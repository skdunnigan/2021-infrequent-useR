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83D" w:rsidRPr="004341A7" w:rsidRDefault="00A51EE1">
      <w:pPr>
        <w:pStyle w:val="HTMLPreformatted"/>
        <w:rPr>
          <w:rFonts w:ascii="Garamond" w:hAnsi="Garamond"/>
          <w:sz w:val="22"/>
          <w:szCs w:val="22"/>
        </w:rPr>
      </w:pPr>
      <w:ins w:id="0" w:author="Rikke Jeppesen" w:date="2021-04-02T13:43:00Z">
        <w:r>
          <w:rPr>
            <w:rFonts w:ascii="Garamond" w:hAnsi="Garamond"/>
            <w:b/>
            <w:sz w:val="22"/>
            <w:szCs w:val="22"/>
          </w:rPr>
          <w:t xml:space="preserve">Elkhorn Slough, </w:t>
        </w:r>
      </w:ins>
      <w:del w:id="1" w:author="Rikke Jeppesen" w:date="2021-04-02T13:43:00Z">
        <w:r w:rsidR="00062394" w:rsidRPr="004341A7" w:rsidDel="00A51EE1">
          <w:rPr>
            <w:rFonts w:ascii="Garamond" w:hAnsi="Garamond"/>
            <w:b/>
            <w:sz w:val="22"/>
            <w:szCs w:val="22"/>
          </w:rPr>
          <w:delText>R</w:delText>
        </w:r>
      </w:del>
      <w:ins w:id="2" w:author="Rikke Jeppesen" w:date="2021-04-02T13:42:00Z">
        <w:r>
          <w:rPr>
            <w:rFonts w:ascii="Garamond" w:hAnsi="Garamond"/>
            <w:b/>
            <w:sz w:val="22"/>
            <w:szCs w:val="22"/>
          </w:rPr>
          <w:t>ELK NERR</w:t>
        </w:r>
      </w:ins>
      <w:del w:id="3" w:author="Rikke Jeppesen" w:date="2021-04-02T13:42:00Z">
        <w:r w:rsidR="00062394" w:rsidRPr="004341A7" w:rsidDel="00A51EE1">
          <w:rPr>
            <w:rFonts w:ascii="Garamond" w:hAnsi="Garamond"/>
            <w:b/>
            <w:sz w:val="22"/>
            <w:szCs w:val="22"/>
          </w:rPr>
          <w:delText>eserve Name</w:delText>
        </w:r>
      </w:del>
      <w:del w:id="4" w:author="Rikke Jeppesen" w:date="2021-04-02T13:43:00Z">
        <w:r w:rsidR="00B4483D" w:rsidRPr="004341A7" w:rsidDel="00A51EE1">
          <w:rPr>
            <w:rFonts w:ascii="Garamond" w:hAnsi="Garamond"/>
            <w:sz w:val="22"/>
            <w:szCs w:val="22"/>
          </w:rPr>
          <w:delText xml:space="preserve"> (</w:delText>
        </w:r>
        <w:r w:rsidR="00062394" w:rsidRPr="004341A7" w:rsidDel="00A51EE1">
          <w:rPr>
            <w:rFonts w:ascii="Garamond" w:hAnsi="Garamond"/>
            <w:sz w:val="22"/>
            <w:szCs w:val="22"/>
          </w:rPr>
          <w:delText>include 3 letter code here</w:delText>
        </w:r>
        <w:r w:rsidR="00B4483D" w:rsidRPr="004341A7" w:rsidDel="00A51EE1">
          <w:rPr>
            <w:rFonts w:ascii="Garamond" w:hAnsi="Garamond"/>
            <w:sz w:val="22"/>
            <w:szCs w:val="22"/>
          </w:rPr>
          <w:delText xml:space="preserve">) </w:delText>
        </w:r>
        <w:r w:rsidR="00B4483D" w:rsidRPr="004341A7" w:rsidDel="00A51EE1">
          <w:rPr>
            <w:rFonts w:ascii="Garamond" w:hAnsi="Garamond"/>
            <w:b/>
            <w:sz w:val="22"/>
            <w:szCs w:val="22"/>
          </w:rPr>
          <w:delText>NERR</w:delText>
        </w:r>
      </w:del>
      <w:r w:rsidR="00B4483D" w:rsidRPr="004341A7">
        <w:rPr>
          <w:rFonts w:ascii="Garamond" w:hAnsi="Garamond"/>
          <w:b/>
          <w:sz w:val="22"/>
          <w:szCs w:val="22"/>
        </w:rPr>
        <w:t xml:space="preserve"> Water Quality Metadata</w:t>
      </w:r>
      <w:r w:rsidR="00B4483D" w:rsidRPr="004341A7">
        <w:rPr>
          <w:rFonts w:ascii="Garamond" w:hAnsi="Garamond"/>
          <w:sz w:val="22"/>
          <w:szCs w:val="22"/>
        </w:rPr>
        <w:t xml:space="preserve"> </w:t>
      </w:r>
    </w:p>
    <w:p w:rsidR="00D065B8" w:rsidRPr="004341A7" w:rsidRDefault="00D065B8" w:rsidP="00D065B8">
      <w:pPr>
        <w:pStyle w:val="HTMLPreformatted"/>
        <w:rPr>
          <w:rFonts w:ascii="Garamond" w:hAnsi="Garamond"/>
          <w:b/>
          <w:sz w:val="22"/>
          <w:szCs w:val="22"/>
        </w:rPr>
      </w:pPr>
      <w:del w:id="5" w:author="Rikke Jeppesen" w:date="2021-04-02T13:43:00Z">
        <w:r w:rsidRPr="004341A7" w:rsidDel="00A51EE1">
          <w:rPr>
            <w:rFonts w:ascii="Garamond" w:hAnsi="Garamond"/>
            <w:b/>
            <w:sz w:val="22"/>
            <w:szCs w:val="22"/>
          </w:rPr>
          <w:delText>M</w:delText>
        </w:r>
      </w:del>
      <w:ins w:id="6" w:author="Rikke Jeppesen" w:date="2021-04-02T13:43:00Z">
        <w:r w:rsidR="00A51EE1">
          <w:rPr>
            <w:rFonts w:ascii="Garamond" w:hAnsi="Garamond"/>
            <w:b/>
            <w:sz w:val="22"/>
            <w:szCs w:val="22"/>
          </w:rPr>
          <w:t>January to December 2020</w:t>
        </w:r>
      </w:ins>
      <w:del w:id="7" w:author="Rikke Jeppesen" w:date="2021-04-02T13:43:00Z">
        <w:r w:rsidRPr="004341A7" w:rsidDel="00A51EE1">
          <w:rPr>
            <w:rFonts w:ascii="Garamond" w:hAnsi="Garamond"/>
            <w:b/>
            <w:sz w:val="22"/>
            <w:szCs w:val="22"/>
          </w:rPr>
          <w:delText>onths and year the documentation covers</w:delText>
        </w:r>
      </w:del>
    </w:p>
    <w:p w:rsidR="00D065B8" w:rsidRPr="004341A7" w:rsidRDefault="00D065B8" w:rsidP="00D065B8">
      <w:pPr>
        <w:pStyle w:val="HTMLPreformatted"/>
        <w:rPr>
          <w:rFonts w:ascii="Garamond" w:hAnsi="Garamond"/>
          <w:sz w:val="22"/>
          <w:szCs w:val="22"/>
        </w:rPr>
      </w:pPr>
      <w:r w:rsidRPr="004341A7">
        <w:rPr>
          <w:rFonts w:ascii="Garamond" w:hAnsi="Garamond"/>
          <w:b/>
          <w:sz w:val="22"/>
          <w:szCs w:val="22"/>
        </w:rPr>
        <w:t>Latest Update:</w:t>
      </w:r>
      <w:r w:rsidRPr="004341A7">
        <w:rPr>
          <w:rFonts w:ascii="Garamond" w:hAnsi="Garamond"/>
          <w:sz w:val="22"/>
          <w:szCs w:val="22"/>
        </w:rPr>
        <w:t xml:space="preserve"> </w:t>
      </w:r>
      <w:ins w:id="8" w:author="Rikke Jeppesen" w:date="2021-04-02T13:43:00Z">
        <w:r w:rsidR="00D346F6">
          <w:rPr>
            <w:rFonts w:ascii="Garamond" w:hAnsi="Garamond"/>
            <w:sz w:val="22"/>
            <w:szCs w:val="22"/>
          </w:rPr>
          <w:t xml:space="preserve">April </w:t>
        </w:r>
      </w:ins>
      <w:ins w:id="9" w:author="Rikke Jeppesen" w:date="2021-04-15T11:24:00Z">
        <w:r w:rsidR="00D346F6">
          <w:rPr>
            <w:rFonts w:ascii="Garamond" w:hAnsi="Garamond"/>
            <w:sz w:val="22"/>
            <w:szCs w:val="22"/>
          </w:rPr>
          <w:t>15</w:t>
        </w:r>
      </w:ins>
      <w:ins w:id="10" w:author="Rikke Jeppesen" w:date="2021-04-02T13:43:00Z">
        <w:r w:rsidR="00A51EE1">
          <w:rPr>
            <w:rFonts w:ascii="Garamond" w:hAnsi="Garamond"/>
            <w:sz w:val="22"/>
            <w:szCs w:val="22"/>
          </w:rPr>
          <w:t>, 2021</w:t>
        </w:r>
      </w:ins>
      <w:del w:id="11" w:author="Rikke Jeppesen" w:date="2021-04-02T13:43:00Z">
        <w:r w:rsidRPr="004341A7" w:rsidDel="00A51EE1">
          <w:rPr>
            <w:rFonts w:ascii="Garamond" w:hAnsi="Garamond"/>
            <w:sz w:val="22"/>
            <w:szCs w:val="22"/>
          </w:rPr>
          <w:delText>Date that the last edits were made</w:delText>
        </w:r>
      </w:del>
    </w:p>
    <w:p w:rsidR="00B4483D" w:rsidRDefault="00B4483D">
      <w:pPr>
        <w:pStyle w:val="HTMLPreformatted"/>
        <w:rPr>
          <w:rFonts w:ascii="Garamond" w:hAnsi="Garamond"/>
          <w:sz w:val="22"/>
          <w:szCs w:val="22"/>
        </w:rPr>
      </w:pPr>
    </w:p>
    <w:p w:rsidR="00EE25CA" w:rsidRDefault="00EE25CA" w:rsidP="00EE25CA">
      <w:pPr>
        <w:pStyle w:val="HTMLPreformatted"/>
        <w:rPr>
          <w:rFonts w:ascii="Garamond" w:hAnsi="Garamond"/>
          <w:sz w:val="22"/>
          <w:szCs w:val="22"/>
        </w:rPr>
      </w:pPr>
      <w:r>
        <w:rPr>
          <w:rFonts w:ascii="Garamond" w:hAnsi="Garamond"/>
          <w:sz w:val="22"/>
          <w:szCs w:val="22"/>
        </w:rPr>
        <w:t>Note: This is a provisional metadata document; it has not been authenticated as of its download date.  Contents of this document are subject to change throughout the QAQC process and it should not be considered a final record of data documentation until that process is complete.  Contact the CDMO (</w:t>
      </w:r>
      <w:hyperlink r:id="rId5" w:history="1">
        <w:r w:rsidR="00506648" w:rsidRPr="005E3DD1">
          <w:rPr>
            <w:rStyle w:val="Hyperlink"/>
            <w:rFonts w:ascii="Garamond" w:hAnsi="Garamond"/>
            <w:sz w:val="22"/>
            <w:szCs w:val="22"/>
          </w:rPr>
          <w:t>cdmosupport@baruch.sc.edu</w:t>
        </w:r>
      </w:hyperlink>
      <w:r w:rsidRPr="003D3D08">
        <w:rPr>
          <w:rFonts w:ascii="Garamond" w:hAnsi="Garamond"/>
          <w:sz w:val="22"/>
          <w:szCs w:val="22"/>
        </w:rPr>
        <w:t>)</w:t>
      </w:r>
      <w:r>
        <w:rPr>
          <w:rFonts w:ascii="Garamond" w:hAnsi="Garamond"/>
          <w:sz w:val="22"/>
          <w:szCs w:val="22"/>
        </w:rPr>
        <w:t xml:space="preserve"> or </w:t>
      </w:r>
      <w:r w:rsidR="00AD2A73">
        <w:rPr>
          <w:rFonts w:ascii="Garamond" w:hAnsi="Garamond"/>
          <w:sz w:val="22"/>
          <w:szCs w:val="22"/>
        </w:rPr>
        <w:t>reserve</w:t>
      </w:r>
      <w:r>
        <w:rPr>
          <w:rFonts w:ascii="Garamond" w:hAnsi="Garamond"/>
          <w:sz w:val="22"/>
          <w:szCs w:val="22"/>
        </w:rPr>
        <w:t xml:space="preserve"> with any additional questions.</w:t>
      </w:r>
    </w:p>
    <w:p w:rsidR="00EE25CA" w:rsidRPr="004341A7" w:rsidRDefault="00EE25CA">
      <w:pPr>
        <w:pStyle w:val="HTMLPreformatted"/>
        <w:rPr>
          <w:rFonts w:ascii="Garamond" w:hAnsi="Garamond"/>
          <w:sz w:val="22"/>
          <w:szCs w:val="22"/>
        </w:rPr>
      </w:pPr>
    </w:p>
    <w:p w:rsidR="00B4483D" w:rsidRPr="004341A7" w:rsidRDefault="00B4483D">
      <w:pPr>
        <w:pStyle w:val="HTMLPreformatted"/>
        <w:rPr>
          <w:rFonts w:ascii="Garamond" w:hAnsi="Garamond"/>
          <w:b/>
          <w:bCs/>
          <w:sz w:val="22"/>
          <w:szCs w:val="22"/>
        </w:rPr>
      </w:pPr>
      <w:r w:rsidRPr="004341A7">
        <w:rPr>
          <w:rFonts w:ascii="Garamond" w:hAnsi="Garamond"/>
          <w:b/>
          <w:bCs/>
          <w:sz w:val="22"/>
          <w:szCs w:val="22"/>
        </w:rPr>
        <w:t>I.  Data Set and Research Descriptors</w:t>
      </w:r>
    </w:p>
    <w:p w:rsidR="00B4483D" w:rsidRPr="004341A7" w:rsidRDefault="00B4483D">
      <w:pPr>
        <w:pStyle w:val="HTMLPreformatted"/>
        <w:rPr>
          <w:rFonts w:ascii="Garamond" w:hAnsi="Garamond"/>
          <w:sz w:val="22"/>
          <w:szCs w:val="22"/>
        </w:rPr>
      </w:pPr>
    </w:p>
    <w:p w:rsidR="00F23B71" w:rsidRDefault="00B4483D">
      <w:pPr>
        <w:pStyle w:val="HTMLPreformatted"/>
        <w:rPr>
          <w:rFonts w:ascii="Garamond" w:hAnsi="Garamond"/>
          <w:b/>
          <w:bCs/>
          <w:sz w:val="22"/>
          <w:szCs w:val="22"/>
        </w:rPr>
      </w:pPr>
      <w:r w:rsidRPr="004341A7">
        <w:rPr>
          <w:rFonts w:ascii="Garamond" w:hAnsi="Garamond"/>
          <w:b/>
          <w:bCs/>
          <w:sz w:val="22"/>
          <w:szCs w:val="22"/>
        </w:rPr>
        <w:t xml:space="preserve">1)  </w:t>
      </w:r>
      <w:r w:rsidR="00DA3E2A" w:rsidRPr="004341A7">
        <w:rPr>
          <w:rFonts w:ascii="Garamond" w:hAnsi="Garamond"/>
          <w:b/>
          <w:bCs/>
          <w:sz w:val="22"/>
          <w:szCs w:val="22"/>
        </w:rPr>
        <w:t xml:space="preserve">Principal </w:t>
      </w:r>
      <w:r w:rsidRPr="004341A7">
        <w:rPr>
          <w:rFonts w:ascii="Garamond" w:hAnsi="Garamond"/>
          <w:b/>
          <w:bCs/>
          <w:sz w:val="22"/>
          <w:szCs w:val="22"/>
        </w:rPr>
        <w:t>investigator(s) and contact persons</w:t>
      </w:r>
      <w:del w:id="12" w:author="Rikke Jeppesen" w:date="2021-04-02T13:44:00Z">
        <w:r w:rsidR="007F13A5" w:rsidRPr="004341A7" w:rsidDel="00A51EE1">
          <w:rPr>
            <w:rFonts w:ascii="Garamond" w:hAnsi="Garamond"/>
            <w:b/>
            <w:bCs/>
            <w:sz w:val="22"/>
            <w:szCs w:val="22"/>
          </w:rPr>
          <w:delText xml:space="preserve"> – </w:delText>
        </w:r>
      </w:del>
    </w:p>
    <w:p w:rsidR="00A51EE1" w:rsidRDefault="00A51EE1" w:rsidP="00A51EE1">
      <w:pPr>
        <w:ind w:left="547"/>
        <w:rPr>
          <w:ins w:id="13" w:author="Rikke Jeppesen" w:date="2021-04-02T13:47:00Z"/>
          <w:rFonts w:ascii="Garamond" w:hAnsi="Garamond"/>
          <w:sz w:val="22"/>
          <w:szCs w:val="22"/>
        </w:rPr>
      </w:pPr>
    </w:p>
    <w:p w:rsidR="00A51EE1" w:rsidRPr="001E693F" w:rsidRDefault="00A51EE1" w:rsidP="00A51EE1">
      <w:pPr>
        <w:ind w:left="547"/>
        <w:rPr>
          <w:ins w:id="14" w:author="Rikke Jeppesen" w:date="2021-04-02T13:44:00Z"/>
          <w:rFonts w:ascii="Garamond" w:hAnsi="Garamond"/>
          <w:sz w:val="22"/>
          <w:szCs w:val="22"/>
        </w:rPr>
      </w:pPr>
      <w:ins w:id="15" w:author="Rikke Jeppesen" w:date="2021-04-02T13:44:00Z">
        <w:r w:rsidRPr="001E693F">
          <w:rPr>
            <w:rFonts w:ascii="Garamond" w:hAnsi="Garamond"/>
            <w:sz w:val="22"/>
            <w:szCs w:val="22"/>
          </w:rPr>
          <w:t xml:space="preserve">Kerstin Wasson, Research Coordinator </w:t>
        </w:r>
        <w:r w:rsidRPr="001E693F">
          <w:rPr>
            <w:rFonts w:ascii="Garamond" w:hAnsi="Garamond"/>
            <w:sz w:val="22"/>
            <w:szCs w:val="22"/>
          </w:rPr>
          <w:tab/>
        </w:r>
        <w:r w:rsidRPr="001E693F">
          <w:rPr>
            <w:rFonts w:ascii="Garamond" w:hAnsi="Garamond"/>
            <w:sz w:val="22"/>
            <w:szCs w:val="22"/>
          </w:rPr>
          <w:tab/>
          <w:t>Elkhorn Slough NERR</w:t>
        </w:r>
      </w:ins>
    </w:p>
    <w:p w:rsidR="00A51EE1" w:rsidRPr="001E693F" w:rsidRDefault="00A51EE1" w:rsidP="00A51EE1">
      <w:pPr>
        <w:ind w:left="547"/>
        <w:rPr>
          <w:ins w:id="16" w:author="Rikke Jeppesen" w:date="2021-04-02T13:44:00Z"/>
          <w:rFonts w:ascii="Garamond" w:hAnsi="Garamond"/>
          <w:sz w:val="22"/>
          <w:szCs w:val="22"/>
        </w:rPr>
      </w:pPr>
      <w:ins w:id="17" w:author="Rikke Jeppesen" w:date="2021-04-02T13:44:00Z">
        <w:r>
          <w:fldChar w:fldCharType="begin"/>
        </w:r>
        <w:r>
          <w:instrText xml:space="preserve"> HYPERLINK "mailto:kerstin.wasson@gmail.com" </w:instrText>
        </w:r>
        <w:r>
          <w:fldChar w:fldCharType="separate"/>
        </w:r>
        <w:r w:rsidRPr="001E693F">
          <w:rPr>
            <w:rStyle w:val="Hyperlink"/>
            <w:rFonts w:ascii="Garamond" w:hAnsi="Garamond"/>
            <w:sz w:val="22"/>
            <w:szCs w:val="22"/>
          </w:rPr>
          <w:t>kerstin.wasson@gmail.com</w:t>
        </w:r>
        <w:r>
          <w:rPr>
            <w:rStyle w:val="Hyperlink"/>
            <w:rFonts w:ascii="Garamond" w:hAnsi="Garamond"/>
            <w:sz w:val="22"/>
            <w:szCs w:val="22"/>
          </w:rPr>
          <w:fldChar w:fldCharType="end"/>
        </w:r>
        <w:r w:rsidRPr="001E693F">
          <w:rPr>
            <w:rFonts w:ascii="Garamond" w:hAnsi="Garamond"/>
            <w:sz w:val="22"/>
            <w:szCs w:val="22"/>
          </w:rPr>
          <w:tab/>
        </w:r>
        <w:r w:rsidRPr="001E693F">
          <w:rPr>
            <w:rFonts w:ascii="Garamond" w:hAnsi="Garamond"/>
            <w:sz w:val="22"/>
            <w:szCs w:val="22"/>
          </w:rPr>
          <w:tab/>
        </w:r>
        <w:r w:rsidRPr="001E693F">
          <w:rPr>
            <w:rFonts w:ascii="Garamond" w:hAnsi="Garamond"/>
            <w:sz w:val="22"/>
            <w:szCs w:val="22"/>
          </w:rPr>
          <w:tab/>
        </w:r>
        <w:r w:rsidRPr="001E693F">
          <w:rPr>
            <w:rFonts w:ascii="Garamond" w:hAnsi="Garamond"/>
            <w:sz w:val="22"/>
            <w:szCs w:val="22"/>
          </w:rPr>
          <w:tab/>
          <w:t>1700 Elkhorn Rd</w:t>
        </w:r>
      </w:ins>
    </w:p>
    <w:p w:rsidR="00A51EE1" w:rsidRPr="001E693F" w:rsidRDefault="00A51EE1" w:rsidP="00A51EE1">
      <w:pPr>
        <w:ind w:left="547"/>
        <w:rPr>
          <w:ins w:id="18" w:author="Rikke Jeppesen" w:date="2021-04-02T13:44:00Z"/>
          <w:rFonts w:ascii="Garamond" w:hAnsi="Garamond"/>
          <w:sz w:val="22"/>
          <w:szCs w:val="22"/>
        </w:rPr>
      </w:pPr>
      <w:ins w:id="19" w:author="Rikke Jeppesen" w:date="2021-04-02T13:44:00Z">
        <w:r w:rsidRPr="001E693F">
          <w:rPr>
            <w:rFonts w:ascii="Garamond" w:hAnsi="Garamond"/>
            <w:sz w:val="22"/>
            <w:szCs w:val="22"/>
          </w:rPr>
          <w:t>John Haskins, Water Quality Scientist</w:t>
        </w:r>
        <w:r w:rsidRPr="001E693F">
          <w:rPr>
            <w:rFonts w:ascii="Garamond" w:hAnsi="Garamond"/>
            <w:sz w:val="22"/>
            <w:szCs w:val="22"/>
          </w:rPr>
          <w:tab/>
        </w:r>
        <w:r w:rsidRPr="001E693F">
          <w:rPr>
            <w:rFonts w:ascii="Garamond" w:hAnsi="Garamond"/>
            <w:sz w:val="22"/>
            <w:szCs w:val="22"/>
          </w:rPr>
          <w:tab/>
          <w:t>Watsonville, CA 95076</w:t>
        </w:r>
      </w:ins>
    </w:p>
    <w:p w:rsidR="00A51EE1" w:rsidRPr="00D84E03" w:rsidRDefault="00A51EE1" w:rsidP="00A51EE1">
      <w:pPr>
        <w:ind w:left="547"/>
        <w:rPr>
          <w:ins w:id="20" w:author="Rikke Jeppesen" w:date="2021-04-02T13:44:00Z"/>
          <w:rFonts w:ascii="Garamond" w:hAnsi="Garamond"/>
          <w:sz w:val="22"/>
          <w:szCs w:val="22"/>
          <w:lang w:val="da-DK"/>
        </w:rPr>
      </w:pPr>
      <w:ins w:id="21" w:author="Rikke Jeppesen" w:date="2021-04-02T13:44:00Z">
        <w:r>
          <w:fldChar w:fldCharType="begin"/>
        </w:r>
        <w:r w:rsidRPr="005350AD">
          <w:rPr>
            <w:lang w:val="da-DK"/>
          </w:rPr>
          <w:instrText xml:space="preserve"> HYPERLINK "mailto:john@elkhornslough.org" </w:instrText>
        </w:r>
        <w:r>
          <w:fldChar w:fldCharType="separate"/>
        </w:r>
        <w:r w:rsidRPr="00D84E03">
          <w:rPr>
            <w:rStyle w:val="Hyperlink"/>
            <w:rFonts w:ascii="Garamond" w:hAnsi="Garamond"/>
            <w:sz w:val="22"/>
            <w:szCs w:val="22"/>
            <w:lang w:val="da-DK"/>
          </w:rPr>
          <w:t>john@elkhornslough.org</w:t>
        </w:r>
        <w:r>
          <w:rPr>
            <w:rStyle w:val="Hyperlink"/>
            <w:rFonts w:ascii="Garamond" w:hAnsi="Garamond"/>
            <w:sz w:val="22"/>
            <w:szCs w:val="22"/>
            <w:lang w:val="da-DK"/>
          </w:rPr>
          <w:fldChar w:fldCharType="end"/>
        </w:r>
        <w:r w:rsidRPr="00D84E03">
          <w:rPr>
            <w:rFonts w:ascii="Garamond" w:hAnsi="Garamond"/>
            <w:sz w:val="22"/>
            <w:szCs w:val="22"/>
            <w:lang w:val="da-DK"/>
          </w:rPr>
          <w:tab/>
        </w:r>
        <w:r w:rsidRPr="00D84E03">
          <w:rPr>
            <w:rFonts w:ascii="Garamond" w:hAnsi="Garamond"/>
            <w:sz w:val="22"/>
            <w:szCs w:val="22"/>
            <w:lang w:val="da-DK"/>
          </w:rPr>
          <w:tab/>
        </w:r>
        <w:r w:rsidRPr="00D84E03">
          <w:rPr>
            <w:rFonts w:ascii="Garamond" w:hAnsi="Garamond"/>
            <w:sz w:val="22"/>
            <w:szCs w:val="22"/>
            <w:lang w:val="da-DK"/>
          </w:rPr>
          <w:tab/>
        </w:r>
        <w:r w:rsidRPr="00D84E03">
          <w:rPr>
            <w:rFonts w:ascii="Garamond" w:hAnsi="Garamond"/>
            <w:sz w:val="22"/>
            <w:szCs w:val="22"/>
            <w:lang w:val="da-DK"/>
          </w:rPr>
          <w:tab/>
          <w:t>(831) 728-2822</w:t>
        </w:r>
      </w:ins>
    </w:p>
    <w:p w:rsidR="00A51EE1" w:rsidRPr="001E693F" w:rsidRDefault="00A51EE1" w:rsidP="00A51EE1">
      <w:pPr>
        <w:pStyle w:val="HTMLPreformatted"/>
        <w:ind w:left="547"/>
        <w:rPr>
          <w:ins w:id="22" w:author="Rikke Jeppesen" w:date="2021-04-02T13:44:00Z"/>
          <w:rFonts w:ascii="Garamond" w:hAnsi="Garamond"/>
          <w:sz w:val="22"/>
          <w:szCs w:val="22"/>
          <w:lang w:val="da-DK"/>
        </w:rPr>
      </w:pPr>
      <w:ins w:id="23" w:author="Rikke Jeppesen" w:date="2021-04-02T13:44:00Z">
        <w:r>
          <w:rPr>
            <w:rFonts w:ascii="Garamond" w:hAnsi="Garamond"/>
            <w:sz w:val="22"/>
            <w:szCs w:val="22"/>
            <w:lang w:val="da-DK"/>
          </w:rPr>
          <w:t>Rikke Jeppesen</w:t>
        </w:r>
        <w:r w:rsidRPr="001E693F">
          <w:rPr>
            <w:rFonts w:ascii="Garamond" w:hAnsi="Garamond"/>
            <w:sz w:val="22"/>
            <w:szCs w:val="22"/>
            <w:lang w:val="da-DK"/>
          </w:rPr>
          <w:t>, Estuarine Ecologist</w:t>
        </w:r>
      </w:ins>
    </w:p>
    <w:p w:rsidR="00A51EE1" w:rsidRPr="00A73EF8" w:rsidRDefault="00A51EE1" w:rsidP="00A51EE1">
      <w:pPr>
        <w:pStyle w:val="HTMLPreformatted"/>
        <w:ind w:left="547"/>
        <w:rPr>
          <w:ins w:id="24" w:author="Rikke Jeppesen" w:date="2021-04-02T13:44:00Z"/>
          <w:rFonts w:ascii="Garamond" w:hAnsi="Garamond"/>
          <w:sz w:val="22"/>
          <w:szCs w:val="22"/>
          <w:lang w:val="da-DK"/>
        </w:rPr>
      </w:pPr>
      <w:ins w:id="25" w:author="Rikke Jeppesen" w:date="2021-04-02T13:44:00Z">
        <w:r>
          <w:fldChar w:fldCharType="begin"/>
        </w:r>
        <w:r w:rsidRPr="005350AD">
          <w:rPr>
            <w:lang w:val="da-DK"/>
          </w:rPr>
          <w:instrText xml:space="preserve"> HYPERLINK "mailto:rikke@elkhornslough.org" </w:instrText>
        </w:r>
        <w:r>
          <w:fldChar w:fldCharType="separate"/>
        </w:r>
        <w:r w:rsidRPr="00A73EF8">
          <w:rPr>
            <w:rStyle w:val="Hyperlink"/>
            <w:rFonts w:ascii="Garamond" w:hAnsi="Garamond"/>
            <w:sz w:val="22"/>
            <w:szCs w:val="22"/>
            <w:lang w:val="da-DK"/>
          </w:rPr>
          <w:t>rikke@elkhornslough.org</w:t>
        </w:r>
        <w:r>
          <w:rPr>
            <w:rStyle w:val="Hyperlink"/>
            <w:rFonts w:ascii="Garamond" w:hAnsi="Garamond"/>
            <w:sz w:val="22"/>
            <w:szCs w:val="22"/>
            <w:lang w:val="da-DK"/>
          </w:rPr>
          <w:fldChar w:fldCharType="end"/>
        </w:r>
      </w:ins>
    </w:p>
    <w:p w:rsidR="007F13A5" w:rsidRPr="00A51EE1" w:rsidDel="00A51EE1" w:rsidRDefault="00A51EE1" w:rsidP="00A51EE1">
      <w:pPr>
        <w:pStyle w:val="HTMLPreformatted"/>
        <w:rPr>
          <w:del w:id="26" w:author="Rikke Jeppesen" w:date="2021-04-02T13:44:00Z"/>
          <w:rFonts w:ascii="Garamond" w:hAnsi="Garamond"/>
          <w:b/>
          <w:bCs/>
          <w:sz w:val="22"/>
          <w:szCs w:val="22"/>
          <w:lang w:val="da-DK"/>
          <w:rPrChange w:id="27" w:author="Rikke Jeppesen" w:date="2021-04-02T13:44:00Z">
            <w:rPr>
              <w:del w:id="28" w:author="Rikke Jeppesen" w:date="2021-04-02T13:44:00Z"/>
              <w:rFonts w:ascii="Garamond" w:hAnsi="Garamond"/>
              <w:b/>
              <w:bCs/>
              <w:sz w:val="22"/>
              <w:szCs w:val="22"/>
            </w:rPr>
          </w:rPrChange>
        </w:rPr>
      </w:pPr>
      <w:ins w:id="29" w:author="Rikke Jeppesen" w:date="2021-04-02T13:44:00Z">
        <w:r w:rsidRPr="00A51EE1" w:rsidDel="00A51EE1">
          <w:rPr>
            <w:rFonts w:ascii="Garamond" w:hAnsi="Garamond"/>
            <w:sz w:val="22"/>
            <w:szCs w:val="22"/>
            <w:lang w:val="da-DK"/>
            <w:rPrChange w:id="30" w:author="Rikke Jeppesen" w:date="2021-04-02T13:44:00Z">
              <w:rPr>
                <w:rFonts w:ascii="Garamond" w:hAnsi="Garamond"/>
                <w:sz w:val="22"/>
                <w:szCs w:val="22"/>
              </w:rPr>
            </w:rPrChange>
          </w:rPr>
          <w:t xml:space="preserve"> </w:t>
        </w:r>
      </w:ins>
      <w:del w:id="31" w:author="Rikke Jeppesen" w:date="2021-04-02T13:44:00Z">
        <w:r w:rsidR="00F23B71" w:rsidRPr="00A51EE1" w:rsidDel="00A51EE1">
          <w:rPr>
            <w:rFonts w:ascii="Garamond" w:hAnsi="Garamond"/>
            <w:sz w:val="22"/>
            <w:szCs w:val="22"/>
            <w:lang w:val="da-DK"/>
            <w:rPrChange w:id="32" w:author="Rikke Jeppesen" w:date="2021-04-02T13:44:00Z">
              <w:rPr>
                <w:rFonts w:ascii="Garamond" w:hAnsi="Garamond"/>
                <w:sz w:val="22"/>
                <w:szCs w:val="22"/>
              </w:rPr>
            </w:rPrChange>
          </w:rPr>
          <w:delText xml:space="preserve">[Instructions/Remove: </w:delText>
        </w:r>
        <w:r w:rsidR="007F13A5" w:rsidRPr="00A51EE1" w:rsidDel="00A51EE1">
          <w:rPr>
            <w:rFonts w:ascii="Garamond" w:hAnsi="Garamond"/>
            <w:sz w:val="22"/>
            <w:szCs w:val="22"/>
            <w:lang w:val="da-DK"/>
            <w:rPrChange w:id="33" w:author="Rikke Jeppesen" w:date="2021-04-02T13:44:00Z">
              <w:rPr>
                <w:rFonts w:ascii="Garamond" w:hAnsi="Garamond"/>
                <w:sz w:val="22"/>
                <w:szCs w:val="22"/>
              </w:rPr>
            </w:rPrChange>
          </w:rPr>
          <w:delText>List the staff members responsible for the design, implementation and continuation of the data set.  Include name, title, mailing address, phone number, and email address for the Research Coordinator</w:delText>
        </w:r>
        <w:r w:rsidR="00236E73" w:rsidRPr="00A51EE1" w:rsidDel="00A51EE1">
          <w:rPr>
            <w:rFonts w:ascii="Garamond" w:hAnsi="Garamond"/>
            <w:sz w:val="22"/>
            <w:szCs w:val="22"/>
            <w:lang w:val="da-DK"/>
            <w:rPrChange w:id="34" w:author="Rikke Jeppesen" w:date="2021-04-02T13:44:00Z">
              <w:rPr>
                <w:rFonts w:ascii="Garamond" w:hAnsi="Garamond"/>
                <w:sz w:val="22"/>
                <w:szCs w:val="22"/>
              </w:rPr>
            </w:rPrChange>
          </w:rPr>
          <w:delText>,</w:delText>
        </w:r>
        <w:r w:rsidR="007F13A5" w:rsidRPr="00A51EE1" w:rsidDel="00A51EE1">
          <w:rPr>
            <w:rFonts w:ascii="Garamond" w:hAnsi="Garamond"/>
            <w:sz w:val="22"/>
            <w:szCs w:val="22"/>
            <w:lang w:val="da-DK"/>
            <w:rPrChange w:id="35" w:author="Rikke Jeppesen" w:date="2021-04-02T13:44:00Z">
              <w:rPr>
                <w:rFonts w:ascii="Garamond" w:hAnsi="Garamond"/>
                <w:sz w:val="22"/>
                <w:szCs w:val="22"/>
              </w:rPr>
            </w:rPrChange>
          </w:rPr>
          <w:delText xml:space="preserve"> SWMP technicians</w:delText>
        </w:r>
        <w:r w:rsidR="00236E73" w:rsidRPr="00A51EE1" w:rsidDel="00A51EE1">
          <w:rPr>
            <w:rFonts w:ascii="Garamond" w:hAnsi="Garamond"/>
            <w:sz w:val="22"/>
            <w:szCs w:val="22"/>
            <w:lang w:val="da-DK"/>
            <w:rPrChange w:id="36" w:author="Rikke Jeppesen" w:date="2021-04-02T13:44:00Z">
              <w:rPr>
                <w:rFonts w:ascii="Garamond" w:hAnsi="Garamond"/>
                <w:sz w:val="22"/>
                <w:szCs w:val="22"/>
              </w:rPr>
            </w:rPrChange>
          </w:rPr>
          <w:delText>, and person(s) responsible for data management</w:delText>
        </w:r>
        <w:r w:rsidR="007F13A5" w:rsidRPr="00A51EE1" w:rsidDel="00A51EE1">
          <w:rPr>
            <w:rFonts w:ascii="Garamond" w:hAnsi="Garamond"/>
            <w:sz w:val="22"/>
            <w:szCs w:val="22"/>
            <w:lang w:val="da-DK"/>
            <w:rPrChange w:id="37" w:author="Rikke Jeppesen" w:date="2021-04-02T13:44:00Z">
              <w:rPr>
                <w:rFonts w:ascii="Garamond" w:hAnsi="Garamond"/>
                <w:sz w:val="22"/>
                <w:szCs w:val="22"/>
              </w:rPr>
            </w:rPrChange>
          </w:rPr>
          <w:delText>.</w:delText>
        </w:r>
        <w:r w:rsidR="00F23B71" w:rsidRPr="00A51EE1" w:rsidDel="00A51EE1">
          <w:rPr>
            <w:rFonts w:ascii="Garamond" w:hAnsi="Garamond"/>
            <w:sz w:val="22"/>
            <w:szCs w:val="22"/>
            <w:lang w:val="da-DK"/>
            <w:rPrChange w:id="38" w:author="Rikke Jeppesen" w:date="2021-04-02T13:44:00Z">
              <w:rPr>
                <w:rFonts w:ascii="Garamond" w:hAnsi="Garamond"/>
                <w:sz w:val="22"/>
                <w:szCs w:val="22"/>
              </w:rPr>
            </w:rPrChange>
          </w:rPr>
          <w:delText>]</w:delText>
        </w:r>
      </w:del>
    </w:p>
    <w:p w:rsidR="00B4483D" w:rsidRPr="00A51EE1" w:rsidRDefault="00B4483D">
      <w:pPr>
        <w:pStyle w:val="HTMLPreformatted"/>
        <w:rPr>
          <w:rFonts w:ascii="Garamond" w:hAnsi="Garamond"/>
          <w:sz w:val="22"/>
          <w:szCs w:val="22"/>
          <w:lang w:val="da-DK"/>
          <w:rPrChange w:id="39" w:author="Rikke Jeppesen" w:date="2021-04-02T13:44:00Z">
            <w:rPr>
              <w:rFonts w:ascii="Garamond" w:hAnsi="Garamond"/>
              <w:sz w:val="22"/>
              <w:szCs w:val="22"/>
            </w:rPr>
          </w:rPrChange>
        </w:rPr>
      </w:pPr>
    </w:p>
    <w:p w:rsidR="00F23B71" w:rsidRDefault="00B4483D" w:rsidP="007F13A5">
      <w:pPr>
        <w:pStyle w:val="HTMLPreformatted"/>
        <w:rPr>
          <w:rFonts w:ascii="Garamond" w:hAnsi="Garamond" w:cs="Times New Roman"/>
          <w:b/>
          <w:bCs/>
          <w:sz w:val="22"/>
          <w:szCs w:val="22"/>
        </w:rPr>
      </w:pPr>
      <w:r w:rsidRPr="004341A7">
        <w:rPr>
          <w:rFonts w:ascii="Garamond" w:hAnsi="Garamond" w:cs="Times New Roman"/>
          <w:b/>
          <w:bCs/>
          <w:sz w:val="22"/>
          <w:szCs w:val="22"/>
        </w:rPr>
        <w:t>2)  Entry verification</w:t>
      </w:r>
      <w:del w:id="40" w:author="Rikke Jeppesen" w:date="2021-04-02T13:47:00Z">
        <w:r w:rsidR="007F13A5" w:rsidRPr="004341A7" w:rsidDel="00A51EE1">
          <w:rPr>
            <w:rFonts w:ascii="Garamond" w:hAnsi="Garamond" w:cs="Times New Roman"/>
            <w:b/>
            <w:bCs/>
            <w:sz w:val="22"/>
            <w:szCs w:val="22"/>
          </w:rPr>
          <w:delText xml:space="preserve"> </w:delText>
        </w:r>
        <w:r w:rsidR="003C4828" w:rsidRPr="004341A7" w:rsidDel="00A51EE1">
          <w:rPr>
            <w:rFonts w:ascii="Garamond" w:hAnsi="Garamond" w:cs="Times New Roman"/>
            <w:b/>
            <w:bCs/>
            <w:sz w:val="22"/>
            <w:szCs w:val="22"/>
          </w:rPr>
          <w:delText>–</w:delText>
        </w:r>
        <w:r w:rsidR="007F13A5" w:rsidRPr="004341A7" w:rsidDel="00A51EE1">
          <w:rPr>
            <w:rFonts w:ascii="Garamond" w:hAnsi="Garamond" w:cs="Times New Roman"/>
            <w:b/>
            <w:bCs/>
            <w:sz w:val="22"/>
            <w:szCs w:val="22"/>
          </w:rPr>
          <w:delText xml:space="preserve"> </w:delText>
        </w:r>
      </w:del>
    </w:p>
    <w:p w:rsidR="007F13A5" w:rsidRPr="00012FE9" w:rsidDel="00A51EE1" w:rsidRDefault="00F23B71" w:rsidP="00012FE9">
      <w:pPr>
        <w:pStyle w:val="BodyTextIndent2"/>
        <w:spacing w:after="0" w:line="240" w:lineRule="auto"/>
        <w:ind w:left="0"/>
        <w:jc w:val="both"/>
        <w:rPr>
          <w:del w:id="41" w:author="Rikke Jeppesen" w:date="2021-04-02T13:47:00Z"/>
          <w:rFonts w:ascii="Garamond" w:hAnsi="Garamond"/>
          <w:sz w:val="22"/>
          <w:szCs w:val="22"/>
        </w:rPr>
      </w:pPr>
      <w:del w:id="42" w:author="Rikke Jeppesen" w:date="2021-04-02T13:47:00Z">
        <w:r w:rsidDel="00A51EE1">
          <w:rPr>
            <w:rFonts w:ascii="Garamond" w:hAnsi="Garamond"/>
            <w:sz w:val="22"/>
            <w:szCs w:val="22"/>
          </w:rPr>
          <w:delText>[</w:delText>
        </w:r>
        <w:r w:rsidRPr="00BD482B" w:rsidDel="00A51EE1">
          <w:rPr>
            <w:rFonts w:ascii="Garamond" w:hAnsi="Garamond"/>
            <w:sz w:val="22"/>
            <w:szCs w:val="22"/>
          </w:rPr>
          <w:delText>Instructions/Remove:</w:delText>
        </w:r>
        <w:r w:rsidDel="00A51EE1">
          <w:rPr>
            <w:rFonts w:ascii="Garamond" w:hAnsi="Garamond"/>
            <w:sz w:val="22"/>
            <w:szCs w:val="22"/>
          </w:rPr>
          <w:delText xml:space="preserve"> </w:delText>
        </w:r>
        <w:r w:rsidR="007F13A5" w:rsidRPr="004341A7" w:rsidDel="00A51EE1">
          <w:rPr>
            <w:rFonts w:ascii="Garamond" w:hAnsi="Garamond"/>
            <w:sz w:val="22"/>
            <w:szCs w:val="22"/>
          </w:rPr>
          <w:delText xml:space="preserve">This section explains how the data were verified (QAQC’d) before being sent to the CDMO to be archived into the permanent database.  Specifically, list how your data are acquired, validated, processed, and archived.  Mention how your </w:delText>
        </w:r>
        <w:r w:rsidR="00AD2A73" w:rsidDel="00A51EE1">
          <w:rPr>
            <w:rFonts w:ascii="Garamond" w:hAnsi="Garamond"/>
            <w:sz w:val="22"/>
            <w:szCs w:val="22"/>
          </w:rPr>
          <w:delText>reserve</w:delText>
        </w:r>
        <w:r w:rsidR="005613F8" w:rsidRPr="004341A7" w:rsidDel="00A51EE1">
          <w:rPr>
            <w:rFonts w:ascii="Garamond" w:hAnsi="Garamond"/>
            <w:sz w:val="22"/>
            <w:szCs w:val="22"/>
          </w:rPr>
          <w:delText xml:space="preserve"> </w:delText>
        </w:r>
        <w:r w:rsidR="007F13A5" w:rsidRPr="004341A7" w:rsidDel="00A51EE1">
          <w:rPr>
            <w:rFonts w:ascii="Garamond" w:hAnsi="Garamond"/>
            <w:sz w:val="22"/>
            <w:szCs w:val="22"/>
          </w:rPr>
          <w:delText xml:space="preserve">deals with overlapping data, outliers, etc.  </w:delText>
        </w:r>
        <w:r w:rsidR="00D065B8" w:rsidRPr="004341A7" w:rsidDel="00A51EE1">
          <w:rPr>
            <w:rFonts w:ascii="Garamond" w:hAnsi="Garamond"/>
            <w:sz w:val="22"/>
            <w:szCs w:val="22"/>
            <w:u w:val="single"/>
          </w:rPr>
          <w:delText>U</w:delText>
        </w:r>
        <w:r w:rsidR="007F13A5" w:rsidRPr="004341A7" w:rsidDel="00A51EE1">
          <w:rPr>
            <w:rFonts w:ascii="Garamond" w:hAnsi="Garamond"/>
            <w:sz w:val="22"/>
            <w:szCs w:val="22"/>
            <w:u w:val="single"/>
          </w:rPr>
          <w:delText xml:space="preserve">se the following </w:delText>
        </w:r>
        <w:r w:rsidR="00D065B8" w:rsidRPr="004341A7" w:rsidDel="00A51EE1">
          <w:rPr>
            <w:rFonts w:ascii="Garamond" w:hAnsi="Garamond"/>
            <w:sz w:val="22"/>
            <w:szCs w:val="22"/>
            <w:u w:val="single"/>
          </w:rPr>
          <w:delText xml:space="preserve">statement or modify </w:delText>
        </w:r>
        <w:r w:rsidR="00530251" w:rsidRPr="004341A7" w:rsidDel="00A51EE1">
          <w:rPr>
            <w:rFonts w:ascii="Garamond" w:hAnsi="Garamond"/>
            <w:sz w:val="22"/>
            <w:szCs w:val="22"/>
            <w:u w:val="single"/>
          </w:rPr>
          <w:delText xml:space="preserve">to </w:delText>
        </w:r>
        <w:r w:rsidR="00D065B8" w:rsidRPr="004341A7" w:rsidDel="00A51EE1">
          <w:rPr>
            <w:rFonts w:ascii="Garamond" w:hAnsi="Garamond"/>
            <w:sz w:val="22"/>
            <w:szCs w:val="22"/>
            <w:u w:val="single"/>
          </w:rPr>
          <w:delText xml:space="preserve">fit your </w:delText>
        </w:r>
        <w:r w:rsidR="00AD2A73" w:rsidDel="00A51EE1">
          <w:rPr>
            <w:rFonts w:ascii="Garamond" w:hAnsi="Garamond"/>
            <w:sz w:val="22"/>
            <w:szCs w:val="22"/>
            <w:u w:val="single"/>
          </w:rPr>
          <w:delText>reserve</w:delText>
        </w:r>
        <w:r w:rsidDel="00A51EE1">
          <w:rPr>
            <w:rFonts w:ascii="Garamond" w:hAnsi="Garamond"/>
            <w:sz w:val="22"/>
            <w:szCs w:val="22"/>
            <w:u w:val="words"/>
          </w:rPr>
          <w:delText xml:space="preserve">. </w:delText>
        </w:r>
        <w:r w:rsidRPr="004341A7" w:rsidDel="00A51EE1">
          <w:rPr>
            <w:rFonts w:ascii="Garamond" w:hAnsi="Garamond"/>
            <w:sz w:val="22"/>
            <w:szCs w:val="22"/>
          </w:rPr>
          <w:delText>Remember to list the person(s) responsible for data management.</w:delText>
        </w:r>
        <w:r w:rsidDel="00A51EE1">
          <w:rPr>
            <w:rFonts w:ascii="Garamond" w:hAnsi="Garamond"/>
            <w:sz w:val="22"/>
            <w:szCs w:val="22"/>
            <w:u w:val="words"/>
          </w:rPr>
          <w:delText>]</w:delText>
        </w:r>
      </w:del>
    </w:p>
    <w:p w:rsidR="007F13A5" w:rsidRPr="004341A7" w:rsidRDefault="007F13A5" w:rsidP="007F13A5">
      <w:pPr>
        <w:pStyle w:val="HTMLPreformatted"/>
        <w:rPr>
          <w:rFonts w:ascii="Garamond" w:hAnsi="Garamond" w:cs="Times New Roman"/>
          <w:b/>
          <w:bCs/>
          <w:sz w:val="22"/>
          <w:szCs w:val="22"/>
        </w:rPr>
      </w:pPr>
    </w:p>
    <w:p w:rsidR="00D065B8" w:rsidRPr="004341A7" w:rsidRDefault="00A51EE1" w:rsidP="005E3DD1">
      <w:pPr>
        <w:pStyle w:val="BodyText"/>
        <w:tabs>
          <w:tab w:val="left" w:pos="8910"/>
        </w:tabs>
        <w:ind w:left="540" w:right="576"/>
        <w:jc w:val="both"/>
        <w:rPr>
          <w:rFonts w:ascii="Garamond" w:hAnsi="Garamond"/>
          <w:sz w:val="22"/>
          <w:szCs w:val="22"/>
        </w:rPr>
      </w:pPr>
      <w:ins w:id="43" w:author="Rikke Jeppesen" w:date="2021-04-02T13:46:00Z">
        <w:r>
          <w:rPr>
            <w:rFonts w:ascii="Garamond" w:hAnsi="Garamond"/>
            <w:sz w:val="22"/>
            <w:szCs w:val="22"/>
          </w:rPr>
          <w:t xml:space="preserve">Rikke Jeppesen and John Haskins are the responsible persons for data management at Elkhorn Slough Reserve. </w:t>
        </w:r>
      </w:ins>
      <w:r w:rsidR="007F13A5" w:rsidRPr="004341A7">
        <w:rPr>
          <w:rFonts w:ascii="Garamond" w:hAnsi="Garamond"/>
          <w:sz w:val="22"/>
          <w:szCs w:val="22"/>
        </w:rPr>
        <w:t xml:space="preserve">Deployment data are uploaded from the YSI data logger to a </w:t>
      </w:r>
      <w:r w:rsidR="00AD2A73">
        <w:rPr>
          <w:rFonts w:ascii="Garamond" w:hAnsi="Garamond"/>
          <w:sz w:val="22"/>
          <w:szCs w:val="22"/>
        </w:rPr>
        <w:t>personal computer with Windows 7 or newer operating system</w:t>
      </w:r>
      <w:r w:rsidR="007F13A5" w:rsidRPr="004341A7">
        <w:rPr>
          <w:rFonts w:ascii="Garamond" w:hAnsi="Garamond"/>
          <w:sz w:val="22"/>
          <w:szCs w:val="22"/>
        </w:rPr>
        <w:t>.</w:t>
      </w:r>
      <w:r w:rsidR="00D065B8" w:rsidRPr="004341A7">
        <w:rPr>
          <w:rFonts w:ascii="Garamond" w:hAnsi="Garamond"/>
          <w:sz w:val="22"/>
          <w:szCs w:val="22"/>
        </w:rPr>
        <w:t xml:space="preserve">  Files are exported from </w:t>
      </w:r>
      <w:proofErr w:type="spellStart"/>
      <w:r w:rsidR="00D065B8" w:rsidRPr="004341A7">
        <w:rPr>
          <w:rFonts w:ascii="Garamond" w:hAnsi="Garamond"/>
          <w:sz w:val="22"/>
          <w:szCs w:val="22"/>
        </w:rPr>
        <w:t>EcoWatch</w:t>
      </w:r>
      <w:proofErr w:type="spellEnd"/>
      <w:r w:rsidR="00D065B8" w:rsidRPr="004341A7">
        <w:rPr>
          <w:rFonts w:ascii="Garamond" w:hAnsi="Garamond"/>
          <w:sz w:val="22"/>
          <w:szCs w:val="22"/>
        </w:rPr>
        <w:t xml:space="preserve"> in a comma-delimited format </w:t>
      </w:r>
      <w:proofErr w:type="gramStart"/>
      <w:r w:rsidR="00D065B8" w:rsidRPr="004341A7">
        <w:rPr>
          <w:rFonts w:ascii="Garamond" w:hAnsi="Garamond"/>
          <w:sz w:val="22"/>
          <w:szCs w:val="22"/>
        </w:rPr>
        <w:t>(.</w:t>
      </w:r>
      <w:r w:rsidR="00DA3E2A" w:rsidRPr="004341A7">
        <w:rPr>
          <w:rFonts w:ascii="Garamond" w:hAnsi="Garamond"/>
          <w:sz w:val="22"/>
          <w:szCs w:val="22"/>
        </w:rPr>
        <w:t>CDF</w:t>
      </w:r>
      <w:proofErr w:type="gramEnd"/>
      <w:r w:rsidR="00D065B8" w:rsidRPr="004341A7">
        <w:rPr>
          <w:rFonts w:ascii="Garamond" w:hAnsi="Garamond"/>
          <w:sz w:val="22"/>
          <w:szCs w:val="22"/>
        </w:rPr>
        <w:t>)</w:t>
      </w:r>
      <w:r w:rsidR="004265F2">
        <w:rPr>
          <w:rFonts w:ascii="Garamond" w:hAnsi="Garamond"/>
          <w:sz w:val="22"/>
          <w:szCs w:val="22"/>
        </w:rPr>
        <w:t xml:space="preserve">, </w:t>
      </w:r>
      <w:proofErr w:type="spellStart"/>
      <w:r w:rsidR="004265F2">
        <w:rPr>
          <w:rFonts w:ascii="Garamond" w:hAnsi="Garamond"/>
          <w:sz w:val="22"/>
          <w:szCs w:val="22"/>
        </w:rPr>
        <w:t>EcoWatch</w:t>
      </w:r>
      <w:proofErr w:type="spellEnd"/>
      <w:r w:rsidR="00975D38">
        <w:rPr>
          <w:rFonts w:ascii="Garamond" w:hAnsi="Garamond"/>
          <w:sz w:val="22"/>
          <w:szCs w:val="22"/>
        </w:rPr>
        <w:t xml:space="preserve"> Lite</w:t>
      </w:r>
      <w:r w:rsidR="004265F2">
        <w:rPr>
          <w:rFonts w:ascii="Garamond" w:hAnsi="Garamond"/>
          <w:sz w:val="22"/>
          <w:szCs w:val="22"/>
        </w:rPr>
        <w:t xml:space="preserve"> in a comma separated file (CSV) or KOR Software in a</w:t>
      </w:r>
      <w:r w:rsidR="004E6C56">
        <w:rPr>
          <w:rFonts w:ascii="Garamond" w:hAnsi="Garamond"/>
          <w:sz w:val="22"/>
          <w:szCs w:val="22"/>
        </w:rPr>
        <w:t xml:space="preserve"> comma separated file (CSV)</w:t>
      </w:r>
      <w:r w:rsidR="00D065B8" w:rsidRPr="004341A7">
        <w:rPr>
          <w:rFonts w:ascii="Garamond" w:hAnsi="Garamond"/>
          <w:sz w:val="22"/>
          <w:szCs w:val="22"/>
        </w:rPr>
        <w:t xml:space="preserve"> and uploaded to the CDMO where they undergo automated primary QAQC</w:t>
      </w:r>
      <w:r w:rsidR="00BF1F9F">
        <w:rPr>
          <w:rFonts w:ascii="Garamond" w:hAnsi="Garamond"/>
          <w:sz w:val="22"/>
          <w:szCs w:val="22"/>
        </w:rPr>
        <w:t xml:space="preserve">; automated </w:t>
      </w:r>
      <w:r w:rsidR="00CB2C45">
        <w:rPr>
          <w:rFonts w:ascii="Garamond" w:hAnsi="Garamond"/>
          <w:sz w:val="22"/>
          <w:szCs w:val="22"/>
        </w:rPr>
        <w:t>Depth</w:t>
      </w:r>
      <w:r w:rsidR="00BF1F9F">
        <w:rPr>
          <w:rFonts w:ascii="Garamond" w:hAnsi="Garamond"/>
          <w:sz w:val="22"/>
          <w:szCs w:val="22"/>
        </w:rPr>
        <w:t>/</w:t>
      </w:r>
      <w:r w:rsidR="00CB2C45">
        <w:rPr>
          <w:rFonts w:ascii="Garamond" w:hAnsi="Garamond"/>
          <w:sz w:val="22"/>
          <w:szCs w:val="22"/>
        </w:rPr>
        <w:t xml:space="preserve">Level </w:t>
      </w:r>
      <w:r w:rsidR="00BF1F9F">
        <w:rPr>
          <w:rFonts w:ascii="Garamond" w:hAnsi="Garamond"/>
          <w:sz w:val="22"/>
          <w:szCs w:val="22"/>
        </w:rPr>
        <w:t xml:space="preserve">corrections for changes in barometric pressure </w:t>
      </w:r>
      <w:r w:rsidR="00F75484">
        <w:rPr>
          <w:rFonts w:ascii="Garamond" w:hAnsi="Garamond"/>
          <w:sz w:val="22"/>
          <w:szCs w:val="22"/>
        </w:rPr>
        <w:t>(</w:t>
      </w:r>
      <w:proofErr w:type="spellStart"/>
      <w:r w:rsidR="00BF1F9F">
        <w:rPr>
          <w:rFonts w:ascii="Garamond" w:hAnsi="Garamond"/>
          <w:sz w:val="22"/>
          <w:szCs w:val="22"/>
        </w:rPr>
        <w:t>cDepth</w:t>
      </w:r>
      <w:proofErr w:type="spellEnd"/>
      <w:r w:rsidR="00BF1F9F">
        <w:rPr>
          <w:rFonts w:ascii="Garamond" w:hAnsi="Garamond"/>
          <w:sz w:val="22"/>
          <w:szCs w:val="22"/>
        </w:rPr>
        <w:t xml:space="preserve"> or </w:t>
      </w:r>
      <w:proofErr w:type="spellStart"/>
      <w:r w:rsidR="00BF1F9F">
        <w:rPr>
          <w:rFonts w:ascii="Garamond" w:hAnsi="Garamond"/>
          <w:sz w:val="22"/>
          <w:szCs w:val="22"/>
        </w:rPr>
        <w:t>cLevel</w:t>
      </w:r>
      <w:proofErr w:type="spellEnd"/>
      <w:r w:rsidR="00BF1F9F">
        <w:rPr>
          <w:rFonts w:ascii="Garamond" w:hAnsi="Garamond"/>
          <w:sz w:val="22"/>
          <w:szCs w:val="22"/>
        </w:rPr>
        <w:t xml:space="preserve"> parameters</w:t>
      </w:r>
      <w:r w:rsidR="00F75484">
        <w:rPr>
          <w:rFonts w:ascii="Garamond" w:hAnsi="Garamond"/>
          <w:sz w:val="22"/>
          <w:szCs w:val="22"/>
        </w:rPr>
        <w:t>)</w:t>
      </w:r>
      <w:r w:rsidR="00BF1F9F">
        <w:rPr>
          <w:rFonts w:ascii="Garamond" w:hAnsi="Garamond"/>
          <w:sz w:val="22"/>
          <w:szCs w:val="22"/>
        </w:rPr>
        <w:t>;</w:t>
      </w:r>
      <w:r w:rsidR="00D065B8" w:rsidRPr="004341A7">
        <w:rPr>
          <w:rFonts w:ascii="Garamond" w:hAnsi="Garamond"/>
          <w:sz w:val="22"/>
          <w:szCs w:val="22"/>
        </w:rPr>
        <w:t xml:space="preserve"> and become part of the CDMO’s online provisional database.  </w:t>
      </w:r>
      <w:r w:rsidR="00EE25CA">
        <w:rPr>
          <w:rFonts w:ascii="Garamond" w:hAnsi="Garamond"/>
          <w:sz w:val="22"/>
          <w:szCs w:val="22"/>
        </w:rPr>
        <w:t>All</w:t>
      </w:r>
      <w:r w:rsidR="00EE25CA" w:rsidRPr="007A52F9">
        <w:rPr>
          <w:rFonts w:ascii="Garamond" w:hAnsi="Garamond"/>
          <w:sz w:val="22"/>
          <w:szCs w:val="22"/>
        </w:rPr>
        <w:t xml:space="preserve"> </w:t>
      </w:r>
      <w:r w:rsidR="00236E73" w:rsidRPr="007A52F9">
        <w:rPr>
          <w:rFonts w:ascii="Garamond" w:hAnsi="Garamond"/>
          <w:sz w:val="22"/>
          <w:szCs w:val="22"/>
        </w:rPr>
        <w:t xml:space="preserve">pre- and post-deployment data are removed from the file prior to upload.  </w:t>
      </w:r>
      <w:r w:rsidR="00D065B8" w:rsidRPr="007A52F9">
        <w:rPr>
          <w:rFonts w:ascii="Garamond" w:hAnsi="Garamond"/>
          <w:sz w:val="22"/>
          <w:szCs w:val="22"/>
        </w:rPr>
        <w:t>During primary QAQC, data are flagged if they are missing</w:t>
      </w:r>
      <w:r w:rsidR="00763370" w:rsidRPr="007A52F9">
        <w:rPr>
          <w:rFonts w:ascii="Garamond" w:hAnsi="Garamond"/>
          <w:sz w:val="22"/>
          <w:szCs w:val="22"/>
        </w:rPr>
        <w:t xml:space="preserve"> or </w:t>
      </w:r>
      <w:r w:rsidR="00D065B8" w:rsidRPr="007A52F9">
        <w:rPr>
          <w:rFonts w:ascii="Garamond" w:hAnsi="Garamond"/>
          <w:sz w:val="22"/>
          <w:szCs w:val="22"/>
        </w:rPr>
        <w:t xml:space="preserve">out of sensor range.  The edited file is then returned to the </w:t>
      </w:r>
      <w:r w:rsidR="00AD2A73">
        <w:rPr>
          <w:rFonts w:ascii="Garamond" w:hAnsi="Garamond"/>
          <w:sz w:val="22"/>
          <w:szCs w:val="22"/>
        </w:rPr>
        <w:t>reserve</w:t>
      </w:r>
      <w:r w:rsidR="00D065B8" w:rsidRPr="007A52F9">
        <w:rPr>
          <w:rFonts w:ascii="Garamond" w:hAnsi="Garamond"/>
          <w:sz w:val="22"/>
          <w:szCs w:val="22"/>
        </w:rPr>
        <w:t xml:space="preserve"> </w:t>
      </w:r>
      <w:r w:rsidR="007A52F9">
        <w:rPr>
          <w:rFonts w:ascii="Garamond" w:hAnsi="Garamond"/>
          <w:sz w:val="22"/>
          <w:szCs w:val="22"/>
        </w:rPr>
        <w:t xml:space="preserve">for secondary QAQC </w:t>
      </w:r>
      <w:r w:rsidR="00D065B8" w:rsidRPr="007A52F9">
        <w:rPr>
          <w:rFonts w:ascii="Garamond" w:hAnsi="Garamond"/>
          <w:sz w:val="22"/>
          <w:szCs w:val="22"/>
        </w:rPr>
        <w:t>where it is opened in Microsoft Excel and processed using the CDMO</w:t>
      </w:r>
      <w:r w:rsidR="00DA3E2A" w:rsidRPr="007A52F9">
        <w:rPr>
          <w:rFonts w:ascii="Garamond" w:hAnsi="Garamond"/>
          <w:sz w:val="22"/>
          <w:szCs w:val="22"/>
        </w:rPr>
        <w:t>’</w:t>
      </w:r>
      <w:r w:rsidR="00D065B8" w:rsidRPr="007A52F9">
        <w:rPr>
          <w:rFonts w:ascii="Garamond" w:hAnsi="Garamond"/>
          <w:sz w:val="22"/>
          <w:szCs w:val="22"/>
        </w:rPr>
        <w:t>s</w:t>
      </w:r>
      <w:r w:rsidR="00DA3E2A" w:rsidRPr="007A52F9">
        <w:rPr>
          <w:rFonts w:ascii="Garamond" w:hAnsi="Garamond"/>
          <w:sz w:val="22"/>
          <w:szCs w:val="22"/>
        </w:rPr>
        <w:t xml:space="preserve"> NERR</w:t>
      </w:r>
      <w:r w:rsidR="00D065B8" w:rsidRPr="007A52F9">
        <w:rPr>
          <w:rFonts w:ascii="Garamond" w:hAnsi="Garamond"/>
          <w:sz w:val="22"/>
          <w:szCs w:val="22"/>
        </w:rPr>
        <w:t xml:space="preserve">QAQC Excel </w:t>
      </w:r>
      <w:r w:rsidR="00DA3E2A" w:rsidRPr="007A52F9">
        <w:rPr>
          <w:rFonts w:ascii="Garamond" w:hAnsi="Garamond"/>
          <w:sz w:val="22"/>
          <w:szCs w:val="22"/>
        </w:rPr>
        <w:t>macro</w:t>
      </w:r>
      <w:r w:rsidR="00D065B8" w:rsidRPr="007A52F9">
        <w:rPr>
          <w:rFonts w:ascii="Garamond" w:hAnsi="Garamond"/>
          <w:sz w:val="22"/>
          <w:szCs w:val="22"/>
        </w:rPr>
        <w:t xml:space="preserve">.  </w:t>
      </w:r>
      <w:r w:rsidR="002B4F5E" w:rsidRPr="007A52F9">
        <w:rPr>
          <w:rFonts w:ascii="Garamond" w:hAnsi="Garamond"/>
          <w:sz w:val="22"/>
          <w:szCs w:val="22"/>
        </w:rPr>
        <w:t xml:space="preserve">The </w:t>
      </w:r>
      <w:r w:rsidR="00D065B8" w:rsidRPr="007A52F9">
        <w:rPr>
          <w:rFonts w:ascii="Garamond" w:hAnsi="Garamond"/>
          <w:sz w:val="22"/>
          <w:szCs w:val="22"/>
        </w:rPr>
        <w:t>macro</w:t>
      </w:r>
      <w:r w:rsidR="002B4F5E" w:rsidRPr="007A52F9">
        <w:rPr>
          <w:rFonts w:ascii="Garamond" w:hAnsi="Garamond"/>
          <w:sz w:val="22"/>
          <w:szCs w:val="22"/>
        </w:rPr>
        <w:t xml:space="preserve"> inserts station codes, creates metadata worksheets for flagged data</w:t>
      </w:r>
      <w:r w:rsidR="00E82492" w:rsidRPr="007A52F9">
        <w:rPr>
          <w:rFonts w:ascii="Garamond" w:hAnsi="Garamond"/>
          <w:sz w:val="22"/>
          <w:szCs w:val="22"/>
        </w:rPr>
        <w:t xml:space="preserve"> and summary statistics</w:t>
      </w:r>
      <w:r w:rsidR="002B4F5E" w:rsidRPr="007A52F9">
        <w:rPr>
          <w:rFonts w:ascii="Garamond" w:hAnsi="Garamond"/>
          <w:sz w:val="22"/>
          <w:szCs w:val="22"/>
        </w:rPr>
        <w:t>,</w:t>
      </w:r>
      <w:r w:rsidR="00236E73" w:rsidRPr="007A52F9">
        <w:rPr>
          <w:rFonts w:ascii="Garamond" w:hAnsi="Garamond"/>
          <w:sz w:val="22"/>
          <w:szCs w:val="22"/>
        </w:rPr>
        <w:t xml:space="preserve"> </w:t>
      </w:r>
      <w:r w:rsidR="002B4F5E" w:rsidRPr="007A52F9">
        <w:rPr>
          <w:rFonts w:ascii="Garamond" w:hAnsi="Garamond"/>
          <w:sz w:val="22"/>
          <w:szCs w:val="22"/>
        </w:rPr>
        <w:t xml:space="preserve">and </w:t>
      </w:r>
      <w:r w:rsidR="00D065B8" w:rsidRPr="007A52F9">
        <w:rPr>
          <w:rFonts w:ascii="Garamond" w:hAnsi="Garamond"/>
          <w:sz w:val="22"/>
          <w:szCs w:val="22"/>
        </w:rPr>
        <w:t>graph</w:t>
      </w:r>
      <w:r w:rsidR="002B4F5E" w:rsidRPr="007A52F9">
        <w:rPr>
          <w:rFonts w:ascii="Garamond" w:hAnsi="Garamond"/>
          <w:sz w:val="22"/>
          <w:szCs w:val="22"/>
        </w:rPr>
        <w:t>s</w:t>
      </w:r>
      <w:r w:rsidR="00D065B8" w:rsidRPr="007A52F9">
        <w:rPr>
          <w:rFonts w:ascii="Garamond" w:hAnsi="Garamond"/>
          <w:sz w:val="22"/>
          <w:szCs w:val="22"/>
        </w:rPr>
        <w:t xml:space="preserve"> </w:t>
      </w:r>
      <w:r w:rsidR="002B4F5E" w:rsidRPr="007A52F9">
        <w:rPr>
          <w:rFonts w:ascii="Garamond" w:hAnsi="Garamond"/>
          <w:sz w:val="22"/>
          <w:szCs w:val="22"/>
        </w:rPr>
        <w:t xml:space="preserve">the </w:t>
      </w:r>
      <w:r w:rsidR="00D065B8" w:rsidRPr="007A52F9">
        <w:rPr>
          <w:rFonts w:ascii="Garamond" w:hAnsi="Garamond"/>
          <w:sz w:val="22"/>
          <w:szCs w:val="22"/>
        </w:rPr>
        <w:t>data</w:t>
      </w:r>
      <w:r w:rsidR="002B4F5E" w:rsidRPr="007A52F9">
        <w:rPr>
          <w:rFonts w:ascii="Garamond" w:hAnsi="Garamond"/>
          <w:sz w:val="22"/>
          <w:szCs w:val="22"/>
        </w:rPr>
        <w:t xml:space="preserve"> for review.  It allows the user to</w:t>
      </w:r>
      <w:r w:rsidR="00D065B8" w:rsidRPr="007A52F9">
        <w:rPr>
          <w:rFonts w:ascii="Garamond" w:hAnsi="Garamond"/>
          <w:sz w:val="22"/>
          <w:szCs w:val="22"/>
        </w:rPr>
        <w:t xml:space="preserve"> </w:t>
      </w:r>
      <w:r w:rsidR="00BE5EF8" w:rsidRPr="007A52F9">
        <w:rPr>
          <w:rFonts w:ascii="Garamond" w:hAnsi="Garamond"/>
          <w:sz w:val="22"/>
          <w:szCs w:val="22"/>
        </w:rPr>
        <w:t xml:space="preserve">apply QAQC </w:t>
      </w:r>
      <w:r w:rsidR="00D065B8" w:rsidRPr="007A52F9">
        <w:rPr>
          <w:rFonts w:ascii="Garamond" w:hAnsi="Garamond"/>
          <w:sz w:val="22"/>
          <w:szCs w:val="22"/>
        </w:rPr>
        <w:t>flag</w:t>
      </w:r>
      <w:r w:rsidR="00BE5EF8" w:rsidRPr="007A52F9">
        <w:rPr>
          <w:rFonts w:ascii="Garamond" w:hAnsi="Garamond"/>
          <w:sz w:val="22"/>
          <w:szCs w:val="22"/>
        </w:rPr>
        <w:t>s</w:t>
      </w:r>
      <w:r w:rsidR="00D065B8" w:rsidRPr="007A52F9">
        <w:rPr>
          <w:rFonts w:ascii="Garamond" w:hAnsi="Garamond"/>
          <w:sz w:val="22"/>
          <w:szCs w:val="22"/>
        </w:rPr>
        <w:t xml:space="preserve"> and code</w:t>
      </w:r>
      <w:r w:rsidR="00BE5EF8" w:rsidRPr="007A52F9">
        <w:rPr>
          <w:rFonts w:ascii="Garamond" w:hAnsi="Garamond"/>
          <w:sz w:val="22"/>
          <w:szCs w:val="22"/>
        </w:rPr>
        <w:t>s to the</w:t>
      </w:r>
      <w:r w:rsidR="00D065B8" w:rsidRPr="007A52F9">
        <w:rPr>
          <w:rFonts w:ascii="Garamond" w:hAnsi="Garamond"/>
          <w:sz w:val="22"/>
          <w:szCs w:val="22"/>
        </w:rPr>
        <w:t xml:space="preserve"> data, remove </w:t>
      </w:r>
      <w:r w:rsidR="00EE25CA">
        <w:rPr>
          <w:rFonts w:ascii="Garamond" w:hAnsi="Garamond"/>
          <w:sz w:val="22"/>
          <w:szCs w:val="22"/>
        </w:rPr>
        <w:t xml:space="preserve">any overlapping </w:t>
      </w:r>
      <w:r w:rsidR="00D065B8" w:rsidRPr="007A52F9">
        <w:rPr>
          <w:rFonts w:ascii="Garamond" w:hAnsi="Garamond"/>
          <w:sz w:val="22"/>
          <w:szCs w:val="22"/>
        </w:rPr>
        <w:t xml:space="preserve">deployment data, </w:t>
      </w:r>
      <w:r w:rsidR="00236E73" w:rsidRPr="007A52F9">
        <w:rPr>
          <w:rFonts w:ascii="Garamond" w:hAnsi="Garamond"/>
          <w:sz w:val="22"/>
          <w:szCs w:val="22"/>
        </w:rPr>
        <w:t xml:space="preserve">append files, </w:t>
      </w:r>
      <w:r w:rsidR="00D065B8" w:rsidRPr="007A52F9">
        <w:rPr>
          <w:rFonts w:ascii="Garamond" w:hAnsi="Garamond"/>
          <w:sz w:val="22"/>
          <w:szCs w:val="22"/>
        </w:rPr>
        <w:t>and export</w:t>
      </w:r>
      <w:r w:rsidR="00D065B8" w:rsidRPr="004341A7">
        <w:rPr>
          <w:rFonts w:ascii="Garamond" w:hAnsi="Garamond"/>
          <w:sz w:val="22"/>
          <w:szCs w:val="22"/>
        </w:rPr>
        <w:t xml:space="preserve"> the </w:t>
      </w:r>
      <w:r w:rsidR="00236E73" w:rsidRPr="004341A7">
        <w:rPr>
          <w:rFonts w:ascii="Garamond" w:hAnsi="Garamond"/>
          <w:sz w:val="22"/>
          <w:szCs w:val="22"/>
        </w:rPr>
        <w:t xml:space="preserve">resulting </w:t>
      </w:r>
      <w:r w:rsidR="00D065B8" w:rsidRPr="004341A7">
        <w:rPr>
          <w:rFonts w:ascii="Garamond" w:hAnsi="Garamond"/>
          <w:sz w:val="22"/>
          <w:szCs w:val="22"/>
        </w:rPr>
        <w:t xml:space="preserve">data file </w:t>
      </w:r>
      <w:r w:rsidR="007A52F9">
        <w:rPr>
          <w:rFonts w:ascii="Garamond" w:hAnsi="Garamond"/>
          <w:sz w:val="22"/>
          <w:szCs w:val="22"/>
        </w:rPr>
        <w:t xml:space="preserve">for upload </w:t>
      </w:r>
      <w:r w:rsidR="00D065B8" w:rsidRPr="004341A7">
        <w:rPr>
          <w:rFonts w:ascii="Garamond" w:hAnsi="Garamond"/>
          <w:sz w:val="22"/>
          <w:szCs w:val="22"/>
        </w:rPr>
        <w:t>to the CDMO</w:t>
      </w:r>
      <w:r w:rsidR="00F75484">
        <w:rPr>
          <w:rFonts w:ascii="Garamond" w:hAnsi="Garamond"/>
          <w:sz w:val="22"/>
          <w:szCs w:val="22"/>
        </w:rPr>
        <w:t xml:space="preserve">.  Upload after secondary QAQC results in </w:t>
      </w:r>
      <w:r w:rsidR="00BF1F9F">
        <w:rPr>
          <w:rFonts w:ascii="Garamond" w:hAnsi="Garamond"/>
          <w:sz w:val="22"/>
          <w:szCs w:val="22"/>
        </w:rPr>
        <w:t>ingestion into the database as provisional plus data</w:t>
      </w:r>
      <w:r w:rsidR="007A52F9">
        <w:rPr>
          <w:rFonts w:ascii="Garamond" w:hAnsi="Garamond"/>
          <w:sz w:val="22"/>
          <w:szCs w:val="22"/>
        </w:rPr>
        <w:t>, recalculation</w:t>
      </w:r>
      <w:r w:rsidR="00F75484">
        <w:rPr>
          <w:rFonts w:ascii="Garamond" w:hAnsi="Garamond"/>
          <w:sz w:val="22"/>
          <w:szCs w:val="22"/>
        </w:rPr>
        <w:t xml:space="preserve"> of </w:t>
      </w:r>
      <w:proofErr w:type="spellStart"/>
      <w:r w:rsidR="00F75484">
        <w:rPr>
          <w:rFonts w:ascii="Garamond" w:hAnsi="Garamond"/>
          <w:sz w:val="22"/>
          <w:szCs w:val="22"/>
        </w:rPr>
        <w:t>cDepth</w:t>
      </w:r>
      <w:proofErr w:type="spellEnd"/>
      <w:r w:rsidR="007A52F9">
        <w:rPr>
          <w:rFonts w:ascii="Garamond" w:hAnsi="Garamond"/>
          <w:sz w:val="22"/>
          <w:szCs w:val="22"/>
        </w:rPr>
        <w:t xml:space="preserve"> or </w:t>
      </w:r>
      <w:proofErr w:type="spellStart"/>
      <w:r w:rsidR="00F75484">
        <w:rPr>
          <w:rFonts w:ascii="Garamond" w:hAnsi="Garamond"/>
          <w:sz w:val="22"/>
          <w:szCs w:val="22"/>
        </w:rPr>
        <w:t>cLevel</w:t>
      </w:r>
      <w:proofErr w:type="spellEnd"/>
      <w:r w:rsidR="00F75484">
        <w:rPr>
          <w:rFonts w:ascii="Garamond" w:hAnsi="Garamond"/>
          <w:sz w:val="22"/>
          <w:szCs w:val="22"/>
        </w:rPr>
        <w:t xml:space="preserve"> parameters</w:t>
      </w:r>
      <w:r w:rsidR="007A52F9">
        <w:rPr>
          <w:rFonts w:ascii="Garamond" w:hAnsi="Garamond"/>
          <w:sz w:val="22"/>
          <w:szCs w:val="22"/>
        </w:rPr>
        <w:t>, and finally t</w:t>
      </w:r>
      <w:r w:rsidR="00D065B8" w:rsidRPr="004341A7">
        <w:rPr>
          <w:rFonts w:ascii="Garamond" w:hAnsi="Garamond"/>
          <w:sz w:val="22"/>
          <w:szCs w:val="22"/>
        </w:rPr>
        <w:t xml:space="preserve">ertiary QAQC </w:t>
      </w:r>
      <w:r w:rsidR="007A52F9">
        <w:rPr>
          <w:rFonts w:ascii="Garamond" w:hAnsi="Garamond"/>
          <w:sz w:val="22"/>
          <w:szCs w:val="22"/>
        </w:rPr>
        <w:t xml:space="preserve">by the CDMO </w:t>
      </w:r>
      <w:r w:rsidR="00D065B8" w:rsidRPr="004341A7">
        <w:rPr>
          <w:rFonts w:ascii="Garamond" w:hAnsi="Garamond"/>
          <w:sz w:val="22"/>
          <w:szCs w:val="22"/>
        </w:rPr>
        <w:t xml:space="preserve">and assimilation into the CDMO’s authoritative online database.  Where deployment overlap occurs between files, the data produced by the newly calibrated </w:t>
      </w:r>
      <w:proofErr w:type="spellStart"/>
      <w:r w:rsidR="00D065B8" w:rsidRPr="004341A7">
        <w:rPr>
          <w:rFonts w:ascii="Garamond" w:hAnsi="Garamond"/>
          <w:sz w:val="22"/>
          <w:szCs w:val="22"/>
        </w:rPr>
        <w:t>sonde</w:t>
      </w:r>
      <w:proofErr w:type="spellEnd"/>
      <w:r w:rsidR="00D065B8" w:rsidRPr="004341A7">
        <w:rPr>
          <w:rFonts w:ascii="Garamond" w:hAnsi="Garamond"/>
          <w:sz w:val="22"/>
          <w:szCs w:val="22"/>
        </w:rPr>
        <w:t xml:space="preserve"> is generally accepted as being the most accurate.  For more information on </w:t>
      </w:r>
      <w:r w:rsidR="00BE5EF8" w:rsidRPr="004341A7">
        <w:rPr>
          <w:rFonts w:ascii="Garamond" w:hAnsi="Garamond"/>
          <w:sz w:val="22"/>
          <w:szCs w:val="22"/>
        </w:rPr>
        <w:t xml:space="preserve">QAQC </w:t>
      </w:r>
      <w:r w:rsidR="00D065B8" w:rsidRPr="004341A7">
        <w:rPr>
          <w:rFonts w:ascii="Garamond" w:hAnsi="Garamond"/>
          <w:sz w:val="22"/>
          <w:szCs w:val="22"/>
        </w:rPr>
        <w:t>flags and codes, see Section</w:t>
      </w:r>
      <w:r w:rsidR="007C490B" w:rsidRPr="004341A7">
        <w:rPr>
          <w:rFonts w:ascii="Garamond" w:hAnsi="Garamond"/>
          <w:sz w:val="22"/>
          <w:szCs w:val="22"/>
        </w:rPr>
        <w:t>s 11 and 12</w:t>
      </w:r>
      <w:r w:rsidR="00D065B8" w:rsidRPr="004341A7">
        <w:rPr>
          <w:rFonts w:ascii="Garamond" w:hAnsi="Garamond"/>
          <w:sz w:val="22"/>
          <w:szCs w:val="22"/>
        </w:rPr>
        <w:t>.</w:t>
      </w:r>
      <w:ins w:id="44" w:author="Rikke Jeppesen" w:date="2021-04-02T13:46:00Z">
        <w:r>
          <w:rPr>
            <w:rFonts w:ascii="Garamond" w:hAnsi="Garamond"/>
            <w:sz w:val="22"/>
            <w:szCs w:val="22"/>
          </w:rPr>
          <w:t xml:space="preserve"> </w:t>
        </w:r>
      </w:ins>
    </w:p>
    <w:p w:rsidR="00D065B8" w:rsidRPr="004341A7" w:rsidRDefault="00D065B8" w:rsidP="00D065B8">
      <w:pPr>
        <w:pStyle w:val="BodyText"/>
        <w:ind w:right="720"/>
        <w:rPr>
          <w:rFonts w:ascii="Garamond" w:hAnsi="Garamond"/>
          <w:sz w:val="22"/>
          <w:szCs w:val="22"/>
        </w:rPr>
      </w:pPr>
    </w:p>
    <w:p w:rsidR="00F23B71"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 xml:space="preserve">3)  Research </w:t>
      </w:r>
      <w:r w:rsidR="00DA3E2A" w:rsidRPr="004341A7">
        <w:rPr>
          <w:rFonts w:ascii="Garamond" w:hAnsi="Garamond" w:cs="Times New Roman"/>
          <w:b/>
          <w:bCs/>
          <w:sz w:val="22"/>
          <w:szCs w:val="22"/>
        </w:rPr>
        <w:t>objectives</w:t>
      </w:r>
      <w:del w:id="45" w:author="Rikke Jeppesen" w:date="2021-04-02T13:48:00Z">
        <w:r w:rsidR="00DA3E2A" w:rsidRPr="004341A7" w:rsidDel="00A51EE1">
          <w:rPr>
            <w:rFonts w:ascii="Garamond" w:hAnsi="Garamond" w:cs="Times New Roman"/>
            <w:b/>
            <w:bCs/>
            <w:sz w:val="22"/>
            <w:szCs w:val="22"/>
          </w:rPr>
          <w:delText xml:space="preserve"> </w:delText>
        </w:r>
        <w:r w:rsidR="003C4828" w:rsidRPr="004341A7" w:rsidDel="00A51EE1">
          <w:rPr>
            <w:rFonts w:ascii="Garamond" w:hAnsi="Garamond" w:cs="Times New Roman"/>
            <w:b/>
            <w:bCs/>
            <w:sz w:val="22"/>
            <w:szCs w:val="22"/>
          </w:rPr>
          <w:delText>–</w:delText>
        </w:r>
        <w:r w:rsidR="00AA53D4" w:rsidRPr="004341A7" w:rsidDel="00A51EE1">
          <w:rPr>
            <w:rFonts w:ascii="Garamond" w:hAnsi="Garamond" w:cs="Times New Roman"/>
            <w:b/>
            <w:bCs/>
            <w:sz w:val="22"/>
            <w:szCs w:val="22"/>
          </w:rPr>
          <w:delText xml:space="preserve"> </w:delText>
        </w:r>
      </w:del>
    </w:p>
    <w:p w:rsidR="00A51EE1" w:rsidRDefault="00F23B71">
      <w:pPr>
        <w:pStyle w:val="HTMLPreformatted"/>
        <w:ind w:left="720"/>
        <w:rPr>
          <w:ins w:id="46" w:author="Rikke Jeppesen" w:date="2021-04-02T13:48:00Z"/>
          <w:rFonts w:ascii="Garamond" w:hAnsi="Garamond" w:cs="Times New Roman"/>
          <w:sz w:val="22"/>
          <w:szCs w:val="22"/>
        </w:rPr>
        <w:pPrChange w:id="47" w:author="Rikke Jeppesen" w:date="2020-03-23T13:12:00Z">
          <w:pPr>
            <w:pStyle w:val="HTMLPreformatted"/>
          </w:pPr>
        </w:pPrChange>
      </w:pPr>
      <w:del w:id="48" w:author="Rikke Jeppesen" w:date="2021-04-02T13:48:00Z">
        <w:r w:rsidDel="00A51EE1">
          <w:rPr>
            <w:rFonts w:ascii="Garamond" w:hAnsi="Garamond" w:cs="Times New Roman"/>
            <w:sz w:val="22"/>
            <w:szCs w:val="22"/>
          </w:rPr>
          <w:delText>[</w:delText>
        </w:r>
        <w:r w:rsidRPr="00BD482B" w:rsidDel="00A51EE1">
          <w:rPr>
            <w:rFonts w:ascii="Garamond" w:hAnsi="Garamond" w:cs="Times New Roman"/>
            <w:sz w:val="22"/>
            <w:szCs w:val="22"/>
          </w:rPr>
          <w:delText>Instructions/Remove:</w:delText>
        </w:r>
        <w:r w:rsidDel="00A51EE1">
          <w:rPr>
            <w:rFonts w:ascii="Garamond" w:hAnsi="Garamond" w:cs="Times New Roman"/>
            <w:sz w:val="22"/>
            <w:szCs w:val="22"/>
          </w:rPr>
          <w:delText xml:space="preserve"> </w:delText>
        </w:r>
        <w:r w:rsidR="00AA53D4" w:rsidRPr="004341A7" w:rsidDel="00A51EE1">
          <w:rPr>
            <w:rFonts w:ascii="Garamond" w:hAnsi="Garamond" w:cs="Times New Roman"/>
            <w:sz w:val="22"/>
            <w:szCs w:val="22"/>
          </w:rPr>
          <w:delText>Describe briefly the nature of the monitoring program resulting in this data</w:delText>
        </w:r>
        <w:r w:rsidR="00687503" w:rsidRPr="004341A7" w:rsidDel="00A51EE1">
          <w:rPr>
            <w:rFonts w:ascii="Garamond" w:hAnsi="Garamond" w:cs="Times New Roman"/>
            <w:sz w:val="22"/>
            <w:szCs w:val="22"/>
          </w:rPr>
          <w:delText xml:space="preserve"> </w:delText>
        </w:r>
        <w:r w:rsidR="00AA53D4" w:rsidRPr="004341A7" w:rsidDel="00A51EE1">
          <w:rPr>
            <w:rFonts w:ascii="Garamond" w:hAnsi="Garamond" w:cs="Times New Roman"/>
            <w:sz w:val="22"/>
            <w:szCs w:val="22"/>
          </w:rPr>
          <w:delText>set (for example, control versus impacted site, long term monitoring, spatial or temporal coverage, etc.).  Describe the goal or purpose of this research.</w:delText>
        </w:r>
        <w:r w:rsidDel="00A51EE1">
          <w:rPr>
            <w:rFonts w:ascii="Garamond" w:hAnsi="Garamond" w:cs="Times New Roman"/>
            <w:sz w:val="22"/>
            <w:szCs w:val="22"/>
          </w:rPr>
          <w:delText>]</w:delText>
        </w:r>
      </w:del>
    </w:p>
    <w:p w:rsidR="00A51EE1" w:rsidRPr="007C02EF" w:rsidRDefault="00A51EE1">
      <w:pPr>
        <w:pStyle w:val="HTMLPreformatted"/>
        <w:ind w:left="720"/>
        <w:rPr>
          <w:ins w:id="49" w:author="Rikke Jeppesen" w:date="2021-04-02T13:48:00Z"/>
          <w:rFonts w:ascii="Garamond" w:hAnsi="Garamond"/>
          <w:b/>
          <w:bCs/>
          <w:sz w:val="22"/>
          <w:szCs w:val="22"/>
        </w:rPr>
        <w:pPrChange w:id="50" w:author="Rikke Jeppesen" w:date="2020-03-23T13:12:00Z">
          <w:pPr>
            <w:pStyle w:val="HTMLPreformatted"/>
          </w:pPr>
        </w:pPrChange>
      </w:pPr>
      <w:ins w:id="51" w:author="Rikke Jeppesen" w:date="2021-04-02T13:48:00Z">
        <w:r w:rsidRPr="007C02EF">
          <w:rPr>
            <w:rFonts w:ascii="Garamond" w:hAnsi="Garamond"/>
            <w:sz w:val="22"/>
            <w:szCs w:val="22"/>
          </w:rPr>
          <w:t>The goal of the research and monitoring of water quality at Elkhorn Slough NERR is to establish baselines for water quality parameters for Elkh</w:t>
        </w:r>
        <w:r>
          <w:rPr>
            <w:rFonts w:ascii="Garamond" w:hAnsi="Garamond"/>
            <w:sz w:val="22"/>
            <w:szCs w:val="22"/>
          </w:rPr>
          <w:t>orn Slough by using South Marsh (SM) as</w:t>
        </w:r>
        <w:r w:rsidRPr="007C02EF">
          <w:rPr>
            <w:rFonts w:ascii="Garamond" w:hAnsi="Garamond"/>
            <w:sz w:val="22"/>
            <w:szCs w:val="22"/>
          </w:rPr>
          <w:t xml:space="preserve"> </w:t>
        </w:r>
        <w:r>
          <w:rPr>
            <w:rFonts w:ascii="Garamond" w:hAnsi="Garamond"/>
            <w:sz w:val="22"/>
            <w:szCs w:val="22"/>
          </w:rPr>
          <w:t xml:space="preserve">a </w:t>
        </w:r>
        <w:r w:rsidRPr="007C02EF">
          <w:rPr>
            <w:rFonts w:ascii="Garamond" w:hAnsi="Garamond"/>
            <w:sz w:val="22"/>
            <w:szCs w:val="22"/>
          </w:rPr>
          <w:t>control site while monitoring two impacted sites</w:t>
        </w:r>
        <w:r>
          <w:rPr>
            <w:rFonts w:ascii="Garamond" w:hAnsi="Garamond"/>
            <w:sz w:val="22"/>
            <w:szCs w:val="22"/>
          </w:rPr>
          <w:t xml:space="preserve">, </w:t>
        </w:r>
        <w:proofErr w:type="spellStart"/>
        <w:r w:rsidRPr="007C02EF">
          <w:rPr>
            <w:rFonts w:ascii="Garamond" w:hAnsi="Garamond"/>
            <w:sz w:val="22"/>
            <w:szCs w:val="22"/>
          </w:rPr>
          <w:t>Azevedo</w:t>
        </w:r>
        <w:proofErr w:type="spellEnd"/>
        <w:r w:rsidRPr="007C02EF">
          <w:rPr>
            <w:rFonts w:ascii="Garamond" w:hAnsi="Garamond"/>
            <w:sz w:val="22"/>
            <w:szCs w:val="22"/>
          </w:rPr>
          <w:t xml:space="preserve"> Pond </w:t>
        </w:r>
        <w:r>
          <w:rPr>
            <w:rFonts w:ascii="Garamond" w:hAnsi="Garamond"/>
            <w:sz w:val="22"/>
            <w:szCs w:val="22"/>
          </w:rPr>
          <w:t xml:space="preserve">(AP), </w:t>
        </w:r>
        <w:r w:rsidRPr="007C02EF">
          <w:rPr>
            <w:rFonts w:ascii="Garamond" w:hAnsi="Garamond"/>
            <w:sz w:val="22"/>
            <w:szCs w:val="22"/>
          </w:rPr>
          <w:t>and North Marsh</w:t>
        </w:r>
        <w:r>
          <w:rPr>
            <w:rFonts w:ascii="Garamond" w:hAnsi="Garamond"/>
            <w:sz w:val="22"/>
            <w:szCs w:val="22"/>
          </w:rPr>
          <w:t xml:space="preserve"> (NM</w:t>
        </w:r>
        <w:r w:rsidRPr="007C02EF">
          <w:rPr>
            <w:rFonts w:ascii="Garamond" w:hAnsi="Garamond"/>
            <w:sz w:val="22"/>
            <w:szCs w:val="22"/>
          </w:rPr>
          <w:t xml:space="preserve">) for possible problems. Additionally, in order to identify oceanic influence on the water quality parameters at Elkhorn Slough, we monitor a fourth site, </w:t>
        </w:r>
        <w:proofErr w:type="spellStart"/>
        <w:r w:rsidRPr="007C02EF">
          <w:rPr>
            <w:rFonts w:ascii="Garamond" w:hAnsi="Garamond"/>
            <w:sz w:val="22"/>
            <w:szCs w:val="22"/>
          </w:rPr>
          <w:t>Vierra</w:t>
        </w:r>
        <w:proofErr w:type="spellEnd"/>
        <w:r w:rsidRPr="007C02EF">
          <w:rPr>
            <w:rFonts w:ascii="Garamond" w:hAnsi="Garamond"/>
            <w:sz w:val="22"/>
            <w:szCs w:val="22"/>
          </w:rPr>
          <w:t xml:space="preserve"> Mouth (VM). Water quality measurements are recorded every 15 minutes over a </w:t>
        </w:r>
        <w:proofErr w:type="gramStart"/>
        <w:r w:rsidRPr="007C02EF">
          <w:rPr>
            <w:rFonts w:ascii="Garamond" w:hAnsi="Garamond"/>
            <w:sz w:val="22"/>
            <w:szCs w:val="22"/>
          </w:rPr>
          <w:t>four week</w:t>
        </w:r>
        <w:proofErr w:type="gramEnd"/>
        <w:r w:rsidRPr="007C02EF">
          <w:rPr>
            <w:rFonts w:ascii="Garamond" w:hAnsi="Garamond"/>
            <w:sz w:val="22"/>
            <w:szCs w:val="22"/>
          </w:rPr>
          <w:t xml:space="preserve"> period at the four si</w:t>
        </w:r>
        <w:r>
          <w:rPr>
            <w:rFonts w:ascii="Garamond" w:hAnsi="Garamond"/>
            <w:sz w:val="22"/>
            <w:szCs w:val="22"/>
          </w:rPr>
          <w:t>tes in Elkhorn Slough. One site</w:t>
        </w:r>
        <w:r w:rsidRPr="007C02EF">
          <w:rPr>
            <w:rFonts w:ascii="Garamond" w:hAnsi="Garamond"/>
            <w:sz w:val="22"/>
            <w:szCs w:val="22"/>
          </w:rPr>
          <w:t xml:space="preserve"> </w:t>
        </w:r>
        <w:r>
          <w:rPr>
            <w:rFonts w:ascii="Garamond" w:hAnsi="Garamond"/>
            <w:sz w:val="22"/>
            <w:szCs w:val="22"/>
          </w:rPr>
          <w:t>(</w:t>
        </w:r>
        <w:r w:rsidRPr="007C02EF">
          <w:rPr>
            <w:rFonts w:ascii="Garamond" w:hAnsi="Garamond"/>
            <w:sz w:val="22"/>
            <w:szCs w:val="22"/>
          </w:rPr>
          <w:t>SM</w:t>
        </w:r>
        <w:r>
          <w:rPr>
            <w:rFonts w:ascii="Garamond" w:hAnsi="Garamond"/>
            <w:sz w:val="22"/>
            <w:szCs w:val="22"/>
          </w:rPr>
          <w:t>)</w:t>
        </w:r>
        <w:r w:rsidRPr="007C02EF">
          <w:rPr>
            <w:rFonts w:ascii="Garamond" w:hAnsi="Garamond"/>
            <w:sz w:val="22"/>
            <w:szCs w:val="22"/>
          </w:rPr>
          <w:t xml:space="preserve"> is in a relatively un-impacted side channel of the slough and the second site</w:t>
        </w:r>
        <w:r>
          <w:rPr>
            <w:rFonts w:ascii="Garamond" w:hAnsi="Garamond"/>
            <w:sz w:val="22"/>
            <w:szCs w:val="22"/>
          </w:rPr>
          <w:t xml:space="preserve"> </w:t>
        </w:r>
        <w:r w:rsidRPr="007C02EF">
          <w:rPr>
            <w:rFonts w:ascii="Garamond" w:hAnsi="Garamond"/>
            <w:sz w:val="22"/>
            <w:szCs w:val="22"/>
          </w:rPr>
          <w:t>(AP), is in a pond that receives fertilizer and pesticide run-off from an adjoining strawberry field. The third site</w:t>
        </w:r>
        <w:r>
          <w:rPr>
            <w:rFonts w:ascii="Garamond" w:hAnsi="Garamond"/>
            <w:sz w:val="22"/>
            <w:szCs w:val="22"/>
          </w:rPr>
          <w:t xml:space="preserve"> (</w:t>
        </w:r>
        <w:r w:rsidRPr="007C02EF">
          <w:rPr>
            <w:rFonts w:ascii="Garamond" w:hAnsi="Garamond"/>
            <w:sz w:val="22"/>
            <w:szCs w:val="22"/>
          </w:rPr>
          <w:t>NM) was added in April 1999 and is located in an area where there is both agricultural and non-agricultural run-off. The fourth site</w:t>
        </w:r>
        <w:r>
          <w:rPr>
            <w:rFonts w:ascii="Garamond" w:hAnsi="Garamond"/>
            <w:sz w:val="22"/>
            <w:szCs w:val="22"/>
          </w:rPr>
          <w:t xml:space="preserve"> (VM)</w:t>
        </w:r>
        <w:r w:rsidRPr="007C02EF">
          <w:rPr>
            <w:rFonts w:ascii="Garamond" w:hAnsi="Garamond"/>
            <w:sz w:val="22"/>
            <w:szCs w:val="22"/>
          </w:rPr>
          <w:t xml:space="preserve"> is located at the mouth of the slough and is used to identify oceanic influence. This site was added March 14, 2001.</w:t>
        </w:r>
      </w:ins>
    </w:p>
    <w:p w:rsidR="00A51EE1" w:rsidRPr="004341A7" w:rsidRDefault="00A51EE1" w:rsidP="00AA53D4">
      <w:pPr>
        <w:pStyle w:val="HTMLPreformatted"/>
        <w:rPr>
          <w:rFonts w:ascii="Garamond" w:hAnsi="Garamond" w:cs="Times New Roman"/>
          <w:b/>
          <w:bCs/>
          <w:sz w:val="22"/>
          <w:szCs w:val="22"/>
        </w:rPr>
      </w:pPr>
    </w:p>
    <w:p w:rsidR="00B4483D" w:rsidRPr="004341A7" w:rsidRDefault="00B4483D">
      <w:pPr>
        <w:pStyle w:val="HTMLPreformatted"/>
        <w:rPr>
          <w:rFonts w:ascii="Garamond" w:hAnsi="Garamond"/>
          <w:sz w:val="22"/>
          <w:szCs w:val="22"/>
        </w:rPr>
      </w:pPr>
    </w:p>
    <w:p w:rsidR="00F23B71"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4)  Research methods</w:t>
      </w:r>
      <w:del w:id="52" w:author="Rikke Jeppesen" w:date="2021-04-02T13:53:00Z">
        <w:r w:rsidRPr="004341A7" w:rsidDel="00CB583F">
          <w:rPr>
            <w:rFonts w:ascii="Garamond" w:hAnsi="Garamond" w:cs="Times New Roman"/>
            <w:b/>
            <w:bCs/>
            <w:sz w:val="22"/>
            <w:szCs w:val="22"/>
          </w:rPr>
          <w:delText xml:space="preserve"> </w:delText>
        </w:r>
        <w:r w:rsidR="00AA53D4" w:rsidRPr="004341A7" w:rsidDel="00CB583F">
          <w:rPr>
            <w:rFonts w:ascii="Garamond" w:hAnsi="Garamond" w:cs="Times New Roman"/>
            <w:b/>
            <w:bCs/>
            <w:sz w:val="22"/>
            <w:szCs w:val="22"/>
          </w:rPr>
          <w:delText xml:space="preserve">– </w:delText>
        </w:r>
      </w:del>
    </w:p>
    <w:p w:rsidR="00CB583F" w:rsidRDefault="00F23B71" w:rsidP="00AA53D4">
      <w:pPr>
        <w:pStyle w:val="HTMLPreformatted"/>
        <w:rPr>
          <w:ins w:id="53" w:author="Rikke Jeppesen" w:date="2021-04-02T13:52:00Z"/>
          <w:rFonts w:ascii="Garamond" w:hAnsi="Garamond" w:cs="Times New Roman"/>
          <w:sz w:val="22"/>
          <w:szCs w:val="22"/>
        </w:rPr>
      </w:pPr>
      <w:del w:id="54" w:author="Rikke Jeppesen" w:date="2021-04-02T13:53:00Z">
        <w:r w:rsidDel="00CB583F">
          <w:rPr>
            <w:rFonts w:ascii="Garamond" w:hAnsi="Garamond" w:cs="Times New Roman"/>
            <w:sz w:val="22"/>
            <w:szCs w:val="22"/>
          </w:rPr>
          <w:delText>[</w:delText>
        </w:r>
        <w:r w:rsidRPr="00BD482B" w:rsidDel="00CB583F">
          <w:rPr>
            <w:rFonts w:ascii="Garamond" w:hAnsi="Garamond" w:cs="Times New Roman"/>
            <w:sz w:val="22"/>
            <w:szCs w:val="22"/>
          </w:rPr>
          <w:delText>Instructions/Remove:</w:delText>
        </w:r>
        <w:r w:rsidDel="00CB583F">
          <w:rPr>
            <w:rFonts w:ascii="Garamond" w:hAnsi="Garamond" w:cs="Times New Roman"/>
            <w:sz w:val="22"/>
            <w:szCs w:val="22"/>
          </w:rPr>
          <w:delText xml:space="preserve"> </w:delText>
        </w:r>
        <w:r w:rsidR="00AA53D4" w:rsidRPr="004341A7" w:rsidDel="00CB583F">
          <w:rPr>
            <w:rFonts w:ascii="Garamond" w:hAnsi="Garamond" w:cs="Times New Roman"/>
            <w:sz w:val="22"/>
            <w:szCs w:val="22"/>
          </w:rPr>
          <w:delText>Detail the specifics of all YSI deployments, calibrations, and types of standards used in calibrations, the QAQC of the instruments (with roving data loggers, in-situ samples, etc.) and data collection intervals</w:delText>
        </w:r>
        <w:r w:rsidR="00FB4BF3" w:rsidDel="00CB583F">
          <w:rPr>
            <w:rFonts w:ascii="Garamond" w:hAnsi="Garamond" w:cs="Times New Roman"/>
            <w:sz w:val="22"/>
            <w:szCs w:val="22"/>
          </w:rPr>
          <w:delText xml:space="preserve"> (include time zone for Local Standard Time, ie: Eastern Standard Time)</w:delText>
        </w:r>
        <w:r w:rsidR="00AA53D4" w:rsidRPr="004341A7" w:rsidDel="00CB583F">
          <w:rPr>
            <w:rFonts w:ascii="Garamond" w:hAnsi="Garamond" w:cs="Times New Roman"/>
            <w:sz w:val="22"/>
            <w:szCs w:val="22"/>
          </w:rPr>
          <w:delText xml:space="preserve">.  </w:delText>
        </w:r>
        <w:r w:rsidR="000C04A3" w:rsidDel="00CB583F">
          <w:rPr>
            <w:rFonts w:ascii="Garamond" w:hAnsi="Garamond" w:cs="Times New Roman"/>
            <w:sz w:val="22"/>
            <w:szCs w:val="22"/>
          </w:rPr>
          <w:delText xml:space="preserve">If you are reporting chlorophyll fluorescence data, include a statement detailing your methodology and initial QA/QC of this parameter, including verification of accuracy.  If you are reporting </w:delText>
        </w:r>
        <w:r w:rsidR="00CB2C45" w:rsidDel="00CB583F">
          <w:rPr>
            <w:rFonts w:ascii="Garamond" w:hAnsi="Garamond" w:cs="Times New Roman"/>
            <w:sz w:val="22"/>
            <w:szCs w:val="22"/>
          </w:rPr>
          <w:delText xml:space="preserve">Level </w:delText>
        </w:r>
        <w:r w:rsidR="000C04A3" w:rsidDel="00CB583F">
          <w:rPr>
            <w:rFonts w:ascii="Garamond" w:hAnsi="Garamond" w:cs="Times New Roman"/>
            <w:sz w:val="22"/>
            <w:szCs w:val="22"/>
          </w:rPr>
          <w:delText xml:space="preserve">data, </w:delText>
        </w:r>
        <w:r w:rsidR="00C55690" w:rsidDel="00CB583F">
          <w:rPr>
            <w:rFonts w:ascii="Garamond" w:hAnsi="Garamond" w:cs="Times New Roman"/>
            <w:sz w:val="22"/>
            <w:szCs w:val="22"/>
          </w:rPr>
          <w:delText xml:space="preserve">include the detailed information in the table below for the site(s) that reports </w:delText>
        </w:r>
        <w:r w:rsidR="00CB2C45" w:rsidDel="00CB583F">
          <w:rPr>
            <w:rFonts w:ascii="Garamond" w:hAnsi="Garamond" w:cs="Times New Roman"/>
            <w:sz w:val="22"/>
            <w:szCs w:val="22"/>
          </w:rPr>
          <w:delText>L</w:delText>
        </w:r>
        <w:r w:rsidR="00C55690" w:rsidDel="00CB583F">
          <w:rPr>
            <w:rFonts w:ascii="Garamond" w:hAnsi="Garamond" w:cs="Times New Roman"/>
            <w:sz w:val="22"/>
            <w:szCs w:val="22"/>
          </w:rPr>
          <w:delText>evel.</w:delText>
        </w:r>
        <w:r w:rsidR="000C04A3" w:rsidDel="00CB583F">
          <w:rPr>
            <w:rFonts w:ascii="Garamond" w:hAnsi="Garamond" w:cs="Times New Roman"/>
            <w:sz w:val="22"/>
            <w:szCs w:val="22"/>
          </w:rPr>
          <w:delText xml:space="preserve">.  </w:delText>
        </w:r>
        <w:r w:rsidR="003F58AE" w:rsidRPr="00DF6DD6" w:rsidDel="00CB583F">
          <w:rPr>
            <w:rFonts w:ascii="Garamond" w:hAnsi="Garamond" w:cs="Times New Roman"/>
            <w:sz w:val="22"/>
            <w:szCs w:val="22"/>
            <w:u w:val="single"/>
          </w:rPr>
          <w:delText>Include the following or similar excerpt</w:delText>
        </w:r>
        <w:r w:rsidR="003F58AE" w:rsidRPr="004341A7" w:rsidDel="00CB583F">
          <w:rPr>
            <w:rFonts w:ascii="Garamond" w:hAnsi="Garamond" w:cs="Times New Roman"/>
            <w:sz w:val="22"/>
            <w:szCs w:val="22"/>
          </w:rPr>
          <w:delText xml:space="preserve"> (modify for additional real-time sites) regarding real-time data:</w:delText>
        </w:r>
        <w:r w:rsidRPr="00506648" w:rsidDel="00CB583F">
          <w:rPr>
            <w:rFonts w:ascii="Garamond" w:hAnsi="Garamond" w:cs="Times New Roman"/>
            <w:sz w:val="22"/>
            <w:szCs w:val="22"/>
          </w:rPr>
          <w:delText>]</w:delText>
        </w:r>
      </w:del>
    </w:p>
    <w:p w:rsidR="00CB583F" w:rsidRDefault="00CB583F" w:rsidP="00CB583F">
      <w:pPr>
        <w:pStyle w:val="HTMLPreformatted"/>
        <w:ind w:left="720"/>
        <w:rPr>
          <w:ins w:id="55" w:author="Rikke Jeppesen" w:date="2021-04-02T13:53:00Z"/>
          <w:rFonts w:ascii="Garamond" w:hAnsi="Garamond"/>
          <w:bCs/>
          <w:sz w:val="22"/>
          <w:szCs w:val="22"/>
        </w:rPr>
      </w:pPr>
      <w:ins w:id="56" w:author="Rikke Jeppesen" w:date="2021-04-02T13:53:00Z">
        <w:r w:rsidRPr="007C02EF">
          <w:rPr>
            <w:rFonts w:ascii="Garamond" w:hAnsi="Garamond"/>
            <w:bCs/>
            <w:sz w:val="22"/>
            <w:szCs w:val="22"/>
          </w:rPr>
          <w:t xml:space="preserve">The Elkhorn Slough water quality monitoring program began in July 1995. All four sites described above are monitored simultaneously. Prior to YSI deployment at SM, a 20-foot length of 4-inch diameter PVC pipe was placed in the slough to house the YSI. Holes were drilled in the pipe to remove 10% of the pipe's surface area and to allow water flow across the YSI. The pipe was positioned vertically in the slough with one end pushed into the soft bottom sediments and the other end secured to a permanent dock. A bolt inside and across the diameter of the pipe maintains the YSI about one foot (30cm) above the bottom. The setup is exactly the same at North Marsh except that the PVC pipe is secured to shore. Prior to YSI deployment at AP, a supportive framework of rope and PVC was placed at the site to house the YSI. The structure maintained the YSI exactly one foot (30cm) above the pond bottom. In 2012, a 40 </w:t>
        </w:r>
        <w:proofErr w:type="spellStart"/>
        <w:r w:rsidRPr="007C02EF">
          <w:rPr>
            <w:rFonts w:ascii="Garamond" w:hAnsi="Garamond"/>
            <w:bCs/>
            <w:sz w:val="22"/>
            <w:szCs w:val="22"/>
          </w:rPr>
          <w:t>ft</w:t>
        </w:r>
        <w:proofErr w:type="spellEnd"/>
        <w:r w:rsidRPr="007C02EF">
          <w:rPr>
            <w:rFonts w:ascii="Garamond" w:hAnsi="Garamond"/>
            <w:bCs/>
            <w:sz w:val="22"/>
            <w:szCs w:val="22"/>
          </w:rPr>
          <w:t xml:space="preserve"> board walk and a 5 </w:t>
        </w:r>
        <w:proofErr w:type="spellStart"/>
        <w:r w:rsidRPr="007C02EF">
          <w:rPr>
            <w:rFonts w:ascii="Garamond" w:hAnsi="Garamond"/>
            <w:bCs/>
            <w:sz w:val="22"/>
            <w:szCs w:val="22"/>
          </w:rPr>
          <w:t>ft</w:t>
        </w:r>
        <w:proofErr w:type="spellEnd"/>
        <w:r w:rsidRPr="007C02EF">
          <w:rPr>
            <w:rFonts w:ascii="Garamond" w:hAnsi="Garamond"/>
            <w:bCs/>
            <w:sz w:val="22"/>
            <w:szCs w:val="22"/>
          </w:rPr>
          <w:t xml:space="preserve"> black ABS pipe were installed to replace the original </w:t>
        </w:r>
        <w:proofErr w:type="spellStart"/>
        <w:r w:rsidRPr="007C02EF">
          <w:rPr>
            <w:rFonts w:ascii="Garamond" w:hAnsi="Garamond"/>
            <w:bCs/>
            <w:sz w:val="22"/>
            <w:szCs w:val="22"/>
          </w:rPr>
          <w:t>sonde</w:t>
        </w:r>
        <w:proofErr w:type="spellEnd"/>
        <w:r w:rsidRPr="007C02EF">
          <w:rPr>
            <w:rFonts w:ascii="Garamond" w:hAnsi="Garamond"/>
            <w:bCs/>
            <w:sz w:val="22"/>
            <w:szCs w:val="22"/>
          </w:rPr>
          <w:t xml:space="preserve"> support structure. A larger diameter ABS pipe slides up and down the 2-inch ABS pipe, which is protruding vertically from the substrate. Perpendicularly mounted on the sliding ABS is a 4-inch diameter white PVC pipe, 3-ft long, which functions as the housing for the YSI. The white PVC housing has been drilled with 1-inch diameter holes, in order to ensure water circulation at the YSI. At </w:t>
        </w:r>
        <w:proofErr w:type="spellStart"/>
        <w:r w:rsidRPr="007C02EF">
          <w:rPr>
            <w:rFonts w:ascii="Garamond" w:hAnsi="Garamond"/>
            <w:bCs/>
            <w:sz w:val="22"/>
            <w:szCs w:val="22"/>
          </w:rPr>
          <w:t>Vierra</w:t>
        </w:r>
        <w:proofErr w:type="spellEnd"/>
        <w:r w:rsidRPr="007C02EF">
          <w:rPr>
            <w:rFonts w:ascii="Garamond" w:hAnsi="Garamond"/>
            <w:bCs/>
            <w:sz w:val="22"/>
            <w:szCs w:val="22"/>
          </w:rPr>
          <w:t xml:space="preserve"> Mouth, the installed PVC pipe housing the YSI </w:t>
        </w:r>
        <w:proofErr w:type="spellStart"/>
        <w:r w:rsidRPr="007C02EF">
          <w:rPr>
            <w:rFonts w:ascii="Garamond" w:hAnsi="Garamond"/>
            <w:bCs/>
            <w:sz w:val="22"/>
            <w:szCs w:val="22"/>
          </w:rPr>
          <w:t>sonde</w:t>
        </w:r>
        <w:proofErr w:type="spellEnd"/>
        <w:r w:rsidRPr="007C02EF">
          <w:rPr>
            <w:rFonts w:ascii="Garamond" w:hAnsi="Garamond"/>
            <w:bCs/>
            <w:sz w:val="22"/>
            <w:szCs w:val="22"/>
          </w:rPr>
          <w:t xml:space="preserve"> is the same as at South Marsh. Every 15 minutes over a 30-day period, measurements of specific conductivity, salinity, dissolved oxygen, temperature, </w:t>
        </w:r>
        <w:r>
          <w:rPr>
            <w:rFonts w:ascii="Garamond" w:hAnsi="Garamond"/>
            <w:bCs/>
            <w:sz w:val="22"/>
            <w:szCs w:val="22"/>
          </w:rPr>
          <w:t>level</w:t>
        </w:r>
        <w:r w:rsidRPr="007C02EF">
          <w:rPr>
            <w:rFonts w:ascii="Garamond" w:hAnsi="Garamond"/>
            <w:bCs/>
            <w:sz w:val="22"/>
            <w:szCs w:val="22"/>
          </w:rPr>
          <w:t>, turbidity, and pH are recorded. At South Marsh, additionally chlorophyll is recorded.</w:t>
        </w:r>
        <w:r>
          <w:rPr>
            <w:rFonts w:ascii="Garamond" w:hAnsi="Garamond"/>
            <w:bCs/>
            <w:sz w:val="22"/>
            <w:szCs w:val="22"/>
          </w:rPr>
          <w:t xml:space="preserve"> Calibrations are conducted according to the SOP, 2-point calibration for RFU and microgram/L. We use a grab sample from the monthly ISCO samples to compare laboratory derived chlorophyll concentrations to in-situ, probe derived chlorophyll concentrations. This sampling started in December 2020. For the first quarter of 2020, the comparisons are listed in the table below. The YSI probe is up to 20% higher than the grab samples (positive values) and up to 17% lower than grab samples (negative values).</w:t>
        </w:r>
      </w:ins>
    </w:p>
    <w:p w:rsidR="00CB583F" w:rsidRDefault="00CB583F" w:rsidP="00CB583F">
      <w:pPr>
        <w:pStyle w:val="HTMLPreformatted"/>
        <w:ind w:left="720"/>
        <w:rPr>
          <w:ins w:id="57" w:author="Rikke Jeppesen" w:date="2021-04-02T13:53:00Z"/>
          <w:rFonts w:ascii="Garamond" w:hAnsi="Garamond"/>
          <w:bCs/>
          <w:sz w:val="22"/>
          <w:szCs w:val="22"/>
        </w:rPr>
      </w:pPr>
    </w:p>
    <w:tbl>
      <w:tblPr>
        <w:tblW w:w="5700" w:type="dxa"/>
        <w:tblInd w:w="888" w:type="dxa"/>
        <w:tblLook w:val="04A0" w:firstRow="1" w:lastRow="0" w:firstColumn="1" w:lastColumn="0" w:noHBand="0" w:noVBand="1"/>
      </w:tblPr>
      <w:tblGrid>
        <w:gridCol w:w="960"/>
        <w:gridCol w:w="960"/>
        <w:gridCol w:w="1095"/>
        <w:gridCol w:w="1125"/>
        <w:gridCol w:w="1560"/>
      </w:tblGrid>
      <w:tr w:rsidR="00CB583F" w:rsidTr="007E78D2">
        <w:trPr>
          <w:trHeight w:val="300"/>
          <w:ins w:id="58" w:author="Rikke Jeppesen" w:date="2021-04-02T13:53:00Z"/>
        </w:trPr>
        <w:tc>
          <w:tcPr>
            <w:tcW w:w="960" w:type="dxa"/>
            <w:tcBorders>
              <w:top w:val="nil"/>
              <w:left w:val="nil"/>
              <w:bottom w:val="nil"/>
              <w:right w:val="nil"/>
            </w:tcBorders>
            <w:shd w:val="clear" w:color="auto" w:fill="auto"/>
            <w:noWrap/>
            <w:vAlign w:val="bottom"/>
            <w:hideMark/>
          </w:tcPr>
          <w:p w:rsidR="00CB583F" w:rsidRDefault="00CB583F" w:rsidP="007E78D2">
            <w:pPr>
              <w:rPr>
                <w:ins w:id="59" w:author="Rikke Jeppesen" w:date="2021-04-02T13:53:00Z"/>
                <w:sz w:val="20"/>
                <w:szCs w:val="20"/>
              </w:rPr>
            </w:pPr>
          </w:p>
        </w:tc>
        <w:tc>
          <w:tcPr>
            <w:tcW w:w="960" w:type="dxa"/>
            <w:tcBorders>
              <w:top w:val="nil"/>
              <w:left w:val="nil"/>
              <w:bottom w:val="nil"/>
              <w:right w:val="nil"/>
            </w:tcBorders>
            <w:shd w:val="clear" w:color="auto" w:fill="auto"/>
            <w:noWrap/>
            <w:vAlign w:val="bottom"/>
            <w:hideMark/>
          </w:tcPr>
          <w:p w:rsidR="00CB583F" w:rsidRDefault="00CB583F" w:rsidP="007E78D2">
            <w:pPr>
              <w:rPr>
                <w:ins w:id="60" w:author="Rikke Jeppesen" w:date="2021-04-02T13:53:00Z"/>
                <w:sz w:val="20"/>
                <w:szCs w:val="20"/>
              </w:rPr>
            </w:pPr>
          </w:p>
        </w:tc>
        <w:tc>
          <w:tcPr>
            <w:tcW w:w="2220" w:type="dxa"/>
            <w:gridSpan w:val="2"/>
            <w:tcBorders>
              <w:top w:val="nil"/>
              <w:left w:val="nil"/>
              <w:bottom w:val="nil"/>
              <w:right w:val="nil"/>
            </w:tcBorders>
            <w:shd w:val="clear" w:color="auto" w:fill="auto"/>
            <w:noWrap/>
            <w:vAlign w:val="bottom"/>
            <w:hideMark/>
          </w:tcPr>
          <w:p w:rsidR="00CB583F" w:rsidRDefault="00CB583F" w:rsidP="007E78D2">
            <w:pPr>
              <w:rPr>
                <w:ins w:id="61" w:author="Rikke Jeppesen" w:date="2021-04-02T13:53:00Z"/>
                <w:rFonts w:ascii="Calibri" w:hAnsi="Calibri" w:cs="Calibri"/>
                <w:color w:val="000000"/>
                <w:sz w:val="22"/>
                <w:szCs w:val="22"/>
              </w:rPr>
            </w:pPr>
            <w:proofErr w:type="spellStart"/>
            <w:ins w:id="62" w:author="Rikke Jeppesen" w:date="2021-04-02T13:53:00Z">
              <w:r>
                <w:rPr>
                  <w:rFonts w:ascii="Calibri" w:hAnsi="Calibri" w:cs="Calibri"/>
                  <w:color w:val="000000"/>
                  <w:sz w:val="22"/>
                  <w:szCs w:val="22"/>
                </w:rPr>
                <w:t>Chl</w:t>
              </w:r>
              <w:proofErr w:type="spellEnd"/>
              <w:r>
                <w:rPr>
                  <w:rFonts w:ascii="Calibri" w:hAnsi="Calibri" w:cs="Calibri"/>
                  <w:color w:val="000000"/>
                  <w:sz w:val="22"/>
                  <w:szCs w:val="22"/>
                </w:rPr>
                <w:t>-</w:t>
              </w:r>
              <w:r>
                <w:rPr>
                  <w:rFonts w:ascii="Calibri" w:hAnsi="Calibri" w:cs="Calibri"/>
                  <w:i/>
                  <w:iCs/>
                  <w:color w:val="000000"/>
                  <w:sz w:val="22"/>
                  <w:szCs w:val="22"/>
                </w:rPr>
                <w:t>a</w:t>
              </w:r>
              <w:r>
                <w:rPr>
                  <w:rFonts w:ascii="Calibri" w:hAnsi="Calibri" w:cs="Calibri"/>
                  <w:color w:val="000000"/>
                  <w:sz w:val="22"/>
                  <w:szCs w:val="22"/>
                </w:rPr>
                <w:t xml:space="preserve"> method [</w:t>
              </w:r>
              <w:proofErr w:type="spellStart"/>
              <w:r>
                <w:rPr>
                  <w:rFonts w:ascii="Calibri" w:hAnsi="Calibri" w:cs="Calibri"/>
                  <w:color w:val="000000"/>
                  <w:sz w:val="22"/>
                  <w:szCs w:val="22"/>
                </w:rPr>
                <w:t>ug</w:t>
              </w:r>
              <w:proofErr w:type="spellEnd"/>
              <w:r>
                <w:rPr>
                  <w:rFonts w:ascii="Calibri" w:hAnsi="Calibri" w:cs="Calibri"/>
                  <w:color w:val="000000"/>
                  <w:sz w:val="22"/>
                  <w:szCs w:val="22"/>
                </w:rPr>
                <w:t>/L]</w:t>
              </w:r>
            </w:ins>
          </w:p>
        </w:tc>
        <w:tc>
          <w:tcPr>
            <w:tcW w:w="1560" w:type="dxa"/>
            <w:tcBorders>
              <w:top w:val="nil"/>
              <w:left w:val="nil"/>
              <w:bottom w:val="nil"/>
              <w:right w:val="nil"/>
            </w:tcBorders>
            <w:shd w:val="clear" w:color="auto" w:fill="auto"/>
            <w:noWrap/>
            <w:vAlign w:val="bottom"/>
            <w:hideMark/>
          </w:tcPr>
          <w:p w:rsidR="00CB583F" w:rsidRDefault="00CB583F" w:rsidP="007E78D2">
            <w:pPr>
              <w:rPr>
                <w:ins w:id="63" w:author="Rikke Jeppesen" w:date="2021-04-02T13:53:00Z"/>
                <w:rFonts w:ascii="Calibri" w:hAnsi="Calibri" w:cs="Calibri"/>
                <w:color w:val="000000"/>
                <w:sz w:val="22"/>
                <w:szCs w:val="22"/>
              </w:rPr>
            </w:pPr>
          </w:p>
        </w:tc>
      </w:tr>
      <w:tr w:rsidR="00CB583F" w:rsidTr="007E78D2">
        <w:trPr>
          <w:trHeight w:val="300"/>
          <w:ins w:id="64" w:author="Rikke Jeppesen" w:date="2021-04-02T13:53:00Z"/>
        </w:trPr>
        <w:tc>
          <w:tcPr>
            <w:tcW w:w="960" w:type="dxa"/>
            <w:tcBorders>
              <w:top w:val="nil"/>
              <w:left w:val="nil"/>
              <w:bottom w:val="nil"/>
              <w:right w:val="nil"/>
            </w:tcBorders>
            <w:shd w:val="clear" w:color="auto" w:fill="auto"/>
            <w:noWrap/>
            <w:vAlign w:val="bottom"/>
            <w:hideMark/>
          </w:tcPr>
          <w:p w:rsidR="00CB583F" w:rsidRDefault="00CB583F" w:rsidP="007E78D2">
            <w:pPr>
              <w:jc w:val="center"/>
              <w:rPr>
                <w:ins w:id="65" w:author="Rikke Jeppesen" w:date="2021-04-02T13:53:00Z"/>
                <w:rFonts w:ascii="Calibri" w:hAnsi="Calibri" w:cs="Calibri"/>
                <w:color w:val="000000"/>
                <w:sz w:val="22"/>
                <w:szCs w:val="22"/>
              </w:rPr>
            </w:pPr>
            <w:ins w:id="66" w:author="Rikke Jeppesen" w:date="2021-04-02T13:53:00Z">
              <w:r>
                <w:rPr>
                  <w:rFonts w:ascii="Calibri" w:hAnsi="Calibri" w:cs="Calibri"/>
                  <w:color w:val="000000"/>
                  <w:sz w:val="22"/>
                  <w:szCs w:val="22"/>
                </w:rPr>
                <w:t>Date</w:t>
              </w:r>
            </w:ins>
          </w:p>
        </w:tc>
        <w:tc>
          <w:tcPr>
            <w:tcW w:w="960" w:type="dxa"/>
            <w:tcBorders>
              <w:top w:val="nil"/>
              <w:left w:val="nil"/>
              <w:bottom w:val="nil"/>
              <w:right w:val="nil"/>
            </w:tcBorders>
            <w:shd w:val="clear" w:color="auto" w:fill="auto"/>
            <w:noWrap/>
            <w:vAlign w:val="bottom"/>
            <w:hideMark/>
          </w:tcPr>
          <w:p w:rsidR="00CB583F" w:rsidRDefault="00CB583F" w:rsidP="007E78D2">
            <w:pPr>
              <w:jc w:val="center"/>
              <w:rPr>
                <w:ins w:id="67" w:author="Rikke Jeppesen" w:date="2021-04-02T13:53:00Z"/>
                <w:rFonts w:ascii="Calibri" w:hAnsi="Calibri" w:cs="Calibri"/>
                <w:color w:val="000000"/>
                <w:sz w:val="22"/>
                <w:szCs w:val="22"/>
              </w:rPr>
            </w:pPr>
            <w:ins w:id="68" w:author="Rikke Jeppesen" w:date="2021-04-02T13:53:00Z">
              <w:r>
                <w:rPr>
                  <w:rFonts w:ascii="Calibri" w:hAnsi="Calibri" w:cs="Calibri"/>
                  <w:color w:val="000000"/>
                  <w:sz w:val="22"/>
                  <w:szCs w:val="22"/>
                </w:rPr>
                <w:t>Time</w:t>
              </w:r>
            </w:ins>
          </w:p>
        </w:tc>
        <w:tc>
          <w:tcPr>
            <w:tcW w:w="1095" w:type="dxa"/>
            <w:tcBorders>
              <w:top w:val="nil"/>
              <w:left w:val="nil"/>
              <w:bottom w:val="nil"/>
              <w:right w:val="nil"/>
            </w:tcBorders>
            <w:shd w:val="clear" w:color="auto" w:fill="auto"/>
            <w:noWrap/>
            <w:vAlign w:val="bottom"/>
            <w:hideMark/>
          </w:tcPr>
          <w:p w:rsidR="00CB583F" w:rsidRDefault="00CB583F" w:rsidP="007E78D2">
            <w:pPr>
              <w:jc w:val="center"/>
              <w:rPr>
                <w:ins w:id="69" w:author="Rikke Jeppesen" w:date="2021-04-02T13:53:00Z"/>
                <w:rFonts w:ascii="Calibri" w:hAnsi="Calibri" w:cs="Calibri"/>
                <w:color w:val="000000"/>
                <w:sz w:val="22"/>
                <w:szCs w:val="22"/>
              </w:rPr>
            </w:pPr>
            <w:ins w:id="70" w:author="Rikke Jeppesen" w:date="2021-04-02T13:53:00Z">
              <w:r>
                <w:rPr>
                  <w:rFonts w:ascii="Calibri" w:hAnsi="Calibri" w:cs="Calibri"/>
                  <w:color w:val="000000"/>
                  <w:sz w:val="22"/>
                  <w:szCs w:val="22"/>
                </w:rPr>
                <w:t>YSI probe</w:t>
              </w:r>
            </w:ins>
          </w:p>
        </w:tc>
        <w:tc>
          <w:tcPr>
            <w:tcW w:w="1125" w:type="dxa"/>
            <w:tcBorders>
              <w:top w:val="nil"/>
              <w:left w:val="nil"/>
              <w:bottom w:val="nil"/>
              <w:right w:val="nil"/>
            </w:tcBorders>
            <w:shd w:val="clear" w:color="auto" w:fill="auto"/>
            <w:noWrap/>
            <w:vAlign w:val="bottom"/>
            <w:hideMark/>
          </w:tcPr>
          <w:p w:rsidR="00CB583F" w:rsidRDefault="00CB583F" w:rsidP="007E78D2">
            <w:pPr>
              <w:jc w:val="center"/>
              <w:rPr>
                <w:ins w:id="71" w:author="Rikke Jeppesen" w:date="2021-04-02T13:53:00Z"/>
                <w:rFonts w:ascii="Calibri" w:hAnsi="Calibri" w:cs="Calibri"/>
                <w:color w:val="000000"/>
                <w:sz w:val="22"/>
                <w:szCs w:val="22"/>
              </w:rPr>
            </w:pPr>
            <w:ins w:id="72" w:author="Rikke Jeppesen" w:date="2021-04-02T13:53:00Z">
              <w:r>
                <w:rPr>
                  <w:rFonts w:ascii="Calibri" w:hAnsi="Calibri" w:cs="Calibri"/>
                  <w:color w:val="000000"/>
                  <w:sz w:val="22"/>
                  <w:szCs w:val="22"/>
                </w:rPr>
                <w:t>ISCO grab</w:t>
              </w:r>
            </w:ins>
          </w:p>
        </w:tc>
        <w:tc>
          <w:tcPr>
            <w:tcW w:w="1560" w:type="dxa"/>
            <w:tcBorders>
              <w:top w:val="nil"/>
              <w:left w:val="nil"/>
              <w:bottom w:val="nil"/>
              <w:right w:val="nil"/>
            </w:tcBorders>
            <w:shd w:val="clear" w:color="auto" w:fill="auto"/>
            <w:noWrap/>
            <w:vAlign w:val="bottom"/>
            <w:hideMark/>
          </w:tcPr>
          <w:p w:rsidR="00CB583F" w:rsidRDefault="00CB583F" w:rsidP="007E78D2">
            <w:pPr>
              <w:jc w:val="center"/>
              <w:rPr>
                <w:ins w:id="73" w:author="Rikke Jeppesen" w:date="2021-04-02T13:53:00Z"/>
                <w:rFonts w:ascii="Calibri" w:hAnsi="Calibri" w:cs="Calibri"/>
                <w:color w:val="000000"/>
                <w:sz w:val="22"/>
                <w:szCs w:val="22"/>
              </w:rPr>
            </w:pPr>
            <w:ins w:id="74" w:author="Rikke Jeppesen" w:date="2021-04-02T13:53:00Z">
              <w:r>
                <w:rPr>
                  <w:rFonts w:ascii="Calibri" w:hAnsi="Calibri" w:cs="Calibri"/>
                  <w:color w:val="000000"/>
                  <w:sz w:val="22"/>
                  <w:szCs w:val="22"/>
                </w:rPr>
                <w:t>% difference</w:t>
              </w:r>
            </w:ins>
          </w:p>
        </w:tc>
      </w:tr>
      <w:tr w:rsidR="00CB583F" w:rsidTr="007E78D2">
        <w:trPr>
          <w:trHeight w:val="300"/>
          <w:ins w:id="75" w:author="Rikke Jeppesen" w:date="2021-04-02T13:53:00Z"/>
        </w:trPr>
        <w:tc>
          <w:tcPr>
            <w:tcW w:w="960" w:type="dxa"/>
            <w:tcBorders>
              <w:top w:val="nil"/>
              <w:left w:val="nil"/>
              <w:bottom w:val="nil"/>
              <w:right w:val="nil"/>
            </w:tcBorders>
            <w:shd w:val="clear" w:color="auto" w:fill="auto"/>
            <w:noWrap/>
            <w:vAlign w:val="bottom"/>
            <w:hideMark/>
          </w:tcPr>
          <w:p w:rsidR="00CB583F" w:rsidRDefault="00CB583F" w:rsidP="007E78D2">
            <w:pPr>
              <w:jc w:val="center"/>
              <w:rPr>
                <w:ins w:id="76" w:author="Rikke Jeppesen" w:date="2021-04-02T13:53:00Z"/>
                <w:rFonts w:ascii="Calibri" w:hAnsi="Calibri" w:cs="Calibri"/>
                <w:color w:val="000000"/>
                <w:sz w:val="22"/>
                <w:szCs w:val="22"/>
              </w:rPr>
            </w:pPr>
            <w:ins w:id="77" w:author="Rikke Jeppesen" w:date="2021-04-02T13:53:00Z">
              <w:r>
                <w:rPr>
                  <w:rFonts w:ascii="Calibri" w:hAnsi="Calibri" w:cs="Calibri"/>
                  <w:color w:val="000000"/>
                  <w:sz w:val="22"/>
                  <w:szCs w:val="22"/>
                </w:rPr>
                <w:t>12/3/19</w:t>
              </w:r>
            </w:ins>
          </w:p>
        </w:tc>
        <w:tc>
          <w:tcPr>
            <w:tcW w:w="960" w:type="dxa"/>
            <w:tcBorders>
              <w:top w:val="nil"/>
              <w:left w:val="nil"/>
              <w:bottom w:val="nil"/>
              <w:right w:val="nil"/>
            </w:tcBorders>
            <w:shd w:val="clear" w:color="auto" w:fill="auto"/>
            <w:noWrap/>
            <w:vAlign w:val="bottom"/>
            <w:hideMark/>
          </w:tcPr>
          <w:p w:rsidR="00CB583F" w:rsidRDefault="00CB583F" w:rsidP="007E78D2">
            <w:pPr>
              <w:jc w:val="center"/>
              <w:rPr>
                <w:ins w:id="78" w:author="Rikke Jeppesen" w:date="2021-04-02T13:53:00Z"/>
                <w:rFonts w:ascii="Calibri" w:hAnsi="Calibri" w:cs="Calibri"/>
                <w:color w:val="000000"/>
                <w:sz w:val="22"/>
                <w:szCs w:val="22"/>
              </w:rPr>
            </w:pPr>
            <w:ins w:id="79" w:author="Rikke Jeppesen" w:date="2021-04-02T13:53:00Z">
              <w:r>
                <w:rPr>
                  <w:rFonts w:ascii="Calibri" w:hAnsi="Calibri" w:cs="Calibri"/>
                  <w:color w:val="000000"/>
                  <w:sz w:val="22"/>
                  <w:szCs w:val="22"/>
                </w:rPr>
                <w:t>10:15</w:t>
              </w:r>
            </w:ins>
          </w:p>
        </w:tc>
        <w:tc>
          <w:tcPr>
            <w:tcW w:w="1095" w:type="dxa"/>
            <w:tcBorders>
              <w:top w:val="nil"/>
              <w:left w:val="nil"/>
              <w:bottom w:val="nil"/>
              <w:right w:val="nil"/>
            </w:tcBorders>
            <w:shd w:val="clear" w:color="auto" w:fill="auto"/>
            <w:noWrap/>
            <w:vAlign w:val="bottom"/>
            <w:hideMark/>
          </w:tcPr>
          <w:p w:rsidR="00CB583F" w:rsidRDefault="00CB583F" w:rsidP="007E78D2">
            <w:pPr>
              <w:jc w:val="center"/>
              <w:rPr>
                <w:ins w:id="80" w:author="Rikke Jeppesen" w:date="2021-04-02T13:53:00Z"/>
                <w:rFonts w:ascii="Calibri" w:hAnsi="Calibri" w:cs="Calibri"/>
                <w:color w:val="000000"/>
                <w:sz w:val="22"/>
                <w:szCs w:val="22"/>
              </w:rPr>
            </w:pPr>
            <w:ins w:id="81" w:author="Rikke Jeppesen" w:date="2021-04-02T13:53:00Z">
              <w:r>
                <w:rPr>
                  <w:rFonts w:ascii="Calibri" w:hAnsi="Calibri" w:cs="Calibri"/>
                  <w:color w:val="000000"/>
                  <w:sz w:val="22"/>
                  <w:szCs w:val="22"/>
                </w:rPr>
                <w:t>1.47</w:t>
              </w:r>
            </w:ins>
          </w:p>
        </w:tc>
        <w:tc>
          <w:tcPr>
            <w:tcW w:w="1125" w:type="dxa"/>
            <w:tcBorders>
              <w:top w:val="nil"/>
              <w:left w:val="nil"/>
              <w:bottom w:val="nil"/>
              <w:right w:val="nil"/>
            </w:tcBorders>
            <w:shd w:val="clear" w:color="auto" w:fill="auto"/>
            <w:noWrap/>
            <w:vAlign w:val="bottom"/>
            <w:hideMark/>
          </w:tcPr>
          <w:p w:rsidR="00CB583F" w:rsidRDefault="00CB583F" w:rsidP="007E78D2">
            <w:pPr>
              <w:jc w:val="center"/>
              <w:rPr>
                <w:ins w:id="82" w:author="Rikke Jeppesen" w:date="2021-04-02T13:53:00Z"/>
                <w:rFonts w:ascii="Calibri" w:hAnsi="Calibri" w:cs="Calibri"/>
                <w:color w:val="000000"/>
                <w:sz w:val="22"/>
                <w:szCs w:val="22"/>
              </w:rPr>
            </w:pPr>
            <w:ins w:id="83" w:author="Rikke Jeppesen" w:date="2021-04-02T13:53:00Z">
              <w:r>
                <w:rPr>
                  <w:rFonts w:ascii="Calibri" w:hAnsi="Calibri" w:cs="Calibri"/>
                  <w:color w:val="000000"/>
                  <w:sz w:val="22"/>
                  <w:szCs w:val="22"/>
                </w:rPr>
                <w:t>0.97</w:t>
              </w:r>
            </w:ins>
          </w:p>
        </w:tc>
        <w:tc>
          <w:tcPr>
            <w:tcW w:w="1560" w:type="dxa"/>
            <w:tcBorders>
              <w:top w:val="nil"/>
              <w:left w:val="nil"/>
              <w:bottom w:val="nil"/>
              <w:right w:val="nil"/>
            </w:tcBorders>
            <w:shd w:val="clear" w:color="auto" w:fill="auto"/>
            <w:noWrap/>
            <w:vAlign w:val="bottom"/>
            <w:hideMark/>
          </w:tcPr>
          <w:p w:rsidR="00CB583F" w:rsidRDefault="00CB583F" w:rsidP="007E78D2">
            <w:pPr>
              <w:jc w:val="center"/>
              <w:rPr>
                <w:ins w:id="84" w:author="Rikke Jeppesen" w:date="2021-04-02T13:53:00Z"/>
                <w:rFonts w:ascii="Calibri" w:hAnsi="Calibri" w:cs="Calibri"/>
                <w:color w:val="000000"/>
                <w:sz w:val="22"/>
                <w:szCs w:val="22"/>
              </w:rPr>
            </w:pPr>
            <w:ins w:id="85" w:author="Rikke Jeppesen" w:date="2021-04-02T13:53:00Z">
              <w:r>
                <w:rPr>
                  <w:rFonts w:ascii="Calibri" w:hAnsi="Calibri" w:cs="Calibri"/>
                  <w:color w:val="000000"/>
                  <w:sz w:val="22"/>
                  <w:szCs w:val="22"/>
                </w:rPr>
                <w:t>20</w:t>
              </w:r>
            </w:ins>
          </w:p>
        </w:tc>
      </w:tr>
      <w:tr w:rsidR="00CB583F" w:rsidTr="007E78D2">
        <w:trPr>
          <w:trHeight w:val="300"/>
          <w:ins w:id="86" w:author="Rikke Jeppesen" w:date="2021-04-02T13:53:00Z"/>
        </w:trPr>
        <w:tc>
          <w:tcPr>
            <w:tcW w:w="960" w:type="dxa"/>
            <w:tcBorders>
              <w:top w:val="nil"/>
              <w:left w:val="nil"/>
              <w:bottom w:val="nil"/>
              <w:right w:val="nil"/>
            </w:tcBorders>
            <w:shd w:val="clear" w:color="auto" w:fill="auto"/>
            <w:noWrap/>
            <w:vAlign w:val="bottom"/>
            <w:hideMark/>
          </w:tcPr>
          <w:p w:rsidR="00CB583F" w:rsidRDefault="00CB583F" w:rsidP="007E78D2">
            <w:pPr>
              <w:jc w:val="center"/>
              <w:rPr>
                <w:ins w:id="87" w:author="Rikke Jeppesen" w:date="2021-04-02T13:53:00Z"/>
                <w:rFonts w:ascii="Calibri" w:hAnsi="Calibri" w:cs="Calibri"/>
                <w:color w:val="000000"/>
                <w:sz w:val="22"/>
                <w:szCs w:val="22"/>
              </w:rPr>
            </w:pPr>
            <w:ins w:id="88" w:author="Rikke Jeppesen" w:date="2021-04-02T13:53:00Z">
              <w:r>
                <w:rPr>
                  <w:rFonts w:ascii="Calibri" w:hAnsi="Calibri" w:cs="Calibri"/>
                  <w:color w:val="000000"/>
                  <w:sz w:val="22"/>
                  <w:szCs w:val="22"/>
                </w:rPr>
                <w:t>12/3/19</w:t>
              </w:r>
            </w:ins>
          </w:p>
        </w:tc>
        <w:tc>
          <w:tcPr>
            <w:tcW w:w="960" w:type="dxa"/>
            <w:tcBorders>
              <w:top w:val="nil"/>
              <w:left w:val="nil"/>
              <w:bottom w:val="nil"/>
              <w:right w:val="nil"/>
            </w:tcBorders>
            <w:shd w:val="clear" w:color="auto" w:fill="auto"/>
            <w:noWrap/>
            <w:vAlign w:val="bottom"/>
            <w:hideMark/>
          </w:tcPr>
          <w:p w:rsidR="00CB583F" w:rsidRDefault="00CB583F" w:rsidP="007E78D2">
            <w:pPr>
              <w:jc w:val="center"/>
              <w:rPr>
                <w:ins w:id="89" w:author="Rikke Jeppesen" w:date="2021-04-02T13:53:00Z"/>
                <w:rFonts w:ascii="Calibri" w:hAnsi="Calibri" w:cs="Calibri"/>
                <w:color w:val="000000"/>
                <w:sz w:val="22"/>
                <w:szCs w:val="22"/>
              </w:rPr>
            </w:pPr>
            <w:ins w:id="90" w:author="Rikke Jeppesen" w:date="2021-04-02T13:53:00Z">
              <w:r>
                <w:rPr>
                  <w:rFonts w:ascii="Calibri" w:hAnsi="Calibri" w:cs="Calibri"/>
                  <w:color w:val="000000"/>
                  <w:sz w:val="22"/>
                  <w:szCs w:val="22"/>
                </w:rPr>
                <w:t>12:15</w:t>
              </w:r>
            </w:ins>
          </w:p>
        </w:tc>
        <w:tc>
          <w:tcPr>
            <w:tcW w:w="1095" w:type="dxa"/>
            <w:tcBorders>
              <w:top w:val="nil"/>
              <w:left w:val="nil"/>
              <w:bottom w:val="nil"/>
              <w:right w:val="nil"/>
            </w:tcBorders>
            <w:shd w:val="clear" w:color="auto" w:fill="auto"/>
            <w:noWrap/>
            <w:vAlign w:val="bottom"/>
            <w:hideMark/>
          </w:tcPr>
          <w:p w:rsidR="00CB583F" w:rsidRDefault="00CB583F" w:rsidP="007E78D2">
            <w:pPr>
              <w:jc w:val="center"/>
              <w:rPr>
                <w:ins w:id="91" w:author="Rikke Jeppesen" w:date="2021-04-02T13:53:00Z"/>
                <w:rFonts w:ascii="Calibri" w:hAnsi="Calibri" w:cs="Calibri"/>
                <w:color w:val="000000"/>
                <w:sz w:val="22"/>
                <w:szCs w:val="22"/>
              </w:rPr>
            </w:pPr>
            <w:ins w:id="92" w:author="Rikke Jeppesen" w:date="2021-04-02T13:53:00Z">
              <w:r>
                <w:rPr>
                  <w:rFonts w:ascii="Calibri" w:hAnsi="Calibri" w:cs="Calibri"/>
                  <w:color w:val="000000"/>
                  <w:sz w:val="22"/>
                  <w:szCs w:val="22"/>
                </w:rPr>
                <w:t>1.28</w:t>
              </w:r>
            </w:ins>
          </w:p>
        </w:tc>
        <w:tc>
          <w:tcPr>
            <w:tcW w:w="1125" w:type="dxa"/>
            <w:tcBorders>
              <w:top w:val="nil"/>
              <w:left w:val="nil"/>
              <w:bottom w:val="nil"/>
              <w:right w:val="nil"/>
            </w:tcBorders>
            <w:shd w:val="clear" w:color="auto" w:fill="auto"/>
            <w:noWrap/>
            <w:vAlign w:val="bottom"/>
            <w:hideMark/>
          </w:tcPr>
          <w:p w:rsidR="00CB583F" w:rsidRDefault="00CB583F" w:rsidP="007E78D2">
            <w:pPr>
              <w:jc w:val="center"/>
              <w:rPr>
                <w:ins w:id="93" w:author="Rikke Jeppesen" w:date="2021-04-02T13:53:00Z"/>
                <w:rFonts w:ascii="Calibri" w:hAnsi="Calibri" w:cs="Calibri"/>
                <w:color w:val="000000"/>
                <w:sz w:val="22"/>
                <w:szCs w:val="22"/>
              </w:rPr>
            </w:pPr>
            <w:ins w:id="94" w:author="Rikke Jeppesen" w:date="2021-04-02T13:53:00Z">
              <w:r>
                <w:rPr>
                  <w:rFonts w:ascii="Calibri" w:hAnsi="Calibri" w:cs="Calibri"/>
                  <w:color w:val="000000"/>
                  <w:sz w:val="22"/>
                  <w:szCs w:val="22"/>
                </w:rPr>
                <w:t>1</w:t>
              </w:r>
            </w:ins>
          </w:p>
        </w:tc>
        <w:tc>
          <w:tcPr>
            <w:tcW w:w="1560" w:type="dxa"/>
            <w:tcBorders>
              <w:top w:val="nil"/>
              <w:left w:val="nil"/>
              <w:bottom w:val="nil"/>
              <w:right w:val="nil"/>
            </w:tcBorders>
            <w:shd w:val="clear" w:color="auto" w:fill="auto"/>
            <w:noWrap/>
            <w:vAlign w:val="bottom"/>
            <w:hideMark/>
          </w:tcPr>
          <w:p w:rsidR="00CB583F" w:rsidRDefault="00CB583F" w:rsidP="007E78D2">
            <w:pPr>
              <w:jc w:val="center"/>
              <w:rPr>
                <w:ins w:id="95" w:author="Rikke Jeppesen" w:date="2021-04-02T13:53:00Z"/>
                <w:rFonts w:ascii="Calibri" w:hAnsi="Calibri" w:cs="Calibri"/>
                <w:color w:val="000000"/>
                <w:sz w:val="22"/>
                <w:szCs w:val="22"/>
              </w:rPr>
            </w:pPr>
            <w:ins w:id="96" w:author="Rikke Jeppesen" w:date="2021-04-02T13:53:00Z">
              <w:r>
                <w:rPr>
                  <w:rFonts w:ascii="Calibri" w:hAnsi="Calibri" w:cs="Calibri"/>
                  <w:color w:val="000000"/>
                  <w:sz w:val="22"/>
                  <w:szCs w:val="22"/>
                </w:rPr>
                <w:t>12</w:t>
              </w:r>
            </w:ins>
          </w:p>
        </w:tc>
      </w:tr>
      <w:tr w:rsidR="00CB583F" w:rsidTr="007E78D2">
        <w:trPr>
          <w:trHeight w:val="300"/>
          <w:ins w:id="97" w:author="Rikke Jeppesen" w:date="2021-04-02T13:53:00Z"/>
        </w:trPr>
        <w:tc>
          <w:tcPr>
            <w:tcW w:w="960" w:type="dxa"/>
            <w:tcBorders>
              <w:top w:val="nil"/>
              <w:left w:val="nil"/>
              <w:bottom w:val="nil"/>
              <w:right w:val="nil"/>
            </w:tcBorders>
            <w:shd w:val="clear" w:color="auto" w:fill="auto"/>
            <w:noWrap/>
            <w:vAlign w:val="bottom"/>
            <w:hideMark/>
          </w:tcPr>
          <w:p w:rsidR="00CB583F" w:rsidRDefault="00CB583F" w:rsidP="007E78D2">
            <w:pPr>
              <w:jc w:val="center"/>
              <w:rPr>
                <w:ins w:id="98" w:author="Rikke Jeppesen" w:date="2021-04-02T13:53:00Z"/>
                <w:rFonts w:ascii="Calibri" w:hAnsi="Calibri" w:cs="Calibri"/>
                <w:color w:val="000000"/>
                <w:sz w:val="22"/>
                <w:szCs w:val="22"/>
              </w:rPr>
            </w:pPr>
            <w:ins w:id="99" w:author="Rikke Jeppesen" w:date="2021-04-02T13:53:00Z">
              <w:r>
                <w:rPr>
                  <w:rFonts w:ascii="Calibri" w:hAnsi="Calibri" w:cs="Calibri"/>
                  <w:color w:val="000000"/>
                  <w:sz w:val="22"/>
                  <w:szCs w:val="22"/>
                </w:rPr>
                <w:t>1/7/20</w:t>
              </w:r>
            </w:ins>
          </w:p>
        </w:tc>
        <w:tc>
          <w:tcPr>
            <w:tcW w:w="960" w:type="dxa"/>
            <w:tcBorders>
              <w:top w:val="nil"/>
              <w:left w:val="nil"/>
              <w:bottom w:val="nil"/>
              <w:right w:val="nil"/>
            </w:tcBorders>
            <w:shd w:val="clear" w:color="auto" w:fill="auto"/>
            <w:noWrap/>
            <w:vAlign w:val="bottom"/>
            <w:hideMark/>
          </w:tcPr>
          <w:p w:rsidR="00CB583F" w:rsidRDefault="00CB583F" w:rsidP="007E78D2">
            <w:pPr>
              <w:jc w:val="center"/>
              <w:rPr>
                <w:ins w:id="100" w:author="Rikke Jeppesen" w:date="2021-04-02T13:53:00Z"/>
                <w:rFonts w:ascii="Calibri" w:hAnsi="Calibri" w:cs="Calibri"/>
                <w:color w:val="000000"/>
                <w:sz w:val="22"/>
                <w:szCs w:val="22"/>
              </w:rPr>
            </w:pPr>
            <w:ins w:id="101" w:author="Rikke Jeppesen" w:date="2021-04-02T13:53:00Z">
              <w:r>
                <w:rPr>
                  <w:rFonts w:ascii="Calibri" w:hAnsi="Calibri" w:cs="Calibri"/>
                  <w:color w:val="000000"/>
                  <w:sz w:val="22"/>
                  <w:szCs w:val="22"/>
                </w:rPr>
                <w:t>10:15</w:t>
              </w:r>
            </w:ins>
          </w:p>
        </w:tc>
        <w:tc>
          <w:tcPr>
            <w:tcW w:w="1095" w:type="dxa"/>
            <w:tcBorders>
              <w:top w:val="nil"/>
              <w:left w:val="nil"/>
              <w:bottom w:val="nil"/>
              <w:right w:val="nil"/>
            </w:tcBorders>
            <w:shd w:val="clear" w:color="auto" w:fill="auto"/>
            <w:noWrap/>
            <w:vAlign w:val="bottom"/>
            <w:hideMark/>
          </w:tcPr>
          <w:p w:rsidR="00CB583F" w:rsidRDefault="00CB583F" w:rsidP="007E78D2">
            <w:pPr>
              <w:jc w:val="center"/>
              <w:rPr>
                <w:ins w:id="102" w:author="Rikke Jeppesen" w:date="2021-04-02T13:53:00Z"/>
                <w:rFonts w:ascii="Calibri" w:hAnsi="Calibri" w:cs="Calibri"/>
                <w:color w:val="000000"/>
                <w:sz w:val="22"/>
                <w:szCs w:val="22"/>
              </w:rPr>
            </w:pPr>
            <w:ins w:id="103" w:author="Rikke Jeppesen" w:date="2021-04-02T13:53:00Z">
              <w:r>
                <w:rPr>
                  <w:rFonts w:ascii="Calibri" w:hAnsi="Calibri" w:cs="Calibri"/>
                  <w:color w:val="000000"/>
                  <w:sz w:val="22"/>
                  <w:szCs w:val="22"/>
                </w:rPr>
                <w:t>3.44</w:t>
              </w:r>
            </w:ins>
          </w:p>
        </w:tc>
        <w:tc>
          <w:tcPr>
            <w:tcW w:w="1125" w:type="dxa"/>
            <w:tcBorders>
              <w:top w:val="nil"/>
              <w:left w:val="nil"/>
              <w:bottom w:val="nil"/>
              <w:right w:val="nil"/>
            </w:tcBorders>
            <w:shd w:val="clear" w:color="auto" w:fill="auto"/>
            <w:noWrap/>
            <w:vAlign w:val="bottom"/>
            <w:hideMark/>
          </w:tcPr>
          <w:p w:rsidR="00CB583F" w:rsidRDefault="00CB583F" w:rsidP="007E78D2">
            <w:pPr>
              <w:jc w:val="center"/>
              <w:rPr>
                <w:ins w:id="104" w:author="Rikke Jeppesen" w:date="2021-04-02T13:53:00Z"/>
                <w:rFonts w:ascii="Calibri" w:hAnsi="Calibri" w:cs="Calibri"/>
                <w:color w:val="000000"/>
                <w:sz w:val="22"/>
                <w:szCs w:val="22"/>
              </w:rPr>
            </w:pPr>
            <w:ins w:id="105" w:author="Rikke Jeppesen" w:date="2021-04-02T13:53:00Z">
              <w:r>
                <w:rPr>
                  <w:rFonts w:ascii="Calibri" w:hAnsi="Calibri" w:cs="Calibri"/>
                  <w:color w:val="000000"/>
                  <w:sz w:val="22"/>
                  <w:szCs w:val="22"/>
                </w:rPr>
                <w:t>3.11</w:t>
              </w:r>
            </w:ins>
          </w:p>
        </w:tc>
        <w:tc>
          <w:tcPr>
            <w:tcW w:w="1560" w:type="dxa"/>
            <w:tcBorders>
              <w:top w:val="nil"/>
              <w:left w:val="nil"/>
              <w:bottom w:val="nil"/>
              <w:right w:val="nil"/>
            </w:tcBorders>
            <w:shd w:val="clear" w:color="auto" w:fill="auto"/>
            <w:noWrap/>
            <w:vAlign w:val="bottom"/>
            <w:hideMark/>
          </w:tcPr>
          <w:p w:rsidR="00CB583F" w:rsidRDefault="00CB583F" w:rsidP="007E78D2">
            <w:pPr>
              <w:jc w:val="center"/>
              <w:rPr>
                <w:ins w:id="106" w:author="Rikke Jeppesen" w:date="2021-04-02T13:53:00Z"/>
                <w:rFonts w:ascii="Calibri" w:hAnsi="Calibri" w:cs="Calibri"/>
                <w:color w:val="000000"/>
                <w:sz w:val="22"/>
                <w:szCs w:val="22"/>
              </w:rPr>
            </w:pPr>
            <w:ins w:id="107" w:author="Rikke Jeppesen" w:date="2021-04-02T13:53:00Z">
              <w:r>
                <w:rPr>
                  <w:rFonts w:ascii="Calibri" w:hAnsi="Calibri" w:cs="Calibri"/>
                  <w:color w:val="000000"/>
                  <w:sz w:val="22"/>
                  <w:szCs w:val="22"/>
                </w:rPr>
                <w:t>5</w:t>
              </w:r>
            </w:ins>
          </w:p>
        </w:tc>
      </w:tr>
      <w:tr w:rsidR="00CB583F" w:rsidTr="007E78D2">
        <w:trPr>
          <w:trHeight w:val="300"/>
          <w:ins w:id="108" w:author="Rikke Jeppesen" w:date="2021-04-02T13:53:00Z"/>
        </w:trPr>
        <w:tc>
          <w:tcPr>
            <w:tcW w:w="960" w:type="dxa"/>
            <w:tcBorders>
              <w:top w:val="nil"/>
              <w:left w:val="nil"/>
              <w:bottom w:val="nil"/>
              <w:right w:val="nil"/>
            </w:tcBorders>
            <w:shd w:val="clear" w:color="auto" w:fill="auto"/>
            <w:noWrap/>
            <w:vAlign w:val="bottom"/>
            <w:hideMark/>
          </w:tcPr>
          <w:p w:rsidR="00CB583F" w:rsidRDefault="00CB583F" w:rsidP="007E78D2">
            <w:pPr>
              <w:jc w:val="center"/>
              <w:rPr>
                <w:ins w:id="109" w:author="Rikke Jeppesen" w:date="2021-04-02T13:53:00Z"/>
                <w:rFonts w:ascii="Calibri" w:hAnsi="Calibri" w:cs="Calibri"/>
                <w:color w:val="000000"/>
                <w:sz w:val="22"/>
                <w:szCs w:val="22"/>
              </w:rPr>
            </w:pPr>
            <w:ins w:id="110" w:author="Rikke Jeppesen" w:date="2021-04-02T13:53:00Z">
              <w:r>
                <w:rPr>
                  <w:rFonts w:ascii="Calibri" w:hAnsi="Calibri" w:cs="Calibri"/>
                  <w:color w:val="000000"/>
                  <w:sz w:val="22"/>
                  <w:szCs w:val="22"/>
                </w:rPr>
                <w:t>1/7/20</w:t>
              </w:r>
            </w:ins>
          </w:p>
        </w:tc>
        <w:tc>
          <w:tcPr>
            <w:tcW w:w="960" w:type="dxa"/>
            <w:tcBorders>
              <w:top w:val="nil"/>
              <w:left w:val="nil"/>
              <w:bottom w:val="nil"/>
              <w:right w:val="nil"/>
            </w:tcBorders>
            <w:shd w:val="clear" w:color="auto" w:fill="auto"/>
            <w:noWrap/>
            <w:vAlign w:val="bottom"/>
            <w:hideMark/>
          </w:tcPr>
          <w:p w:rsidR="00CB583F" w:rsidRDefault="00CB583F" w:rsidP="007E78D2">
            <w:pPr>
              <w:jc w:val="center"/>
              <w:rPr>
                <w:ins w:id="111" w:author="Rikke Jeppesen" w:date="2021-04-02T13:53:00Z"/>
                <w:rFonts w:ascii="Calibri" w:hAnsi="Calibri" w:cs="Calibri"/>
                <w:color w:val="000000"/>
                <w:sz w:val="22"/>
                <w:szCs w:val="22"/>
              </w:rPr>
            </w:pPr>
            <w:ins w:id="112" w:author="Rikke Jeppesen" w:date="2021-04-02T13:53:00Z">
              <w:r>
                <w:rPr>
                  <w:rFonts w:ascii="Calibri" w:hAnsi="Calibri" w:cs="Calibri"/>
                  <w:color w:val="000000"/>
                  <w:sz w:val="22"/>
                  <w:szCs w:val="22"/>
                </w:rPr>
                <w:t>12:15</w:t>
              </w:r>
            </w:ins>
          </w:p>
        </w:tc>
        <w:tc>
          <w:tcPr>
            <w:tcW w:w="1095" w:type="dxa"/>
            <w:tcBorders>
              <w:top w:val="nil"/>
              <w:left w:val="nil"/>
              <w:bottom w:val="nil"/>
              <w:right w:val="nil"/>
            </w:tcBorders>
            <w:shd w:val="clear" w:color="auto" w:fill="auto"/>
            <w:noWrap/>
            <w:vAlign w:val="bottom"/>
            <w:hideMark/>
          </w:tcPr>
          <w:p w:rsidR="00CB583F" w:rsidRDefault="00CB583F" w:rsidP="007E78D2">
            <w:pPr>
              <w:jc w:val="center"/>
              <w:rPr>
                <w:ins w:id="113" w:author="Rikke Jeppesen" w:date="2021-04-02T13:53:00Z"/>
                <w:rFonts w:ascii="Calibri" w:hAnsi="Calibri" w:cs="Calibri"/>
                <w:color w:val="000000"/>
                <w:sz w:val="22"/>
                <w:szCs w:val="22"/>
              </w:rPr>
            </w:pPr>
            <w:ins w:id="114" w:author="Rikke Jeppesen" w:date="2021-04-02T13:53:00Z">
              <w:r>
                <w:rPr>
                  <w:rFonts w:ascii="Calibri" w:hAnsi="Calibri" w:cs="Calibri"/>
                  <w:color w:val="000000"/>
                  <w:sz w:val="22"/>
                  <w:szCs w:val="22"/>
                </w:rPr>
                <w:t>3.76</w:t>
              </w:r>
            </w:ins>
          </w:p>
        </w:tc>
        <w:tc>
          <w:tcPr>
            <w:tcW w:w="1125" w:type="dxa"/>
            <w:tcBorders>
              <w:top w:val="nil"/>
              <w:left w:val="nil"/>
              <w:bottom w:val="nil"/>
              <w:right w:val="nil"/>
            </w:tcBorders>
            <w:shd w:val="clear" w:color="auto" w:fill="auto"/>
            <w:noWrap/>
            <w:vAlign w:val="bottom"/>
            <w:hideMark/>
          </w:tcPr>
          <w:p w:rsidR="00CB583F" w:rsidRDefault="00CB583F" w:rsidP="007E78D2">
            <w:pPr>
              <w:jc w:val="center"/>
              <w:rPr>
                <w:ins w:id="115" w:author="Rikke Jeppesen" w:date="2021-04-02T13:53:00Z"/>
                <w:rFonts w:ascii="Calibri" w:hAnsi="Calibri" w:cs="Calibri"/>
                <w:color w:val="000000"/>
                <w:sz w:val="22"/>
                <w:szCs w:val="22"/>
              </w:rPr>
            </w:pPr>
            <w:ins w:id="116" w:author="Rikke Jeppesen" w:date="2021-04-02T13:53:00Z">
              <w:r>
                <w:rPr>
                  <w:rFonts w:ascii="Calibri" w:hAnsi="Calibri" w:cs="Calibri"/>
                  <w:color w:val="000000"/>
                  <w:sz w:val="22"/>
                  <w:szCs w:val="22"/>
                </w:rPr>
                <w:t>3.79</w:t>
              </w:r>
            </w:ins>
          </w:p>
        </w:tc>
        <w:tc>
          <w:tcPr>
            <w:tcW w:w="1560" w:type="dxa"/>
            <w:tcBorders>
              <w:top w:val="nil"/>
              <w:left w:val="nil"/>
              <w:bottom w:val="nil"/>
              <w:right w:val="nil"/>
            </w:tcBorders>
            <w:shd w:val="clear" w:color="auto" w:fill="auto"/>
            <w:noWrap/>
            <w:vAlign w:val="bottom"/>
            <w:hideMark/>
          </w:tcPr>
          <w:p w:rsidR="00CB583F" w:rsidRDefault="00CB583F" w:rsidP="007E78D2">
            <w:pPr>
              <w:jc w:val="center"/>
              <w:rPr>
                <w:ins w:id="117" w:author="Rikke Jeppesen" w:date="2021-04-02T13:53:00Z"/>
                <w:rFonts w:ascii="Calibri" w:hAnsi="Calibri" w:cs="Calibri"/>
                <w:color w:val="000000"/>
                <w:sz w:val="22"/>
                <w:szCs w:val="22"/>
              </w:rPr>
            </w:pPr>
            <w:ins w:id="118" w:author="Rikke Jeppesen" w:date="2021-04-02T13:53:00Z">
              <w:r>
                <w:rPr>
                  <w:rFonts w:ascii="Calibri" w:hAnsi="Calibri" w:cs="Calibri"/>
                  <w:color w:val="000000"/>
                  <w:sz w:val="22"/>
                  <w:szCs w:val="22"/>
                </w:rPr>
                <w:t>0</w:t>
              </w:r>
            </w:ins>
          </w:p>
        </w:tc>
      </w:tr>
      <w:tr w:rsidR="00CB583F" w:rsidTr="007E78D2">
        <w:trPr>
          <w:trHeight w:val="300"/>
          <w:ins w:id="119" w:author="Rikke Jeppesen" w:date="2021-04-02T13:53:00Z"/>
        </w:trPr>
        <w:tc>
          <w:tcPr>
            <w:tcW w:w="960" w:type="dxa"/>
            <w:tcBorders>
              <w:top w:val="nil"/>
              <w:left w:val="nil"/>
              <w:bottom w:val="nil"/>
              <w:right w:val="nil"/>
            </w:tcBorders>
            <w:shd w:val="clear" w:color="auto" w:fill="auto"/>
            <w:noWrap/>
            <w:vAlign w:val="bottom"/>
            <w:hideMark/>
          </w:tcPr>
          <w:p w:rsidR="00CB583F" w:rsidRDefault="00CB583F" w:rsidP="007E78D2">
            <w:pPr>
              <w:jc w:val="center"/>
              <w:rPr>
                <w:ins w:id="120" w:author="Rikke Jeppesen" w:date="2021-04-02T13:53:00Z"/>
                <w:rFonts w:ascii="Calibri" w:hAnsi="Calibri" w:cs="Calibri"/>
                <w:color w:val="000000"/>
                <w:sz w:val="22"/>
                <w:szCs w:val="22"/>
              </w:rPr>
            </w:pPr>
            <w:ins w:id="121" w:author="Rikke Jeppesen" w:date="2021-04-02T13:53:00Z">
              <w:r>
                <w:rPr>
                  <w:rFonts w:ascii="Calibri" w:hAnsi="Calibri" w:cs="Calibri"/>
                  <w:color w:val="000000"/>
                  <w:sz w:val="22"/>
                  <w:szCs w:val="22"/>
                </w:rPr>
                <w:t>2/4/20</w:t>
              </w:r>
            </w:ins>
          </w:p>
        </w:tc>
        <w:tc>
          <w:tcPr>
            <w:tcW w:w="960" w:type="dxa"/>
            <w:tcBorders>
              <w:top w:val="nil"/>
              <w:left w:val="nil"/>
              <w:bottom w:val="nil"/>
              <w:right w:val="nil"/>
            </w:tcBorders>
            <w:shd w:val="clear" w:color="auto" w:fill="auto"/>
            <w:noWrap/>
            <w:vAlign w:val="bottom"/>
            <w:hideMark/>
          </w:tcPr>
          <w:p w:rsidR="00CB583F" w:rsidRDefault="00CB583F" w:rsidP="007E78D2">
            <w:pPr>
              <w:jc w:val="center"/>
              <w:rPr>
                <w:ins w:id="122" w:author="Rikke Jeppesen" w:date="2021-04-02T13:53:00Z"/>
                <w:rFonts w:ascii="Calibri" w:hAnsi="Calibri" w:cs="Calibri"/>
                <w:color w:val="000000"/>
                <w:sz w:val="22"/>
                <w:szCs w:val="22"/>
              </w:rPr>
            </w:pPr>
            <w:ins w:id="123" w:author="Rikke Jeppesen" w:date="2021-04-02T13:53:00Z">
              <w:r>
                <w:rPr>
                  <w:rFonts w:ascii="Calibri" w:hAnsi="Calibri" w:cs="Calibri"/>
                  <w:color w:val="000000"/>
                  <w:sz w:val="22"/>
                  <w:szCs w:val="22"/>
                </w:rPr>
                <w:t>10:15</w:t>
              </w:r>
            </w:ins>
          </w:p>
        </w:tc>
        <w:tc>
          <w:tcPr>
            <w:tcW w:w="1095" w:type="dxa"/>
            <w:tcBorders>
              <w:top w:val="nil"/>
              <w:left w:val="nil"/>
              <w:bottom w:val="nil"/>
              <w:right w:val="nil"/>
            </w:tcBorders>
            <w:shd w:val="clear" w:color="auto" w:fill="auto"/>
            <w:noWrap/>
            <w:vAlign w:val="bottom"/>
            <w:hideMark/>
          </w:tcPr>
          <w:p w:rsidR="00CB583F" w:rsidRDefault="00CB583F" w:rsidP="007E78D2">
            <w:pPr>
              <w:jc w:val="center"/>
              <w:rPr>
                <w:ins w:id="124" w:author="Rikke Jeppesen" w:date="2021-04-02T13:53:00Z"/>
                <w:rFonts w:ascii="Calibri" w:hAnsi="Calibri" w:cs="Calibri"/>
                <w:color w:val="000000"/>
                <w:sz w:val="22"/>
                <w:szCs w:val="22"/>
              </w:rPr>
            </w:pPr>
            <w:ins w:id="125" w:author="Rikke Jeppesen" w:date="2021-04-02T13:53:00Z">
              <w:r>
                <w:rPr>
                  <w:rFonts w:ascii="Calibri" w:hAnsi="Calibri" w:cs="Calibri"/>
                  <w:color w:val="000000"/>
                  <w:sz w:val="22"/>
                  <w:szCs w:val="22"/>
                </w:rPr>
                <w:t>8.56</w:t>
              </w:r>
            </w:ins>
          </w:p>
        </w:tc>
        <w:tc>
          <w:tcPr>
            <w:tcW w:w="1125" w:type="dxa"/>
            <w:tcBorders>
              <w:top w:val="nil"/>
              <w:left w:val="nil"/>
              <w:bottom w:val="nil"/>
              <w:right w:val="nil"/>
            </w:tcBorders>
            <w:shd w:val="clear" w:color="auto" w:fill="auto"/>
            <w:noWrap/>
            <w:vAlign w:val="bottom"/>
            <w:hideMark/>
          </w:tcPr>
          <w:p w:rsidR="00CB583F" w:rsidRDefault="00CB583F" w:rsidP="007E78D2">
            <w:pPr>
              <w:jc w:val="center"/>
              <w:rPr>
                <w:ins w:id="126" w:author="Rikke Jeppesen" w:date="2021-04-02T13:53:00Z"/>
                <w:rFonts w:ascii="Calibri" w:hAnsi="Calibri" w:cs="Calibri"/>
                <w:color w:val="000000"/>
                <w:sz w:val="22"/>
                <w:szCs w:val="22"/>
              </w:rPr>
            </w:pPr>
            <w:ins w:id="127" w:author="Rikke Jeppesen" w:date="2021-04-02T13:53:00Z">
              <w:r>
                <w:rPr>
                  <w:rFonts w:ascii="Calibri" w:hAnsi="Calibri" w:cs="Calibri"/>
                  <w:color w:val="000000"/>
                  <w:sz w:val="22"/>
                  <w:szCs w:val="22"/>
                </w:rPr>
                <w:t>11.91</w:t>
              </w:r>
            </w:ins>
          </w:p>
        </w:tc>
        <w:tc>
          <w:tcPr>
            <w:tcW w:w="1560" w:type="dxa"/>
            <w:tcBorders>
              <w:top w:val="nil"/>
              <w:left w:val="nil"/>
              <w:bottom w:val="nil"/>
              <w:right w:val="nil"/>
            </w:tcBorders>
            <w:shd w:val="clear" w:color="auto" w:fill="auto"/>
            <w:noWrap/>
            <w:vAlign w:val="bottom"/>
            <w:hideMark/>
          </w:tcPr>
          <w:p w:rsidR="00CB583F" w:rsidRDefault="00CB583F" w:rsidP="007E78D2">
            <w:pPr>
              <w:jc w:val="center"/>
              <w:rPr>
                <w:ins w:id="128" w:author="Rikke Jeppesen" w:date="2021-04-02T13:53:00Z"/>
                <w:rFonts w:ascii="Calibri" w:hAnsi="Calibri" w:cs="Calibri"/>
                <w:color w:val="000000"/>
                <w:sz w:val="22"/>
                <w:szCs w:val="22"/>
              </w:rPr>
            </w:pPr>
            <w:ins w:id="129" w:author="Rikke Jeppesen" w:date="2021-04-02T13:53:00Z">
              <w:r>
                <w:rPr>
                  <w:rFonts w:ascii="Calibri" w:hAnsi="Calibri" w:cs="Calibri"/>
                  <w:color w:val="000000"/>
                  <w:sz w:val="22"/>
                  <w:szCs w:val="22"/>
                </w:rPr>
                <w:t>-16</w:t>
              </w:r>
            </w:ins>
          </w:p>
        </w:tc>
      </w:tr>
      <w:tr w:rsidR="00CB583F" w:rsidTr="007E78D2">
        <w:trPr>
          <w:trHeight w:val="300"/>
          <w:ins w:id="130" w:author="Rikke Jeppesen" w:date="2021-04-02T13:53:00Z"/>
        </w:trPr>
        <w:tc>
          <w:tcPr>
            <w:tcW w:w="960" w:type="dxa"/>
            <w:tcBorders>
              <w:top w:val="nil"/>
              <w:left w:val="nil"/>
              <w:bottom w:val="nil"/>
              <w:right w:val="nil"/>
            </w:tcBorders>
            <w:shd w:val="clear" w:color="auto" w:fill="auto"/>
            <w:noWrap/>
            <w:vAlign w:val="bottom"/>
            <w:hideMark/>
          </w:tcPr>
          <w:p w:rsidR="00CB583F" w:rsidRDefault="00CB583F" w:rsidP="007E78D2">
            <w:pPr>
              <w:jc w:val="center"/>
              <w:rPr>
                <w:ins w:id="131" w:author="Rikke Jeppesen" w:date="2021-04-02T13:53:00Z"/>
                <w:rFonts w:ascii="Calibri" w:hAnsi="Calibri" w:cs="Calibri"/>
                <w:color w:val="000000"/>
                <w:sz w:val="22"/>
                <w:szCs w:val="22"/>
              </w:rPr>
            </w:pPr>
            <w:ins w:id="132" w:author="Rikke Jeppesen" w:date="2021-04-02T13:53:00Z">
              <w:r>
                <w:rPr>
                  <w:rFonts w:ascii="Calibri" w:hAnsi="Calibri" w:cs="Calibri"/>
                  <w:color w:val="000000"/>
                  <w:sz w:val="22"/>
                  <w:szCs w:val="22"/>
                </w:rPr>
                <w:t>2/4/20</w:t>
              </w:r>
            </w:ins>
          </w:p>
        </w:tc>
        <w:tc>
          <w:tcPr>
            <w:tcW w:w="960" w:type="dxa"/>
            <w:tcBorders>
              <w:top w:val="nil"/>
              <w:left w:val="nil"/>
              <w:bottom w:val="nil"/>
              <w:right w:val="nil"/>
            </w:tcBorders>
            <w:shd w:val="clear" w:color="auto" w:fill="auto"/>
            <w:noWrap/>
            <w:vAlign w:val="bottom"/>
            <w:hideMark/>
          </w:tcPr>
          <w:p w:rsidR="00CB583F" w:rsidRDefault="00CB583F" w:rsidP="007E78D2">
            <w:pPr>
              <w:jc w:val="center"/>
              <w:rPr>
                <w:ins w:id="133" w:author="Rikke Jeppesen" w:date="2021-04-02T13:53:00Z"/>
                <w:rFonts w:ascii="Calibri" w:hAnsi="Calibri" w:cs="Calibri"/>
                <w:color w:val="000000"/>
                <w:sz w:val="22"/>
                <w:szCs w:val="22"/>
              </w:rPr>
            </w:pPr>
            <w:ins w:id="134" w:author="Rikke Jeppesen" w:date="2021-04-02T13:53:00Z">
              <w:r>
                <w:rPr>
                  <w:rFonts w:ascii="Calibri" w:hAnsi="Calibri" w:cs="Calibri"/>
                  <w:color w:val="000000"/>
                  <w:sz w:val="22"/>
                  <w:szCs w:val="22"/>
                </w:rPr>
                <w:t>12:15</w:t>
              </w:r>
            </w:ins>
          </w:p>
        </w:tc>
        <w:tc>
          <w:tcPr>
            <w:tcW w:w="1095" w:type="dxa"/>
            <w:tcBorders>
              <w:top w:val="nil"/>
              <w:left w:val="nil"/>
              <w:bottom w:val="nil"/>
              <w:right w:val="nil"/>
            </w:tcBorders>
            <w:shd w:val="clear" w:color="auto" w:fill="auto"/>
            <w:noWrap/>
            <w:vAlign w:val="bottom"/>
            <w:hideMark/>
          </w:tcPr>
          <w:p w:rsidR="00CB583F" w:rsidRDefault="00CB583F" w:rsidP="007E78D2">
            <w:pPr>
              <w:jc w:val="center"/>
              <w:rPr>
                <w:ins w:id="135" w:author="Rikke Jeppesen" w:date="2021-04-02T13:53:00Z"/>
                <w:rFonts w:ascii="Calibri" w:hAnsi="Calibri" w:cs="Calibri"/>
                <w:color w:val="000000"/>
                <w:sz w:val="22"/>
                <w:szCs w:val="22"/>
              </w:rPr>
            </w:pPr>
            <w:ins w:id="136" w:author="Rikke Jeppesen" w:date="2021-04-02T13:53:00Z">
              <w:r>
                <w:rPr>
                  <w:rFonts w:ascii="Calibri" w:hAnsi="Calibri" w:cs="Calibri"/>
                  <w:color w:val="000000"/>
                  <w:sz w:val="22"/>
                  <w:szCs w:val="22"/>
                </w:rPr>
                <w:t>9.56</w:t>
              </w:r>
            </w:ins>
          </w:p>
        </w:tc>
        <w:tc>
          <w:tcPr>
            <w:tcW w:w="1125" w:type="dxa"/>
            <w:tcBorders>
              <w:top w:val="nil"/>
              <w:left w:val="nil"/>
              <w:bottom w:val="nil"/>
              <w:right w:val="nil"/>
            </w:tcBorders>
            <w:shd w:val="clear" w:color="auto" w:fill="auto"/>
            <w:noWrap/>
            <w:vAlign w:val="bottom"/>
            <w:hideMark/>
          </w:tcPr>
          <w:p w:rsidR="00CB583F" w:rsidRDefault="00CB583F" w:rsidP="007E78D2">
            <w:pPr>
              <w:jc w:val="center"/>
              <w:rPr>
                <w:ins w:id="137" w:author="Rikke Jeppesen" w:date="2021-04-02T13:53:00Z"/>
                <w:rFonts w:ascii="Calibri" w:hAnsi="Calibri" w:cs="Calibri"/>
                <w:color w:val="000000"/>
                <w:sz w:val="22"/>
                <w:szCs w:val="22"/>
              </w:rPr>
            </w:pPr>
            <w:ins w:id="138" w:author="Rikke Jeppesen" w:date="2021-04-02T13:53:00Z">
              <w:r>
                <w:rPr>
                  <w:rFonts w:ascii="Calibri" w:hAnsi="Calibri" w:cs="Calibri"/>
                  <w:color w:val="000000"/>
                  <w:sz w:val="22"/>
                  <w:szCs w:val="22"/>
                </w:rPr>
                <w:t>13.61</w:t>
              </w:r>
            </w:ins>
          </w:p>
        </w:tc>
        <w:tc>
          <w:tcPr>
            <w:tcW w:w="1560" w:type="dxa"/>
            <w:tcBorders>
              <w:top w:val="nil"/>
              <w:left w:val="nil"/>
              <w:bottom w:val="nil"/>
              <w:right w:val="nil"/>
            </w:tcBorders>
            <w:shd w:val="clear" w:color="auto" w:fill="auto"/>
            <w:noWrap/>
            <w:vAlign w:val="bottom"/>
            <w:hideMark/>
          </w:tcPr>
          <w:p w:rsidR="00CB583F" w:rsidRDefault="00CB583F" w:rsidP="007E78D2">
            <w:pPr>
              <w:jc w:val="center"/>
              <w:rPr>
                <w:ins w:id="139" w:author="Rikke Jeppesen" w:date="2021-04-02T13:53:00Z"/>
                <w:rFonts w:ascii="Calibri" w:hAnsi="Calibri" w:cs="Calibri"/>
                <w:color w:val="000000"/>
                <w:sz w:val="22"/>
                <w:szCs w:val="22"/>
              </w:rPr>
            </w:pPr>
            <w:ins w:id="140" w:author="Rikke Jeppesen" w:date="2021-04-02T13:53:00Z">
              <w:r>
                <w:rPr>
                  <w:rFonts w:ascii="Calibri" w:hAnsi="Calibri" w:cs="Calibri"/>
                  <w:color w:val="000000"/>
                  <w:sz w:val="22"/>
                  <w:szCs w:val="22"/>
                </w:rPr>
                <w:t>-17</w:t>
              </w:r>
            </w:ins>
          </w:p>
        </w:tc>
      </w:tr>
    </w:tbl>
    <w:p w:rsidR="00CB583F" w:rsidRDefault="00CB583F" w:rsidP="00CB583F">
      <w:pPr>
        <w:pStyle w:val="HTMLPreformatted"/>
        <w:ind w:left="720"/>
        <w:rPr>
          <w:ins w:id="141" w:author="Rikke Jeppesen" w:date="2021-04-02T13:53:00Z"/>
          <w:rFonts w:ascii="Garamond" w:hAnsi="Garamond"/>
          <w:bCs/>
          <w:sz w:val="22"/>
          <w:szCs w:val="22"/>
        </w:rPr>
      </w:pPr>
    </w:p>
    <w:p w:rsidR="00CB583F" w:rsidRDefault="00CB583F" w:rsidP="00CB583F">
      <w:pPr>
        <w:pStyle w:val="HTMLPreformatted"/>
        <w:rPr>
          <w:ins w:id="142" w:author="Rikke Jeppesen" w:date="2021-04-02T13:53:00Z"/>
          <w:rFonts w:ascii="Garamond" w:hAnsi="Garamond"/>
          <w:bCs/>
          <w:sz w:val="22"/>
          <w:szCs w:val="22"/>
        </w:rPr>
      </w:pPr>
    </w:p>
    <w:p w:rsidR="00CB583F" w:rsidRDefault="00CB583F" w:rsidP="00CB583F">
      <w:pPr>
        <w:pStyle w:val="HTMLPreformatted"/>
        <w:rPr>
          <w:ins w:id="143" w:author="Rikke Jeppesen" w:date="2021-04-02T13:52:00Z"/>
          <w:rFonts w:ascii="Garamond" w:hAnsi="Garamond" w:cs="Times New Roman"/>
          <w:sz w:val="22"/>
          <w:szCs w:val="22"/>
        </w:rPr>
      </w:pPr>
      <w:ins w:id="144" w:author="Rikke Jeppesen" w:date="2021-04-02T13:53:00Z">
        <w:r w:rsidRPr="007C02EF">
          <w:rPr>
            <w:rFonts w:ascii="Garamond" w:hAnsi="Garamond"/>
            <w:bCs/>
            <w:sz w:val="22"/>
            <w:szCs w:val="22"/>
          </w:rPr>
          <w:t xml:space="preserve">At the end of each approximate 28-day period, the YSI </w:t>
        </w:r>
        <w:proofErr w:type="spellStart"/>
        <w:r w:rsidRPr="007C02EF">
          <w:rPr>
            <w:rFonts w:ascii="Garamond" w:hAnsi="Garamond"/>
            <w:bCs/>
            <w:sz w:val="22"/>
            <w:szCs w:val="22"/>
          </w:rPr>
          <w:t>datalogger</w:t>
        </w:r>
        <w:proofErr w:type="spellEnd"/>
        <w:r w:rsidRPr="007C02EF">
          <w:rPr>
            <w:rFonts w:ascii="Garamond" w:hAnsi="Garamond"/>
            <w:bCs/>
            <w:sz w:val="22"/>
            <w:szCs w:val="22"/>
          </w:rPr>
          <w:t xml:space="preserve"> is brought back to the lab to download the data, and to clean and recalibrate the </w:t>
        </w:r>
        <w:proofErr w:type="spellStart"/>
        <w:r w:rsidRPr="007C02EF">
          <w:rPr>
            <w:rFonts w:ascii="Garamond" w:hAnsi="Garamond"/>
            <w:bCs/>
            <w:sz w:val="22"/>
            <w:szCs w:val="22"/>
          </w:rPr>
          <w:t>sonde</w:t>
        </w:r>
        <w:proofErr w:type="spellEnd"/>
        <w:r w:rsidRPr="007C02EF">
          <w:rPr>
            <w:rFonts w:ascii="Garamond" w:hAnsi="Garamond"/>
            <w:bCs/>
            <w:sz w:val="22"/>
            <w:szCs w:val="22"/>
          </w:rPr>
          <w:t>. Data are downloaded onto a PC and then all data are transferred to a server at the reserve (</w:t>
        </w:r>
        <w:r>
          <w:fldChar w:fldCharType="begin"/>
        </w:r>
        <w:r>
          <w:instrText xml:space="preserve"> HYPERLINK "file:///\\\\SBSERVER" </w:instrText>
        </w:r>
        <w:r>
          <w:fldChar w:fldCharType="separate"/>
        </w:r>
        <w:r w:rsidRPr="007C02EF">
          <w:rPr>
            <w:rStyle w:val="Hyperlink"/>
            <w:rFonts w:ascii="Garamond" w:hAnsi="Garamond"/>
            <w:bCs/>
            <w:sz w:val="22"/>
            <w:szCs w:val="22"/>
          </w:rPr>
          <w:t>\\SBSERVER</w:t>
        </w:r>
        <w:r>
          <w:rPr>
            <w:rStyle w:val="Hyperlink"/>
            <w:rFonts w:ascii="Garamond" w:hAnsi="Garamond"/>
            <w:bCs/>
            <w:sz w:val="22"/>
            <w:szCs w:val="22"/>
          </w:rPr>
          <w:fldChar w:fldCharType="end"/>
        </w:r>
        <w:r w:rsidRPr="007C02EF">
          <w:rPr>
            <w:rFonts w:ascii="Garamond" w:hAnsi="Garamond"/>
            <w:bCs/>
            <w:sz w:val="22"/>
            <w:szCs w:val="22"/>
          </w:rPr>
          <w:t xml:space="preserve">). </w:t>
        </w:r>
        <w:proofErr w:type="spellStart"/>
        <w:r w:rsidRPr="007C02EF">
          <w:rPr>
            <w:rFonts w:ascii="Garamond" w:hAnsi="Garamond"/>
            <w:bCs/>
            <w:sz w:val="22"/>
            <w:szCs w:val="22"/>
          </w:rPr>
          <w:t>Sonde</w:t>
        </w:r>
        <w:proofErr w:type="spellEnd"/>
        <w:r w:rsidRPr="007C02EF">
          <w:rPr>
            <w:rFonts w:ascii="Garamond" w:hAnsi="Garamond"/>
            <w:bCs/>
            <w:sz w:val="22"/>
            <w:szCs w:val="22"/>
          </w:rPr>
          <w:t xml:space="preserve"> body and probes are cleaned. Calibration is performed as outlined in the YSI manual.  Buffer solutions of pH 7 and pH 10 are purchased from a scientific supply store and used for two-point calibration of the pH probe. Since the beginning of July 1999 a conductivity standard of 53 </w:t>
        </w:r>
        <w:proofErr w:type="spellStart"/>
        <w:r w:rsidRPr="007C02EF">
          <w:rPr>
            <w:rFonts w:ascii="Garamond" w:hAnsi="Garamond"/>
            <w:bCs/>
            <w:sz w:val="22"/>
            <w:szCs w:val="22"/>
          </w:rPr>
          <w:t>mS</w:t>
        </w:r>
        <w:proofErr w:type="spellEnd"/>
        <w:r w:rsidRPr="007C02EF">
          <w:rPr>
            <w:rFonts w:ascii="Garamond" w:hAnsi="Garamond"/>
            <w:bCs/>
            <w:sz w:val="22"/>
            <w:szCs w:val="22"/>
          </w:rPr>
          <w:t>/cm was used to calibrate the conductivity probe. The turbidity probe is calibrated using a two-point calibrati</w:t>
        </w:r>
        <w:r>
          <w:rPr>
            <w:rFonts w:ascii="Garamond" w:hAnsi="Garamond"/>
            <w:bCs/>
            <w:sz w:val="22"/>
            <w:szCs w:val="22"/>
          </w:rPr>
          <w:t>on with DI water (0 NTU) and 124</w:t>
        </w:r>
        <w:r w:rsidRPr="007C02EF">
          <w:rPr>
            <w:rFonts w:ascii="Garamond" w:hAnsi="Garamond"/>
            <w:bCs/>
            <w:sz w:val="22"/>
            <w:szCs w:val="22"/>
          </w:rPr>
          <w:t xml:space="preserve"> NTU standard. Deionized water is used to calibrate the chlorophyll probe on the </w:t>
        </w:r>
        <w:proofErr w:type="spellStart"/>
        <w:r w:rsidRPr="007C02EF">
          <w:rPr>
            <w:rFonts w:ascii="Garamond" w:hAnsi="Garamond"/>
            <w:bCs/>
            <w:sz w:val="22"/>
            <w:szCs w:val="22"/>
          </w:rPr>
          <w:t>sonde</w:t>
        </w:r>
        <w:proofErr w:type="spellEnd"/>
        <w:r w:rsidRPr="007C02EF">
          <w:rPr>
            <w:rFonts w:ascii="Garamond" w:hAnsi="Garamond"/>
            <w:bCs/>
            <w:sz w:val="22"/>
            <w:szCs w:val="22"/>
          </w:rPr>
          <w:t xml:space="preserve"> at SM. The DO probe was calibrated using a 2-point calibration. A mixture of 2 g sodium sulfite dissolved in 1 L tap water was left for </w:t>
        </w:r>
        <w:r>
          <w:rPr>
            <w:rFonts w:ascii="Garamond" w:hAnsi="Garamond"/>
            <w:bCs/>
            <w:sz w:val="22"/>
            <w:szCs w:val="22"/>
          </w:rPr>
          <w:t>1 hour</w:t>
        </w:r>
        <w:r w:rsidRPr="007C02EF">
          <w:rPr>
            <w:rFonts w:ascii="Garamond" w:hAnsi="Garamond"/>
            <w:bCs/>
            <w:sz w:val="22"/>
            <w:szCs w:val="22"/>
          </w:rPr>
          <w:t xml:space="preserve"> to equilibrate at 0% saturation. Tap water saturated with an air-stone for at least 15 minutes prior to calibration was used for the 100% saturation. Before retrieving a </w:t>
        </w:r>
        <w:proofErr w:type="spellStart"/>
        <w:r w:rsidRPr="007C02EF">
          <w:rPr>
            <w:rFonts w:ascii="Garamond" w:hAnsi="Garamond"/>
            <w:bCs/>
            <w:sz w:val="22"/>
            <w:szCs w:val="22"/>
          </w:rPr>
          <w:t>sonde</w:t>
        </w:r>
        <w:proofErr w:type="spellEnd"/>
        <w:r w:rsidRPr="007C02EF">
          <w:rPr>
            <w:rFonts w:ascii="Garamond" w:hAnsi="Garamond"/>
            <w:bCs/>
            <w:sz w:val="22"/>
            <w:szCs w:val="22"/>
          </w:rPr>
          <w:t xml:space="preserve"> from a site a new </w:t>
        </w:r>
        <w:proofErr w:type="spellStart"/>
        <w:r w:rsidRPr="007C02EF">
          <w:rPr>
            <w:rFonts w:ascii="Garamond" w:hAnsi="Garamond"/>
            <w:bCs/>
            <w:sz w:val="22"/>
            <w:szCs w:val="22"/>
          </w:rPr>
          <w:t>sonde</w:t>
        </w:r>
        <w:proofErr w:type="spellEnd"/>
        <w:r w:rsidRPr="007C02EF">
          <w:rPr>
            <w:rFonts w:ascii="Garamond" w:hAnsi="Garamond"/>
            <w:bCs/>
            <w:sz w:val="22"/>
            <w:szCs w:val="22"/>
          </w:rPr>
          <w:t xml:space="preserve"> is calibrated in the lab before retrieving the currently deployed one, in order to replace the one in the field. This eliminates the loss of data due to cleaning and calibration. QA/QC was done according to the CDMO manual by John Haskins and/or Rikke Jeppesen using the macros provided by the CDMO.  Data are then looked over more rigorously to identify and document anomalies and missing data. Additionally, John Haskins uses </w:t>
        </w:r>
        <w:proofErr w:type="spellStart"/>
        <w:r w:rsidRPr="007C02EF">
          <w:rPr>
            <w:rFonts w:ascii="Garamond" w:hAnsi="Garamond"/>
            <w:bCs/>
            <w:sz w:val="22"/>
            <w:szCs w:val="22"/>
          </w:rPr>
          <w:t>Matlab</w:t>
        </w:r>
        <w:proofErr w:type="spellEnd"/>
        <w:r w:rsidRPr="007C02EF">
          <w:rPr>
            <w:rFonts w:ascii="Garamond" w:hAnsi="Garamond"/>
            <w:bCs/>
            <w:sz w:val="22"/>
            <w:szCs w:val="22"/>
          </w:rPr>
          <w:t xml:space="preserve">, in order to better identify anomalies in the monthly data, by overlaying the current month’s data onto all data at a site, since 1995. This </w:t>
        </w:r>
        <w:r w:rsidRPr="007C02EF">
          <w:rPr>
            <w:rFonts w:ascii="Garamond" w:hAnsi="Garamond"/>
            <w:bCs/>
            <w:sz w:val="22"/>
            <w:szCs w:val="22"/>
          </w:rPr>
          <w:lastRenderedPageBreak/>
          <w:t>method allows to more easily identify probe drift and malfunction, in addition to natural variation in the data. This method has only been used for all four sites since 2011.</w:t>
        </w:r>
      </w:ins>
    </w:p>
    <w:p w:rsidR="00CB583F" w:rsidRPr="004341A7" w:rsidRDefault="00CB583F" w:rsidP="00AA53D4">
      <w:pPr>
        <w:pStyle w:val="HTMLPreformatted"/>
        <w:rPr>
          <w:rFonts w:ascii="Garamond" w:hAnsi="Garamond" w:cs="Times New Roman"/>
          <w:sz w:val="22"/>
          <w:szCs w:val="22"/>
        </w:rPr>
      </w:pPr>
    </w:p>
    <w:p w:rsidR="003F58AE" w:rsidRPr="004341A7" w:rsidRDefault="003F58AE" w:rsidP="00AA53D4">
      <w:pPr>
        <w:pStyle w:val="HTMLPreformatted"/>
        <w:rPr>
          <w:rFonts w:ascii="Garamond" w:hAnsi="Garamond" w:cs="Times New Roman"/>
          <w:b/>
          <w:bCs/>
          <w:sz w:val="22"/>
          <w:szCs w:val="22"/>
        </w:rPr>
      </w:pPr>
    </w:p>
    <w:tbl>
      <w:tblPr>
        <w:tblW w:w="9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6282"/>
      </w:tblGrid>
      <w:tr w:rsidR="00C55690" w:rsidTr="00E61118">
        <w:trPr>
          <w:trHeight w:val="250"/>
          <w:jc w:val="center"/>
        </w:trPr>
        <w:tc>
          <w:tcPr>
            <w:tcW w:w="2843" w:type="dxa"/>
            <w:shd w:val="clear" w:color="auto" w:fill="auto"/>
            <w:vAlign w:val="center"/>
          </w:tcPr>
          <w:p w:rsidR="00C55690" w:rsidRPr="00177C0B" w:rsidRDefault="00C55690" w:rsidP="00CD62FD">
            <w:pPr>
              <w:rPr>
                <w:rFonts w:ascii="Garamond" w:hAnsi="Garamond"/>
                <w:sz w:val="22"/>
                <w:szCs w:val="22"/>
              </w:rPr>
            </w:pPr>
            <w:r w:rsidRPr="00177C0B">
              <w:rPr>
                <w:rFonts w:ascii="Garamond" w:hAnsi="Garamond"/>
                <w:sz w:val="22"/>
                <w:szCs w:val="22"/>
              </w:rPr>
              <w:t xml:space="preserve">Site Name </w:t>
            </w:r>
          </w:p>
        </w:tc>
        <w:tc>
          <w:tcPr>
            <w:tcW w:w="6282" w:type="dxa"/>
            <w:shd w:val="clear" w:color="auto" w:fill="auto"/>
            <w:vAlign w:val="center"/>
          </w:tcPr>
          <w:p w:rsidR="00C55690" w:rsidRPr="00177C0B" w:rsidRDefault="007A5953" w:rsidP="00E61118">
            <w:pPr>
              <w:jc w:val="center"/>
              <w:rPr>
                <w:rFonts w:ascii="Garamond" w:hAnsi="Garamond"/>
              </w:rPr>
            </w:pPr>
            <w:proofErr w:type="spellStart"/>
            <w:ins w:id="145" w:author="John Haskins" w:date="2021-04-15T09:48:00Z">
              <w:r>
                <w:rPr>
                  <w:rFonts w:ascii="Garamond" w:hAnsi="Garamond"/>
                </w:rPr>
                <w:t>Azevedo</w:t>
              </w:r>
              <w:proofErr w:type="spellEnd"/>
              <w:r>
                <w:rPr>
                  <w:rFonts w:ascii="Garamond" w:hAnsi="Garamond"/>
                </w:rPr>
                <w:t xml:space="preserve"> Pond</w:t>
              </w:r>
            </w:ins>
          </w:p>
        </w:tc>
      </w:tr>
      <w:tr w:rsidR="00C55690" w:rsidTr="00E61118">
        <w:trPr>
          <w:trHeight w:val="431"/>
          <w:jc w:val="center"/>
        </w:trPr>
        <w:tc>
          <w:tcPr>
            <w:tcW w:w="2843" w:type="dxa"/>
            <w:shd w:val="clear" w:color="auto" w:fill="auto"/>
            <w:vAlign w:val="center"/>
          </w:tcPr>
          <w:p w:rsidR="00C55690" w:rsidRPr="00904859" w:rsidRDefault="00CB2C45" w:rsidP="00E61118">
            <w:pPr>
              <w:rPr>
                <w:rFonts w:ascii="Garamond" w:hAnsi="Garamond"/>
                <w:sz w:val="22"/>
                <w:szCs w:val="22"/>
              </w:rPr>
            </w:pPr>
            <w:r>
              <w:rPr>
                <w:rFonts w:ascii="Garamond" w:hAnsi="Garamond"/>
                <w:sz w:val="22"/>
                <w:szCs w:val="22"/>
              </w:rPr>
              <w:t>Site i</w:t>
            </w:r>
            <w:r w:rsidR="00C55690" w:rsidRPr="00904859">
              <w:rPr>
                <w:rFonts w:ascii="Garamond" w:hAnsi="Garamond"/>
                <w:sz w:val="22"/>
                <w:szCs w:val="22"/>
              </w:rPr>
              <w:t xml:space="preserve">nfrastructure </w:t>
            </w:r>
            <w:r>
              <w:rPr>
                <w:rFonts w:ascii="Garamond" w:hAnsi="Garamond"/>
                <w:sz w:val="22"/>
                <w:szCs w:val="22"/>
              </w:rPr>
              <w:t>d</w:t>
            </w:r>
            <w:r w:rsidR="00C55690" w:rsidRPr="00904859">
              <w:rPr>
                <w:rFonts w:ascii="Garamond" w:hAnsi="Garamond"/>
                <w:sz w:val="22"/>
                <w:szCs w:val="22"/>
              </w:rPr>
              <w:t>escription</w:t>
            </w:r>
          </w:p>
        </w:tc>
        <w:tc>
          <w:tcPr>
            <w:tcW w:w="6282" w:type="dxa"/>
            <w:shd w:val="clear" w:color="auto" w:fill="auto"/>
            <w:vAlign w:val="center"/>
          </w:tcPr>
          <w:p w:rsidR="00C55690" w:rsidRPr="00AF57F7" w:rsidRDefault="00CD62FD">
            <w:pPr>
              <w:jc w:val="center"/>
              <w:rPr>
                <w:rFonts w:ascii="Garamond" w:hAnsi="Garamond"/>
                <w:sz w:val="22"/>
                <w:szCs w:val="22"/>
              </w:rPr>
            </w:pPr>
            <w:del w:id="146" w:author="John Haskins" w:date="2021-04-15T09:54:00Z">
              <w:r w:rsidRPr="00AF57F7" w:rsidDel="007A5953">
                <w:rPr>
                  <w:rFonts w:ascii="Garamond" w:hAnsi="Garamond"/>
                  <w:sz w:val="22"/>
                  <w:szCs w:val="22"/>
                  <w:rPrChange w:id="147" w:author="Rikke Jeppesen" w:date="2021-04-15T11:31:00Z">
                    <w:rPr>
                      <w:rFonts w:ascii="Garamond" w:hAnsi="Garamond"/>
                      <w:i/>
                      <w:sz w:val="22"/>
                      <w:szCs w:val="22"/>
                    </w:rPr>
                  </w:rPrChange>
                </w:rPr>
                <w:delText>(address stability)</w:delText>
              </w:r>
            </w:del>
            <w:proofErr w:type="spellStart"/>
            <w:ins w:id="148" w:author="John Haskins" w:date="2021-04-15T09:54:00Z">
              <w:r w:rsidR="007A5953" w:rsidRPr="00AF57F7">
                <w:rPr>
                  <w:rFonts w:ascii="Garamond" w:hAnsi="Garamond"/>
                  <w:sz w:val="22"/>
                  <w:szCs w:val="22"/>
                  <w:rPrChange w:id="149" w:author="Rikke Jeppesen" w:date="2021-04-15T11:31:00Z">
                    <w:rPr>
                      <w:rFonts w:ascii="Garamond" w:hAnsi="Garamond"/>
                      <w:i/>
                      <w:sz w:val="22"/>
                      <w:szCs w:val="22"/>
                    </w:rPr>
                  </w:rPrChange>
                </w:rPr>
                <w:t>Sonde</w:t>
              </w:r>
            </w:ins>
            <w:proofErr w:type="spellEnd"/>
            <w:ins w:id="150" w:author="Rikke Jeppesen" w:date="2021-04-15T11:29:00Z">
              <w:r w:rsidR="00AF57F7" w:rsidRPr="00AF57F7">
                <w:rPr>
                  <w:rFonts w:ascii="Garamond" w:hAnsi="Garamond"/>
                  <w:sz w:val="22"/>
                  <w:szCs w:val="22"/>
                  <w:rPrChange w:id="151" w:author="Rikke Jeppesen" w:date="2021-04-15T11:31:00Z">
                    <w:rPr>
                      <w:rFonts w:ascii="Garamond" w:hAnsi="Garamond"/>
                      <w:i/>
                      <w:sz w:val="22"/>
                      <w:szCs w:val="22"/>
                    </w:rPr>
                  </w:rPrChange>
                </w:rPr>
                <w:t xml:space="preserve"> resting in a 4-inch diameter PVC tube w/holes for flow</w:t>
              </w:r>
            </w:ins>
            <w:ins w:id="152" w:author="Rikke Jeppesen" w:date="2021-04-15T11:30:00Z">
              <w:r w:rsidR="00AF57F7" w:rsidRPr="00AF57F7">
                <w:rPr>
                  <w:rFonts w:ascii="Garamond" w:hAnsi="Garamond"/>
                  <w:sz w:val="22"/>
                  <w:szCs w:val="22"/>
                  <w:rPrChange w:id="153" w:author="Rikke Jeppesen" w:date="2021-04-15T11:31:00Z">
                    <w:rPr>
                      <w:rFonts w:ascii="Garamond" w:hAnsi="Garamond"/>
                      <w:i/>
                      <w:sz w:val="22"/>
                      <w:szCs w:val="22"/>
                    </w:rPr>
                  </w:rPrChange>
                </w:rPr>
                <w:t xml:space="preserve">. PVC is </w:t>
              </w:r>
            </w:ins>
            <w:ins w:id="154" w:author="John Haskins" w:date="2021-04-15T09:54:00Z">
              <w:del w:id="155" w:author="Rikke Jeppesen" w:date="2021-04-15T11:30:00Z">
                <w:r w:rsidR="007A5953" w:rsidRPr="00AF57F7" w:rsidDel="00AF57F7">
                  <w:rPr>
                    <w:rFonts w:ascii="Garamond" w:hAnsi="Garamond"/>
                    <w:sz w:val="22"/>
                    <w:szCs w:val="22"/>
                    <w:rPrChange w:id="156" w:author="Rikke Jeppesen" w:date="2021-04-15T11:31:00Z">
                      <w:rPr>
                        <w:rFonts w:ascii="Garamond" w:hAnsi="Garamond"/>
                        <w:i/>
                        <w:sz w:val="22"/>
                        <w:szCs w:val="22"/>
                      </w:rPr>
                    </w:rPrChange>
                  </w:rPr>
                  <w:delText xml:space="preserve"> </w:delText>
                </w:r>
              </w:del>
              <w:r w:rsidR="007A5953" w:rsidRPr="00AF57F7">
                <w:rPr>
                  <w:rFonts w:ascii="Garamond" w:hAnsi="Garamond"/>
                  <w:sz w:val="22"/>
                  <w:szCs w:val="22"/>
                  <w:rPrChange w:id="157" w:author="Rikke Jeppesen" w:date="2021-04-15T11:31:00Z">
                    <w:rPr>
                      <w:rFonts w:ascii="Garamond" w:hAnsi="Garamond"/>
                      <w:i/>
                      <w:sz w:val="22"/>
                      <w:szCs w:val="22"/>
                    </w:rPr>
                  </w:rPrChange>
                </w:rPr>
                <w:t>mounted</w:t>
              </w:r>
            </w:ins>
            <w:ins w:id="158" w:author="Rikke Jeppesen" w:date="2021-04-15T11:30:00Z">
              <w:r w:rsidR="00AF57F7" w:rsidRPr="00AF57F7">
                <w:rPr>
                  <w:rFonts w:ascii="Garamond" w:hAnsi="Garamond"/>
                  <w:sz w:val="22"/>
                  <w:szCs w:val="22"/>
                  <w:rPrChange w:id="159" w:author="Rikke Jeppesen" w:date="2021-04-15T11:31:00Z">
                    <w:rPr>
                      <w:rFonts w:ascii="Garamond" w:hAnsi="Garamond"/>
                      <w:i/>
                      <w:sz w:val="22"/>
                      <w:szCs w:val="22"/>
                    </w:rPr>
                  </w:rPrChange>
                </w:rPr>
                <w:t xml:space="preserve"> perpendicularly on a </w:t>
              </w:r>
            </w:ins>
            <w:ins w:id="160" w:author="John Haskins" w:date="2021-04-15T09:54:00Z">
              <w:del w:id="161" w:author="Rikke Jeppesen" w:date="2021-04-15T11:30:00Z">
                <w:r w:rsidR="007A5953" w:rsidRPr="00AF57F7" w:rsidDel="00AF57F7">
                  <w:rPr>
                    <w:rFonts w:ascii="Garamond" w:hAnsi="Garamond"/>
                    <w:sz w:val="22"/>
                    <w:szCs w:val="22"/>
                    <w:rPrChange w:id="162" w:author="Rikke Jeppesen" w:date="2021-04-15T11:31:00Z">
                      <w:rPr>
                        <w:rFonts w:ascii="Garamond" w:hAnsi="Garamond"/>
                        <w:i/>
                        <w:sz w:val="22"/>
                        <w:szCs w:val="22"/>
                      </w:rPr>
                    </w:rPrChange>
                  </w:rPr>
                  <w:delText xml:space="preserve"> on a </w:delText>
                </w:r>
              </w:del>
              <w:r w:rsidR="007A5953" w:rsidRPr="00AF57F7">
                <w:rPr>
                  <w:rFonts w:ascii="Garamond" w:hAnsi="Garamond"/>
                  <w:sz w:val="22"/>
                  <w:szCs w:val="22"/>
                  <w:rPrChange w:id="163" w:author="Rikke Jeppesen" w:date="2021-04-15T11:31:00Z">
                    <w:rPr>
                      <w:rFonts w:ascii="Garamond" w:hAnsi="Garamond"/>
                      <w:i/>
                      <w:sz w:val="22"/>
                      <w:szCs w:val="22"/>
                    </w:rPr>
                  </w:rPrChange>
                </w:rPr>
                <w:t xml:space="preserve">pole driven roughly 4 feet into mud. </w:t>
              </w:r>
            </w:ins>
            <w:ins w:id="164" w:author="John Haskins" w:date="2021-04-15T09:56:00Z">
              <w:r w:rsidR="007A5953" w:rsidRPr="00AF57F7">
                <w:rPr>
                  <w:rFonts w:ascii="Garamond" w:hAnsi="Garamond"/>
                  <w:sz w:val="22"/>
                  <w:szCs w:val="22"/>
                  <w:rPrChange w:id="165" w:author="Rikke Jeppesen" w:date="2021-04-15T11:31:00Z">
                    <w:rPr>
                      <w:rFonts w:ascii="Garamond" w:hAnsi="Garamond"/>
                      <w:i/>
                      <w:sz w:val="22"/>
                      <w:szCs w:val="22"/>
                    </w:rPr>
                  </w:rPrChange>
                </w:rPr>
                <w:t xml:space="preserve">Roughly 4 by 10 </w:t>
              </w:r>
              <w:proofErr w:type="spellStart"/>
              <w:r w:rsidR="007A5953" w:rsidRPr="00AF57F7">
                <w:rPr>
                  <w:rFonts w:ascii="Garamond" w:hAnsi="Garamond"/>
                  <w:sz w:val="22"/>
                  <w:szCs w:val="22"/>
                  <w:rPrChange w:id="166" w:author="Rikke Jeppesen" w:date="2021-04-15T11:31:00Z">
                    <w:rPr>
                      <w:rFonts w:ascii="Garamond" w:hAnsi="Garamond"/>
                      <w:i/>
                      <w:sz w:val="22"/>
                      <w:szCs w:val="22"/>
                    </w:rPr>
                  </w:rPrChange>
                </w:rPr>
                <w:t>ft</w:t>
              </w:r>
              <w:proofErr w:type="spellEnd"/>
              <w:r w:rsidR="007A5953" w:rsidRPr="00AF57F7">
                <w:rPr>
                  <w:rFonts w:ascii="Garamond" w:hAnsi="Garamond"/>
                  <w:sz w:val="22"/>
                  <w:szCs w:val="22"/>
                  <w:rPrChange w:id="167" w:author="Rikke Jeppesen" w:date="2021-04-15T11:31:00Z">
                    <w:rPr>
                      <w:rFonts w:ascii="Garamond" w:hAnsi="Garamond"/>
                      <w:i/>
                      <w:sz w:val="22"/>
                      <w:szCs w:val="22"/>
                    </w:rPr>
                  </w:rPrChange>
                </w:rPr>
                <w:t xml:space="preserve"> elevated dock to access </w:t>
              </w:r>
              <w:proofErr w:type="spellStart"/>
              <w:r w:rsidR="007A5953" w:rsidRPr="00AF57F7">
                <w:rPr>
                  <w:rFonts w:ascii="Garamond" w:hAnsi="Garamond"/>
                  <w:sz w:val="22"/>
                  <w:szCs w:val="22"/>
                  <w:rPrChange w:id="168" w:author="Rikke Jeppesen" w:date="2021-04-15T11:31:00Z">
                    <w:rPr>
                      <w:rFonts w:ascii="Garamond" w:hAnsi="Garamond"/>
                      <w:i/>
                      <w:sz w:val="22"/>
                      <w:szCs w:val="22"/>
                    </w:rPr>
                  </w:rPrChange>
                </w:rPr>
                <w:t>sonde</w:t>
              </w:r>
              <w:proofErr w:type="spellEnd"/>
              <w:r w:rsidR="007A5953" w:rsidRPr="00AF57F7">
                <w:rPr>
                  <w:rFonts w:ascii="Garamond" w:hAnsi="Garamond"/>
                  <w:sz w:val="22"/>
                  <w:szCs w:val="22"/>
                  <w:rPrChange w:id="169" w:author="Rikke Jeppesen" w:date="2021-04-15T11:31:00Z">
                    <w:rPr>
                      <w:rFonts w:ascii="Garamond" w:hAnsi="Garamond"/>
                      <w:i/>
                      <w:sz w:val="22"/>
                      <w:szCs w:val="22"/>
                    </w:rPr>
                  </w:rPrChange>
                </w:rPr>
                <w:t>.</w:t>
              </w:r>
            </w:ins>
          </w:p>
        </w:tc>
      </w:tr>
      <w:tr w:rsidR="00C55690" w:rsidTr="00E61118">
        <w:trPr>
          <w:trHeight w:val="440"/>
          <w:jc w:val="center"/>
        </w:trPr>
        <w:tc>
          <w:tcPr>
            <w:tcW w:w="2843" w:type="dxa"/>
            <w:shd w:val="clear" w:color="auto" w:fill="auto"/>
            <w:vAlign w:val="center"/>
          </w:tcPr>
          <w:p w:rsidR="00C55690" w:rsidRPr="00904859" w:rsidRDefault="00C55690" w:rsidP="00E61118">
            <w:pPr>
              <w:rPr>
                <w:rFonts w:ascii="Garamond" w:hAnsi="Garamond"/>
                <w:sz w:val="22"/>
                <w:szCs w:val="22"/>
              </w:rPr>
            </w:pPr>
            <w:r w:rsidRPr="00904859">
              <w:rPr>
                <w:rFonts w:ascii="Garamond" w:hAnsi="Garamond"/>
                <w:sz w:val="22"/>
                <w:szCs w:val="22"/>
              </w:rPr>
              <w:t xml:space="preserve">Surveying </w:t>
            </w:r>
            <w:r w:rsidR="00CB2C45">
              <w:rPr>
                <w:rFonts w:ascii="Garamond" w:hAnsi="Garamond"/>
                <w:sz w:val="22"/>
                <w:szCs w:val="22"/>
              </w:rPr>
              <w:t>e</w:t>
            </w:r>
            <w:r w:rsidRPr="00904859">
              <w:rPr>
                <w:rFonts w:ascii="Garamond" w:hAnsi="Garamond"/>
                <w:sz w:val="22"/>
                <w:szCs w:val="22"/>
              </w:rPr>
              <w:t>quipment</w:t>
            </w:r>
          </w:p>
        </w:tc>
        <w:tc>
          <w:tcPr>
            <w:tcW w:w="6282" w:type="dxa"/>
            <w:shd w:val="clear" w:color="auto" w:fill="auto"/>
            <w:vAlign w:val="center"/>
          </w:tcPr>
          <w:p w:rsidR="00C55690" w:rsidRPr="00904859" w:rsidRDefault="00CD62FD" w:rsidP="00CD62FD">
            <w:pPr>
              <w:jc w:val="center"/>
              <w:rPr>
                <w:rFonts w:ascii="Garamond" w:hAnsi="Garamond"/>
                <w:sz w:val="22"/>
                <w:szCs w:val="22"/>
              </w:rPr>
            </w:pPr>
            <w:del w:id="170" w:author="John Haskins" w:date="2021-04-15T10:45:00Z">
              <w:r w:rsidRPr="00246878" w:rsidDel="00155E97">
                <w:rPr>
                  <w:rFonts w:ascii="Garamond" w:hAnsi="Garamond"/>
                  <w:i/>
                  <w:sz w:val="22"/>
                  <w:szCs w:val="22"/>
                </w:rPr>
                <w:delText>(model, specs, etc.)</w:delText>
              </w:r>
            </w:del>
            <w:ins w:id="171" w:author="John Haskins" w:date="2021-04-15T10:45:00Z">
              <w:r w:rsidR="00155E97">
                <w:rPr>
                  <w:rFonts w:ascii="Garamond" w:hAnsi="Garamond"/>
                  <w:i/>
                  <w:sz w:val="22"/>
                  <w:szCs w:val="22"/>
                </w:rPr>
                <w:t>Sprinter 250M</w:t>
              </w:r>
            </w:ins>
          </w:p>
        </w:tc>
      </w:tr>
      <w:tr w:rsidR="00C55690" w:rsidTr="00E61118">
        <w:trPr>
          <w:trHeight w:val="440"/>
          <w:jc w:val="center"/>
        </w:trPr>
        <w:tc>
          <w:tcPr>
            <w:tcW w:w="2843" w:type="dxa"/>
            <w:shd w:val="clear" w:color="auto" w:fill="auto"/>
            <w:vAlign w:val="center"/>
          </w:tcPr>
          <w:p w:rsidR="00C55690" w:rsidRPr="00904859" w:rsidRDefault="00C55690" w:rsidP="00E61118">
            <w:pPr>
              <w:rPr>
                <w:rFonts w:ascii="Garamond" w:hAnsi="Garamond"/>
                <w:sz w:val="22"/>
                <w:szCs w:val="22"/>
              </w:rPr>
            </w:pPr>
            <w:r w:rsidRPr="00904859">
              <w:rPr>
                <w:rFonts w:ascii="Garamond" w:hAnsi="Garamond"/>
                <w:sz w:val="22"/>
                <w:szCs w:val="22"/>
              </w:rPr>
              <w:t xml:space="preserve">Survey </w:t>
            </w:r>
            <w:r w:rsidR="00BB03DE">
              <w:rPr>
                <w:rFonts w:ascii="Garamond" w:hAnsi="Garamond"/>
                <w:sz w:val="22"/>
                <w:szCs w:val="22"/>
              </w:rPr>
              <w:t>monument used</w:t>
            </w:r>
          </w:p>
        </w:tc>
        <w:tc>
          <w:tcPr>
            <w:tcW w:w="6282" w:type="dxa"/>
            <w:shd w:val="clear" w:color="auto" w:fill="auto"/>
            <w:vAlign w:val="center"/>
          </w:tcPr>
          <w:p w:rsidR="00C55690" w:rsidRPr="00904859" w:rsidRDefault="00155E97" w:rsidP="00CD62FD">
            <w:pPr>
              <w:jc w:val="center"/>
              <w:rPr>
                <w:rFonts w:ascii="Garamond" w:hAnsi="Garamond"/>
                <w:sz w:val="22"/>
                <w:szCs w:val="22"/>
              </w:rPr>
            </w:pPr>
            <w:ins w:id="172" w:author="John Haskins" w:date="2021-04-15T10:40:00Z">
              <w:r>
                <w:rPr>
                  <w:rFonts w:ascii="Garamond" w:hAnsi="Garamond"/>
                  <w:sz w:val="22"/>
                  <w:szCs w:val="22"/>
                </w:rPr>
                <w:t>GU3197</w:t>
              </w:r>
            </w:ins>
            <w:ins w:id="173" w:author="John Haskins" w:date="2021-04-15T10:43:00Z">
              <w:r>
                <w:rPr>
                  <w:rFonts w:ascii="Garamond" w:hAnsi="Garamond"/>
                  <w:sz w:val="22"/>
                  <w:szCs w:val="22"/>
                </w:rPr>
                <w:t xml:space="preserve"> Laser leveled to </w:t>
              </w:r>
            </w:ins>
            <w:ins w:id="174" w:author="John Haskins" w:date="2021-04-15T10:44:00Z">
              <w:r>
                <w:rPr>
                  <w:rFonts w:ascii="Garamond" w:hAnsi="Garamond"/>
                  <w:sz w:val="22"/>
                  <w:szCs w:val="22"/>
                </w:rPr>
                <w:t>ELKS1</w:t>
              </w:r>
            </w:ins>
          </w:p>
        </w:tc>
      </w:tr>
      <w:tr w:rsidR="00C55690" w:rsidTr="00E61118">
        <w:trPr>
          <w:trHeight w:val="440"/>
          <w:jc w:val="center"/>
        </w:trPr>
        <w:tc>
          <w:tcPr>
            <w:tcW w:w="2843" w:type="dxa"/>
            <w:shd w:val="clear" w:color="auto" w:fill="auto"/>
            <w:vAlign w:val="center"/>
          </w:tcPr>
          <w:p w:rsidR="00C55690" w:rsidRPr="00904859" w:rsidRDefault="00C55690" w:rsidP="00E61118">
            <w:pPr>
              <w:rPr>
                <w:rFonts w:ascii="Garamond" w:hAnsi="Garamond"/>
                <w:sz w:val="22"/>
                <w:szCs w:val="22"/>
              </w:rPr>
            </w:pPr>
            <w:r w:rsidRPr="00904859">
              <w:rPr>
                <w:rFonts w:ascii="Garamond" w:hAnsi="Garamond"/>
                <w:sz w:val="22"/>
                <w:szCs w:val="22"/>
              </w:rPr>
              <w:t xml:space="preserve">Survey </w:t>
            </w:r>
            <w:r w:rsidR="00CB2C45">
              <w:rPr>
                <w:rFonts w:ascii="Garamond" w:hAnsi="Garamond"/>
                <w:sz w:val="22"/>
                <w:szCs w:val="22"/>
              </w:rPr>
              <w:t>o</w:t>
            </w:r>
            <w:r w:rsidRPr="00904859">
              <w:rPr>
                <w:rFonts w:ascii="Garamond" w:hAnsi="Garamond"/>
                <w:sz w:val="22"/>
                <w:szCs w:val="22"/>
              </w:rPr>
              <w:t xml:space="preserve">ccupation </w:t>
            </w:r>
            <w:r w:rsidR="00CB2C45">
              <w:rPr>
                <w:rFonts w:ascii="Garamond" w:hAnsi="Garamond"/>
                <w:sz w:val="22"/>
                <w:szCs w:val="22"/>
              </w:rPr>
              <w:t>d</w:t>
            </w:r>
            <w:r w:rsidRPr="00904859">
              <w:rPr>
                <w:rFonts w:ascii="Garamond" w:hAnsi="Garamond"/>
                <w:sz w:val="22"/>
                <w:szCs w:val="22"/>
              </w:rPr>
              <w:t>ate</w:t>
            </w:r>
          </w:p>
        </w:tc>
        <w:tc>
          <w:tcPr>
            <w:tcW w:w="6282" w:type="dxa"/>
            <w:shd w:val="clear" w:color="auto" w:fill="auto"/>
            <w:vAlign w:val="center"/>
          </w:tcPr>
          <w:p w:rsidR="00C55690" w:rsidRPr="00904859" w:rsidRDefault="00155E97" w:rsidP="00CD62FD">
            <w:pPr>
              <w:jc w:val="center"/>
              <w:rPr>
                <w:rFonts w:ascii="Garamond" w:hAnsi="Garamond"/>
                <w:sz w:val="22"/>
                <w:szCs w:val="22"/>
              </w:rPr>
            </w:pPr>
            <w:ins w:id="175" w:author="John Haskins" w:date="2021-04-15T10:41:00Z">
              <w:r>
                <w:rPr>
                  <w:rFonts w:ascii="Garamond" w:hAnsi="Garamond"/>
                  <w:sz w:val="22"/>
                  <w:szCs w:val="22"/>
                </w:rPr>
                <w:t>Sept 27</w:t>
              </w:r>
            </w:ins>
            <w:ins w:id="176" w:author="John Haskins" w:date="2021-04-15T10:46:00Z">
              <w:r w:rsidR="001D32AF">
                <w:rPr>
                  <w:rFonts w:ascii="Garamond" w:hAnsi="Garamond"/>
                  <w:sz w:val="22"/>
                  <w:szCs w:val="22"/>
                </w:rPr>
                <w:t>,</w:t>
              </w:r>
            </w:ins>
            <w:ins w:id="177" w:author="John Haskins" w:date="2021-04-15T10:41:00Z">
              <w:r>
                <w:rPr>
                  <w:rFonts w:ascii="Garamond" w:hAnsi="Garamond"/>
                  <w:sz w:val="22"/>
                  <w:szCs w:val="22"/>
                </w:rPr>
                <w:t xml:space="preserve"> 2016</w:t>
              </w:r>
            </w:ins>
          </w:p>
        </w:tc>
      </w:tr>
      <w:tr w:rsidR="00C55690" w:rsidTr="00E61118">
        <w:trPr>
          <w:trHeight w:val="515"/>
          <w:jc w:val="center"/>
        </w:trPr>
        <w:tc>
          <w:tcPr>
            <w:tcW w:w="2843" w:type="dxa"/>
            <w:shd w:val="clear" w:color="auto" w:fill="auto"/>
            <w:vAlign w:val="center"/>
          </w:tcPr>
          <w:p w:rsidR="00C55690" w:rsidRPr="00904859" w:rsidRDefault="00C55690" w:rsidP="00E61118">
            <w:pPr>
              <w:rPr>
                <w:rFonts w:ascii="Garamond" w:hAnsi="Garamond"/>
                <w:sz w:val="22"/>
                <w:szCs w:val="22"/>
              </w:rPr>
            </w:pPr>
            <w:r w:rsidRPr="00904859">
              <w:rPr>
                <w:rFonts w:ascii="Garamond" w:hAnsi="Garamond"/>
                <w:sz w:val="22"/>
                <w:szCs w:val="22"/>
              </w:rPr>
              <w:t xml:space="preserve">Survey </w:t>
            </w:r>
            <w:r w:rsidR="00CB2C45">
              <w:rPr>
                <w:rFonts w:ascii="Garamond" w:hAnsi="Garamond"/>
                <w:sz w:val="22"/>
                <w:szCs w:val="22"/>
              </w:rPr>
              <w:t>o</w:t>
            </w:r>
            <w:r w:rsidRPr="00904859">
              <w:rPr>
                <w:rFonts w:ascii="Garamond" w:hAnsi="Garamond"/>
                <w:sz w:val="22"/>
                <w:szCs w:val="22"/>
              </w:rPr>
              <w:t xml:space="preserve">ccupation </w:t>
            </w:r>
            <w:r w:rsidR="00CB2C45">
              <w:rPr>
                <w:rFonts w:ascii="Garamond" w:hAnsi="Garamond"/>
                <w:sz w:val="22"/>
                <w:szCs w:val="22"/>
              </w:rPr>
              <w:t>d</w:t>
            </w:r>
            <w:r w:rsidRPr="00904859">
              <w:rPr>
                <w:rFonts w:ascii="Garamond" w:hAnsi="Garamond"/>
                <w:sz w:val="22"/>
                <w:szCs w:val="22"/>
              </w:rPr>
              <w:t>uration</w:t>
            </w:r>
          </w:p>
        </w:tc>
        <w:tc>
          <w:tcPr>
            <w:tcW w:w="6282" w:type="dxa"/>
            <w:shd w:val="clear" w:color="auto" w:fill="auto"/>
            <w:vAlign w:val="center"/>
          </w:tcPr>
          <w:p w:rsidR="00C55690" w:rsidRPr="00904859" w:rsidRDefault="00155E97" w:rsidP="00FD3A41">
            <w:pPr>
              <w:jc w:val="center"/>
              <w:rPr>
                <w:rFonts w:ascii="Garamond" w:hAnsi="Garamond"/>
                <w:sz w:val="22"/>
                <w:szCs w:val="22"/>
              </w:rPr>
            </w:pPr>
            <w:ins w:id="178" w:author="John Haskins" w:date="2021-04-15T10:42:00Z">
              <w:r>
                <w:rPr>
                  <w:rFonts w:ascii="Garamond" w:hAnsi="Garamond"/>
                  <w:sz w:val="22"/>
                  <w:szCs w:val="22"/>
                </w:rPr>
                <w:t xml:space="preserve"> </w:t>
              </w:r>
            </w:ins>
            <w:ins w:id="179" w:author="John Haskins" w:date="2021-04-15T10:41:00Z">
              <w:r>
                <w:rPr>
                  <w:rFonts w:ascii="Garamond" w:hAnsi="Garamond"/>
                  <w:sz w:val="22"/>
                  <w:szCs w:val="22"/>
                </w:rPr>
                <w:t>2</w:t>
              </w:r>
            </w:ins>
            <w:ins w:id="180" w:author="John Haskins" w:date="2021-04-15T10:42:00Z">
              <w:r>
                <w:rPr>
                  <w:rFonts w:ascii="Garamond" w:hAnsi="Garamond"/>
                  <w:sz w:val="22"/>
                  <w:szCs w:val="22"/>
                </w:rPr>
                <w:t xml:space="preserve"> </w:t>
              </w:r>
            </w:ins>
            <w:ins w:id="181" w:author="John Haskins" w:date="2021-04-15T10:41:00Z">
              <w:r>
                <w:rPr>
                  <w:rFonts w:ascii="Garamond" w:hAnsi="Garamond"/>
                  <w:sz w:val="22"/>
                  <w:szCs w:val="22"/>
                </w:rPr>
                <w:t>x</w:t>
              </w:r>
            </w:ins>
            <w:ins w:id="182" w:author="John Haskins" w:date="2021-04-15T10:42:00Z">
              <w:r>
                <w:rPr>
                  <w:rFonts w:ascii="Garamond" w:hAnsi="Garamond"/>
                  <w:sz w:val="22"/>
                  <w:szCs w:val="22"/>
                </w:rPr>
                <w:t xml:space="preserve"> </w:t>
              </w:r>
            </w:ins>
            <w:ins w:id="183" w:author="John Haskins" w:date="2021-04-15T10:53:00Z">
              <w:r w:rsidR="00FD3A41">
                <w:rPr>
                  <w:rFonts w:ascii="Garamond" w:hAnsi="Garamond"/>
                  <w:sz w:val="22"/>
                  <w:szCs w:val="22"/>
                </w:rPr>
                <w:t>3</w:t>
              </w:r>
            </w:ins>
            <w:ins w:id="184" w:author="John Haskins" w:date="2021-04-15T10:41:00Z">
              <w:r>
                <w:rPr>
                  <w:rFonts w:ascii="Garamond" w:hAnsi="Garamond"/>
                  <w:sz w:val="22"/>
                  <w:szCs w:val="22"/>
                </w:rPr>
                <w:t xml:space="preserve"> </w:t>
              </w:r>
              <w:proofErr w:type="spellStart"/>
              <w:r>
                <w:rPr>
                  <w:rFonts w:ascii="Garamond" w:hAnsi="Garamond"/>
                  <w:sz w:val="22"/>
                  <w:szCs w:val="22"/>
                </w:rPr>
                <w:t>hr</w:t>
              </w:r>
            </w:ins>
            <w:proofErr w:type="spellEnd"/>
            <w:ins w:id="185" w:author="John Haskins" w:date="2021-04-15T10:53:00Z">
              <w:r w:rsidR="00FD3A41">
                <w:rPr>
                  <w:rFonts w:ascii="Garamond" w:hAnsi="Garamond"/>
                  <w:sz w:val="22"/>
                  <w:szCs w:val="22"/>
                </w:rPr>
                <w:t xml:space="preserve"> 59 min</w:t>
              </w:r>
            </w:ins>
          </w:p>
        </w:tc>
      </w:tr>
      <w:tr w:rsidR="00C55690" w:rsidTr="00E61118">
        <w:trPr>
          <w:trHeight w:val="449"/>
          <w:jc w:val="center"/>
        </w:trPr>
        <w:tc>
          <w:tcPr>
            <w:tcW w:w="2843" w:type="dxa"/>
            <w:shd w:val="clear" w:color="auto" w:fill="auto"/>
            <w:vAlign w:val="center"/>
          </w:tcPr>
          <w:p w:rsidR="00C55690" w:rsidRPr="00904859" w:rsidRDefault="00C55690" w:rsidP="00E61118">
            <w:pPr>
              <w:rPr>
                <w:rFonts w:ascii="Garamond" w:hAnsi="Garamond"/>
                <w:sz w:val="22"/>
                <w:szCs w:val="22"/>
              </w:rPr>
            </w:pPr>
            <w:r w:rsidRPr="00904859">
              <w:rPr>
                <w:rFonts w:ascii="Garamond" w:hAnsi="Garamond"/>
                <w:sz w:val="22"/>
                <w:szCs w:val="22"/>
              </w:rPr>
              <w:t xml:space="preserve">Ellipsoid </w:t>
            </w:r>
            <w:r w:rsidR="00CB2C45">
              <w:rPr>
                <w:rFonts w:ascii="Garamond" w:hAnsi="Garamond"/>
                <w:sz w:val="22"/>
                <w:szCs w:val="22"/>
              </w:rPr>
              <w:t>h</w:t>
            </w:r>
            <w:r w:rsidRPr="00904859">
              <w:rPr>
                <w:rFonts w:ascii="Garamond" w:hAnsi="Garamond"/>
                <w:sz w:val="22"/>
                <w:szCs w:val="22"/>
              </w:rPr>
              <w:t>eight</w:t>
            </w:r>
          </w:p>
        </w:tc>
        <w:tc>
          <w:tcPr>
            <w:tcW w:w="6282" w:type="dxa"/>
            <w:shd w:val="clear" w:color="auto" w:fill="auto"/>
            <w:vAlign w:val="center"/>
          </w:tcPr>
          <w:p w:rsidR="00C55690" w:rsidRPr="00904859" w:rsidRDefault="00155E97" w:rsidP="00CD62FD">
            <w:pPr>
              <w:jc w:val="center"/>
              <w:rPr>
                <w:rFonts w:ascii="Garamond" w:hAnsi="Garamond"/>
                <w:sz w:val="22"/>
                <w:szCs w:val="22"/>
              </w:rPr>
            </w:pPr>
            <w:ins w:id="186" w:author="John Haskins" w:date="2021-04-15T10:42:00Z">
              <w:r>
                <w:rPr>
                  <w:rFonts w:ascii="Garamond" w:hAnsi="Garamond"/>
                  <w:sz w:val="22"/>
                  <w:szCs w:val="22"/>
                </w:rPr>
                <w:t>3.109</w:t>
              </w:r>
            </w:ins>
          </w:p>
        </w:tc>
      </w:tr>
      <w:tr w:rsidR="00CD62FD" w:rsidTr="00E61118">
        <w:trPr>
          <w:trHeight w:val="710"/>
          <w:jc w:val="center"/>
        </w:trPr>
        <w:tc>
          <w:tcPr>
            <w:tcW w:w="2843" w:type="dxa"/>
            <w:shd w:val="clear" w:color="auto" w:fill="auto"/>
            <w:vAlign w:val="center"/>
          </w:tcPr>
          <w:p w:rsidR="00CD62FD" w:rsidRPr="00904859" w:rsidRDefault="00CD62FD" w:rsidP="00E61118">
            <w:pPr>
              <w:rPr>
                <w:rFonts w:ascii="Garamond" w:hAnsi="Garamond"/>
                <w:sz w:val="22"/>
                <w:szCs w:val="22"/>
              </w:rPr>
            </w:pPr>
            <w:r w:rsidRPr="00904859">
              <w:rPr>
                <w:rFonts w:ascii="Garamond" w:hAnsi="Garamond"/>
                <w:sz w:val="22"/>
                <w:szCs w:val="22"/>
              </w:rPr>
              <w:t>“Quick Check” marker for deployment tube</w:t>
            </w:r>
          </w:p>
        </w:tc>
        <w:tc>
          <w:tcPr>
            <w:tcW w:w="6282" w:type="dxa"/>
            <w:shd w:val="clear" w:color="auto" w:fill="auto"/>
            <w:vAlign w:val="center"/>
          </w:tcPr>
          <w:p w:rsidR="00CD62FD" w:rsidRPr="00A0131C" w:rsidRDefault="00AF57F7">
            <w:pPr>
              <w:tabs>
                <w:tab w:val="left" w:pos="2100"/>
              </w:tabs>
              <w:jc w:val="center"/>
              <w:rPr>
                <w:rFonts w:ascii="Garamond" w:hAnsi="Garamond"/>
                <w:sz w:val="22"/>
                <w:szCs w:val="22"/>
              </w:rPr>
            </w:pPr>
            <w:ins w:id="187" w:author="Rikke Jeppesen" w:date="2021-04-15T11:26:00Z">
              <w:r w:rsidRPr="00A0131C">
                <w:rPr>
                  <w:rFonts w:ascii="Garamond" w:hAnsi="Garamond"/>
                  <w:sz w:val="22"/>
                  <w:szCs w:val="22"/>
                  <w:rPrChange w:id="188" w:author="Rikke Jeppesen" w:date="2021-04-15T11:31:00Z">
                    <w:rPr>
                      <w:rFonts w:ascii="Garamond" w:hAnsi="Garamond"/>
                      <w:i/>
                      <w:sz w:val="22"/>
                      <w:szCs w:val="22"/>
                    </w:rPr>
                  </w:rPrChange>
                </w:rPr>
                <w:t>Methods still in development. Measure distance from top of dock surface to top of tube surface</w:t>
              </w:r>
            </w:ins>
            <w:del w:id="189" w:author="Rikke Jeppesen" w:date="2021-04-15T11:26:00Z">
              <w:r w:rsidR="00CD62FD" w:rsidRPr="00A0131C" w:rsidDel="00AF57F7">
                <w:rPr>
                  <w:rFonts w:ascii="Garamond" w:hAnsi="Garamond"/>
                  <w:sz w:val="22"/>
                  <w:szCs w:val="22"/>
                  <w:rPrChange w:id="190" w:author="Rikke Jeppesen" w:date="2021-04-15T11:31:00Z">
                    <w:rPr>
                      <w:rFonts w:ascii="Garamond" w:hAnsi="Garamond"/>
                      <w:i/>
                      <w:sz w:val="22"/>
                      <w:szCs w:val="22"/>
                    </w:rPr>
                  </w:rPrChange>
                </w:rPr>
                <w:delText>(provide details for</w:delText>
              </w:r>
            </w:del>
            <w:ins w:id="191" w:author="Rikke Jeppesen" w:date="2021-04-15T11:27:00Z">
              <w:r w:rsidRPr="00A0131C">
                <w:rPr>
                  <w:rFonts w:ascii="Garamond" w:hAnsi="Garamond"/>
                  <w:sz w:val="22"/>
                  <w:szCs w:val="22"/>
                  <w:rPrChange w:id="192" w:author="Rikke Jeppesen" w:date="2021-04-15T11:31:00Z">
                    <w:rPr>
                      <w:rFonts w:ascii="Garamond" w:hAnsi="Garamond"/>
                      <w:i/>
                      <w:sz w:val="22"/>
                      <w:szCs w:val="22"/>
                    </w:rPr>
                  </w:rPrChange>
                </w:rPr>
                <w:t>.</w:t>
              </w:r>
            </w:ins>
            <w:r w:rsidR="00CD62FD" w:rsidRPr="00A0131C">
              <w:rPr>
                <w:rFonts w:ascii="Garamond" w:hAnsi="Garamond"/>
                <w:sz w:val="22"/>
                <w:szCs w:val="22"/>
                <w:rPrChange w:id="193" w:author="Rikke Jeppesen" w:date="2021-04-15T11:31:00Z">
                  <w:rPr>
                    <w:rFonts w:ascii="Garamond" w:hAnsi="Garamond"/>
                    <w:i/>
                    <w:sz w:val="22"/>
                    <w:szCs w:val="22"/>
                  </w:rPr>
                </w:rPrChange>
              </w:rPr>
              <w:t xml:space="preserve"> </w:t>
            </w:r>
            <w:del w:id="194" w:author="Rikke Jeppesen" w:date="2021-04-15T11:27:00Z">
              <w:r w:rsidR="00CD62FD" w:rsidRPr="00A0131C" w:rsidDel="00AF57F7">
                <w:rPr>
                  <w:rFonts w:ascii="Garamond" w:hAnsi="Garamond"/>
                  <w:sz w:val="22"/>
                  <w:szCs w:val="22"/>
                  <w:rPrChange w:id="195" w:author="Rikke Jeppesen" w:date="2021-04-15T11:31:00Z">
                    <w:rPr>
                      <w:rFonts w:ascii="Garamond" w:hAnsi="Garamond"/>
                      <w:i/>
                      <w:sz w:val="22"/>
                      <w:szCs w:val="22"/>
                    </w:rPr>
                  </w:rPrChange>
                </w:rPr>
                <w:delText>t</w:delText>
              </w:r>
            </w:del>
            <w:ins w:id="196" w:author="Rikke Jeppesen" w:date="2021-04-15T11:27:00Z">
              <w:r w:rsidRPr="00A0131C">
                <w:rPr>
                  <w:rFonts w:ascii="Garamond" w:hAnsi="Garamond"/>
                  <w:sz w:val="22"/>
                  <w:szCs w:val="22"/>
                  <w:rPrChange w:id="197" w:author="Rikke Jeppesen" w:date="2021-04-15T11:31:00Z">
                    <w:rPr>
                      <w:rFonts w:ascii="Garamond" w:hAnsi="Garamond"/>
                      <w:i/>
                      <w:sz w:val="22"/>
                      <w:szCs w:val="22"/>
                    </w:rPr>
                  </w:rPrChange>
                </w:rPr>
                <w:t>T</w:t>
              </w:r>
            </w:ins>
            <w:r w:rsidR="00CD62FD" w:rsidRPr="00A0131C">
              <w:rPr>
                <w:rFonts w:ascii="Garamond" w:hAnsi="Garamond"/>
                <w:sz w:val="22"/>
                <w:szCs w:val="22"/>
                <w:rPrChange w:id="198" w:author="Rikke Jeppesen" w:date="2021-04-15T11:31:00Z">
                  <w:rPr>
                    <w:rFonts w:ascii="Garamond" w:hAnsi="Garamond"/>
                    <w:i/>
                    <w:sz w:val="22"/>
                    <w:szCs w:val="22"/>
                  </w:rPr>
                </w:rPrChange>
              </w:rPr>
              <w:t>his check, should be done at the beginning of each deployment</w:t>
            </w:r>
            <w:ins w:id="199" w:author="Rikke Jeppesen" w:date="2021-04-15T11:27:00Z">
              <w:r w:rsidRPr="00A0131C">
                <w:rPr>
                  <w:rFonts w:ascii="Garamond" w:hAnsi="Garamond"/>
                  <w:sz w:val="22"/>
                  <w:szCs w:val="22"/>
                  <w:rPrChange w:id="200" w:author="Rikke Jeppesen" w:date="2021-04-15T11:31:00Z">
                    <w:rPr>
                      <w:rFonts w:ascii="Garamond" w:hAnsi="Garamond"/>
                      <w:i/>
                      <w:sz w:val="22"/>
                      <w:szCs w:val="22"/>
                    </w:rPr>
                  </w:rPrChange>
                </w:rPr>
                <w:t xml:space="preserve">. Distance = </w:t>
              </w:r>
              <w:proofErr w:type="spellStart"/>
              <w:r w:rsidRPr="00A0131C">
                <w:rPr>
                  <w:rFonts w:ascii="Garamond" w:hAnsi="Garamond"/>
                  <w:sz w:val="22"/>
                  <w:szCs w:val="22"/>
                  <w:rPrChange w:id="201" w:author="Rikke Jeppesen" w:date="2021-04-15T11:31:00Z">
                    <w:rPr>
                      <w:rFonts w:ascii="Garamond" w:hAnsi="Garamond"/>
                      <w:i/>
                      <w:sz w:val="22"/>
                      <w:szCs w:val="22"/>
                    </w:rPr>
                  </w:rPrChange>
                </w:rPr>
                <w:t>x.xx</w:t>
              </w:r>
              <w:proofErr w:type="spellEnd"/>
              <w:r w:rsidRPr="00A0131C">
                <w:rPr>
                  <w:rFonts w:ascii="Garamond" w:hAnsi="Garamond"/>
                  <w:sz w:val="22"/>
                  <w:szCs w:val="22"/>
                  <w:rPrChange w:id="202" w:author="Rikke Jeppesen" w:date="2021-04-15T11:31:00Z">
                    <w:rPr>
                      <w:rFonts w:ascii="Garamond" w:hAnsi="Garamond"/>
                      <w:i/>
                      <w:sz w:val="22"/>
                      <w:szCs w:val="22"/>
                    </w:rPr>
                  </w:rPrChange>
                </w:rPr>
                <w:t xml:space="preserve"> m on MM/DD/YYYY</w:t>
              </w:r>
            </w:ins>
            <w:del w:id="203" w:author="Rikke Jeppesen" w:date="2021-04-15T11:27:00Z">
              <w:r w:rsidR="00CD62FD" w:rsidRPr="00A0131C" w:rsidDel="00AF57F7">
                <w:rPr>
                  <w:rFonts w:ascii="Garamond" w:hAnsi="Garamond"/>
                  <w:sz w:val="22"/>
                  <w:szCs w:val="22"/>
                  <w:rPrChange w:id="204" w:author="Rikke Jeppesen" w:date="2021-04-15T11:31:00Z">
                    <w:rPr>
                      <w:rFonts w:ascii="Garamond" w:hAnsi="Garamond"/>
                      <w:i/>
                      <w:sz w:val="22"/>
                      <w:szCs w:val="22"/>
                    </w:rPr>
                  </w:rPrChange>
                </w:rPr>
                <w:delText>)</w:delText>
              </w:r>
            </w:del>
          </w:p>
        </w:tc>
      </w:tr>
      <w:tr w:rsidR="00CD62FD" w:rsidTr="00E61118">
        <w:trPr>
          <w:trHeight w:val="766"/>
          <w:jc w:val="center"/>
        </w:trPr>
        <w:tc>
          <w:tcPr>
            <w:tcW w:w="2843" w:type="dxa"/>
            <w:shd w:val="clear" w:color="auto" w:fill="auto"/>
            <w:vAlign w:val="center"/>
          </w:tcPr>
          <w:p w:rsidR="00CD62FD" w:rsidRPr="00904859" w:rsidRDefault="00CD62FD" w:rsidP="00E61118">
            <w:pPr>
              <w:rPr>
                <w:rFonts w:ascii="Garamond" w:hAnsi="Garamond"/>
                <w:sz w:val="22"/>
                <w:szCs w:val="22"/>
              </w:rPr>
            </w:pPr>
            <w:r w:rsidRPr="00904859">
              <w:rPr>
                <w:rFonts w:ascii="Garamond" w:hAnsi="Garamond"/>
                <w:sz w:val="22"/>
                <w:szCs w:val="22"/>
              </w:rPr>
              <w:t xml:space="preserve">“Quick Check” for </w:t>
            </w:r>
            <w:proofErr w:type="spellStart"/>
            <w:r w:rsidRPr="00904859">
              <w:rPr>
                <w:rFonts w:ascii="Garamond" w:hAnsi="Garamond"/>
                <w:sz w:val="22"/>
                <w:szCs w:val="22"/>
              </w:rPr>
              <w:t>sonde</w:t>
            </w:r>
            <w:proofErr w:type="spellEnd"/>
            <w:r w:rsidRPr="00904859">
              <w:rPr>
                <w:rFonts w:ascii="Garamond" w:hAnsi="Garamond"/>
                <w:sz w:val="22"/>
                <w:szCs w:val="22"/>
              </w:rPr>
              <w:t xml:space="preserve"> being deployed at the same location </w:t>
            </w:r>
          </w:p>
        </w:tc>
        <w:tc>
          <w:tcPr>
            <w:tcW w:w="6282" w:type="dxa"/>
            <w:shd w:val="clear" w:color="auto" w:fill="auto"/>
            <w:vAlign w:val="center"/>
          </w:tcPr>
          <w:p w:rsidR="00CD62FD" w:rsidRPr="00A0131C" w:rsidRDefault="00AF57F7">
            <w:pPr>
              <w:jc w:val="center"/>
              <w:rPr>
                <w:rFonts w:ascii="Garamond" w:hAnsi="Garamond"/>
                <w:sz w:val="22"/>
                <w:szCs w:val="22"/>
              </w:rPr>
            </w:pPr>
            <w:ins w:id="205" w:author="Rikke Jeppesen" w:date="2021-04-15T11:28:00Z">
              <w:r w:rsidRPr="00A0131C">
                <w:rPr>
                  <w:rFonts w:ascii="Garamond" w:hAnsi="Garamond"/>
                  <w:sz w:val="22"/>
                  <w:szCs w:val="22"/>
                  <w:rPrChange w:id="206" w:author="Rikke Jeppesen" w:date="2021-04-15T11:31:00Z">
                    <w:rPr>
                      <w:rFonts w:ascii="Garamond" w:hAnsi="Garamond"/>
                      <w:i/>
                      <w:sz w:val="22"/>
                      <w:szCs w:val="22"/>
                    </w:rPr>
                  </w:rPrChange>
                </w:rPr>
                <w:t xml:space="preserve">Visual verification that </w:t>
              </w:r>
            </w:ins>
            <w:del w:id="207" w:author="Rikke Jeppesen" w:date="2021-04-15T11:28:00Z">
              <w:r w:rsidR="00CD62FD" w:rsidRPr="00A0131C" w:rsidDel="00AF57F7">
                <w:rPr>
                  <w:rFonts w:ascii="Garamond" w:hAnsi="Garamond"/>
                  <w:sz w:val="22"/>
                  <w:szCs w:val="22"/>
                  <w:rPrChange w:id="208" w:author="Rikke Jeppesen" w:date="2021-04-15T11:31:00Z">
                    <w:rPr>
                      <w:rFonts w:ascii="Garamond" w:hAnsi="Garamond"/>
                      <w:i/>
                      <w:sz w:val="22"/>
                      <w:szCs w:val="22"/>
                    </w:rPr>
                  </w:rPrChange>
                </w:rPr>
                <w:delText>(</w:delText>
              </w:r>
            </w:del>
            <w:proofErr w:type="spellStart"/>
            <w:ins w:id="209" w:author="Rikke Jeppesen" w:date="2021-04-15T11:28:00Z">
              <w:r w:rsidRPr="00A0131C">
                <w:rPr>
                  <w:rFonts w:ascii="Garamond" w:hAnsi="Garamond"/>
                  <w:sz w:val="22"/>
                  <w:szCs w:val="22"/>
                  <w:rPrChange w:id="210" w:author="Rikke Jeppesen" w:date="2021-04-15T11:31:00Z">
                    <w:rPr>
                      <w:rFonts w:ascii="Garamond" w:hAnsi="Garamond"/>
                      <w:i/>
                      <w:sz w:val="22"/>
                      <w:szCs w:val="22"/>
                    </w:rPr>
                  </w:rPrChange>
                </w:rPr>
                <w:t>sonde</w:t>
              </w:r>
              <w:proofErr w:type="spellEnd"/>
              <w:r w:rsidRPr="00A0131C">
                <w:rPr>
                  <w:rFonts w:ascii="Garamond" w:hAnsi="Garamond"/>
                  <w:sz w:val="22"/>
                  <w:szCs w:val="22"/>
                  <w:rPrChange w:id="211" w:author="Rikke Jeppesen" w:date="2021-04-15T11:31:00Z">
                    <w:rPr>
                      <w:rFonts w:ascii="Garamond" w:hAnsi="Garamond"/>
                      <w:i/>
                      <w:sz w:val="22"/>
                      <w:szCs w:val="22"/>
                    </w:rPr>
                  </w:rPrChange>
                </w:rPr>
                <w:t xml:space="preserve"> rests on bottom of deployment tube. </w:t>
              </w:r>
            </w:ins>
            <w:del w:id="212" w:author="Rikke Jeppesen" w:date="2021-04-15T11:28:00Z">
              <w:r w:rsidR="00CD62FD" w:rsidRPr="00A0131C" w:rsidDel="00AF57F7">
                <w:rPr>
                  <w:rFonts w:ascii="Garamond" w:hAnsi="Garamond"/>
                  <w:sz w:val="22"/>
                  <w:szCs w:val="22"/>
                  <w:rPrChange w:id="213" w:author="Rikke Jeppesen" w:date="2021-04-15T11:31:00Z">
                    <w:rPr>
                      <w:rFonts w:ascii="Garamond" w:hAnsi="Garamond"/>
                      <w:i/>
                      <w:sz w:val="22"/>
                      <w:szCs w:val="22"/>
                    </w:rPr>
                  </w:rPrChange>
                </w:rPr>
                <w:delText>provide details for t</w:delText>
              </w:r>
            </w:del>
            <w:ins w:id="214" w:author="Rikke Jeppesen" w:date="2021-04-15T11:28:00Z">
              <w:r w:rsidRPr="00A0131C">
                <w:rPr>
                  <w:rFonts w:ascii="Garamond" w:hAnsi="Garamond"/>
                  <w:sz w:val="22"/>
                  <w:szCs w:val="22"/>
                  <w:rPrChange w:id="215" w:author="Rikke Jeppesen" w:date="2021-04-15T11:31:00Z">
                    <w:rPr>
                      <w:rFonts w:ascii="Garamond" w:hAnsi="Garamond"/>
                      <w:i/>
                      <w:sz w:val="22"/>
                      <w:szCs w:val="22"/>
                    </w:rPr>
                  </w:rPrChange>
                </w:rPr>
                <w:t>T</w:t>
              </w:r>
            </w:ins>
            <w:r w:rsidR="00CD62FD" w:rsidRPr="00A0131C">
              <w:rPr>
                <w:rFonts w:ascii="Garamond" w:hAnsi="Garamond"/>
                <w:sz w:val="22"/>
                <w:szCs w:val="22"/>
                <w:rPrChange w:id="216" w:author="Rikke Jeppesen" w:date="2021-04-15T11:31:00Z">
                  <w:rPr>
                    <w:rFonts w:ascii="Garamond" w:hAnsi="Garamond"/>
                    <w:i/>
                    <w:sz w:val="22"/>
                    <w:szCs w:val="22"/>
                  </w:rPr>
                </w:rPrChange>
              </w:rPr>
              <w:t>his check, should be done at the beginning of each deployment</w:t>
            </w:r>
            <w:ins w:id="217" w:author="Rikke Jeppesen" w:date="2021-04-15T11:28:00Z">
              <w:r w:rsidRPr="00A0131C">
                <w:rPr>
                  <w:rFonts w:ascii="Garamond" w:hAnsi="Garamond"/>
                  <w:sz w:val="22"/>
                  <w:szCs w:val="22"/>
                  <w:rPrChange w:id="218" w:author="Rikke Jeppesen" w:date="2021-04-15T11:31:00Z">
                    <w:rPr>
                      <w:rFonts w:ascii="Garamond" w:hAnsi="Garamond"/>
                      <w:i/>
                      <w:sz w:val="22"/>
                      <w:szCs w:val="22"/>
                    </w:rPr>
                  </w:rPrChange>
                </w:rPr>
                <w:t>.</w:t>
              </w:r>
            </w:ins>
            <w:del w:id="219" w:author="Rikke Jeppesen" w:date="2021-04-15T11:28:00Z">
              <w:r w:rsidR="00CD62FD" w:rsidRPr="00A0131C" w:rsidDel="00AF57F7">
                <w:rPr>
                  <w:rFonts w:ascii="Garamond" w:hAnsi="Garamond"/>
                  <w:sz w:val="22"/>
                  <w:szCs w:val="22"/>
                  <w:rPrChange w:id="220" w:author="Rikke Jeppesen" w:date="2021-04-15T11:31:00Z">
                    <w:rPr>
                      <w:rFonts w:ascii="Garamond" w:hAnsi="Garamond"/>
                      <w:i/>
                      <w:sz w:val="22"/>
                      <w:szCs w:val="22"/>
                    </w:rPr>
                  </w:rPrChange>
                </w:rPr>
                <w:delText>)</w:delText>
              </w:r>
            </w:del>
          </w:p>
        </w:tc>
      </w:tr>
      <w:tr w:rsidR="00CD62FD" w:rsidTr="00E61118">
        <w:trPr>
          <w:trHeight w:val="485"/>
          <w:jc w:val="center"/>
        </w:trPr>
        <w:tc>
          <w:tcPr>
            <w:tcW w:w="2843" w:type="dxa"/>
            <w:shd w:val="clear" w:color="auto" w:fill="auto"/>
            <w:vAlign w:val="center"/>
          </w:tcPr>
          <w:p w:rsidR="00CD62FD" w:rsidRPr="00904859" w:rsidRDefault="00CD62FD" w:rsidP="00E61118">
            <w:pPr>
              <w:rPr>
                <w:rFonts w:ascii="Garamond" w:hAnsi="Garamond"/>
                <w:sz w:val="22"/>
                <w:szCs w:val="22"/>
              </w:rPr>
            </w:pPr>
            <w:r w:rsidRPr="00904859">
              <w:rPr>
                <w:rFonts w:ascii="Garamond" w:hAnsi="Garamond"/>
                <w:sz w:val="22"/>
                <w:szCs w:val="22"/>
              </w:rPr>
              <w:t>Annual resurveying</w:t>
            </w:r>
          </w:p>
        </w:tc>
        <w:tc>
          <w:tcPr>
            <w:tcW w:w="6282" w:type="dxa"/>
            <w:shd w:val="clear" w:color="auto" w:fill="auto"/>
            <w:vAlign w:val="center"/>
          </w:tcPr>
          <w:p w:rsidR="00CD62FD" w:rsidRPr="00A0131C" w:rsidRDefault="00AF57F7" w:rsidP="00CD62FD">
            <w:pPr>
              <w:jc w:val="center"/>
              <w:rPr>
                <w:rFonts w:ascii="Garamond" w:hAnsi="Garamond"/>
                <w:sz w:val="22"/>
                <w:szCs w:val="22"/>
              </w:rPr>
            </w:pPr>
            <w:ins w:id="221" w:author="Rikke Jeppesen" w:date="2021-04-15T11:28:00Z">
              <w:r w:rsidRPr="00A0131C">
                <w:rPr>
                  <w:rFonts w:ascii="Garamond" w:hAnsi="Garamond"/>
                  <w:sz w:val="22"/>
                  <w:szCs w:val="22"/>
                  <w:rPrChange w:id="222" w:author="Rikke Jeppesen" w:date="2021-04-15T11:31:00Z">
                    <w:rPr>
                      <w:rFonts w:ascii="Garamond" w:hAnsi="Garamond"/>
                      <w:i/>
                      <w:sz w:val="22"/>
                      <w:szCs w:val="22"/>
                    </w:rPr>
                  </w:rPrChange>
                </w:rPr>
                <w:t>No dates for 2020 yet, since this is a new table/method.</w:t>
              </w:r>
            </w:ins>
            <w:del w:id="223" w:author="Rikke Jeppesen" w:date="2021-04-15T11:28:00Z">
              <w:r w:rsidR="00CD62FD" w:rsidRPr="00A0131C" w:rsidDel="00AF57F7">
                <w:rPr>
                  <w:rFonts w:ascii="Garamond" w:hAnsi="Garamond"/>
                  <w:sz w:val="22"/>
                  <w:szCs w:val="22"/>
                  <w:rPrChange w:id="224" w:author="Rikke Jeppesen" w:date="2021-04-15T11:31:00Z">
                    <w:rPr>
                      <w:rFonts w:ascii="Garamond" w:hAnsi="Garamond"/>
                      <w:i/>
                      <w:sz w:val="22"/>
                      <w:szCs w:val="22"/>
                    </w:rPr>
                  </w:rPrChange>
                </w:rPr>
                <w:delText>(include dates of surveys and verifications)</w:delText>
              </w:r>
            </w:del>
          </w:p>
        </w:tc>
      </w:tr>
    </w:tbl>
    <w:p w:rsidR="00C55690" w:rsidRDefault="00C55690" w:rsidP="005E3DD1">
      <w:pPr>
        <w:ind w:left="540" w:right="576"/>
        <w:jc w:val="both"/>
        <w:rPr>
          <w:rFonts w:ascii="Garamond" w:hAnsi="Garamond"/>
          <w:sz w:val="22"/>
          <w:szCs w:val="22"/>
        </w:rPr>
      </w:pPr>
    </w:p>
    <w:tbl>
      <w:tblPr>
        <w:tblW w:w="9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6282"/>
      </w:tblGrid>
      <w:tr w:rsidR="003C1385" w:rsidTr="00A0131C">
        <w:trPr>
          <w:trHeight w:val="250"/>
          <w:jc w:val="center"/>
          <w:ins w:id="225" w:author="John Haskins" w:date="2021-04-15T10:21:00Z"/>
        </w:trPr>
        <w:tc>
          <w:tcPr>
            <w:tcW w:w="2843" w:type="dxa"/>
            <w:shd w:val="clear" w:color="auto" w:fill="auto"/>
            <w:vAlign w:val="center"/>
          </w:tcPr>
          <w:p w:rsidR="003C1385" w:rsidRPr="00177C0B" w:rsidRDefault="003C1385" w:rsidP="00A0131C">
            <w:pPr>
              <w:rPr>
                <w:ins w:id="226" w:author="John Haskins" w:date="2021-04-15T10:21:00Z"/>
                <w:rFonts w:ascii="Garamond" w:hAnsi="Garamond"/>
                <w:sz w:val="22"/>
                <w:szCs w:val="22"/>
              </w:rPr>
            </w:pPr>
            <w:ins w:id="227" w:author="John Haskins" w:date="2021-04-15T10:21:00Z">
              <w:r w:rsidRPr="00177C0B">
                <w:rPr>
                  <w:rFonts w:ascii="Garamond" w:hAnsi="Garamond"/>
                  <w:sz w:val="22"/>
                  <w:szCs w:val="22"/>
                </w:rPr>
                <w:t xml:space="preserve">Site Name </w:t>
              </w:r>
            </w:ins>
          </w:p>
        </w:tc>
        <w:tc>
          <w:tcPr>
            <w:tcW w:w="6282" w:type="dxa"/>
            <w:shd w:val="clear" w:color="auto" w:fill="auto"/>
            <w:vAlign w:val="center"/>
          </w:tcPr>
          <w:p w:rsidR="003C1385" w:rsidRPr="00177C0B" w:rsidRDefault="003C1385" w:rsidP="00A0131C">
            <w:pPr>
              <w:jc w:val="center"/>
              <w:rPr>
                <w:ins w:id="228" w:author="John Haskins" w:date="2021-04-15T10:21:00Z"/>
                <w:rFonts w:ascii="Garamond" w:hAnsi="Garamond"/>
              </w:rPr>
            </w:pPr>
            <w:ins w:id="229" w:author="John Haskins" w:date="2021-04-15T10:22:00Z">
              <w:r>
                <w:rPr>
                  <w:rFonts w:ascii="Garamond" w:hAnsi="Garamond"/>
                </w:rPr>
                <w:t>North Marsh</w:t>
              </w:r>
            </w:ins>
          </w:p>
        </w:tc>
      </w:tr>
      <w:tr w:rsidR="003C1385" w:rsidTr="00A0131C">
        <w:trPr>
          <w:trHeight w:val="431"/>
          <w:jc w:val="center"/>
          <w:ins w:id="230" w:author="John Haskins" w:date="2021-04-15T10:21:00Z"/>
        </w:trPr>
        <w:tc>
          <w:tcPr>
            <w:tcW w:w="2843" w:type="dxa"/>
            <w:shd w:val="clear" w:color="auto" w:fill="auto"/>
            <w:vAlign w:val="center"/>
          </w:tcPr>
          <w:p w:rsidR="003C1385" w:rsidRPr="00904859" w:rsidRDefault="003C1385" w:rsidP="00A0131C">
            <w:pPr>
              <w:rPr>
                <w:ins w:id="231" w:author="John Haskins" w:date="2021-04-15T10:21:00Z"/>
                <w:rFonts w:ascii="Garamond" w:hAnsi="Garamond"/>
                <w:sz w:val="22"/>
                <w:szCs w:val="22"/>
              </w:rPr>
            </w:pPr>
            <w:ins w:id="232" w:author="John Haskins" w:date="2021-04-15T10:21:00Z">
              <w:r>
                <w:rPr>
                  <w:rFonts w:ascii="Garamond" w:hAnsi="Garamond"/>
                  <w:sz w:val="22"/>
                  <w:szCs w:val="22"/>
                </w:rPr>
                <w:t>Site i</w:t>
              </w:r>
              <w:r w:rsidRPr="00904859">
                <w:rPr>
                  <w:rFonts w:ascii="Garamond" w:hAnsi="Garamond"/>
                  <w:sz w:val="22"/>
                  <w:szCs w:val="22"/>
                </w:rPr>
                <w:t xml:space="preserve">nfrastructure </w:t>
              </w:r>
              <w:r>
                <w:rPr>
                  <w:rFonts w:ascii="Garamond" w:hAnsi="Garamond"/>
                  <w:sz w:val="22"/>
                  <w:szCs w:val="22"/>
                </w:rPr>
                <w:t>d</w:t>
              </w:r>
              <w:r w:rsidRPr="00904859">
                <w:rPr>
                  <w:rFonts w:ascii="Garamond" w:hAnsi="Garamond"/>
                  <w:sz w:val="22"/>
                  <w:szCs w:val="22"/>
                </w:rPr>
                <w:t>escription</w:t>
              </w:r>
            </w:ins>
          </w:p>
        </w:tc>
        <w:tc>
          <w:tcPr>
            <w:tcW w:w="6282" w:type="dxa"/>
            <w:shd w:val="clear" w:color="auto" w:fill="auto"/>
            <w:vAlign w:val="center"/>
          </w:tcPr>
          <w:p w:rsidR="003C1385" w:rsidRPr="00904859" w:rsidRDefault="00AF57F7" w:rsidP="00A0131C">
            <w:pPr>
              <w:jc w:val="center"/>
              <w:rPr>
                <w:ins w:id="233" w:author="John Haskins" w:date="2021-04-15T10:21:00Z"/>
                <w:rFonts w:ascii="Garamond" w:hAnsi="Garamond"/>
                <w:sz w:val="22"/>
                <w:szCs w:val="22"/>
              </w:rPr>
            </w:pPr>
            <w:proofErr w:type="spellStart"/>
            <w:ins w:id="234" w:author="Rikke Jeppesen" w:date="2021-04-15T11:31:00Z">
              <w:r>
                <w:rPr>
                  <w:rFonts w:ascii="Garamond" w:hAnsi="Garamond"/>
                  <w:sz w:val="22"/>
                  <w:szCs w:val="22"/>
                </w:rPr>
                <w:t>Sonde</w:t>
              </w:r>
              <w:proofErr w:type="spellEnd"/>
              <w:r>
                <w:rPr>
                  <w:rFonts w:ascii="Garamond" w:hAnsi="Garamond"/>
                  <w:sz w:val="22"/>
                  <w:szCs w:val="22"/>
                </w:rPr>
                <w:t xml:space="preserve"> is</w:t>
              </w:r>
              <w:r w:rsidR="00A0131C">
                <w:rPr>
                  <w:rFonts w:ascii="Garamond" w:hAnsi="Garamond"/>
                  <w:sz w:val="22"/>
                  <w:szCs w:val="22"/>
                </w:rPr>
                <w:t xml:space="preserve"> resting inside a </w:t>
              </w:r>
              <w:proofErr w:type="gramStart"/>
              <w:r w:rsidR="00A0131C">
                <w:rPr>
                  <w:rFonts w:ascii="Garamond" w:hAnsi="Garamond"/>
                  <w:sz w:val="22"/>
                  <w:szCs w:val="22"/>
                </w:rPr>
                <w:t>20 foot long</w:t>
              </w:r>
              <w:proofErr w:type="gramEnd"/>
              <w:r w:rsidR="00A0131C">
                <w:rPr>
                  <w:rFonts w:ascii="Garamond" w:hAnsi="Garamond"/>
                  <w:sz w:val="22"/>
                  <w:szCs w:val="22"/>
                </w:rPr>
                <w:t xml:space="preserve">, 4-inch diameter PVC tube, with a PVC rod, perpendicularly intersecting the tube to serve as a stop. </w:t>
              </w:r>
            </w:ins>
            <w:ins w:id="235" w:author="Rikke Jeppesen" w:date="2021-04-15T11:32:00Z">
              <w:r w:rsidR="00A0131C">
                <w:rPr>
                  <w:rFonts w:ascii="Garamond" w:hAnsi="Garamond"/>
                  <w:sz w:val="22"/>
                  <w:szCs w:val="22"/>
                </w:rPr>
                <w:t xml:space="preserve">Upper end of tube is affixed to rip-rap on land. </w:t>
              </w:r>
            </w:ins>
            <w:ins w:id="236" w:author="Rikke Jeppesen" w:date="2021-04-15T11:33:00Z">
              <w:r w:rsidR="00A0131C">
                <w:rPr>
                  <w:rFonts w:ascii="Garamond" w:hAnsi="Garamond"/>
                  <w:sz w:val="22"/>
                  <w:szCs w:val="22"/>
                </w:rPr>
                <w:t xml:space="preserve">Lower end is pounded </w:t>
              </w:r>
            </w:ins>
            <w:ins w:id="237" w:author="Rikke Jeppesen" w:date="2021-04-15T11:34:00Z">
              <w:r w:rsidR="00A0131C">
                <w:rPr>
                  <w:rFonts w:ascii="Garamond" w:hAnsi="Garamond"/>
                  <w:sz w:val="22"/>
                  <w:szCs w:val="22"/>
                </w:rPr>
                <w:t xml:space="preserve">1-2 feet </w:t>
              </w:r>
            </w:ins>
            <w:ins w:id="238" w:author="Rikke Jeppesen" w:date="2021-04-15T11:33:00Z">
              <w:r w:rsidR="00A0131C">
                <w:rPr>
                  <w:rFonts w:ascii="Garamond" w:hAnsi="Garamond"/>
                  <w:sz w:val="22"/>
                  <w:szCs w:val="22"/>
                </w:rPr>
                <w:t>into the mud</w:t>
              </w:r>
            </w:ins>
            <w:ins w:id="239" w:author="Rikke Jeppesen" w:date="2021-04-15T11:34:00Z">
              <w:r w:rsidR="00A0131C">
                <w:rPr>
                  <w:rFonts w:ascii="Garamond" w:hAnsi="Garamond"/>
                  <w:sz w:val="22"/>
                  <w:szCs w:val="22"/>
                </w:rPr>
                <w:t>.</w:t>
              </w:r>
            </w:ins>
          </w:p>
        </w:tc>
      </w:tr>
      <w:tr w:rsidR="003C1385" w:rsidTr="00A0131C">
        <w:trPr>
          <w:trHeight w:val="440"/>
          <w:jc w:val="center"/>
          <w:ins w:id="240" w:author="John Haskins" w:date="2021-04-15T10:21:00Z"/>
        </w:trPr>
        <w:tc>
          <w:tcPr>
            <w:tcW w:w="2843" w:type="dxa"/>
            <w:shd w:val="clear" w:color="auto" w:fill="auto"/>
            <w:vAlign w:val="center"/>
          </w:tcPr>
          <w:p w:rsidR="003C1385" w:rsidRPr="00904859" w:rsidRDefault="003C1385" w:rsidP="00A0131C">
            <w:pPr>
              <w:rPr>
                <w:ins w:id="241" w:author="John Haskins" w:date="2021-04-15T10:21:00Z"/>
                <w:rFonts w:ascii="Garamond" w:hAnsi="Garamond"/>
                <w:sz w:val="22"/>
                <w:szCs w:val="22"/>
              </w:rPr>
            </w:pPr>
            <w:ins w:id="242" w:author="John Haskins" w:date="2021-04-15T10:21:00Z">
              <w:r w:rsidRPr="00904859">
                <w:rPr>
                  <w:rFonts w:ascii="Garamond" w:hAnsi="Garamond"/>
                  <w:sz w:val="22"/>
                  <w:szCs w:val="22"/>
                </w:rPr>
                <w:t xml:space="preserve">Surveying </w:t>
              </w:r>
              <w:r>
                <w:rPr>
                  <w:rFonts w:ascii="Garamond" w:hAnsi="Garamond"/>
                  <w:sz w:val="22"/>
                  <w:szCs w:val="22"/>
                </w:rPr>
                <w:t>e</w:t>
              </w:r>
              <w:r w:rsidRPr="00904859">
                <w:rPr>
                  <w:rFonts w:ascii="Garamond" w:hAnsi="Garamond"/>
                  <w:sz w:val="22"/>
                  <w:szCs w:val="22"/>
                </w:rPr>
                <w:t>quipment</w:t>
              </w:r>
            </w:ins>
          </w:p>
        </w:tc>
        <w:tc>
          <w:tcPr>
            <w:tcW w:w="6282" w:type="dxa"/>
            <w:shd w:val="clear" w:color="auto" w:fill="auto"/>
            <w:vAlign w:val="center"/>
          </w:tcPr>
          <w:p w:rsidR="003C1385" w:rsidRPr="00904859" w:rsidRDefault="00155E97" w:rsidP="00A0131C">
            <w:pPr>
              <w:jc w:val="center"/>
              <w:rPr>
                <w:ins w:id="243" w:author="John Haskins" w:date="2021-04-15T10:21:00Z"/>
                <w:rFonts w:ascii="Garamond" w:hAnsi="Garamond"/>
                <w:sz w:val="22"/>
                <w:szCs w:val="22"/>
              </w:rPr>
            </w:pPr>
            <w:ins w:id="244" w:author="John Haskins" w:date="2021-04-15T10:45:00Z">
              <w:r>
                <w:rPr>
                  <w:rFonts w:ascii="Garamond" w:hAnsi="Garamond"/>
                  <w:i/>
                  <w:sz w:val="22"/>
                  <w:szCs w:val="22"/>
                </w:rPr>
                <w:t>Sprinter 250M</w:t>
              </w:r>
            </w:ins>
          </w:p>
        </w:tc>
      </w:tr>
      <w:tr w:rsidR="003C1385" w:rsidTr="00A0131C">
        <w:trPr>
          <w:trHeight w:val="440"/>
          <w:jc w:val="center"/>
          <w:ins w:id="245" w:author="John Haskins" w:date="2021-04-15T10:21:00Z"/>
        </w:trPr>
        <w:tc>
          <w:tcPr>
            <w:tcW w:w="2843" w:type="dxa"/>
            <w:shd w:val="clear" w:color="auto" w:fill="auto"/>
            <w:vAlign w:val="center"/>
          </w:tcPr>
          <w:p w:rsidR="003C1385" w:rsidRPr="00904859" w:rsidRDefault="003C1385" w:rsidP="00A0131C">
            <w:pPr>
              <w:rPr>
                <w:ins w:id="246" w:author="John Haskins" w:date="2021-04-15T10:21:00Z"/>
                <w:rFonts w:ascii="Garamond" w:hAnsi="Garamond"/>
                <w:sz w:val="22"/>
                <w:szCs w:val="22"/>
              </w:rPr>
            </w:pPr>
            <w:ins w:id="247" w:author="John Haskins" w:date="2021-04-15T10:21:00Z">
              <w:r w:rsidRPr="00904859">
                <w:rPr>
                  <w:rFonts w:ascii="Garamond" w:hAnsi="Garamond"/>
                  <w:sz w:val="22"/>
                  <w:szCs w:val="22"/>
                </w:rPr>
                <w:t xml:space="preserve">Survey </w:t>
              </w:r>
              <w:r>
                <w:rPr>
                  <w:rFonts w:ascii="Garamond" w:hAnsi="Garamond"/>
                  <w:sz w:val="22"/>
                  <w:szCs w:val="22"/>
                </w:rPr>
                <w:t>monument used</w:t>
              </w:r>
            </w:ins>
          </w:p>
        </w:tc>
        <w:tc>
          <w:tcPr>
            <w:tcW w:w="6282" w:type="dxa"/>
            <w:shd w:val="clear" w:color="auto" w:fill="auto"/>
            <w:vAlign w:val="center"/>
          </w:tcPr>
          <w:p w:rsidR="003C1385" w:rsidRPr="00904859" w:rsidRDefault="00155E97" w:rsidP="00A0131C">
            <w:pPr>
              <w:jc w:val="center"/>
              <w:rPr>
                <w:ins w:id="248" w:author="John Haskins" w:date="2021-04-15T10:21:00Z"/>
                <w:rFonts w:ascii="Garamond" w:hAnsi="Garamond"/>
                <w:sz w:val="22"/>
                <w:szCs w:val="22"/>
              </w:rPr>
            </w:pPr>
            <w:ins w:id="249" w:author="John Haskins" w:date="2021-04-15T10:41:00Z">
              <w:r>
                <w:rPr>
                  <w:rFonts w:ascii="Garamond" w:hAnsi="Garamond"/>
                  <w:sz w:val="22"/>
                  <w:szCs w:val="22"/>
                </w:rPr>
                <w:t xml:space="preserve">GU3197 laser leveled </w:t>
              </w:r>
            </w:ins>
            <w:ins w:id="250" w:author="John Haskins" w:date="2021-04-15T10:22:00Z">
              <w:r w:rsidR="003C1385">
                <w:rPr>
                  <w:rFonts w:ascii="Garamond" w:hAnsi="Garamond"/>
                  <w:sz w:val="22"/>
                  <w:szCs w:val="22"/>
                </w:rPr>
                <w:t>ELKS2</w:t>
              </w:r>
            </w:ins>
          </w:p>
        </w:tc>
      </w:tr>
      <w:tr w:rsidR="003C1385" w:rsidTr="00A0131C">
        <w:trPr>
          <w:trHeight w:val="440"/>
          <w:jc w:val="center"/>
          <w:ins w:id="251" w:author="John Haskins" w:date="2021-04-15T10:21:00Z"/>
        </w:trPr>
        <w:tc>
          <w:tcPr>
            <w:tcW w:w="2843" w:type="dxa"/>
            <w:shd w:val="clear" w:color="auto" w:fill="auto"/>
            <w:vAlign w:val="center"/>
          </w:tcPr>
          <w:p w:rsidR="003C1385" w:rsidRPr="00904859" w:rsidRDefault="003C1385" w:rsidP="00A0131C">
            <w:pPr>
              <w:rPr>
                <w:ins w:id="252" w:author="John Haskins" w:date="2021-04-15T10:21:00Z"/>
                <w:rFonts w:ascii="Garamond" w:hAnsi="Garamond"/>
                <w:sz w:val="22"/>
                <w:szCs w:val="22"/>
              </w:rPr>
            </w:pPr>
            <w:ins w:id="253" w:author="John Haskins" w:date="2021-04-15T10:21:00Z">
              <w:r w:rsidRPr="00904859">
                <w:rPr>
                  <w:rFonts w:ascii="Garamond" w:hAnsi="Garamond"/>
                  <w:sz w:val="22"/>
                  <w:szCs w:val="22"/>
                </w:rPr>
                <w:t xml:space="preserve">Survey </w:t>
              </w:r>
              <w:r>
                <w:rPr>
                  <w:rFonts w:ascii="Garamond" w:hAnsi="Garamond"/>
                  <w:sz w:val="22"/>
                  <w:szCs w:val="22"/>
                </w:rPr>
                <w:t>o</w:t>
              </w:r>
              <w:r w:rsidRPr="00904859">
                <w:rPr>
                  <w:rFonts w:ascii="Garamond" w:hAnsi="Garamond"/>
                  <w:sz w:val="22"/>
                  <w:szCs w:val="22"/>
                </w:rPr>
                <w:t xml:space="preserve">ccupation </w:t>
              </w:r>
              <w:r>
                <w:rPr>
                  <w:rFonts w:ascii="Garamond" w:hAnsi="Garamond"/>
                  <w:sz w:val="22"/>
                  <w:szCs w:val="22"/>
                </w:rPr>
                <w:t>d</w:t>
              </w:r>
              <w:r w:rsidRPr="00904859">
                <w:rPr>
                  <w:rFonts w:ascii="Garamond" w:hAnsi="Garamond"/>
                  <w:sz w:val="22"/>
                  <w:szCs w:val="22"/>
                </w:rPr>
                <w:t>ate</w:t>
              </w:r>
            </w:ins>
          </w:p>
        </w:tc>
        <w:tc>
          <w:tcPr>
            <w:tcW w:w="6282" w:type="dxa"/>
            <w:shd w:val="clear" w:color="auto" w:fill="auto"/>
            <w:vAlign w:val="center"/>
          </w:tcPr>
          <w:p w:rsidR="003C1385" w:rsidRPr="00904859" w:rsidRDefault="001D32AF" w:rsidP="00A0131C">
            <w:pPr>
              <w:jc w:val="center"/>
              <w:rPr>
                <w:ins w:id="254" w:author="John Haskins" w:date="2021-04-15T10:21:00Z"/>
                <w:rFonts w:ascii="Garamond" w:hAnsi="Garamond"/>
                <w:sz w:val="22"/>
                <w:szCs w:val="22"/>
              </w:rPr>
            </w:pPr>
            <w:ins w:id="255" w:author="John Haskins" w:date="2021-04-15T10:45:00Z">
              <w:r>
                <w:rPr>
                  <w:rFonts w:ascii="Garamond" w:hAnsi="Garamond"/>
                  <w:sz w:val="22"/>
                  <w:szCs w:val="22"/>
                </w:rPr>
                <w:t>Sept 27, 2016</w:t>
              </w:r>
            </w:ins>
          </w:p>
        </w:tc>
      </w:tr>
      <w:tr w:rsidR="003C1385" w:rsidTr="00A0131C">
        <w:trPr>
          <w:trHeight w:val="515"/>
          <w:jc w:val="center"/>
          <w:ins w:id="256" w:author="John Haskins" w:date="2021-04-15T10:21:00Z"/>
        </w:trPr>
        <w:tc>
          <w:tcPr>
            <w:tcW w:w="2843" w:type="dxa"/>
            <w:shd w:val="clear" w:color="auto" w:fill="auto"/>
            <w:vAlign w:val="center"/>
          </w:tcPr>
          <w:p w:rsidR="003C1385" w:rsidRPr="00904859" w:rsidRDefault="003C1385" w:rsidP="00A0131C">
            <w:pPr>
              <w:rPr>
                <w:ins w:id="257" w:author="John Haskins" w:date="2021-04-15T10:21:00Z"/>
                <w:rFonts w:ascii="Garamond" w:hAnsi="Garamond"/>
                <w:sz w:val="22"/>
                <w:szCs w:val="22"/>
              </w:rPr>
            </w:pPr>
            <w:ins w:id="258" w:author="John Haskins" w:date="2021-04-15T10:21:00Z">
              <w:r w:rsidRPr="00904859">
                <w:rPr>
                  <w:rFonts w:ascii="Garamond" w:hAnsi="Garamond"/>
                  <w:sz w:val="22"/>
                  <w:szCs w:val="22"/>
                </w:rPr>
                <w:t xml:space="preserve">Survey </w:t>
              </w:r>
              <w:r>
                <w:rPr>
                  <w:rFonts w:ascii="Garamond" w:hAnsi="Garamond"/>
                  <w:sz w:val="22"/>
                  <w:szCs w:val="22"/>
                </w:rPr>
                <w:t>o</w:t>
              </w:r>
              <w:r w:rsidRPr="00904859">
                <w:rPr>
                  <w:rFonts w:ascii="Garamond" w:hAnsi="Garamond"/>
                  <w:sz w:val="22"/>
                  <w:szCs w:val="22"/>
                </w:rPr>
                <w:t xml:space="preserve">ccupation </w:t>
              </w:r>
              <w:r>
                <w:rPr>
                  <w:rFonts w:ascii="Garamond" w:hAnsi="Garamond"/>
                  <w:sz w:val="22"/>
                  <w:szCs w:val="22"/>
                </w:rPr>
                <w:t>d</w:t>
              </w:r>
              <w:r w:rsidRPr="00904859">
                <w:rPr>
                  <w:rFonts w:ascii="Garamond" w:hAnsi="Garamond"/>
                  <w:sz w:val="22"/>
                  <w:szCs w:val="22"/>
                </w:rPr>
                <w:t>uration</w:t>
              </w:r>
            </w:ins>
          </w:p>
        </w:tc>
        <w:tc>
          <w:tcPr>
            <w:tcW w:w="6282" w:type="dxa"/>
            <w:shd w:val="clear" w:color="auto" w:fill="auto"/>
            <w:vAlign w:val="center"/>
          </w:tcPr>
          <w:p w:rsidR="003C1385" w:rsidRPr="00904859" w:rsidRDefault="001D32AF" w:rsidP="00FD3A41">
            <w:pPr>
              <w:jc w:val="center"/>
              <w:rPr>
                <w:ins w:id="259" w:author="John Haskins" w:date="2021-04-15T10:21:00Z"/>
                <w:rFonts w:ascii="Garamond" w:hAnsi="Garamond"/>
                <w:sz w:val="22"/>
                <w:szCs w:val="22"/>
              </w:rPr>
            </w:pPr>
            <w:ins w:id="260" w:author="John Haskins" w:date="2021-04-15T10:46:00Z">
              <w:r>
                <w:rPr>
                  <w:rFonts w:ascii="Garamond" w:hAnsi="Garamond"/>
                  <w:sz w:val="22"/>
                  <w:szCs w:val="22"/>
                </w:rPr>
                <w:t xml:space="preserve">2 x </w:t>
              </w:r>
            </w:ins>
            <w:ins w:id="261" w:author="John Haskins" w:date="2021-04-15T10:53:00Z">
              <w:r w:rsidR="00FD3A41">
                <w:rPr>
                  <w:rFonts w:ascii="Garamond" w:hAnsi="Garamond"/>
                  <w:sz w:val="22"/>
                  <w:szCs w:val="22"/>
                </w:rPr>
                <w:t>3</w:t>
              </w:r>
            </w:ins>
            <w:ins w:id="262" w:author="John Haskins" w:date="2021-04-15T10:46:00Z">
              <w:r>
                <w:rPr>
                  <w:rFonts w:ascii="Garamond" w:hAnsi="Garamond"/>
                  <w:sz w:val="22"/>
                  <w:szCs w:val="22"/>
                </w:rPr>
                <w:t xml:space="preserve"> </w:t>
              </w:r>
              <w:proofErr w:type="spellStart"/>
              <w:r>
                <w:rPr>
                  <w:rFonts w:ascii="Garamond" w:hAnsi="Garamond"/>
                  <w:sz w:val="22"/>
                  <w:szCs w:val="22"/>
                </w:rPr>
                <w:t>hr</w:t>
              </w:r>
            </w:ins>
            <w:proofErr w:type="spellEnd"/>
            <w:ins w:id="263" w:author="John Haskins" w:date="2021-04-15T10:53:00Z">
              <w:r w:rsidR="00FD3A41">
                <w:rPr>
                  <w:rFonts w:ascii="Garamond" w:hAnsi="Garamond"/>
                  <w:sz w:val="22"/>
                  <w:szCs w:val="22"/>
                </w:rPr>
                <w:t xml:space="preserve"> 59 min</w:t>
              </w:r>
            </w:ins>
          </w:p>
        </w:tc>
      </w:tr>
      <w:tr w:rsidR="003C1385" w:rsidTr="00A0131C">
        <w:trPr>
          <w:trHeight w:val="449"/>
          <w:jc w:val="center"/>
          <w:ins w:id="264" w:author="John Haskins" w:date="2021-04-15T10:21:00Z"/>
        </w:trPr>
        <w:tc>
          <w:tcPr>
            <w:tcW w:w="2843" w:type="dxa"/>
            <w:shd w:val="clear" w:color="auto" w:fill="auto"/>
            <w:vAlign w:val="center"/>
          </w:tcPr>
          <w:p w:rsidR="003C1385" w:rsidRPr="00904859" w:rsidRDefault="003C1385" w:rsidP="00A0131C">
            <w:pPr>
              <w:rPr>
                <w:ins w:id="265" w:author="John Haskins" w:date="2021-04-15T10:21:00Z"/>
                <w:rFonts w:ascii="Garamond" w:hAnsi="Garamond"/>
                <w:sz w:val="22"/>
                <w:szCs w:val="22"/>
              </w:rPr>
            </w:pPr>
            <w:ins w:id="266" w:author="John Haskins" w:date="2021-04-15T10:21:00Z">
              <w:r w:rsidRPr="00904859">
                <w:rPr>
                  <w:rFonts w:ascii="Garamond" w:hAnsi="Garamond"/>
                  <w:sz w:val="22"/>
                  <w:szCs w:val="22"/>
                </w:rPr>
                <w:t xml:space="preserve">Ellipsoid </w:t>
              </w:r>
              <w:r>
                <w:rPr>
                  <w:rFonts w:ascii="Garamond" w:hAnsi="Garamond"/>
                  <w:sz w:val="22"/>
                  <w:szCs w:val="22"/>
                </w:rPr>
                <w:t>h</w:t>
              </w:r>
              <w:r w:rsidRPr="00904859">
                <w:rPr>
                  <w:rFonts w:ascii="Garamond" w:hAnsi="Garamond"/>
                  <w:sz w:val="22"/>
                  <w:szCs w:val="22"/>
                </w:rPr>
                <w:t>eight</w:t>
              </w:r>
            </w:ins>
          </w:p>
        </w:tc>
        <w:tc>
          <w:tcPr>
            <w:tcW w:w="6282" w:type="dxa"/>
            <w:shd w:val="clear" w:color="auto" w:fill="auto"/>
            <w:vAlign w:val="center"/>
          </w:tcPr>
          <w:p w:rsidR="003C1385" w:rsidRPr="00904859" w:rsidRDefault="003C1385" w:rsidP="00A0131C">
            <w:pPr>
              <w:jc w:val="center"/>
              <w:rPr>
                <w:ins w:id="267" w:author="John Haskins" w:date="2021-04-15T10:21:00Z"/>
                <w:rFonts w:ascii="Garamond" w:hAnsi="Garamond"/>
                <w:sz w:val="22"/>
                <w:szCs w:val="22"/>
              </w:rPr>
            </w:pPr>
            <w:ins w:id="268" w:author="John Haskins" w:date="2021-04-15T10:22:00Z">
              <w:r>
                <w:rPr>
                  <w:rFonts w:ascii="Garamond" w:hAnsi="Garamond"/>
                  <w:sz w:val="22"/>
                  <w:szCs w:val="22"/>
                </w:rPr>
                <w:t>1.939</w:t>
              </w:r>
            </w:ins>
          </w:p>
        </w:tc>
      </w:tr>
      <w:tr w:rsidR="003C1385" w:rsidTr="00A0131C">
        <w:trPr>
          <w:trHeight w:val="710"/>
          <w:jc w:val="center"/>
          <w:ins w:id="269" w:author="John Haskins" w:date="2021-04-15T10:21:00Z"/>
        </w:trPr>
        <w:tc>
          <w:tcPr>
            <w:tcW w:w="2843" w:type="dxa"/>
            <w:shd w:val="clear" w:color="auto" w:fill="auto"/>
            <w:vAlign w:val="center"/>
          </w:tcPr>
          <w:p w:rsidR="003C1385" w:rsidRPr="00904859" w:rsidRDefault="003C1385" w:rsidP="00A0131C">
            <w:pPr>
              <w:rPr>
                <w:ins w:id="270" w:author="John Haskins" w:date="2021-04-15T10:21:00Z"/>
                <w:rFonts w:ascii="Garamond" w:hAnsi="Garamond"/>
                <w:sz w:val="22"/>
                <w:szCs w:val="22"/>
              </w:rPr>
            </w:pPr>
            <w:ins w:id="271" w:author="John Haskins" w:date="2021-04-15T10:21:00Z">
              <w:r w:rsidRPr="00904859">
                <w:rPr>
                  <w:rFonts w:ascii="Garamond" w:hAnsi="Garamond"/>
                  <w:sz w:val="22"/>
                  <w:szCs w:val="22"/>
                </w:rPr>
                <w:t>“Quick Check” marker for deployment tube</w:t>
              </w:r>
            </w:ins>
          </w:p>
        </w:tc>
        <w:tc>
          <w:tcPr>
            <w:tcW w:w="6282" w:type="dxa"/>
            <w:shd w:val="clear" w:color="auto" w:fill="auto"/>
            <w:vAlign w:val="center"/>
          </w:tcPr>
          <w:p w:rsidR="003C1385" w:rsidRPr="00CD62FD" w:rsidRDefault="00A0131C">
            <w:pPr>
              <w:tabs>
                <w:tab w:val="left" w:pos="2100"/>
              </w:tabs>
              <w:jc w:val="center"/>
              <w:rPr>
                <w:ins w:id="272" w:author="John Haskins" w:date="2021-04-15T10:21:00Z"/>
                <w:rFonts w:ascii="Garamond" w:hAnsi="Garamond"/>
                <w:sz w:val="22"/>
                <w:szCs w:val="22"/>
              </w:rPr>
            </w:pPr>
            <w:ins w:id="273" w:author="Rikke Jeppesen" w:date="2021-04-15T11:34:00Z">
              <w:r w:rsidRPr="00816DA9">
                <w:rPr>
                  <w:rFonts w:ascii="Garamond" w:hAnsi="Garamond"/>
                  <w:sz w:val="22"/>
                  <w:szCs w:val="22"/>
                </w:rPr>
                <w:t xml:space="preserve">Methods still in development. Measure distance from top of </w:t>
              </w:r>
              <w:r>
                <w:rPr>
                  <w:rFonts w:ascii="Garamond" w:hAnsi="Garamond"/>
                  <w:sz w:val="22"/>
                  <w:szCs w:val="22"/>
                </w:rPr>
                <w:t>PVC</w:t>
              </w:r>
              <w:r w:rsidR="006E74CF">
                <w:rPr>
                  <w:rFonts w:ascii="Garamond" w:hAnsi="Garamond"/>
                  <w:sz w:val="22"/>
                  <w:szCs w:val="22"/>
                </w:rPr>
                <w:t xml:space="preserve"> to top of marked rip-rap rock.</w:t>
              </w:r>
            </w:ins>
            <w:ins w:id="274" w:author="Rikke Jeppesen" w:date="2021-04-15T11:35:00Z">
              <w:r w:rsidR="006E74CF">
                <w:rPr>
                  <w:rFonts w:ascii="Garamond" w:hAnsi="Garamond"/>
                  <w:sz w:val="22"/>
                  <w:szCs w:val="22"/>
                </w:rPr>
                <w:t xml:space="preserve"> </w:t>
              </w:r>
            </w:ins>
            <w:ins w:id="275" w:author="Rikke Jeppesen" w:date="2021-04-15T11:34:00Z">
              <w:r w:rsidRPr="00816DA9">
                <w:rPr>
                  <w:rFonts w:ascii="Garamond" w:hAnsi="Garamond"/>
                  <w:sz w:val="22"/>
                  <w:szCs w:val="22"/>
                </w:rPr>
                <w:t xml:space="preserve">This check, should be done at the beginning of each deployment. Distance = </w:t>
              </w:r>
              <w:proofErr w:type="spellStart"/>
              <w:r w:rsidRPr="00816DA9">
                <w:rPr>
                  <w:rFonts w:ascii="Garamond" w:hAnsi="Garamond"/>
                  <w:sz w:val="22"/>
                  <w:szCs w:val="22"/>
                </w:rPr>
                <w:t>x.xx</w:t>
              </w:r>
              <w:proofErr w:type="spellEnd"/>
              <w:r w:rsidRPr="00816DA9">
                <w:rPr>
                  <w:rFonts w:ascii="Garamond" w:hAnsi="Garamond"/>
                  <w:sz w:val="22"/>
                  <w:szCs w:val="22"/>
                </w:rPr>
                <w:t xml:space="preserve"> m on MM/DD/YYYY</w:t>
              </w:r>
            </w:ins>
            <w:ins w:id="276" w:author="John Haskins" w:date="2021-04-15T10:21:00Z">
              <w:del w:id="277" w:author="Rikke Jeppesen" w:date="2021-04-15T11:34:00Z">
                <w:r w:rsidR="003C1385" w:rsidRPr="00246878" w:rsidDel="00A0131C">
                  <w:rPr>
                    <w:rFonts w:ascii="Garamond" w:hAnsi="Garamond"/>
                    <w:i/>
                    <w:sz w:val="22"/>
                    <w:szCs w:val="22"/>
                  </w:rPr>
                  <w:delText>(provide details for this check, should be done at the beginning of each deployment)</w:delText>
                </w:r>
              </w:del>
            </w:ins>
          </w:p>
        </w:tc>
      </w:tr>
      <w:tr w:rsidR="003C1385" w:rsidTr="00A0131C">
        <w:trPr>
          <w:trHeight w:val="766"/>
          <w:jc w:val="center"/>
          <w:ins w:id="278" w:author="John Haskins" w:date="2021-04-15T10:21:00Z"/>
        </w:trPr>
        <w:tc>
          <w:tcPr>
            <w:tcW w:w="2843" w:type="dxa"/>
            <w:shd w:val="clear" w:color="auto" w:fill="auto"/>
            <w:vAlign w:val="center"/>
          </w:tcPr>
          <w:p w:rsidR="003C1385" w:rsidRPr="00904859" w:rsidRDefault="003C1385" w:rsidP="00A0131C">
            <w:pPr>
              <w:rPr>
                <w:ins w:id="279" w:author="John Haskins" w:date="2021-04-15T10:21:00Z"/>
                <w:rFonts w:ascii="Garamond" w:hAnsi="Garamond"/>
                <w:sz w:val="22"/>
                <w:szCs w:val="22"/>
              </w:rPr>
            </w:pPr>
            <w:ins w:id="280" w:author="John Haskins" w:date="2021-04-15T10:21:00Z">
              <w:r w:rsidRPr="00904859">
                <w:rPr>
                  <w:rFonts w:ascii="Garamond" w:hAnsi="Garamond"/>
                  <w:sz w:val="22"/>
                  <w:szCs w:val="22"/>
                </w:rPr>
                <w:t xml:space="preserve">“Quick Check” for </w:t>
              </w:r>
              <w:proofErr w:type="spellStart"/>
              <w:r w:rsidRPr="00904859">
                <w:rPr>
                  <w:rFonts w:ascii="Garamond" w:hAnsi="Garamond"/>
                  <w:sz w:val="22"/>
                  <w:szCs w:val="22"/>
                </w:rPr>
                <w:t>sonde</w:t>
              </w:r>
              <w:proofErr w:type="spellEnd"/>
              <w:r w:rsidRPr="00904859">
                <w:rPr>
                  <w:rFonts w:ascii="Garamond" w:hAnsi="Garamond"/>
                  <w:sz w:val="22"/>
                  <w:szCs w:val="22"/>
                </w:rPr>
                <w:t xml:space="preserve"> being deployed at the same location </w:t>
              </w:r>
            </w:ins>
          </w:p>
        </w:tc>
        <w:tc>
          <w:tcPr>
            <w:tcW w:w="6282" w:type="dxa"/>
            <w:shd w:val="clear" w:color="auto" w:fill="auto"/>
            <w:vAlign w:val="center"/>
          </w:tcPr>
          <w:p w:rsidR="003C1385" w:rsidRPr="00904859" w:rsidRDefault="006E74CF">
            <w:pPr>
              <w:jc w:val="center"/>
              <w:rPr>
                <w:ins w:id="281" w:author="John Haskins" w:date="2021-04-15T10:21:00Z"/>
                <w:rFonts w:ascii="Garamond" w:hAnsi="Garamond"/>
                <w:sz w:val="22"/>
                <w:szCs w:val="22"/>
              </w:rPr>
            </w:pPr>
            <w:ins w:id="282" w:author="Rikke Jeppesen" w:date="2021-04-15T11:35:00Z">
              <w:r w:rsidRPr="00816DA9">
                <w:rPr>
                  <w:rFonts w:ascii="Garamond" w:hAnsi="Garamond"/>
                  <w:sz w:val="22"/>
                  <w:szCs w:val="22"/>
                </w:rPr>
                <w:t xml:space="preserve">Visual verification that </w:t>
              </w:r>
              <w:proofErr w:type="spellStart"/>
              <w:r w:rsidRPr="00816DA9">
                <w:rPr>
                  <w:rFonts w:ascii="Garamond" w:hAnsi="Garamond"/>
                  <w:sz w:val="22"/>
                  <w:szCs w:val="22"/>
                </w:rPr>
                <w:t>sonde</w:t>
              </w:r>
              <w:proofErr w:type="spellEnd"/>
              <w:r w:rsidRPr="00816DA9">
                <w:rPr>
                  <w:rFonts w:ascii="Garamond" w:hAnsi="Garamond"/>
                  <w:sz w:val="22"/>
                  <w:szCs w:val="22"/>
                </w:rPr>
                <w:t xml:space="preserve"> rests on bottom of deployment tube. This check, should be done at the beginning of each deployment.</w:t>
              </w:r>
              <w:r w:rsidRPr="00246878">
                <w:rPr>
                  <w:rFonts w:ascii="Garamond" w:hAnsi="Garamond"/>
                  <w:i/>
                  <w:sz w:val="22"/>
                  <w:szCs w:val="22"/>
                </w:rPr>
                <w:t xml:space="preserve"> </w:t>
              </w:r>
            </w:ins>
            <w:ins w:id="283" w:author="John Haskins" w:date="2021-04-15T10:21:00Z">
              <w:del w:id="284" w:author="Rikke Jeppesen" w:date="2021-04-15T11:35:00Z">
                <w:r w:rsidR="003C1385" w:rsidRPr="00246878" w:rsidDel="006E74CF">
                  <w:rPr>
                    <w:rFonts w:ascii="Garamond" w:hAnsi="Garamond"/>
                    <w:i/>
                    <w:sz w:val="22"/>
                    <w:szCs w:val="22"/>
                  </w:rPr>
                  <w:delText>(provide details for this check, should be done at the beginning of each deployment)</w:delText>
                </w:r>
              </w:del>
            </w:ins>
          </w:p>
        </w:tc>
      </w:tr>
      <w:tr w:rsidR="006E74CF" w:rsidTr="00A0131C">
        <w:trPr>
          <w:trHeight w:val="485"/>
          <w:jc w:val="center"/>
          <w:ins w:id="285" w:author="John Haskins" w:date="2021-04-15T10:21:00Z"/>
        </w:trPr>
        <w:tc>
          <w:tcPr>
            <w:tcW w:w="2843" w:type="dxa"/>
            <w:shd w:val="clear" w:color="auto" w:fill="auto"/>
            <w:vAlign w:val="center"/>
          </w:tcPr>
          <w:p w:rsidR="006E74CF" w:rsidRPr="00904859" w:rsidRDefault="006E74CF" w:rsidP="006E74CF">
            <w:pPr>
              <w:rPr>
                <w:ins w:id="286" w:author="John Haskins" w:date="2021-04-15T10:21:00Z"/>
                <w:rFonts w:ascii="Garamond" w:hAnsi="Garamond"/>
                <w:sz w:val="22"/>
                <w:szCs w:val="22"/>
              </w:rPr>
            </w:pPr>
            <w:ins w:id="287" w:author="John Haskins" w:date="2021-04-15T10:21:00Z">
              <w:r w:rsidRPr="00904859">
                <w:rPr>
                  <w:rFonts w:ascii="Garamond" w:hAnsi="Garamond"/>
                  <w:sz w:val="22"/>
                  <w:szCs w:val="22"/>
                </w:rPr>
                <w:t>Annual resurveying</w:t>
              </w:r>
            </w:ins>
          </w:p>
        </w:tc>
        <w:tc>
          <w:tcPr>
            <w:tcW w:w="6282" w:type="dxa"/>
            <w:shd w:val="clear" w:color="auto" w:fill="auto"/>
            <w:vAlign w:val="center"/>
          </w:tcPr>
          <w:p w:rsidR="006E74CF" w:rsidRPr="00904859" w:rsidRDefault="006E74CF" w:rsidP="006E74CF">
            <w:pPr>
              <w:jc w:val="center"/>
              <w:rPr>
                <w:ins w:id="288" w:author="John Haskins" w:date="2021-04-15T10:21:00Z"/>
                <w:rFonts w:ascii="Garamond" w:hAnsi="Garamond"/>
                <w:sz w:val="22"/>
                <w:szCs w:val="22"/>
              </w:rPr>
            </w:pPr>
            <w:ins w:id="289" w:author="Rikke Jeppesen" w:date="2021-04-15T11:35:00Z">
              <w:r w:rsidRPr="00816DA9">
                <w:rPr>
                  <w:rFonts w:ascii="Garamond" w:hAnsi="Garamond"/>
                  <w:sz w:val="22"/>
                  <w:szCs w:val="22"/>
                </w:rPr>
                <w:t>No dates for 2020 yet, since this is a new table/method.</w:t>
              </w:r>
            </w:ins>
            <w:ins w:id="290" w:author="John Haskins" w:date="2021-04-15T10:21:00Z">
              <w:del w:id="291" w:author="Rikke Jeppesen" w:date="2021-04-15T11:35:00Z">
                <w:r w:rsidRPr="00246878" w:rsidDel="0083400B">
                  <w:rPr>
                    <w:rFonts w:ascii="Garamond" w:hAnsi="Garamond"/>
                    <w:i/>
                    <w:sz w:val="22"/>
                    <w:szCs w:val="22"/>
                  </w:rPr>
                  <w:delText>(include dates of surveys and verifications)</w:delText>
                </w:r>
              </w:del>
            </w:ins>
          </w:p>
        </w:tc>
      </w:tr>
    </w:tbl>
    <w:p w:rsidR="003C1385" w:rsidRDefault="003C1385" w:rsidP="005E3DD1">
      <w:pPr>
        <w:ind w:left="540" w:right="576"/>
        <w:jc w:val="both"/>
        <w:rPr>
          <w:ins w:id="292" w:author="John Haskins" w:date="2021-04-15T10:21:00Z"/>
          <w:rFonts w:ascii="Garamond" w:hAnsi="Garamond"/>
          <w:sz w:val="22"/>
          <w:szCs w:val="22"/>
        </w:rPr>
      </w:pPr>
    </w:p>
    <w:p w:rsidR="003C1385" w:rsidRDefault="003C1385" w:rsidP="005E3DD1">
      <w:pPr>
        <w:ind w:left="540" w:right="576"/>
        <w:jc w:val="both"/>
        <w:rPr>
          <w:ins w:id="293" w:author="John Haskins" w:date="2021-04-15T10:21:00Z"/>
          <w:rFonts w:ascii="Garamond" w:hAnsi="Garamond"/>
          <w:sz w:val="22"/>
          <w:szCs w:val="22"/>
        </w:rPr>
      </w:pPr>
    </w:p>
    <w:tbl>
      <w:tblPr>
        <w:tblW w:w="9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6282"/>
      </w:tblGrid>
      <w:tr w:rsidR="003C1385" w:rsidTr="00A0131C">
        <w:trPr>
          <w:trHeight w:val="250"/>
          <w:jc w:val="center"/>
          <w:ins w:id="294" w:author="John Haskins" w:date="2021-04-15T10:21:00Z"/>
        </w:trPr>
        <w:tc>
          <w:tcPr>
            <w:tcW w:w="2843" w:type="dxa"/>
            <w:shd w:val="clear" w:color="auto" w:fill="auto"/>
            <w:vAlign w:val="center"/>
          </w:tcPr>
          <w:p w:rsidR="003C1385" w:rsidRPr="00177C0B" w:rsidRDefault="003C1385" w:rsidP="00A0131C">
            <w:pPr>
              <w:rPr>
                <w:ins w:id="295" w:author="John Haskins" w:date="2021-04-15T10:21:00Z"/>
                <w:rFonts w:ascii="Garamond" w:hAnsi="Garamond"/>
                <w:sz w:val="22"/>
                <w:szCs w:val="22"/>
              </w:rPr>
            </w:pPr>
            <w:ins w:id="296" w:author="John Haskins" w:date="2021-04-15T10:21:00Z">
              <w:r w:rsidRPr="00177C0B">
                <w:rPr>
                  <w:rFonts w:ascii="Garamond" w:hAnsi="Garamond"/>
                  <w:sz w:val="22"/>
                  <w:szCs w:val="22"/>
                </w:rPr>
                <w:lastRenderedPageBreak/>
                <w:t xml:space="preserve">Site Name </w:t>
              </w:r>
            </w:ins>
          </w:p>
        </w:tc>
        <w:tc>
          <w:tcPr>
            <w:tcW w:w="6282" w:type="dxa"/>
            <w:shd w:val="clear" w:color="auto" w:fill="auto"/>
            <w:vAlign w:val="center"/>
          </w:tcPr>
          <w:p w:rsidR="003C1385" w:rsidRPr="00177C0B" w:rsidRDefault="003C1385" w:rsidP="00A0131C">
            <w:pPr>
              <w:jc w:val="center"/>
              <w:rPr>
                <w:ins w:id="297" w:author="John Haskins" w:date="2021-04-15T10:21:00Z"/>
                <w:rFonts w:ascii="Garamond" w:hAnsi="Garamond"/>
              </w:rPr>
            </w:pPr>
            <w:ins w:id="298" w:author="John Haskins" w:date="2021-04-15T10:23:00Z">
              <w:r>
                <w:rPr>
                  <w:rFonts w:ascii="Garamond" w:hAnsi="Garamond"/>
                </w:rPr>
                <w:t>South Marsh</w:t>
              </w:r>
            </w:ins>
          </w:p>
        </w:tc>
      </w:tr>
      <w:tr w:rsidR="003C1385" w:rsidTr="00A0131C">
        <w:trPr>
          <w:trHeight w:val="431"/>
          <w:jc w:val="center"/>
          <w:ins w:id="299" w:author="John Haskins" w:date="2021-04-15T10:21:00Z"/>
        </w:trPr>
        <w:tc>
          <w:tcPr>
            <w:tcW w:w="2843" w:type="dxa"/>
            <w:shd w:val="clear" w:color="auto" w:fill="auto"/>
            <w:vAlign w:val="center"/>
          </w:tcPr>
          <w:p w:rsidR="003C1385" w:rsidRPr="00904859" w:rsidRDefault="003C1385" w:rsidP="00A0131C">
            <w:pPr>
              <w:rPr>
                <w:ins w:id="300" w:author="John Haskins" w:date="2021-04-15T10:21:00Z"/>
                <w:rFonts w:ascii="Garamond" w:hAnsi="Garamond"/>
                <w:sz w:val="22"/>
                <w:szCs w:val="22"/>
              </w:rPr>
            </w:pPr>
            <w:ins w:id="301" w:author="John Haskins" w:date="2021-04-15T10:21:00Z">
              <w:r>
                <w:rPr>
                  <w:rFonts w:ascii="Garamond" w:hAnsi="Garamond"/>
                  <w:sz w:val="22"/>
                  <w:szCs w:val="22"/>
                </w:rPr>
                <w:t>Site i</w:t>
              </w:r>
              <w:r w:rsidRPr="00904859">
                <w:rPr>
                  <w:rFonts w:ascii="Garamond" w:hAnsi="Garamond"/>
                  <w:sz w:val="22"/>
                  <w:szCs w:val="22"/>
                </w:rPr>
                <w:t xml:space="preserve">nfrastructure </w:t>
              </w:r>
              <w:r>
                <w:rPr>
                  <w:rFonts w:ascii="Garamond" w:hAnsi="Garamond"/>
                  <w:sz w:val="22"/>
                  <w:szCs w:val="22"/>
                </w:rPr>
                <w:t>d</w:t>
              </w:r>
              <w:r w:rsidRPr="00904859">
                <w:rPr>
                  <w:rFonts w:ascii="Garamond" w:hAnsi="Garamond"/>
                  <w:sz w:val="22"/>
                  <w:szCs w:val="22"/>
                </w:rPr>
                <w:t>escription</w:t>
              </w:r>
            </w:ins>
          </w:p>
        </w:tc>
        <w:tc>
          <w:tcPr>
            <w:tcW w:w="6282" w:type="dxa"/>
            <w:shd w:val="clear" w:color="auto" w:fill="auto"/>
            <w:vAlign w:val="center"/>
          </w:tcPr>
          <w:p w:rsidR="003C1385" w:rsidRPr="00904859" w:rsidRDefault="006E74CF">
            <w:pPr>
              <w:jc w:val="center"/>
              <w:rPr>
                <w:ins w:id="302" w:author="John Haskins" w:date="2021-04-15T10:21:00Z"/>
                <w:rFonts w:ascii="Garamond" w:hAnsi="Garamond"/>
                <w:sz w:val="22"/>
                <w:szCs w:val="22"/>
              </w:rPr>
            </w:pPr>
            <w:proofErr w:type="spellStart"/>
            <w:ins w:id="303" w:author="Rikke Jeppesen" w:date="2021-04-15T11:36:00Z">
              <w:r w:rsidRPr="00816DA9">
                <w:rPr>
                  <w:rFonts w:ascii="Garamond" w:hAnsi="Garamond"/>
                  <w:sz w:val="22"/>
                  <w:szCs w:val="22"/>
                </w:rPr>
                <w:t>Sonde</w:t>
              </w:r>
              <w:proofErr w:type="spellEnd"/>
              <w:r w:rsidRPr="00816DA9">
                <w:rPr>
                  <w:rFonts w:ascii="Garamond" w:hAnsi="Garamond"/>
                  <w:sz w:val="22"/>
                  <w:szCs w:val="22"/>
                </w:rPr>
                <w:t xml:space="preserve"> resting in</w:t>
              </w:r>
              <w:r>
                <w:rPr>
                  <w:rFonts w:ascii="Garamond" w:hAnsi="Garamond"/>
                  <w:sz w:val="22"/>
                  <w:szCs w:val="22"/>
                </w:rPr>
                <w:t>side</w:t>
              </w:r>
              <w:r w:rsidRPr="00816DA9">
                <w:rPr>
                  <w:rFonts w:ascii="Garamond" w:hAnsi="Garamond"/>
                  <w:sz w:val="22"/>
                  <w:szCs w:val="22"/>
                </w:rPr>
                <w:t xml:space="preserve"> a 4-inch diameter PVC tube w/holes for flow. PVC is mounted </w:t>
              </w:r>
              <w:r>
                <w:rPr>
                  <w:rFonts w:ascii="Garamond" w:hAnsi="Garamond"/>
                  <w:sz w:val="22"/>
                  <w:szCs w:val="22"/>
                </w:rPr>
                <w:t>parallel to/</w:t>
              </w:r>
              <w:r w:rsidRPr="00816DA9">
                <w:rPr>
                  <w:rFonts w:ascii="Garamond" w:hAnsi="Garamond"/>
                  <w:sz w:val="22"/>
                  <w:szCs w:val="22"/>
                </w:rPr>
                <w:t>on a pole driven roughly 4 feet into mud.</w:t>
              </w:r>
              <w:r>
                <w:rPr>
                  <w:rFonts w:ascii="Garamond" w:hAnsi="Garamond"/>
                  <w:sz w:val="22"/>
                  <w:szCs w:val="22"/>
                </w:rPr>
                <w:t xml:space="preserve"> The pole is supported by </w:t>
              </w:r>
              <w:proofErr w:type="spellStart"/>
              <w:r>
                <w:rPr>
                  <w:rFonts w:ascii="Garamond" w:hAnsi="Garamond"/>
                  <w:sz w:val="22"/>
                  <w:szCs w:val="22"/>
                </w:rPr>
                <w:t>superstrut</w:t>
              </w:r>
              <w:proofErr w:type="spellEnd"/>
              <w:r>
                <w:rPr>
                  <w:rFonts w:ascii="Garamond" w:hAnsi="Garamond"/>
                  <w:sz w:val="22"/>
                  <w:szCs w:val="22"/>
                </w:rPr>
                <w:t>, as of 2018.</w:t>
              </w:r>
            </w:ins>
            <w:ins w:id="304" w:author="Rikke Jeppesen" w:date="2021-04-15T11:37:00Z">
              <w:r>
                <w:rPr>
                  <w:rFonts w:ascii="Garamond" w:hAnsi="Garamond"/>
                  <w:sz w:val="22"/>
                  <w:szCs w:val="22"/>
                </w:rPr>
                <w:t xml:space="preserve"> </w:t>
              </w:r>
            </w:ins>
            <w:ins w:id="305" w:author="Rikke Jeppesen" w:date="2021-04-15T11:36:00Z">
              <w:r>
                <w:rPr>
                  <w:rFonts w:ascii="Garamond" w:hAnsi="Garamond"/>
                  <w:sz w:val="22"/>
                  <w:szCs w:val="22"/>
                </w:rPr>
                <w:t xml:space="preserve">Roughly 4 by 8 </w:t>
              </w:r>
              <w:proofErr w:type="spellStart"/>
              <w:r>
                <w:rPr>
                  <w:rFonts w:ascii="Garamond" w:hAnsi="Garamond"/>
                  <w:sz w:val="22"/>
                  <w:szCs w:val="22"/>
                </w:rPr>
                <w:t>ft</w:t>
              </w:r>
              <w:proofErr w:type="spellEnd"/>
              <w:r>
                <w:rPr>
                  <w:rFonts w:ascii="Garamond" w:hAnsi="Garamond"/>
                  <w:sz w:val="22"/>
                  <w:szCs w:val="22"/>
                </w:rPr>
                <w:t xml:space="preserve"> floating</w:t>
              </w:r>
              <w:r w:rsidRPr="00816DA9">
                <w:rPr>
                  <w:rFonts w:ascii="Garamond" w:hAnsi="Garamond"/>
                  <w:sz w:val="22"/>
                  <w:szCs w:val="22"/>
                </w:rPr>
                <w:t xml:space="preserve"> dock to access </w:t>
              </w:r>
              <w:proofErr w:type="spellStart"/>
              <w:r w:rsidRPr="00816DA9">
                <w:rPr>
                  <w:rFonts w:ascii="Garamond" w:hAnsi="Garamond"/>
                  <w:sz w:val="22"/>
                  <w:szCs w:val="22"/>
                </w:rPr>
                <w:t>sonde</w:t>
              </w:r>
              <w:proofErr w:type="spellEnd"/>
              <w:r w:rsidRPr="00816DA9">
                <w:rPr>
                  <w:rFonts w:ascii="Garamond" w:hAnsi="Garamond"/>
                  <w:sz w:val="22"/>
                  <w:szCs w:val="22"/>
                </w:rPr>
                <w:t>.</w:t>
              </w:r>
            </w:ins>
          </w:p>
        </w:tc>
      </w:tr>
      <w:tr w:rsidR="003C1385" w:rsidTr="00A0131C">
        <w:trPr>
          <w:trHeight w:val="440"/>
          <w:jc w:val="center"/>
          <w:ins w:id="306" w:author="John Haskins" w:date="2021-04-15T10:21:00Z"/>
        </w:trPr>
        <w:tc>
          <w:tcPr>
            <w:tcW w:w="2843" w:type="dxa"/>
            <w:shd w:val="clear" w:color="auto" w:fill="auto"/>
            <w:vAlign w:val="center"/>
          </w:tcPr>
          <w:p w:rsidR="003C1385" w:rsidRPr="00904859" w:rsidRDefault="003C1385" w:rsidP="00A0131C">
            <w:pPr>
              <w:rPr>
                <w:ins w:id="307" w:author="John Haskins" w:date="2021-04-15T10:21:00Z"/>
                <w:rFonts w:ascii="Garamond" w:hAnsi="Garamond"/>
                <w:sz w:val="22"/>
                <w:szCs w:val="22"/>
              </w:rPr>
            </w:pPr>
            <w:ins w:id="308" w:author="John Haskins" w:date="2021-04-15T10:21:00Z">
              <w:r w:rsidRPr="00904859">
                <w:rPr>
                  <w:rFonts w:ascii="Garamond" w:hAnsi="Garamond"/>
                  <w:sz w:val="22"/>
                  <w:szCs w:val="22"/>
                </w:rPr>
                <w:t xml:space="preserve">Surveying </w:t>
              </w:r>
              <w:r>
                <w:rPr>
                  <w:rFonts w:ascii="Garamond" w:hAnsi="Garamond"/>
                  <w:sz w:val="22"/>
                  <w:szCs w:val="22"/>
                </w:rPr>
                <w:t>e</w:t>
              </w:r>
              <w:r w:rsidRPr="00904859">
                <w:rPr>
                  <w:rFonts w:ascii="Garamond" w:hAnsi="Garamond"/>
                  <w:sz w:val="22"/>
                  <w:szCs w:val="22"/>
                </w:rPr>
                <w:t>quipment</w:t>
              </w:r>
            </w:ins>
          </w:p>
        </w:tc>
        <w:tc>
          <w:tcPr>
            <w:tcW w:w="6282" w:type="dxa"/>
            <w:shd w:val="clear" w:color="auto" w:fill="auto"/>
            <w:vAlign w:val="center"/>
          </w:tcPr>
          <w:p w:rsidR="003C1385" w:rsidRPr="00904859" w:rsidRDefault="00155E97" w:rsidP="00A0131C">
            <w:pPr>
              <w:jc w:val="center"/>
              <w:rPr>
                <w:ins w:id="309" w:author="John Haskins" w:date="2021-04-15T10:21:00Z"/>
                <w:rFonts w:ascii="Garamond" w:hAnsi="Garamond"/>
                <w:sz w:val="22"/>
                <w:szCs w:val="22"/>
              </w:rPr>
            </w:pPr>
            <w:ins w:id="310" w:author="John Haskins" w:date="2021-04-15T10:36:00Z">
              <w:r>
                <w:rPr>
                  <w:rFonts w:ascii="Garamond" w:hAnsi="Garamond"/>
                  <w:i/>
                  <w:sz w:val="22"/>
                  <w:szCs w:val="22"/>
                </w:rPr>
                <w:t>Trimble R</w:t>
              </w:r>
            </w:ins>
            <w:ins w:id="311" w:author="John Haskins" w:date="2021-04-15T10:37:00Z">
              <w:r>
                <w:rPr>
                  <w:rFonts w:ascii="Garamond" w:hAnsi="Garamond"/>
                  <w:i/>
                  <w:sz w:val="22"/>
                  <w:szCs w:val="22"/>
                </w:rPr>
                <w:t>8</w:t>
              </w:r>
            </w:ins>
          </w:p>
        </w:tc>
      </w:tr>
      <w:tr w:rsidR="003C1385" w:rsidTr="00A0131C">
        <w:trPr>
          <w:trHeight w:val="440"/>
          <w:jc w:val="center"/>
          <w:ins w:id="312" w:author="John Haskins" w:date="2021-04-15T10:21:00Z"/>
        </w:trPr>
        <w:tc>
          <w:tcPr>
            <w:tcW w:w="2843" w:type="dxa"/>
            <w:shd w:val="clear" w:color="auto" w:fill="auto"/>
            <w:vAlign w:val="center"/>
          </w:tcPr>
          <w:p w:rsidR="003C1385" w:rsidRPr="00904859" w:rsidRDefault="003C1385" w:rsidP="00A0131C">
            <w:pPr>
              <w:rPr>
                <w:ins w:id="313" w:author="John Haskins" w:date="2021-04-15T10:21:00Z"/>
                <w:rFonts w:ascii="Garamond" w:hAnsi="Garamond"/>
                <w:sz w:val="22"/>
                <w:szCs w:val="22"/>
              </w:rPr>
            </w:pPr>
            <w:ins w:id="314" w:author="John Haskins" w:date="2021-04-15T10:21:00Z">
              <w:r w:rsidRPr="00904859">
                <w:rPr>
                  <w:rFonts w:ascii="Garamond" w:hAnsi="Garamond"/>
                  <w:sz w:val="22"/>
                  <w:szCs w:val="22"/>
                </w:rPr>
                <w:t xml:space="preserve">Survey </w:t>
              </w:r>
              <w:r>
                <w:rPr>
                  <w:rFonts w:ascii="Garamond" w:hAnsi="Garamond"/>
                  <w:sz w:val="22"/>
                  <w:szCs w:val="22"/>
                </w:rPr>
                <w:t>monument used</w:t>
              </w:r>
            </w:ins>
          </w:p>
        </w:tc>
        <w:tc>
          <w:tcPr>
            <w:tcW w:w="6282" w:type="dxa"/>
            <w:shd w:val="clear" w:color="auto" w:fill="auto"/>
            <w:vAlign w:val="center"/>
          </w:tcPr>
          <w:p w:rsidR="003C1385" w:rsidRPr="00904859" w:rsidRDefault="00155E97" w:rsidP="00A0131C">
            <w:pPr>
              <w:jc w:val="center"/>
              <w:rPr>
                <w:ins w:id="315" w:author="John Haskins" w:date="2021-04-15T10:21:00Z"/>
                <w:rFonts w:ascii="Garamond" w:hAnsi="Garamond"/>
                <w:sz w:val="22"/>
                <w:szCs w:val="22"/>
              </w:rPr>
            </w:pPr>
            <w:ins w:id="316" w:author="John Haskins" w:date="2021-04-15T10:36:00Z">
              <w:r>
                <w:rPr>
                  <w:rFonts w:ascii="Garamond" w:hAnsi="Garamond"/>
                  <w:sz w:val="22"/>
                  <w:szCs w:val="22"/>
                </w:rPr>
                <w:t>BPSM</w:t>
              </w:r>
            </w:ins>
          </w:p>
        </w:tc>
      </w:tr>
      <w:tr w:rsidR="003C1385" w:rsidTr="00A0131C">
        <w:trPr>
          <w:trHeight w:val="440"/>
          <w:jc w:val="center"/>
          <w:ins w:id="317" w:author="John Haskins" w:date="2021-04-15T10:21:00Z"/>
        </w:trPr>
        <w:tc>
          <w:tcPr>
            <w:tcW w:w="2843" w:type="dxa"/>
            <w:shd w:val="clear" w:color="auto" w:fill="auto"/>
            <w:vAlign w:val="center"/>
          </w:tcPr>
          <w:p w:rsidR="003C1385" w:rsidRPr="00904859" w:rsidRDefault="003C1385" w:rsidP="00A0131C">
            <w:pPr>
              <w:rPr>
                <w:ins w:id="318" w:author="John Haskins" w:date="2021-04-15T10:21:00Z"/>
                <w:rFonts w:ascii="Garamond" w:hAnsi="Garamond"/>
                <w:sz w:val="22"/>
                <w:szCs w:val="22"/>
              </w:rPr>
            </w:pPr>
            <w:ins w:id="319" w:author="John Haskins" w:date="2021-04-15T10:21:00Z">
              <w:r w:rsidRPr="00904859">
                <w:rPr>
                  <w:rFonts w:ascii="Garamond" w:hAnsi="Garamond"/>
                  <w:sz w:val="22"/>
                  <w:szCs w:val="22"/>
                </w:rPr>
                <w:t xml:space="preserve">Survey </w:t>
              </w:r>
              <w:r>
                <w:rPr>
                  <w:rFonts w:ascii="Garamond" w:hAnsi="Garamond"/>
                  <w:sz w:val="22"/>
                  <w:szCs w:val="22"/>
                </w:rPr>
                <w:t>o</w:t>
              </w:r>
              <w:r w:rsidRPr="00904859">
                <w:rPr>
                  <w:rFonts w:ascii="Garamond" w:hAnsi="Garamond"/>
                  <w:sz w:val="22"/>
                  <w:szCs w:val="22"/>
                </w:rPr>
                <w:t xml:space="preserve">ccupation </w:t>
              </w:r>
              <w:r>
                <w:rPr>
                  <w:rFonts w:ascii="Garamond" w:hAnsi="Garamond"/>
                  <w:sz w:val="22"/>
                  <w:szCs w:val="22"/>
                </w:rPr>
                <w:t>d</w:t>
              </w:r>
              <w:r w:rsidRPr="00904859">
                <w:rPr>
                  <w:rFonts w:ascii="Garamond" w:hAnsi="Garamond"/>
                  <w:sz w:val="22"/>
                  <w:szCs w:val="22"/>
                </w:rPr>
                <w:t>ate</w:t>
              </w:r>
            </w:ins>
          </w:p>
        </w:tc>
        <w:tc>
          <w:tcPr>
            <w:tcW w:w="6282" w:type="dxa"/>
            <w:shd w:val="clear" w:color="auto" w:fill="auto"/>
            <w:vAlign w:val="center"/>
          </w:tcPr>
          <w:p w:rsidR="003C1385" w:rsidRPr="00904859" w:rsidRDefault="00155E97" w:rsidP="00A0131C">
            <w:pPr>
              <w:jc w:val="center"/>
              <w:rPr>
                <w:ins w:id="320" w:author="John Haskins" w:date="2021-04-15T10:21:00Z"/>
                <w:rFonts w:ascii="Garamond" w:hAnsi="Garamond"/>
                <w:sz w:val="22"/>
                <w:szCs w:val="22"/>
              </w:rPr>
            </w:pPr>
            <w:ins w:id="321" w:author="John Haskins" w:date="2021-04-15T10:35:00Z">
              <w:r>
                <w:rPr>
                  <w:rFonts w:ascii="Garamond" w:hAnsi="Garamond"/>
                  <w:sz w:val="22"/>
                  <w:szCs w:val="22"/>
                </w:rPr>
                <w:t>Aug 18, 2020</w:t>
              </w:r>
            </w:ins>
          </w:p>
        </w:tc>
      </w:tr>
      <w:tr w:rsidR="003C1385" w:rsidTr="00A0131C">
        <w:trPr>
          <w:trHeight w:val="515"/>
          <w:jc w:val="center"/>
          <w:ins w:id="322" w:author="John Haskins" w:date="2021-04-15T10:21:00Z"/>
        </w:trPr>
        <w:tc>
          <w:tcPr>
            <w:tcW w:w="2843" w:type="dxa"/>
            <w:shd w:val="clear" w:color="auto" w:fill="auto"/>
            <w:vAlign w:val="center"/>
          </w:tcPr>
          <w:p w:rsidR="003C1385" w:rsidRPr="00904859" w:rsidRDefault="003C1385" w:rsidP="00A0131C">
            <w:pPr>
              <w:rPr>
                <w:ins w:id="323" w:author="John Haskins" w:date="2021-04-15T10:21:00Z"/>
                <w:rFonts w:ascii="Garamond" w:hAnsi="Garamond"/>
                <w:sz w:val="22"/>
                <w:szCs w:val="22"/>
              </w:rPr>
            </w:pPr>
            <w:ins w:id="324" w:author="John Haskins" w:date="2021-04-15T10:21:00Z">
              <w:r w:rsidRPr="00904859">
                <w:rPr>
                  <w:rFonts w:ascii="Garamond" w:hAnsi="Garamond"/>
                  <w:sz w:val="22"/>
                  <w:szCs w:val="22"/>
                </w:rPr>
                <w:t xml:space="preserve">Survey </w:t>
              </w:r>
              <w:r>
                <w:rPr>
                  <w:rFonts w:ascii="Garamond" w:hAnsi="Garamond"/>
                  <w:sz w:val="22"/>
                  <w:szCs w:val="22"/>
                </w:rPr>
                <w:t>o</w:t>
              </w:r>
              <w:r w:rsidRPr="00904859">
                <w:rPr>
                  <w:rFonts w:ascii="Garamond" w:hAnsi="Garamond"/>
                  <w:sz w:val="22"/>
                  <w:szCs w:val="22"/>
                </w:rPr>
                <w:t xml:space="preserve">ccupation </w:t>
              </w:r>
              <w:r>
                <w:rPr>
                  <w:rFonts w:ascii="Garamond" w:hAnsi="Garamond"/>
                  <w:sz w:val="22"/>
                  <w:szCs w:val="22"/>
                </w:rPr>
                <w:t>d</w:t>
              </w:r>
              <w:r w:rsidRPr="00904859">
                <w:rPr>
                  <w:rFonts w:ascii="Garamond" w:hAnsi="Garamond"/>
                  <w:sz w:val="22"/>
                  <w:szCs w:val="22"/>
                </w:rPr>
                <w:t>uration</w:t>
              </w:r>
            </w:ins>
          </w:p>
        </w:tc>
        <w:tc>
          <w:tcPr>
            <w:tcW w:w="6282" w:type="dxa"/>
            <w:shd w:val="clear" w:color="auto" w:fill="auto"/>
            <w:vAlign w:val="center"/>
          </w:tcPr>
          <w:p w:rsidR="003C1385" w:rsidRPr="00904859" w:rsidRDefault="00155E97" w:rsidP="00A0131C">
            <w:pPr>
              <w:jc w:val="center"/>
              <w:rPr>
                <w:ins w:id="325" w:author="John Haskins" w:date="2021-04-15T10:21:00Z"/>
                <w:rFonts w:ascii="Garamond" w:hAnsi="Garamond"/>
                <w:sz w:val="22"/>
                <w:szCs w:val="22"/>
              </w:rPr>
            </w:pPr>
            <w:ins w:id="326" w:author="John Haskins" w:date="2021-04-15T10:36:00Z">
              <w:r>
                <w:rPr>
                  <w:rFonts w:ascii="Garamond" w:hAnsi="Garamond"/>
                  <w:sz w:val="22"/>
                  <w:szCs w:val="22"/>
                </w:rPr>
                <w:t xml:space="preserve">4 </w:t>
              </w:r>
              <w:proofErr w:type="spellStart"/>
              <w:r>
                <w:rPr>
                  <w:rFonts w:ascii="Garamond" w:hAnsi="Garamond"/>
                  <w:sz w:val="22"/>
                  <w:szCs w:val="22"/>
                </w:rPr>
                <w:t>hrs</w:t>
              </w:r>
              <w:proofErr w:type="spellEnd"/>
              <w:r>
                <w:rPr>
                  <w:rFonts w:ascii="Garamond" w:hAnsi="Garamond"/>
                  <w:sz w:val="22"/>
                  <w:szCs w:val="22"/>
                </w:rPr>
                <w:t xml:space="preserve"> 11 min</w:t>
              </w:r>
            </w:ins>
          </w:p>
        </w:tc>
      </w:tr>
      <w:tr w:rsidR="003C1385" w:rsidTr="00A0131C">
        <w:trPr>
          <w:trHeight w:val="449"/>
          <w:jc w:val="center"/>
          <w:ins w:id="327" w:author="John Haskins" w:date="2021-04-15T10:21:00Z"/>
        </w:trPr>
        <w:tc>
          <w:tcPr>
            <w:tcW w:w="2843" w:type="dxa"/>
            <w:shd w:val="clear" w:color="auto" w:fill="auto"/>
            <w:vAlign w:val="center"/>
          </w:tcPr>
          <w:p w:rsidR="003C1385" w:rsidRPr="00904859" w:rsidRDefault="003C1385" w:rsidP="00A0131C">
            <w:pPr>
              <w:rPr>
                <w:ins w:id="328" w:author="John Haskins" w:date="2021-04-15T10:21:00Z"/>
                <w:rFonts w:ascii="Garamond" w:hAnsi="Garamond"/>
                <w:sz w:val="22"/>
                <w:szCs w:val="22"/>
              </w:rPr>
            </w:pPr>
            <w:ins w:id="329" w:author="John Haskins" w:date="2021-04-15T10:21:00Z">
              <w:r w:rsidRPr="00904859">
                <w:rPr>
                  <w:rFonts w:ascii="Garamond" w:hAnsi="Garamond"/>
                  <w:sz w:val="22"/>
                  <w:szCs w:val="22"/>
                </w:rPr>
                <w:t xml:space="preserve">Ellipsoid </w:t>
              </w:r>
              <w:r>
                <w:rPr>
                  <w:rFonts w:ascii="Garamond" w:hAnsi="Garamond"/>
                  <w:sz w:val="22"/>
                  <w:szCs w:val="22"/>
                </w:rPr>
                <w:t>h</w:t>
              </w:r>
              <w:r w:rsidRPr="00904859">
                <w:rPr>
                  <w:rFonts w:ascii="Garamond" w:hAnsi="Garamond"/>
                  <w:sz w:val="22"/>
                  <w:szCs w:val="22"/>
                </w:rPr>
                <w:t>eight</w:t>
              </w:r>
            </w:ins>
          </w:p>
        </w:tc>
        <w:tc>
          <w:tcPr>
            <w:tcW w:w="6282" w:type="dxa"/>
            <w:shd w:val="clear" w:color="auto" w:fill="auto"/>
            <w:vAlign w:val="center"/>
          </w:tcPr>
          <w:p w:rsidR="003C1385" w:rsidRPr="00904859" w:rsidRDefault="003C1385" w:rsidP="00A0131C">
            <w:pPr>
              <w:jc w:val="center"/>
              <w:rPr>
                <w:ins w:id="330" w:author="John Haskins" w:date="2021-04-15T10:21:00Z"/>
                <w:rFonts w:ascii="Garamond" w:hAnsi="Garamond"/>
                <w:sz w:val="22"/>
                <w:szCs w:val="22"/>
              </w:rPr>
            </w:pPr>
            <w:ins w:id="331" w:author="John Haskins" w:date="2021-04-15T10:23:00Z">
              <w:r>
                <w:rPr>
                  <w:rFonts w:ascii="Garamond" w:hAnsi="Garamond"/>
                  <w:sz w:val="22"/>
                  <w:szCs w:val="22"/>
                </w:rPr>
                <w:t>2.949</w:t>
              </w:r>
            </w:ins>
          </w:p>
        </w:tc>
      </w:tr>
      <w:tr w:rsidR="003C1385" w:rsidTr="00A0131C">
        <w:trPr>
          <w:trHeight w:val="710"/>
          <w:jc w:val="center"/>
          <w:ins w:id="332" w:author="John Haskins" w:date="2021-04-15T10:21:00Z"/>
        </w:trPr>
        <w:tc>
          <w:tcPr>
            <w:tcW w:w="2843" w:type="dxa"/>
            <w:shd w:val="clear" w:color="auto" w:fill="auto"/>
            <w:vAlign w:val="center"/>
          </w:tcPr>
          <w:p w:rsidR="003C1385" w:rsidRPr="00904859" w:rsidRDefault="003C1385" w:rsidP="00A0131C">
            <w:pPr>
              <w:rPr>
                <w:ins w:id="333" w:author="John Haskins" w:date="2021-04-15T10:21:00Z"/>
                <w:rFonts w:ascii="Garamond" w:hAnsi="Garamond"/>
                <w:sz w:val="22"/>
                <w:szCs w:val="22"/>
              </w:rPr>
            </w:pPr>
            <w:ins w:id="334" w:author="John Haskins" w:date="2021-04-15T10:21:00Z">
              <w:r w:rsidRPr="00904859">
                <w:rPr>
                  <w:rFonts w:ascii="Garamond" w:hAnsi="Garamond"/>
                  <w:sz w:val="22"/>
                  <w:szCs w:val="22"/>
                </w:rPr>
                <w:t>“Quick Check” marker for deployment tube</w:t>
              </w:r>
            </w:ins>
          </w:p>
        </w:tc>
        <w:tc>
          <w:tcPr>
            <w:tcW w:w="6282" w:type="dxa"/>
            <w:shd w:val="clear" w:color="auto" w:fill="auto"/>
            <w:vAlign w:val="center"/>
          </w:tcPr>
          <w:p w:rsidR="003C1385" w:rsidRPr="00CD62FD" w:rsidRDefault="006E74CF">
            <w:pPr>
              <w:tabs>
                <w:tab w:val="left" w:pos="2100"/>
              </w:tabs>
              <w:jc w:val="center"/>
              <w:rPr>
                <w:ins w:id="335" w:author="John Haskins" w:date="2021-04-15T10:21:00Z"/>
                <w:rFonts w:ascii="Garamond" w:hAnsi="Garamond"/>
                <w:sz w:val="22"/>
                <w:szCs w:val="22"/>
              </w:rPr>
            </w:pPr>
            <w:ins w:id="336" w:author="Rikke Jeppesen" w:date="2021-04-15T11:38:00Z">
              <w:r w:rsidRPr="00816DA9">
                <w:rPr>
                  <w:rFonts w:ascii="Garamond" w:hAnsi="Garamond"/>
                  <w:sz w:val="22"/>
                  <w:szCs w:val="22"/>
                </w:rPr>
                <w:t xml:space="preserve">Methods still in development. Measure distance from top of </w:t>
              </w:r>
              <w:r>
                <w:rPr>
                  <w:rFonts w:ascii="Garamond" w:hAnsi="Garamond"/>
                  <w:sz w:val="22"/>
                  <w:szCs w:val="22"/>
                </w:rPr>
                <w:t xml:space="preserve">PVC to top of round pole supported by </w:t>
              </w:r>
              <w:proofErr w:type="spellStart"/>
              <w:r>
                <w:rPr>
                  <w:rFonts w:ascii="Garamond" w:hAnsi="Garamond"/>
                  <w:sz w:val="22"/>
                  <w:szCs w:val="22"/>
                </w:rPr>
                <w:t>superstrut</w:t>
              </w:r>
              <w:proofErr w:type="spellEnd"/>
              <w:r>
                <w:rPr>
                  <w:rFonts w:ascii="Garamond" w:hAnsi="Garamond"/>
                  <w:sz w:val="22"/>
                  <w:szCs w:val="22"/>
                </w:rPr>
                <w:t xml:space="preserve">. </w:t>
              </w:r>
              <w:r w:rsidRPr="00816DA9">
                <w:rPr>
                  <w:rFonts w:ascii="Garamond" w:hAnsi="Garamond"/>
                  <w:sz w:val="22"/>
                  <w:szCs w:val="22"/>
                </w:rPr>
                <w:t xml:space="preserve">This check, should be done at the beginning of each deployment. Distance = </w:t>
              </w:r>
              <w:proofErr w:type="spellStart"/>
              <w:r w:rsidRPr="00816DA9">
                <w:rPr>
                  <w:rFonts w:ascii="Garamond" w:hAnsi="Garamond"/>
                  <w:sz w:val="22"/>
                  <w:szCs w:val="22"/>
                </w:rPr>
                <w:t>x.xx</w:t>
              </w:r>
              <w:proofErr w:type="spellEnd"/>
              <w:r w:rsidRPr="00816DA9">
                <w:rPr>
                  <w:rFonts w:ascii="Garamond" w:hAnsi="Garamond"/>
                  <w:sz w:val="22"/>
                  <w:szCs w:val="22"/>
                </w:rPr>
                <w:t xml:space="preserve"> m on MM/DD/YYYY</w:t>
              </w:r>
              <w:r w:rsidRPr="00246878">
                <w:rPr>
                  <w:rFonts w:ascii="Garamond" w:hAnsi="Garamond"/>
                  <w:i/>
                  <w:sz w:val="22"/>
                  <w:szCs w:val="22"/>
                </w:rPr>
                <w:t xml:space="preserve"> </w:t>
              </w:r>
            </w:ins>
            <w:ins w:id="337" w:author="John Haskins" w:date="2021-04-15T10:21:00Z">
              <w:del w:id="338" w:author="Rikke Jeppesen" w:date="2021-04-15T11:38:00Z">
                <w:r w:rsidR="003C1385" w:rsidRPr="00246878" w:rsidDel="006E74CF">
                  <w:rPr>
                    <w:rFonts w:ascii="Garamond" w:hAnsi="Garamond"/>
                    <w:i/>
                    <w:sz w:val="22"/>
                    <w:szCs w:val="22"/>
                  </w:rPr>
                  <w:delText>(provide details for this check, should be done at the beginning of each deployment)</w:delText>
                </w:r>
              </w:del>
            </w:ins>
          </w:p>
        </w:tc>
      </w:tr>
      <w:tr w:rsidR="003C1385" w:rsidTr="00A0131C">
        <w:trPr>
          <w:trHeight w:val="766"/>
          <w:jc w:val="center"/>
          <w:ins w:id="339" w:author="John Haskins" w:date="2021-04-15T10:21:00Z"/>
        </w:trPr>
        <w:tc>
          <w:tcPr>
            <w:tcW w:w="2843" w:type="dxa"/>
            <w:shd w:val="clear" w:color="auto" w:fill="auto"/>
            <w:vAlign w:val="center"/>
          </w:tcPr>
          <w:p w:rsidR="003C1385" w:rsidRPr="00904859" w:rsidRDefault="003C1385" w:rsidP="00A0131C">
            <w:pPr>
              <w:rPr>
                <w:ins w:id="340" w:author="John Haskins" w:date="2021-04-15T10:21:00Z"/>
                <w:rFonts w:ascii="Garamond" w:hAnsi="Garamond"/>
                <w:sz w:val="22"/>
                <w:szCs w:val="22"/>
              </w:rPr>
            </w:pPr>
            <w:ins w:id="341" w:author="John Haskins" w:date="2021-04-15T10:21:00Z">
              <w:r w:rsidRPr="00904859">
                <w:rPr>
                  <w:rFonts w:ascii="Garamond" w:hAnsi="Garamond"/>
                  <w:sz w:val="22"/>
                  <w:szCs w:val="22"/>
                </w:rPr>
                <w:t xml:space="preserve">“Quick Check” for </w:t>
              </w:r>
              <w:proofErr w:type="spellStart"/>
              <w:r w:rsidRPr="00904859">
                <w:rPr>
                  <w:rFonts w:ascii="Garamond" w:hAnsi="Garamond"/>
                  <w:sz w:val="22"/>
                  <w:szCs w:val="22"/>
                </w:rPr>
                <w:t>sonde</w:t>
              </w:r>
              <w:proofErr w:type="spellEnd"/>
              <w:r w:rsidRPr="00904859">
                <w:rPr>
                  <w:rFonts w:ascii="Garamond" w:hAnsi="Garamond"/>
                  <w:sz w:val="22"/>
                  <w:szCs w:val="22"/>
                </w:rPr>
                <w:t xml:space="preserve"> being deployed at the same location </w:t>
              </w:r>
            </w:ins>
          </w:p>
        </w:tc>
        <w:tc>
          <w:tcPr>
            <w:tcW w:w="6282" w:type="dxa"/>
            <w:shd w:val="clear" w:color="auto" w:fill="auto"/>
            <w:vAlign w:val="center"/>
          </w:tcPr>
          <w:p w:rsidR="003C1385" w:rsidRPr="00904859" w:rsidRDefault="006E74CF" w:rsidP="00A0131C">
            <w:pPr>
              <w:jc w:val="center"/>
              <w:rPr>
                <w:ins w:id="342" w:author="John Haskins" w:date="2021-04-15T10:21:00Z"/>
                <w:rFonts w:ascii="Garamond" w:hAnsi="Garamond"/>
                <w:sz w:val="22"/>
                <w:szCs w:val="22"/>
              </w:rPr>
            </w:pPr>
            <w:ins w:id="343" w:author="Rikke Jeppesen" w:date="2021-04-15T11:39:00Z">
              <w:r w:rsidRPr="00816DA9">
                <w:rPr>
                  <w:rFonts w:ascii="Garamond" w:hAnsi="Garamond"/>
                  <w:sz w:val="22"/>
                  <w:szCs w:val="22"/>
                </w:rPr>
                <w:t xml:space="preserve">Visual verification that </w:t>
              </w:r>
              <w:proofErr w:type="spellStart"/>
              <w:r w:rsidRPr="00816DA9">
                <w:rPr>
                  <w:rFonts w:ascii="Garamond" w:hAnsi="Garamond"/>
                  <w:sz w:val="22"/>
                  <w:szCs w:val="22"/>
                </w:rPr>
                <w:t>sonde</w:t>
              </w:r>
              <w:proofErr w:type="spellEnd"/>
              <w:r w:rsidRPr="00816DA9">
                <w:rPr>
                  <w:rFonts w:ascii="Garamond" w:hAnsi="Garamond"/>
                  <w:sz w:val="22"/>
                  <w:szCs w:val="22"/>
                </w:rPr>
                <w:t xml:space="preserve"> rests on bottom of deployment tube. This check, should be done at the beginning of each deployment.</w:t>
              </w:r>
            </w:ins>
            <w:ins w:id="344" w:author="John Haskins" w:date="2021-04-15T10:21:00Z">
              <w:del w:id="345" w:author="Rikke Jeppesen" w:date="2021-04-15T11:39:00Z">
                <w:r w:rsidR="003C1385" w:rsidRPr="00246878" w:rsidDel="006E74CF">
                  <w:rPr>
                    <w:rFonts w:ascii="Garamond" w:hAnsi="Garamond"/>
                    <w:i/>
                    <w:sz w:val="22"/>
                    <w:szCs w:val="22"/>
                  </w:rPr>
                  <w:delText>(provide details for this check, should be done at the beginning of each deployment)</w:delText>
                </w:r>
              </w:del>
            </w:ins>
          </w:p>
        </w:tc>
      </w:tr>
      <w:tr w:rsidR="003C1385" w:rsidTr="00A0131C">
        <w:trPr>
          <w:trHeight w:val="485"/>
          <w:jc w:val="center"/>
          <w:ins w:id="346" w:author="John Haskins" w:date="2021-04-15T10:21:00Z"/>
        </w:trPr>
        <w:tc>
          <w:tcPr>
            <w:tcW w:w="2843" w:type="dxa"/>
            <w:shd w:val="clear" w:color="auto" w:fill="auto"/>
            <w:vAlign w:val="center"/>
          </w:tcPr>
          <w:p w:rsidR="003C1385" w:rsidRPr="00904859" w:rsidRDefault="003C1385" w:rsidP="00A0131C">
            <w:pPr>
              <w:rPr>
                <w:ins w:id="347" w:author="John Haskins" w:date="2021-04-15T10:21:00Z"/>
                <w:rFonts w:ascii="Garamond" w:hAnsi="Garamond"/>
                <w:sz w:val="22"/>
                <w:szCs w:val="22"/>
              </w:rPr>
            </w:pPr>
            <w:ins w:id="348" w:author="John Haskins" w:date="2021-04-15T10:21:00Z">
              <w:r w:rsidRPr="00904859">
                <w:rPr>
                  <w:rFonts w:ascii="Garamond" w:hAnsi="Garamond"/>
                  <w:sz w:val="22"/>
                  <w:szCs w:val="22"/>
                </w:rPr>
                <w:t>Annual resurveying</w:t>
              </w:r>
            </w:ins>
          </w:p>
        </w:tc>
        <w:tc>
          <w:tcPr>
            <w:tcW w:w="6282" w:type="dxa"/>
            <w:shd w:val="clear" w:color="auto" w:fill="auto"/>
            <w:vAlign w:val="center"/>
          </w:tcPr>
          <w:p w:rsidR="003C1385" w:rsidRPr="00904859" w:rsidRDefault="008F6529" w:rsidP="00A0131C">
            <w:pPr>
              <w:jc w:val="center"/>
              <w:rPr>
                <w:ins w:id="349" w:author="John Haskins" w:date="2021-04-15T10:21:00Z"/>
                <w:rFonts w:ascii="Garamond" w:hAnsi="Garamond"/>
                <w:sz w:val="22"/>
                <w:szCs w:val="22"/>
              </w:rPr>
            </w:pPr>
            <w:ins w:id="350" w:author="John Haskins" w:date="2021-04-15T11:11:00Z">
              <w:r>
                <w:rPr>
                  <w:rFonts w:ascii="Garamond" w:hAnsi="Garamond"/>
                  <w:i/>
                  <w:sz w:val="22"/>
                  <w:szCs w:val="22"/>
                </w:rPr>
                <w:t>Aug 18, 2020</w:t>
              </w:r>
            </w:ins>
          </w:p>
        </w:tc>
      </w:tr>
    </w:tbl>
    <w:p w:rsidR="003C1385" w:rsidRDefault="003C1385" w:rsidP="005E3DD1">
      <w:pPr>
        <w:ind w:left="540" w:right="576"/>
        <w:jc w:val="both"/>
        <w:rPr>
          <w:ins w:id="351" w:author="John Haskins" w:date="2021-04-15T10:21:00Z"/>
          <w:rFonts w:ascii="Garamond" w:hAnsi="Garamond"/>
          <w:sz w:val="22"/>
          <w:szCs w:val="22"/>
        </w:rPr>
      </w:pPr>
    </w:p>
    <w:p w:rsidR="003C1385" w:rsidRDefault="003C1385" w:rsidP="005E3DD1">
      <w:pPr>
        <w:ind w:left="540" w:right="576"/>
        <w:jc w:val="both"/>
        <w:rPr>
          <w:ins w:id="352" w:author="John Haskins" w:date="2021-04-15T10:21:00Z"/>
          <w:rFonts w:ascii="Garamond" w:hAnsi="Garamond"/>
          <w:sz w:val="22"/>
          <w:szCs w:val="22"/>
        </w:rPr>
      </w:pPr>
    </w:p>
    <w:tbl>
      <w:tblPr>
        <w:tblW w:w="9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6282"/>
      </w:tblGrid>
      <w:tr w:rsidR="003C1385" w:rsidTr="00A0131C">
        <w:trPr>
          <w:trHeight w:val="250"/>
          <w:jc w:val="center"/>
          <w:ins w:id="353" w:author="John Haskins" w:date="2021-04-15T10:21:00Z"/>
        </w:trPr>
        <w:tc>
          <w:tcPr>
            <w:tcW w:w="2843" w:type="dxa"/>
            <w:shd w:val="clear" w:color="auto" w:fill="auto"/>
            <w:vAlign w:val="center"/>
          </w:tcPr>
          <w:p w:rsidR="003C1385" w:rsidRPr="00177C0B" w:rsidRDefault="003C1385" w:rsidP="00A0131C">
            <w:pPr>
              <w:rPr>
                <w:ins w:id="354" w:author="John Haskins" w:date="2021-04-15T10:21:00Z"/>
                <w:rFonts w:ascii="Garamond" w:hAnsi="Garamond"/>
                <w:sz w:val="22"/>
                <w:szCs w:val="22"/>
              </w:rPr>
            </w:pPr>
            <w:ins w:id="355" w:author="John Haskins" w:date="2021-04-15T10:21:00Z">
              <w:r w:rsidRPr="00177C0B">
                <w:rPr>
                  <w:rFonts w:ascii="Garamond" w:hAnsi="Garamond"/>
                  <w:sz w:val="22"/>
                  <w:szCs w:val="22"/>
                </w:rPr>
                <w:t xml:space="preserve">Site Name </w:t>
              </w:r>
            </w:ins>
          </w:p>
        </w:tc>
        <w:tc>
          <w:tcPr>
            <w:tcW w:w="6282" w:type="dxa"/>
            <w:shd w:val="clear" w:color="auto" w:fill="auto"/>
            <w:vAlign w:val="center"/>
          </w:tcPr>
          <w:p w:rsidR="003C1385" w:rsidRPr="00177C0B" w:rsidRDefault="003C1385" w:rsidP="00A0131C">
            <w:pPr>
              <w:jc w:val="center"/>
              <w:rPr>
                <w:ins w:id="356" w:author="John Haskins" w:date="2021-04-15T10:21:00Z"/>
                <w:rFonts w:ascii="Garamond" w:hAnsi="Garamond"/>
              </w:rPr>
            </w:pPr>
            <w:proofErr w:type="spellStart"/>
            <w:ins w:id="357" w:author="John Haskins" w:date="2021-04-15T10:24:00Z">
              <w:r>
                <w:rPr>
                  <w:rFonts w:ascii="Garamond" w:hAnsi="Garamond"/>
                </w:rPr>
                <w:t>Vierra</w:t>
              </w:r>
              <w:proofErr w:type="spellEnd"/>
              <w:r>
                <w:rPr>
                  <w:rFonts w:ascii="Garamond" w:hAnsi="Garamond"/>
                </w:rPr>
                <w:t xml:space="preserve"> Mouth</w:t>
              </w:r>
            </w:ins>
          </w:p>
        </w:tc>
      </w:tr>
      <w:tr w:rsidR="003C1385" w:rsidTr="00A0131C">
        <w:trPr>
          <w:trHeight w:val="431"/>
          <w:jc w:val="center"/>
          <w:ins w:id="358" w:author="John Haskins" w:date="2021-04-15T10:21:00Z"/>
        </w:trPr>
        <w:tc>
          <w:tcPr>
            <w:tcW w:w="2843" w:type="dxa"/>
            <w:shd w:val="clear" w:color="auto" w:fill="auto"/>
            <w:vAlign w:val="center"/>
          </w:tcPr>
          <w:p w:rsidR="003C1385" w:rsidRPr="00904859" w:rsidRDefault="003C1385" w:rsidP="00A0131C">
            <w:pPr>
              <w:rPr>
                <w:ins w:id="359" w:author="John Haskins" w:date="2021-04-15T10:21:00Z"/>
                <w:rFonts w:ascii="Garamond" w:hAnsi="Garamond"/>
                <w:sz w:val="22"/>
                <w:szCs w:val="22"/>
              </w:rPr>
            </w:pPr>
            <w:ins w:id="360" w:author="John Haskins" w:date="2021-04-15T10:21:00Z">
              <w:r>
                <w:rPr>
                  <w:rFonts w:ascii="Garamond" w:hAnsi="Garamond"/>
                  <w:sz w:val="22"/>
                  <w:szCs w:val="22"/>
                </w:rPr>
                <w:t>Site i</w:t>
              </w:r>
              <w:r w:rsidRPr="00904859">
                <w:rPr>
                  <w:rFonts w:ascii="Garamond" w:hAnsi="Garamond"/>
                  <w:sz w:val="22"/>
                  <w:szCs w:val="22"/>
                </w:rPr>
                <w:t xml:space="preserve">nfrastructure </w:t>
              </w:r>
              <w:r>
                <w:rPr>
                  <w:rFonts w:ascii="Garamond" w:hAnsi="Garamond"/>
                  <w:sz w:val="22"/>
                  <w:szCs w:val="22"/>
                </w:rPr>
                <w:t>d</w:t>
              </w:r>
              <w:r w:rsidRPr="00904859">
                <w:rPr>
                  <w:rFonts w:ascii="Garamond" w:hAnsi="Garamond"/>
                  <w:sz w:val="22"/>
                  <w:szCs w:val="22"/>
                </w:rPr>
                <w:t>escription</w:t>
              </w:r>
            </w:ins>
          </w:p>
        </w:tc>
        <w:tc>
          <w:tcPr>
            <w:tcW w:w="6282" w:type="dxa"/>
            <w:shd w:val="clear" w:color="auto" w:fill="auto"/>
            <w:vAlign w:val="center"/>
          </w:tcPr>
          <w:p w:rsidR="003C1385" w:rsidRPr="00904859" w:rsidRDefault="006E74CF">
            <w:pPr>
              <w:jc w:val="center"/>
              <w:rPr>
                <w:ins w:id="361" w:author="John Haskins" w:date="2021-04-15T10:21:00Z"/>
                <w:rFonts w:ascii="Garamond" w:hAnsi="Garamond"/>
                <w:sz w:val="22"/>
                <w:szCs w:val="22"/>
              </w:rPr>
            </w:pPr>
            <w:proofErr w:type="spellStart"/>
            <w:ins w:id="362" w:author="Rikke Jeppesen" w:date="2021-04-15T11:40:00Z">
              <w:r w:rsidRPr="00816DA9">
                <w:rPr>
                  <w:rFonts w:ascii="Garamond" w:hAnsi="Garamond"/>
                  <w:sz w:val="22"/>
                  <w:szCs w:val="22"/>
                </w:rPr>
                <w:t>Sonde</w:t>
              </w:r>
              <w:proofErr w:type="spellEnd"/>
              <w:r w:rsidRPr="00816DA9">
                <w:rPr>
                  <w:rFonts w:ascii="Garamond" w:hAnsi="Garamond"/>
                  <w:sz w:val="22"/>
                  <w:szCs w:val="22"/>
                </w:rPr>
                <w:t xml:space="preserve"> resting in</w:t>
              </w:r>
              <w:r>
                <w:rPr>
                  <w:rFonts w:ascii="Garamond" w:hAnsi="Garamond"/>
                  <w:sz w:val="22"/>
                  <w:szCs w:val="22"/>
                </w:rPr>
                <w:t>side</w:t>
              </w:r>
              <w:r w:rsidRPr="00816DA9">
                <w:rPr>
                  <w:rFonts w:ascii="Garamond" w:hAnsi="Garamond"/>
                  <w:sz w:val="22"/>
                  <w:szCs w:val="22"/>
                </w:rPr>
                <w:t xml:space="preserve"> a 4-inch diameter PVC tube w/holes for flow. PVC is mounted </w:t>
              </w:r>
              <w:r>
                <w:rPr>
                  <w:rFonts w:ascii="Garamond" w:hAnsi="Garamond"/>
                  <w:sz w:val="22"/>
                  <w:szCs w:val="22"/>
                </w:rPr>
                <w:t>parallel to a narrow concrete</w:t>
              </w:r>
            </w:ins>
            <w:ins w:id="363" w:author="Rikke Jeppesen" w:date="2021-04-15T11:41:00Z">
              <w:r>
                <w:rPr>
                  <w:rFonts w:ascii="Garamond" w:hAnsi="Garamond"/>
                  <w:sz w:val="22"/>
                  <w:szCs w:val="22"/>
                </w:rPr>
                <w:t xml:space="preserve"> pier. PVC </w:t>
              </w:r>
            </w:ins>
            <w:ins w:id="364" w:author="Rikke Jeppesen" w:date="2021-04-15T11:40:00Z">
              <w:r w:rsidRPr="00816DA9">
                <w:rPr>
                  <w:rFonts w:ascii="Garamond" w:hAnsi="Garamond"/>
                  <w:sz w:val="22"/>
                  <w:szCs w:val="22"/>
                </w:rPr>
                <w:t>pole driven roughly 4 feet into mud</w:t>
              </w:r>
            </w:ins>
            <w:ins w:id="365" w:author="Rikke Jeppesen" w:date="2021-04-15T11:41:00Z">
              <w:r>
                <w:rPr>
                  <w:rFonts w:ascii="Garamond" w:hAnsi="Garamond"/>
                  <w:sz w:val="22"/>
                  <w:szCs w:val="22"/>
                </w:rPr>
                <w:t xml:space="preserve">. At the bottom of the PVC is a smaller PVC perpendicular to the 4-inch tube, </w:t>
              </w:r>
            </w:ins>
            <w:ins w:id="366" w:author="Rikke Jeppesen" w:date="2021-04-15T11:42:00Z">
              <w:r>
                <w:rPr>
                  <w:rFonts w:ascii="Garamond" w:hAnsi="Garamond"/>
                  <w:sz w:val="22"/>
                  <w:szCs w:val="22"/>
                </w:rPr>
                <w:t>serving</w:t>
              </w:r>
            </w:ins>
            <w:ins w:id="367" w:author="Rikke Jeppesen" w:date="2021-04-15T11:41:00Z">
              <w:r>
                <w:rPr>
                  <w:rFonts w:ascii="Garamond" w:hAnsi="Garamond"/>
                  <w:sz w:val="22"/>
                  <w:szCs w:val="22"/>
                </w:rPr>
                <w:t xml:space="preserve"> </w:t>
              </w:r>
            </w:ins>
            <w:ins w:id="368" w:author="Rikke Jeppesen" w:date="2021-04-15T11:42:00Z">
              <w:r>
                <w:rPr>
                  <w:rFonts w:ascii="Garamond" w:hAnsi="Garamond"/>
                  <w:sz w:val="22"/>
                  <w:szCs w:val="22"/>
                </w:rPr>
                <w:t>as a stop</w:t>
              </w:r>
            </w:ins>
            <w:ins w:id="369" w:author="Rikke Jeppesen" w:date="2021-04-15T11:40:00Z">
              <w:r w:rsidRPr="00816DA9">
                <w:rPr>
                  <w:rFonts w:ascii="Garamond" w:hAnsi="Garamond"/>
                  <w:sz w:val="22"/>
                  <w:szCs w:val="22"/>
                </w:rPr>
                <w:t>.</w:t>
              </w:r>
            </w:ins>
            <w:ins w:id="370" w:author="John Haskins" w:date="2021-04-15T10:21:00Z">
              <w:del w:id="371" w:author="Rikke Jeppesen" w:date="2021-04-15T11:41:00Z">
                <w:r w:rsidR="003C1385" w:rsidDel="006E74CF">
                  <w:rPr>
                    <w:rFonts w:ascii="Garamond" w:hAnsi="Garamond"/>
                    <w:i/>
                    <w:sz w:val="22"/>
                    <w:szCs w:val="22"/>
                  </w:rPr>
                  <w:delText>Sonde mounted on a pole driven roughly 4 feet into mud. Roughly 4 by 10 ft elevated dock to access sonde.</w:delText>
                </w:r>
              </w:del>
            </w:ins>
          </w:p>
        </w:tc>
      </w:tr>
      <w:tr w:rsidR="003C1385" w:rsidTr="00A0131C">
        <w:trPr>
          <w:trHeight w:val="440"/>
          <w:jc w:val="center"/>
          <w:ins w:id="372" w:author="John Haskins" w:date="2021-04-15T10:21:00Z"/>
        </w:trPr>
        <w:tc>
          <w:tcPr>
            <w:tcW w:w="2843" w:type="dxa"/>
            <w:shd w:val="clear" w:color="auto" w:fill="auto"/>
            <w:vAlign w:val="center"/>
          </w:tcPr>
          <w:p w:rsidR="003C1385" w:rsidRPr="00904859" w:rsidRDefault="003C1385" w:rsidP="00A0131C">
            <w:pPr>
              <w:rPr>
                <w:ins w:id="373" w:author="John Haskins" w:date="2021-04-15T10:21:00Z"/>
                <w:rFonts w:ascii="Garamond" w:hAnsi="Garamond"/>
                <w:sz w:val="22"/>
                <w:szCs w:val="22"/>
              </w:rPr>
            </w:pPr>
            <w:ins w:id="374" w:author="John Haskins" w:date="2021-04-15T10:21:00Z">
              <w:r w:rsidRPr="00904859">
                <w:rPr>
                  <w:rFonts w:ascii="Garamond" w:hAnsi="Garamond"/>
                  <w:sz w:val="22"/>
                  <w:szCs w:val="22"/>
                </w:rPr>
                <w:t xml:space="preserve">Surveying </w:t>
              </w:r>
              <w:r>
                <w:rPr>
                  <w:rFonts w:ascii="Garamond" w:hAnsi="Garamond"/>
                  <w:sz w:val="22"/>
                  <w:szCs w:val="22"/>
                </w:rPr>
                <w:t>e</w:t>
              </w:r>
              <w:r w:rsidRPr="00904859">
                <w:rPr>
                  <w:rFonts w:ascii="Garamond" w:hAnsi="Garamond"/>
                  <w:sz w:val="22"/>
                  <w:szCs w:val="22"/>
                </w:rPr>
                <w:t>quipment</w:t>
              </w:r>
            </w:ins>
          </w:p>
        </w:tc>
        <w:tc>
          <w:tcPr>
            <w:tcW w:w="6282" w:type="dxa"/>
            <w:shd w:val="clear" w:color="auto" w:fill="auto"/>
            <w:vAlign w:val="center"/>
          </w:tcPr>
          <w:p w:rsidR="003C1385" w:rsidRPr="00904859" w:rsidRDefault="00155E97" w:rsidP="00A0131C">
            <w:pPr>
              <w:jc w:val="center"/>
              <w:rPr>
                <w:ins w:id="375" w:author="John Haskins" w:date="2021-04-15T10:21:00Z"/>
                <w:rFonts w:ascii="Garamond" w:hAnsi="Garamond"/>
                <w:sz w:val="22"/>
                <w:szCs w:val="22"/>
              </w:rPr>
            </w:pPr>
            <w:ins w:id="376" w:author="John Haskins" w:date="2021-04-15T10:39:00Z">
              <w:r>
                <w:rPr>
                  <w:rFonts w:ascii="Garamond" w:hAnsi="Garamond"/>
                  <w:i/>
                  <w:sz w:val="22"/>
                  <w:szCs w:val="22"/>
                </w:rPr>
                <w:t>Trimble 5800</w:t>
              </w:r>
            </w:ins>
          </w:p>
        </w:tc>
      </w:tr>
      <w:tr w:rsidR="003C1385" w:rsidTr="00A0131C">
        <w:trPr>
          <w:trHeight w:val="440"/>
          <w:jc w:val="center"/>
          <w:ins w:id="377" w:author="John Haskins" w:date="2021-04-15T10:21:00Z"/>
        </w:trPr>
        <w:tc>
          <w:tcPr>
            <w:tcW w:w="2843" w:type="dxa"/>
            <w:shd w:val="clear" w:color="auto" w:fill="auto"/>
            <w:vAlign w:val="center"/>
          </w:tcPr>
          <w:p w:rsidR="003C1385" w:rsidRPr="00904859" w:rsidRDefault="003C1385" w:rsidP="00A0131C">
            <w:pPr>
              <w:rPr>
                <w:ins w:id="378" w:author="John Haskins" w:date="2021-04-15T10:21:00Z"/>
                <w:rFonts w:ascii="Garamond" w:hAnsi="Garamond"/>
                <w:sz w:val="22"/>
                <w:szCs w:val="22"/>
              </w:rPr>
            </w:pPr>
            <w:ins w:id="379" w:author="John Haskins" w:date="2021-04-15T10:21:00Z">
              <w:r w:rsidRPr="00904859">
                <w:rPr>
                  <w:rFonts w:ascii="Garamond" w:hAnsi="Garamond"/>
                  <w:sz w:val="22"/>
                  <w:szCs w:val="22"/>
                </w:rPr>
                <w:t xml:space="preserve">Survey </w:t>
              </w:r>
              <w:r>
                <w:rPr>
                  <w:rFonts w:ascii="Garamond" w:hAnsi="Garamond"/>
                  <w:sz w:val="22"/>
                  <w:szCs w:val="22"/>
                </w:rPr>
                <w:t>monument used</w:t>
              </w:r>
            </w:ins>
          </w:p>
        </w:tc>
        <w:tc>
          <w:tcPr>
            <w:tcW w:w="6282" w:type="dxa"/>
            <w:shd w:val="clear" w:color="auto" w:fill="auto"/>
            <w:vAlign w:val="center"/>
          </w:tcPr>
          <w:p w:rsidR="003C1385" w:rsidRPr="00904859" w:rsidRDefault="00155E97" w:rsidP="00A0131C">
            <w:pPr>
              <w:jc w:val="center"/>
              <w:rPr>
                <w:ins w:id="380" w:author="John Haskins" w:date="2021-04-15T10:21:00Z"/>
                <w:rFonts w:ascii="Garamond" w:hAnsi="Garamond"/>
                <w:sz w:val="22"/>
                <w:szCs w:val="22"/>
              </w:rPr>
            </w:pPr>
            <w:ins w:id="381" w:author="John Haskins" w:date="2021-04-15T10:38:00Z">
              <w:r>
                <w:rPr>
                  <w:rFonts w:ascii="Garamond" w:hAnsi="Garamond"/>
                  <w:sz w:val="22"/>
                  <w:szCs w:val="22"/>
                </w:rPr>
                <w:t>VCB1</w:t>
              </w:r>
            </w:ins>
          </w:p>
        </w:tc>
      </w:tr>
      <w:tr w:rsidR="003C1385" w:rsidTr="00A0131C">
        <w:trPr>
          <w:trHeight w:val="440"/>
          <w:jc w:val="center"/>
          <w:ins w:id="382" w:author="John Haskins" w:date="2021-04-15T10:21:00Z"/>
        </w:trPr>
        <w:tc>
          <w:tcPr>
            <w:tcW w:w="2843" w:type="dxa"/>
            <w:shd w:val="clear" w:color="auto" w:fill="auto"/>
            <w:vAlign w:val="center"/>
          </w:tcPr>
          <w:p w:rsidR="003C1385" w:rsidRPr="00904859" w:rsidRDefault="003C1385" w:rsidP="00A0131C">
            <w:pPr>
              <w:rPr>
                <w:ins w:id="383" w:author="John Haskins" w:date="2021-04-15T10:21:00Z"/>
                <w:rFonts w:ascii="Garamond" w:hAnsi="Garamond"/>
                <w:sz w:val="22"/>
                <w:szCs w:val="22"/>
              </w:rPr>
            </w:pPr>
            <w:ins w:id="384" w:author="John Haskins" w:date="2021-04-15T10:21:00Z">
              <w:r w:rsidRPr="00904859">
                <w:rPr>
                  <w:rFonts w:ascii="Garamond" w:hAnsi="Garamond"/>
                  <w:sz w:val="22"/>
                  <w:szCs w:val="22"/>
                </w:rPr>
                <w:t xml:space="preserve">Survey </w:t>
              </w:r>
              <w:r>
                <w:rPr>
                  <w:rFonts w:ascii="Garamond" w:hAnsi="Garamond"/>
                  <w:sz w:val="22"/>
                  <w:szCs w:val="22"/>
                </w:rPr>
                <w:t>o</w:t>
              </w:r>
              <w:r w:rsidRPr="00904859">
                <w:rPr>
                  <w:rFonts w:ascii="Garamond" w:hAnsi="Garamond"/>
                  <w:sz w:val="22"/>
                  <w:szCs w:val="22"/>
                </w:rPr>
                <w:t xml:space="preserve">ccupation </w:t>
              </w:r>
              <w:r>
                <w:rPr>
                  <w:rFonts w:ascii="Garamond" w:hAnsi="Garamond"/>
                  <w:sz w:val="22"/>
                  <w:szCs w:val="22"/>
                </w:rPr>
                <w:t>d</w:t>
              </w:r>
              <w:r w:rsidRPr="00904859">
                <w:rPr>
                  <w:rFonts w:ascii="Garamond" w:hAnsi="Garamond"/>
                  <w:sz w:val="22"/>
                  <w:szCs w:val="22"/>
                </w:rPr>
                <w:t>ate</w:t>
              </w:r>
            </w:ins>
          </w:p>
        </w:tc>
        <w:tc>
          <w:tcPr>
            <w:tcW w:w="6282" w:type="dxa"/>
            <w:shd w:val="clear" w:color="auto" w:fill="auto"/>
            <w:vAlign w:val="center"/>
          </w:tcPr>
          <w:p w:rsidR="003C1385" w:rsidRPr="00904859" w:rsidRDefault="00155E97" w:rsidP="00A0131C">
            <w:pPr>
              <w:jc w:val="center"/>
              <w:rPr>
                <w:ins w:id="385" w:author="John Haskins" w:date="2021-04-15T10:21:00Z"/>
                <w:rFonts w:ascii="Garamond" w:hAnsi="Garamond"/>
                <w:sz w:val="22"/>
                <w:szCs w:val="22"/>
              </w:rPr>
            </w:pPr>
            <w:ins w:id="386" w:author="John Haskins" w:date="2021-04-15T10:38:00Z">
              <w:r>
                <w:rPr>
                  <w:rFonts w:ascii="Garamond" w:hAnsi="Garamond"/>
                  <w:sz w:val="22"/>
                  <w:szCs w:val="22"/>
                </w:rPr>
                <w:t>Sept 11, 2018</w:t>
              </w:r>
            </w:ins>
          </w:p>
        </w:tc>
      </w:tr>
      <w:tr w:rsidR="003C1385" w:rsidTr="00A0131C">
        <w:trPr>
          <w:trHeight w:val="515"/>
          <w:jc w:val="center"/>
          <w:ins w:id="387" w:author="John Haskins" w:date="2021-04-15T10:21:00Z"/>
        </w:trPr>
        <w:tc>
          <w:tcPr>
            <w:tcW w:w="2843" w:type="dxa"/>
            <w:shd w:val="clear" w:color="auto" w:fill="auto"/>
            <w:vAlign w:val="center"/>
          </w:tcPr>
          <w:p w:rsidR="003C1385" w:rsidRPr="00904859" w:rsidRDefault="003C1385" w:rsidP="00A0131C">
            <w:pPr>
              <w:rPr>
                <w:ins w:id="388" w:author="John Haskins" w:date="2021-04-15T10:21:00Z"/>
                <w:rFonts w:ascii="Garamond" w:hAnsi="Garamond"/>
                <w:sz w:val="22"/>
                <w:szCs w:val="22"/>
              </w:rPr>
            </w:pPr>
            <w:ins w:id="389" w:author="John Haskins" w:date="2021-04-15T10:21:00Z">
              <w:r w:rsidRPr="00904859">
                <w:rPr>
                  <w:rFonts w:ascii="Garamond" w:hAnsi="Garamond"/>
                  <w:sz w:val="22"/>
                  <w:szCs w:val="22"/>
                </w:rPr>
                <w:t xml:space="preserve">Survey </w:t>
              </w:r>
              <w:r>
                <w:rPr>
                  <w:rFonts w:ascii="Garamond" w:hAnsi="Garamond"/>
                  <w:sz w:val="22"/>
                  <w:szCs w:val="22"/>
                </w:rPr>
                <w:t>o</w:t>
              </w:r>
              <w:r w:rsidRPr="00904859">
                <w:rPr>
                  <w:rFonts w:ascii="Garamond" w:hAnsi="Garamond"/>
                  <w:sz w:val="22"/>
                  <w:szCs w:val="22"/>
                </w:rPr>
                <w:t xml:space="preserve">ccupation </w:t>
              </w:r>
              <w:r>
                <w:rPr>
                  <w:rFonts w:ascii="Garamond" w:hAnsi="Garamond"/>
                  <w:sz w:val="22"/>
                  <w:szCs w:val="22"/>
                </w:rPr>
                <w:t>d</w:t>
              </w:r>
              <w:r w:rsidRPr="00904859">
                <w:rPr>
                  <w:rFonts w:ascii="Garamond" w:hAnsi="Garamond"/>
                  <w:sz w:val="22"/>
                  <w:szCs w:val="22"/>
                </w:rPr>
                <w:t>uration</w:t>
              </w:r>
            </w:ins>
          </w:p>
        </w:tc>
        <w:tc>
          <w:tcPr>
            <w:tcW w:w="6282" w:type="dxa"/>
            <w:shd w:val="clear" w:color="auto" w:fill="auto"/>
            <w:vAlign w:val="center"/>
          </w:tcPr>
          <w:p w:rsidR="003C1385" w:rsidRPr="00904859" w:rsidRDefault="00155E97" w:rsidP="00A0131C">
            <w:pPr>
              <w:jc w:val="center"/>
              <w:rPr>
                <w:ins w:id="390" w:author="John Haskins" w:date="2021-04-15T10:21:00Z"/>
                <w:rFonts w:ascii="Garamond" w:hAnsi="Garamond"/>
                <w:sz w:val="22"/>
                <w:szCs w:val="22"/>
              </w:rPr>
            </w:pPr>
            <w:ins w:id="391" w:author="John Haskins" w:date="2021-04-15T10:38:00Z">
              <w:r>
                <w:rPr>
                  <w:rFonts w:ascii="Garamond" w:hAnsi="Garamond"/>
                  <w:sz w:val="22"/>
                  <w:szCs w:val="22"/>
                </w:rPr>
                <w:t xml:space="preserve">2 </w:t>
              </w:r>
              <w:proofErr w:type="spellStart"/>
              <w:r>
                <w:rPr>
                  <w:rFonts w:ascii="Garamond" w:hAnsi="Garamond"/>
                  <w:sz w:val="22"/>
                  <w:szCs w:val="22"/>
                </w:rPr>
                <w:t>hrs</w:t>
              </w:r>
              <w:proofErr w:type="spellEnd"/>
              <w:r>
                <w:rPr>
                  <w:rFonts w:ascii="Garamond" w:hAnsi="Garamond"/>
                  <w:sz w:val="22"/>
                  <w:szCs w:val="22"/>
                </w:rPr>
                <w:t xml:space="preserve"> 44 min</w:t>
              </w:r>
            </w:ins>
          </w:p>
        </w:tc>
      </w:tr>
      <w:tr w:rsidR="003C1385" w:rsidTr="00A0131C">
        <w:trPr>
          <w:trHeight w:val="449"/>
          <w:jc w:val="center"/>
          <w:ins w:id="392" w:author="John Haskins" w:date="2021-04-15T10:21:00Z"/>
        </w:trPr>
        <w:tc>
          <w:tcPr>
            <w:tcW w:w="2843" w:type="dxa"/>
            <w:shd w:val="clear" w:color="auto" w:fill="auto"/>
            <w:vAlign w:val="center"/>
          </w:tcPr>
          <w:p w:rsidR="003C1385" w:rsidRPr="00904859" w:rsidRDefault="003C1385" w:rsidP="00A0131C">
            <w:pPr>
              <w:rPr>
                <w:ins w:id="393" w:author="John Haskins" w:date="2021-04-15T10:21:00Z"/>
                <w:rFonts w:ascii="Garamond" w:hAnsi="Garamond"/>
                <w:sz w:val="22"/>
                <w:szCs w:val="22"/>
              </w:rPr>
            </w:pPr>
            <w:ins w:id="394" w:author="John Haskins" w:date="2021-04-15T10:21:00Z">
              <w:r w:rsidRPr="00904859">
                <w:rPr>
                  <w:rFonts w:ascii="Garamond" w:hAnsi="Garamond"/>
                  <w:sz w:val="22"/>
                  <w:szCs w:val="22"/>
                </w:rPr>
                <w:t xml:space="preserve">Ellipsoid </w:t>
              </w:r>
              <w:r>
                <w:rPr>
                  <w:rFonts w:ascii="Garamond" w:hAnsi="Garamond"/>
                  <w:sz w:val="22"/>
                  <w:szCs w:val="22"/>
                </w:rPr>
                <w:t>h</w:t>
              </w:r>
              <w:r w:rsidRPr="00904859">
                <w:rPr>
                  <w:rFonts w:ascii="Garamond" w:hAnsi="Garamond"/>
                  <w:sz w:val="22"/>
                  <w:szCs w:val="22"/>
                </w:rPr>
                <w:t>eight</w:t>
              </w:r>
            </w:ins>
          </w:p>
        </w:tc>
        <w:tc>
          <w:tcPr>
            <w:tcW w:w="6282" w:type="dxa"/>
            <w:shd w:val="clear" w:color="auto" w:fill="auto"/>
            <w:vAlign w:val="center"/>
          </w:tcPr>
          <w:p w:rsidR="003C1385" w:rsidRPr="00904859" w:rsidRDefault="00155E97" w:rsidP="00A0131C">
            <w:pPr>
              <w:jc w:val="center"/>
              <w:rPr>
                <w:ins w:id="395" w:author="John Haskins" w:date="2021-04-15T10:21:00Z"/>
                <w:rFonts w:ascii="Garamond" w:hAnsi="Garamond"/>
                <w:sz w:val="22"/>
                <w:szCs w:val="22"/>
              </w:rPr>
            </w:pPr>
            <w:ins w:id="396" w:author="John Haskins" w:date="2021-04-15T10:39:00Z">
              <w:r>
                <w:rPr>
                  <w:rFonts w:ascii="Garamond" w:hAnsi="Garamond"/>
                  <w:sz w:val="22"/>
                  <w:szCs w:val="22"/>
                </w:rPr>
                <w:t>3.474</w:t>
              </w:r>
            </w:ins>
          </w:p>
        </w:tc>
      </w:tr>
      <w:tr w:rsidR="003C1385" w:rsidTr="00A0131C">
        <w:trPr>
          <w:trHeight w:val="710"/>
          <w:jc w:val="center"/>
          <w:ins w:id="397" w:author="John Haskins" w:date="2021-04-15T10:21:00Z"/>
        </w:trPr>
        <w:tc>
          <w:tcPr>
            <w:tcW w:w="2843" w:type="dxa"/>
            <w:shd w:val="clear" w:color="auto" w:fill="auto"/>
            <w:vAlign w:val="center"/>
          </w:tcPr>
          <w:p w:rsidR="003C1385" w:rsidRPr="00904859" w:rsidRDefault="003C1385" w:rsidP="00A0131C">
            <w:pPr>
              <w:rPr>
                <w:ins w:id="398" w:author="John Haskins" w:date="2021-04-15T10:21:00Z"/>
                <w:rFonts w:ascii="Garamond" w:hAnsi="Garamond"/>
                <w:sz w:val="22"/>
                <w:szCs w:val="22"/>
              </w:rPr>
            </w:pPr>
            <w:ins w:id="399" w:author="John Haskins" w:date="2021-04-15T10:21:00Z">
              <w:r w:rsidRPr="00904859">
                <w:rPr>
                  <w:rFonts w:ascii="Garamond" w:hAnsi="Garamond"/>
                  <w:sz w:val="22"/>
                  <w:szCs w:val="22"/>
                </w:rPr>
                <w:t>“Quick Check” marker for deployment tube</w:t>
              </w:r>
            </w:ins>
          </w:p>
        </w:tc>
        <w:tc>
          <w:tcPr>
            <w:tcW w:w="6282" w:type="dxa"/>
            <w:shd w:val="clear" w:color="auto" w:fill="auto"/>
            <w:vAlign w:val="center"/>
          </w:tcPr>
          <w:p w:rsidR="003C1385" w:rsidRPr="00CD62FD" w:rsidRDefault="006E74CF">
            <w:pPr>
              <w:tabs>
                <w:tab w:val="left" w:pos="2100"/>
              </w:tabs>
              <w:jc w:val="center"/>
              <w:rPr>
                <w:ins w:id="400" w:author="John Haskins" w:date="2021-04-15T10:21:00Z"/>
                <w:rFonts w:ascii="Garamond" w:hAnsi="Garamond"/>
                <w:sz w:val="22"/>
                <w:szCs w:val="22"/>
              </w:rPr>
            </w:pPr>
            <w:ins w:id="401" w:author="Rikke Jeppesen" w:date="2021-04-15T11:42:00Z">
              <w:r w:rsidRPr="00816DA9">
                <w:rPr>
                  <w:rFonts w:ascii="Garamond" w:hAnsi="Garamond"/>
                  <w:sz w:val="22"/>
                  <w:szCs w:val="22"/>
                </w:rPr>
                <w:t xml:space="preserve">Methods still in development. Measure distance from top of </w:t>
              </w:r>
              <w:r>
                <w:rPr>
                  <w:rFonts w:ascii="Garamond" w:hAnsi="Garamond"/>
                  <w:sz w:val="22"/>
                  <w:szCs w:val="22"/>
                </w:rPr>
                <w:t xml:space="preserve">PVC to top of concrete pier surface. </w:t>
              </w:r>
              <w:r w:rsidRPr="00816DA9">
                <w:rPr>
                  <w:rFonts w:ascii="Garamond" w:hAnsi="Garamond"/>
                  <w:sz w:val="22"/>
                  <w:szCs w:val="22"/>
                </w:rPr>
                <w:t xml:space="preserve">This check, should be done at the beginning of each deployment. Distance = </w:t>
              </w:r>
              <w:proofErr w:type="spellStart"/>
              <w:r w:rsidRPr="00816DA9">
                <w:rPr>
                  <w:rFonts w:ascii="Garamond" w:hAnsi="Garamond"/>
                  <w:sz w:val="22"/>
                  <w:szCs w:val="22"/>
                </w:rPr>
                <w:t>x.xx</w:t>
              </w:r>
              <w:proofErr w:type="spellEnd"/>
              <w:r w:rsidRPr="00816DA9">
                <w:rPr>
                  <w:rFonts w:ascii="Garamond" w:hAnsi="Garamond"/>
                  <w:sz w:val="22"/>
                  <w:szCs w:val="22"/>
                </w:rPr>
                <w:t xml:space="preserve"> m on MM/DD/YYYY</w:t>
              </w:r>
            </w:ins>
            <w:ins w:id="402" w:author="John Haskins" w:date="2021-04-15T10:21:00Z">
              <w:del w:id="403" w:author="Rikke Jeppesen" w:date="2021-04-15T11:42:00Z">
                <w:r w:rsidR="003C1385" w:rsidRPr="00246878" w:rsidDel="006E74CF">
                  <w:rPr>
                    <w:rFonts w:ascii="Garamond" w:hAnsi="Garamond"/>
                    <w:i/>
                    <w:sz w:val="22"/>
                    <w:szCs w:val="22"/>
                  </w:rPr>
                  <w:delText>(provide details for this check, should be done at the beginning of each deployment)</w:delText>
                </w:r>
              </w:del>
            </w:ins>
          </w:p>
        </w:tc>
      </w:tr>
      <w:tr w:rsidR="003C1385" w:rsidTr="00A0131C">
        <w:trPr>
          <w:trHeight w:val="766"/>
          <w:jc w:val="center"/>
          <w:ins w:id="404" w:author="John Haskins" w:date="2021-04-15T10:21:00Z"/>
        </w:trPr>
        <w:tc>
          <w:tcPr>
            <w:tcW w:w="2843" w:type="dxa"/>
            <w:shd w:val="clear" w:color="auto" w:fill="auto"/>
            <w:vAlign w:val="center"/>
          </w:tcPr>
          <w:p w:rsidR="003C1385" w:rsidRPr="00904859" w:rsidRDefault="003C1385" w:rsidP="00A0131C">
            <w:pPr>
              <w:rPr>
                <w:ins w:id="405" w:author="John Haskins" w:date="2021-04-15T10:21:00Z"/>
                <w:rFonts w:ascii="Garamond" w:hAnsi="Garamond"/>
                <w:sz w:val="22"/>
                <w:szCs w:val="22"/>
              </w:rPr>
            </w:pPr>
            <w:ins w:id="406" w:author="John Haskins" w:date="2021-04-15T10:21:00Z">
              <w:r w:rsidRPr="00904859">
                <w:rPr>
                  <w:rFonts w:ascii="Garamond" w:hAnsi="Garamond"/>
                  <w:sz w:val="22"/>
                  <w:szCs w:val="22"/>
                </w:rPr>
                <w:t xml:space="preserve">“Quick Check” for </w:t>
              </w:r>
              <w:proofErr w:type="spellStart"/>
              <w:r w:rsidRPr="00904859">
                <w:rPr>
                  <w:rFonts w:ascii="Garamond" w:hAnsi="Garamond"/>
                  <w:sz w:val="22"/>
                  <w:szCs w:val="22"/>
                </w:rPr>
                <w:t>sonde</w:t>
              </w:r>
              <w:proofErr w:type="spellEnd"/>
              <w:r w:rsidRPr="00904859">
                <w:rPr>
                  <w:rFonts w:ascii="Garamond" w:hAnsi="Garamond"/>
                  <w:sz w:val="22"/>
                  <w:szCs w:val="22"/>
                </w:rPr>
                <w:t xml:space="preserve"> being deployed at the same location </w:t>
              </w:r>
            </w:ins>
          </w:p>
        </w:tc>
        <w:tc>
          <w:tcPr>
            <w:tcW w:w="6282" w:type="dxa"/>
            <w:shd w:val="clear" w:color="auto" w:fill="auto"/>
            <w:vAlign w:val="center"/>
          </w:tcPr>
          <w:p w:rsidR="003C1385" w:rsidRPr="00904859" w:rsidRDefault="006E74CF">
            <w:pPr>
              <w:jc w:val="center"/>
              <w:rPr>
                <w:ins w:id="407" w:author="John Haskins" w:date="2021-04-15T10:21:00Z"/>
                <w:rFonts w:ascii="Garamond" w:hAnsi="Garamond"/>
                <w:sz w:val="22"/>
                <w:szCs w:val="22"/>
              </w:rPr>
            </w:pPr>
            <w:ins w:id="408" w:author="Rikke Jeppesen" w:date="2021-04-15T11:43:00Z">
              <w:r w:rsidRPr="00816DA9">
                <w:rPr>
                  <w:rFonts w:ascii="Garamond" w:hAnsi="Garamond"/>
                  <w:sz w:val="22"/>
                  <w:szCs w:val="22"/>
                </w:rPr>
                <w:t xml:space="preserve">Methods still in development. Measure distance from top of </w:t>
              </w:r>
              <w:r>
                <w:rPr>
                  <w:rFonts w:ascii="Garamond" w:hAnsi="Garamond"/>
                  <w:sz w:val="22"/>
                  <w:szCs w:val="22"/>
                </w:rPr>
                <w:t>4 inch PVC to</w:t>
              </w:r>
            </w:ins>
            <w:ins w:id="409" w:author="Rikke Jeppesen" w:date="2021-04-15T11:44:00Z">
              <w:r>
                <w:rPr>
                  <w:rFonts w:ascii="Garamond" w:hAnsi="Garamond"/>
                  <w:sz w:val="22"/>
                  <w:szCs w:val="22"/>
                </w:rPr>
                <w:t xml:space="preserve"> bottom of </w:t>
              </w:r>
              <w:proofErr w:type="spellStart"/>
              <w:r>
                <w:rPr>
                  <w:rFonts w:ascii="Garamond" w:hAnsi="Garamond"/>
                  <w:sz w:val="22"/>
                  <w:szCs w:val="22"/>
                </w:rPr>
                <w:t>sonde</w:t>
              </w:r>
              <w:proofErr w:type="spellEnd"/>
              <w:r>
                <w:rPr>
                  <w:rFonts w:ascii="Garamond" w:hAnsi="Garamond"/>
                  <w:sz w:val="22"/>
                  <w:szCs w:val="22"/>
                </w:rPr>
                <w:t xml:space="preserve"> cage, while </w:t>
              </w:r>
            </w:ins>
            <w:proofErr w:type="spellStart"/>
            <w:ins w:id="410" w:author="Rikke Jeppesen" w:date="2021-04-15T11:43:00Z">
              <w:r>
                <w:rPr>
                  <w:rFonts w:ascii="Garamond" w:hAnsi="Garamond"/>
                  <w:sz w:val="22"/>
                  <w:szCs w:val="22"/>
                </w:rPr>
                <w:t>sonde</w:t>
              </w:r>
              <w:proofErr w:type="spellEnd"/>
              <w:r>
                <w:rPr>
                  <w:rFonts w:ascii="Garamond" w:hAnsi="Garamond"/>
                  <w:sz w:val="22"/>
                  <w:szCs w:val="22"/>
                </w:rPr>
                <w:t xml:space="preserve"> </w:t>
              </w:r>
            </w:ins>
            <w:ins w:id="411" w:author="Rikke Jeppesen" w:date="2021-04-15T11:44:00Z">
              <w:r>
                <w:rPr>
                  <w:rFonts w:ascii="Garamond" w:hAnsi="Garamond"/>
                  <w:sz w:val="22"/>
                  <w:szCs w:val="22"/>
                </w:rPr>
                <w:t xml:space="preserve">is </w:t>
              </w:r>
            </w:ins>
            <w:ins w:id="412" w:author="Rikke Jeppesen" w:date="2021-04-15T11:43:00Z">
              <w:r>
                <w:rPr>
                  <w:rFonts w:ascii="Garamond" w:hAnsi="Garamond"/>
                  <w:sz w:val="22"/>
                  <w:szCs w:val="22"/>
                </w:rPr>
                <w:t xml:space="preserve">lodged inside the tube. </w:t>
              </w:r>
            </w:ins>
            <w:ins w:id="413" w:author="Rikke Jeppesen" w:date="2021-04-15T11:46:00Z">
              <w:r w:rsidR="00FF6591">
                <w:rPr>
                  <w:rFonts w:ascii="Garamond" w:hAnsi="Garamond"/>
                  <w:sz w:val="22"/>
                  <w:szCs w:val="22"/>
                </w:rPr>
                <w:t xml:space="preserve">Duct tape a meter tape to the </w:t>
              </w:r>
              <w:proofErr w:type="spellStart"/>
              <w:r w:rsidR="00FF6591">
                <w:rPr>
                  <w:rFonts w:ascii="Garamond" w:hAnsi="Garamond"/>
                  <w:sz w:val="22"/>
                  <w:szCs w:val="22"/>
                </w:rPr>
                <w:t>sonde</w:t>
              </w:r>
              <w:proofErr w:type="spellEnd"/>
              <w:r w:rsidR="00FF6591">
                <w:rPr>
                  <w:rFonts w:ascii="Garamond" w:hAnsi="Garamond"/>
                  <w:sz w:val="22"/>
                  <w:szCs w:val="22"/>
                </w:rPr>
                <w:t xml:space="preserve"> cage. </w:t>
              </w:r>
            </w:ins>
            <w:ins w:id="414" w:author="Rikke Jeppesen" w:date="2021-04-15T11:43:00Z">
              <w:r w:rsidRPr="00816DA9">
                <w:rPr>
                  <w:rFonts w:ascii="Garamond" w:hAnsi="Garamond"/>
                  <w:sz w:val="22"/>
                  <w:szCs w:val="22"/>
                </w:rPr>
                <w:t xml:space="preserve">This check, should be done at the beginning of each deployment. Distance = </w:t>
              </w:r>
            </w:ins>
            <w:ins w:id="415" w:author="Rikke Jeppesen" w:date="2021-04-15T11:45:00Z">
              <w:r w:rsidR="00164230">
                <w:rPr>
                  <w:rFonts w:ascii="Garamond" w:hAnsi="Garamond"/>
                  <w:sz w:val="22"/>
                  <w:szCs w:val="22"/>
                </w:rPr>
                <w:t>5.135</w:t>
              </w:r>
            </w:ins>
            <w:ins w:id="416" w:author="Rikke Jeppesen" w:date="2021-04-15T11:43:00Z">
              <w:r w:rsidRPr="00816DA9">
                <w:rPr>
                  <w:rFonts w:ascii="Garamond" w:hAnsi="Garamond"/>
                  <w:sz w:val="22"/>
                  <w:szCs w:val="22"/>
                </w:rPr>
                <w:t xml:space="preserve"> m on </w:t>
              </w:r>
            </w:ins>
            <w:ins w:id="417" w:author="Rikke Jeppesen" w:date="2021-04-15T11:45:00Z">
              <w:r w:rsidR="00164230">
                <w:rPr>
                  <w:rFonts w:ascii="Garamond" w:hAnsi="Garamond"/>
                  <w:sz w:val="22"/>
                  <w:szCs w:val="22"/>
                </w:rPr>
                <w:t>02/01/2021</w:t>
              </w:r>
            </w:ins>
            <w:ins w:id="418" w:author="John Haskins" w:date="2021-04-15T10:21:00Z">
              <w:del w:id="419" w:author="Rikke Jeppesen" w:date="2021-04-15T11:43:00Z">
                <w:r w:rsidR="003C1385" w:rsidRPr="00246878" w:rsidDel="006E74CF">
                  <w:rPr>
                    <w:rFonts w:ascii="Garamond" w:hAnsi="Garamond"/>
                    <w:i/>
                    <w:sz w:val="22"/>
                    <w:szCs w:val="22"/>
                  </w:rPr>
                  <w:delText>(provide details for this check, should be done at the beginning of each deployment)</w:delText>
                </w:r>
              </w:del>
            </w:ins>
          </w:p>
        </w:tc>
      </w:tr>
      <w:tr w:rsidR="003C1385" w:rsidTr="00A0131C">
        <w:trPr>
          <w:trHeight w:val="485"/>
          <w:jc w:val="center"/>
          <w:ins w:id="420" w:author="John Haskins" w:date="2021-04-15T10:21:00Z"/>
        </w:trPr>
        <w:tc>
          <w:tcPr>
            <w:tcW w:w="2843" w:type="dxa"/>
            <w:shd w:val="clear" w:color="auto" w:fill="auto"/>
            <w:vAlign w:val="center"/>
          </w:tcPr>
          <w:p w:rsidR="003C1385" w:rsidRPr="00904859" w:rsidRDefault="003C1385" w:rsidP="00A0131C">
            <w:pPr>
              <w:rPr>
                <w:ins w:id="421" w:author="John Haskins" w:date="2021-04-15T10:21:00Z"/>
                <w:rFonts w:ascii="Garamond" w:hAnsi="Garamond"/>
                <w:sz w:val="22"/>
                <w:szCs w:val="22"/>
              </w:rPr>
            </w:pPr>
            <w:ins w:id="422" w:author="John Haskins" w:date="2021-04-15T10:21:00Z">
              <w:r w:rsidRPr="00904859">
                <w:rPr>
                  <w:rFonts w:ascii="Garamond" w:hAnsi="Garamond"/>
                  <w:sz w:val="22"/>
                  <w:szCs w:val="22"/>
                </w:rPr>
                <w:t>Annual resurveying</w:t>
              </w:r>
            </w:ins>
          </w:p>
        </w:tc>
        <w:tc>
          <w:tcPr>
            <w:tcW w:w="6282" w:type="dxa"/>
            <w:shd w:val="clear" w:color="auto" w:fill="auto"/>
            <w:vAlign w:val="center"/>
          </w:tcPr>
          <w:p w:rsidR="003C1385" w:rsidRPr="00904859" w:rsidRDefault="008F6529" w:rsidP="00A0131C">
            <w:pPr>
              <w:jc w:val="center"/>
              <w:rPr>
                <w:ins w:id="423" w:author="John Haskins" w:date="2021-04-15T10:21:00Z"/>
                <w:rFonts w:ascii="Garamond" w:hAnsi="Garamond"/>
                <w:sz w:val="22"/>
                <w:szCs w:val="22"/>
              </w:rPr>
            </w:pPr>
            <w:ins w:id="424" w:author="John Haskins" w:date="2021-04-15T11:11:00Z">
              <w:r>
                <w:rPr>
                  <w:rFonts w:ascii="Garamond" w:hAnsi="Garamond"/>
                  <w:i/>
                  <w:sz w:val="22"/>
                  <w:szCs w:val="22"/>
                </w:rPr>
                <w:t>Sept 11, 2018</w:t>
              </w:r>
            </w:ins>
          </w:p>
        </w:tc>
      </w:tr>
    </w:tbl>
    <w:p w:rsidR="00A51EE1" w:rsidRDefault="003F58AE" w:rsidP="005E3DD1">
      <w:pPr>
        <w:ind w:left="540" w:right="576"/>
        <w:jc w:val="both"/>
        <w:rPr>
          <w:ins w:id="425" w:author="Rikke Jeppesen" w:date="2021-04-02T13:50:00Z"/>
          <w:rFonts w:ascii="Garamond" w:hAnsi="Garamond"/>
          <w:sz w:val="22"/>
          <w:szCs w:val="22"/>
        </w:rPr>
      </w:pPr>
      <w:del w:id="426" w:author="Rikke Jeppesen" w:date="2021-04-02T13:54:00Z">
        <w:r w:rsidRPr="00EB769D" w:rsidDel="00D93CD5">
          <w:rPr>
            <w:rFonts w:ascii="Garamond" w:hAnsi="Garamond"/>
            <w:sz w:val="22"/>
            <w:szCs w:val="22"/>
          </w:rPr>
          <w:delText>A Sutron Sat-Link2 transmitter was installed at the (</w:delText>
        </w:r>
        <w:r w:rsidRPr="00EB769D" w:rsidDel="00D93CD5">
          <w:rPr>
            <w:rFonts w:ascii="Garamond" w:hAnsi="Garamond"/>
            <w:i/>
            <w:sz w:val="22"/>
            <w:szCs w:val="22"/>
          </w:rPr>
          <w:delText>insert station name</w:delText>
        </w:r>
        <w:r w:rsidRPr="00EB769D" w:rsidDel="00D93CD5">
          <w:rPr>
            <w:rFonts w:ascii="Garamond" w:hAnsi="Garamond"/>
            <w:sz w:val="22"/>
            <w:szCs w:val="22"/>
          </w:rPr>
          <w:delText xml:space="preserve">) station on mm/dd/yy and transmits data to the NOAA GOES satellite, NESDIS ID #XXXXXXXX.  (Where XXXXXXXX is the GOES ID for that particular station.)  The transmissions are scheduled hourly and contain four (4) </w:delText>
        </w:r>
        <w:r w:rsidR="00F32C85" w:rsidRPr="00EB769D" w:rsidDel="00D93CD5">
          <w:rPr>
            <w:rFonts w:ascii="Garamond" w:hAnsi="Garamond"/>
            <w:sz w:val="22"/>
            <w:szCs w:val="22"/>
          </w:rPr>
          <w:delText>data set</w:delText>
        </w:r>
        <w:r w:rsidRPr="00EB769D" w:rsidDel="00D93CD5">
          <w:rPr>
            <w:rFonts w:ascii="Garamond" w:hAnsi="Garamond"/>
            <w:sz w:val="22"/>
            <w:szCs w:val="22"/>
          </w:rPr>
          <w:delText xml:space="preserve">s reflecting </w:delText>
        </w:r>
        <w:r w:rsidR="00633BC4" w:rsidRPr="00EB769D" w:rsidDel="00D93CD5">
          <w:rPr>
            <w:rFonts w:ascii="Garamond" w:hAnsi="Garamond"/>
            <w:sz w:val="22"/>
            <w:szCs w:val="22"/>
          </w:rPr>
          <w:delText>fifteen-minute</w:delText>
        </w:r>
        <w:r w:rsidRPr="00EB769D" w:rsidDel="00D93CD5">
          <w:rPr>
            <w:rFonts w:ascii="Garamond" w:hAnsi="Garamond"/>
            <w:sz w:val="22"/>
            <w:szCs w:val="22"/>
          </w:rPr>
          <w:delText xml:space="preserve"> data sampling intervals.  </w:delText>
        </w:r>
        <w:r w:rsidR="00C11621" w:rsidRPr="00EB769D" w:rsidDel="00D93CD5">
          <w:rPr>
            <w:rFonts w:ascii="Garamond" w:hAnsi="Garamond"/>
            <w:sz w:val="22"/>
            <w:szCs w:val="22"/>
          </w:rPr>
          <w:delText xml:space="preserve">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delText>
        </w:r>
      </w:del>
      <w:del w:id="427" w:author="Rikke Jeppesen" w:date="2021-04-02T13:51:00Z">
        <w:r w:rsidR="00D93CD5" w:rsidDel="00A51EE1">
          <w:fldChar w:fldCharType="begin"/>
        </w:r>
        <w:r w:rsidR="00D93CD5" w:rsidDel="00A51EE1">
          <w:delInstrText xml:space="preserve"> HYPERLINK "http://cdmo.baruch.sc.edu/" \o "blocked::http://cdmo.baruch.sc.edu/" </w:delInstrText>
        </w:r>
        <w:r w:rsidR="00D93CD5" w:rsidDel="00A51EE1">
          <w:fldChar w:fldCharType="separate"/>
        </w:r>
        <w:r w:rsidR="00AD2A73" w:rsidDel="00A51EE1">
          <w:rPr>
            <w:rStyle w:val="Hyperlink"/>
            <w:rFonts w:ascii="Garamond" w:hAnsi="Garamond"/>
            <w:color w:val="auto"/>
            <w:sz w:val="22"/>
            <w:szCs w:val="22"/>
          </w:rPr>
          <w:delText>www.nerrsdata.org</w:delText>
        </w:r>
        <w:r w:rsidR="00D93CD5" w:rsidDel="00A51EE1">
          <w:rPr>
            <w:rStyle w:val="Hyperlink"/>
            <w:rFonts w:ascii="Garamond" w:hAnsi="Garamond"/>
            <w:color w:val="auto"/>
            <w:sz w:val="22"/>
            <w:szCs w:val="22"/>
          </w:rPr>
          <w:fldChar w:fldCharType="end"/>
        </w:r>
      </w:del>
      <w:del w:id="428" w:author="Rikke Jeppesen" w:date="2021-04-02T13:54:00Z">
        <w:r w:rsidR="00C11621" w:rsidRPr="003D3D08" w:rsidDel="00D93CD5">
          <w:rPr>
            <w:rFonts w:ascii="Garamond" w:hAnsi="Garamond"/>
            <w:sz w:val="22"/>
            <w:szCs w:val="22"/>
          </w:rPr>
          <w:delText>.</w:delText>
        </w:r>
      </w:del>
    </w:p>
    <w:p w:rsidR="00A51EE1" w:rsidRPr="00A51EE1" w:rsidRDefault="00A51EE1" w:rsidP="00A51EE1">
      <w:pPr>
        <w:ind w:left="540" w:right="576"/>
        <w:jc w:val="both"/>
        <w:rPr>
          <w:ins w:id="429" w:author="Rikke Jeppesen" w:date="2021-04-02T13:51:00Z"/>
          <w:rFonts w:ascii="Garamond" w:hAnsi="Garamond"/>
          <w:bCs/>
          <w:sz w:val="22"/>
          <w:szCs w:val="22"/>
        </w:rPr>
      </w:pPr>
      <w:ins w:id="430" w:author="Rikke Jeppesen" w:date="2021-04-02T13:51:00Z">
        <w:r w:rsidRPr="00A51EE1">
          <w:rPr>
            <w:rFonts w:ascii="Garamond" w:hAnsi="Garamond"/>
            <w:bCs/>
            <w:sz w:val="22"/>
            <w:szCs w:val="22"/>
          </w:rPr>
          <w:t xml:space="preserve">A </w:t>
        </w:r>
        <w:proofErr w:type="spellStart"/>
        <w:r w:rsidRPr="00A51EE1">
          <w:rPr>
            <w:rFonts w:ascii="Garamond" w:hAnsi="Garamond"/>
            <w:bCs/>
            <w:sz w:val="22"/>
            <w:szCs w:val="22"/>
          </w:rPr>
          <w:t>Sutron</w:t>
        </w:r>
        <w:proofErr w:type="spellEnd"/>
        <w:r w:rsidRPr="00A51EE1">
          <w:rPr>
            <w:rFonts w:ascii="Garamond" w:hAnsi="Garamond"/>
            <w:bCs/>
            <w:sz w:val="22"/>
            <w:szCs w:val="22"/>
          </w:rPr>
          <w:t xml:space="preserve"> Sat-Link2 transmitter was installed at the </w:t>
        </w:r>
        <w:proofErr w:type="spellStart"/>
        <w:r w:rsidRPr="00A51EE1">
          <w:rPr>
            <w:rFonts w:ascii="Garamond" w:hAnsi="Garamond"/>
            <w:bCs/>
            <w:sz w:val="22"/>
            <w:szCs w:val="22"/>
          </w:rPr>
          <w:t>Azevedo</w:t>
        </w:r>
        <w:proofErr w:type="spellEnd"/>
        <w:r w:rsidRPr="00A51EE1">
          <w:rPr>
            <w:rFonts w:ascii="Garamond" w:hAnsi="Garamond"/>
            <w:bCs/>
            <w:sz w:val="22"/>
            <w:szCs w:val="22"/>
          </w:rPr>
          <w:t xml:space="preserve"> Pond station on 04/22/2014 and transmits data to the NOAA GOES satellite, NESDIS ID #3B053520. 3B053520 is the GOES ID for that </w:t>
        </w:r>
        <w:r w:rsidRPr="00A51EE1">
          <w:rPr>
            <w:rFonts w:ascii="Garamond" w:hAnsi="Garamond"/>
            <w:bCs/>
            <w:sz w:val="22"/>
            <w:szCs w:val="22"/>
          </w:rPr>
          <w:lastRenderedPageBreak/>
          <w:t xml:space="preserve">particular station.  The transmissions are scheduled hourly and contain four (4) data sets reflecting </w:t>
        </w:r>
        <w:proofErr w:type="gramStart"/>
        <w:r w:rsidRPr="00A51EE1">
          <w:rPr>
            <w:rFonts w:ascii="Garamond" w:hAnsi="Garamond"/>
            <w:bCs/>
            <w:sz w:val="22"/>
            <w:szCs w:val="22"/>
          </w:rPr>
          <w:t>fifteen minute</w:t>
        </w:r>
        <w:proofErr w:type="gramEnd"/>
        <w:r w:rsidRPr="00A51EE1">
          <w:rPr>
            <w:rFonts w:ascii="Garamond" w:hAnsi="Garamond"/>
            <w:bCs/>
            <w:sz w:val="22"/>
            <w:szCs w:val="22"/>
          </w:rPr>
          <w:t xml:space="preserv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In December 2019, a Storm3 unit was installed at this site. Provisional and authoritative data are available at </w:t>
        </w:r>
        <w:r>
          <w:fldChar w:fldCharType="begin"/>
        </w:r>
        <w:r>
          <w:instrText xml:space="preserve"> HYPERLINK "http://cdmo.baruch.sc.edu/" \o "blocked::http://cdmo.baruch.sc.edu/" </w:instrText>
        </w:r>
        <w:r>
          <w:fldChar w:fldCharType="separate"/>
        </w:r>
        <w:r>
          <w:rPr>
            <w:rStyle w:val="Hyperlink"/>
            <w:rFonts w:ascii="Garamond" w:hAnsi="Garamond"/>
            <w:color w:val="auto"/>
            <w:sz w:val="22"/>
            <w:szCs w:val="22"/>
          </w:rPr>
          <w:t>www.nerrsdata.org</w:t>
        </w:r>
        <w:r>
          <w:rPr>
            <w:rStyle w:val="Hyperlink"/>
            <w:rFonts w:ascii="Garamond" w:hAnsi="Garamond"/>
            <w:color w:val="auto"/>
            <w:sz w:val="22"/>
            <w:szCs w:val="22"/>
          </w:rPr>
          <w:fldChar w:fldCharType="end"/>
        </w:r>
        <w:r w:rsidRPr="00A51EE1">
          <w:rPr>
            <w:rFonts w:ascii="Garamond" w:hAnsi="Garamond"/>
            <w:bCs/>
            <w:sz w:val="22"/>
            <w:szCs w:val="22"/>
          </w:rPr>
          <w:t>.</w:t>
        </w:r>
      </w:ins>
    </w:p>
    <w:p w:rsidR="00A51EE1" w:rsidRPr="00A51EE1" w:rsidRDefault="00A51EE1" w:rsidP="00A51EE1">
      <w:pPr>
        <w:ind w:left="540" w:right="576"/>
        <w:jc w:val="both"/>
        <w:rPr>
          <w:ins w:id="431" w:author="Rikke Jeppesen" w:date="2021-04-02T13:51:00Z"/>
          <w:rFonts w:ascii="Garamond" w:hAnsi="Garamond"/>
          <w:bCs/>
          <w:sz w:val="22"/>
          <w:szCs w:val="22"/>
        </w:rPr>
      </w:pPr>
    </w:p>
    <w:p w:rsidR="00A51EE1" w:rsidRPr="00A51EE1" w:rsidRDefault="00A51EE1" w:rsidP="00A51EE1">
      <w:pPr>
        <w:ind w:left="540" w:right="576"/>
        <w:jc w:val="both"/>
        <w:rPr>
          <w:ins w:id="432" w:author="Rikke Jeppesen" w:date="2021-04-02T13:51:00Z"/>
          <w:rFonts w:ascii="Garamond" w:hAnsi="Garamond"/>
          <w:bCs/>
          <w:sz w:val="22"/>
          <w:szCs w:val="22"/>
        </w:rPr>
      </w:pPr>
      <w:ins w:id="433" w:author="Rikke Jeppesen" w:date="2021-04-02T13:51:00Z">
        <w:r w:rsidRPr="00A51EE1">
          <w:rPr>
            <w:rFonts w:ascii="Garamond" w:hAnsi="Garamond"/>
            <w:bCs/>
            <w:sz w:val="22"/>
            <w:szCs w:val="22"/>
          </w:rPr>
          <w:t xml:space="preserve">A </w:t>
        </w:r>
        <w:proofErr w:type="spellStart"/>
        <w:r w:rsidRPr="00A51EE1">
          <w:rPr>
            <w:rFonts w:ascii="Garamond" w:hAnsi="Garamond"/>
            <w:bCs/>
            <w:sz w:val="22"/>
            <w:szCs w:val="22"/>
          </w:rPr>
          <w:t>Sutron</w:t>
        </w:r>
        <w:proofErr w:type="spellEnd"/>
        <w:r w:rsidRPr="00A51EE1">
          <w:rPr>
            <w:rFonts w:ascii="Garamond" w:hAnsi="Garamond"/>
            <w:bCs/>
            <w:sz w:val="22"/>
            <w:szCs w:val="22"/>
          </w:rPr>
          <w:t xml:space="preserve"> Sat-Link2 transmitter was installed at the South Marsh station on 09/28/2006 and transmits data to the NOAA GOES satellite, NESDIS ID #3B026768. 3B026768 is the GOES ID for that particular station.  The transmissions are scheduled hourly and contain four (4) data sets reflecting </w:t>
        </w:r>
        <w:proofErr w:type="gramStart"/>
        <w:r w:rsidRPr="00A51EE1">
          <w:rPr>
            <w:rFonts w:ascii="Garamond" w:hAnsi="Garamond"/>
            <w:bCs/>
            <w:sz w:val="22"/>
            <w:szCs w:val="22"/>
          </w:rPr>
          <w:t>fifteen minute</w:t>
        </w:r>
        <w:proofErr w:type="gramEnd"/>
        <w:r w:rsidRPr="00A51EE1">
          <w:rPr>
            <w:rFonts w:ascii="Garamond" w:hAnsi="Garamond"/>
            <w:bCs/>
            <w:sz w:val="22"/>
            <w:szCs w:val="22"/>
          </w:rPr>
          <w:t xml:space="preserv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r>
          <w:fldChar w:fldCharType="begin"/>
        </w:r>
        <w:r>
          <w:instrText xml:space="preserve"> HYPERLINK "http://cdmo.baruch.sc.edu/" \o "blocked::http://cdmo.baruch.sc.edu/" </w:instrText>
        </w:r>
        <w:r>
          <w:fldChar w:fldCharType="separate"/>
        </w:r>
        <w:r>
          <w:rPr>
            <w:rStyle w:val="Hyperlink"/>
            <w:rFonts w:ascii="Garamond" w:hAnsi="Garamond"/>
            <w:color w:val="auto"/>
            <w:sz w:val="22"/>
            <w:szCs w:val="22"/>
          </w:rPr>
          <w:t>www.nerrsdata.org</w:t>
        </w:r>
        <w:r>
          <w:rPr>
            <w:rStyle w:val="Hyperlink"/>
            <w:rFonts w:ascii="Garamond" w:hAnsi="Garamond"/>
            <w:color w:val="auto"/>
            <w:sz w:val="22"/>
            <w:szCs w:val="22"/>
          </w:rPr>
          <w:fldChar w:fldCharType="end"/>
        </w:r>
        <w:r w:rsidRPr="00A51EE1">
          <w:rPr>
            <w:rFonts w:ascii="Garamond" w:hAnsi="Garamond"/>
            <w:bCs/>
            <w:sz w:val="22"/>
            <w:szCs w:val="22"/>
          </w:rPr>
          <w:t>.</w:t>
        </w:r>
      </w:ins>
    </w:p>
    <w:p w:rsidR="00A51EE1" w:rsidRPr="00A51EE1" w:rsidRDefault="00A51EE1" w:rsidP="00A51EE1">
      <w:pPr>
        <w:ind w:left="540" w:right="576"/>
        <w:jc w:val="both"/>
        <w:rPr>
          <w:ins w:id="434" w:author="Rikke Jeppesen" w:date="2021-04-02T13:51:00Z"/>
          <w:rFonts w:ascii="Garamond" w:hAnsi="Garamond"/>
          <w:bCs/>
          <w:sz w:val="22"/>
          <w:szCs w:val="22"/>
        </w:rPr>
      </w:pPr>
    </w:p>
    <w:p w:rsidR="00A51EE1" w:rsidRPr="00A51EE1" w:rsidRDefault="00A51EE1" w:rsidP="00A51EE1">
      <w:pPr>
        <w:ind w:left="540" w:right="576"/>
        <w:jc w:val="both"/>
        <w:rPr>
          <w:ins w:id="435" w:author="Rikke Jeppesen" w:date="2021-04-02T13:51:00Z"/>
          <w:rFonts w:ascii="Garamond" w:hAnsi="Garamond"/>
          <w:bCs/>
          <w:sz w:val="22"/>
          <w:szCs w:val="22"/>
        </w:rPr>
      </w:pPr>
      <w:ins w:id="436" w:author="Rikke Jeppesen" w:date="2021-04-02T13:51:00Z">
        <w:r w:rsidRPr="00A51EE1">
          <w:rPr>
            <w:rFonts w:ascii="Garamond" w:hAnsi="Garamond"/>
            <w:bCs/>
            <w:sz w:val="22"/>
            <w:szCs w:val="22"/>
          </w:rPr>
          <w:t xml:space="preserve">A </w:t>
        </w:r>
        <w:proofErr w:type="spellStart"/>
        <w:r w:rsidRPr="00A51EE1">
          <w:rPr>
            <w:rFonts w:ascii="Garamond" w:hAnsi="Garamond"/>
            <w:bCs/>
            <w:sz w:val="22"/>
            <w:szCs w:val="22"/>
          </w:rPr>
          <w:t>Sutron</w:t>
        </w:r>
        <w:proofErr w:type="spellEnd"/>
        <w:r w:rsidRPr="00A51EE1">
          <w:rPr>
            <w:rFonts w:ascii="Garamond" w:hAnsi="Garamond"/>
            <w:bCs/>
            <w:sz w:val="22"/>
            <w:szCs w:val="22"/>
          </w:rPr>
          <w:t xml:space="preserve"> Sat-Link2 transmitter was installed at the North Marsh station on 07/17/2017 and transmits data to the NOAA GOES satellite, NESDIS ID #3B0543B0 is the GOES ID for that particular station.  The transmissions are scheduled hourly and contain four (4) data sets reflecting </w:t>
        </w:r>
        <w:proofErr w:type="gramStart"/>
        <w:r w:rsidRPr="00A51EE1">
          <w:rPr>
            <w:rFonts w:ascii="Garamond" w:hAnsi="Garamond"/>
            <w:bCs/>
            <w:sz w:val="22"/>
            <w:szCs w:val="22"/>
          </w:rPr>
          <w:t>fifteen minute</w:t>
        </w:r>
        <w:proofErr w:type="gramEnd"/>
        <w:r w:rsidRPr="00A51EE1">
          <w:rPr>
            <w:rFonts w:ascii="Garamond" w:hAnsi="Garamond"/>
            <w:bCs/>
            <w:sz w:val="22"/>
            <w:szCs w:val="22"/>
          </w:rPr>
          <w:t xml:space="preserv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ins>
      <w:ins w:id="437" w:author="Rikke Jeppesen" w:date="2021-04-02T13:52:00Z">
        <w:r>
          <w:fldChar w:fldCharType="begin"/>
        </w:r>
        <w:r>
          <w:instrText xml:space="preserve"> HYPERLINK "http://cdmo.baruch.sc.edu/" \o "blocked::http://cdmo.baruch.sc.edu/" </w:instrText>
        </w:r>
        <w:r>
          <w:fldChar w:fldCharType="separate"/>
        </w:r>
        <w:r>
          <w:rPr>
            <w:rStyle w:val="Hyperlink"/>
            <w:rFonts w:ascii="Garamond" w:hAnsi="Garamond"/>
            <w:color w:val="auto"/>
            <w:sz w:val="22"/>
            <w:szCs w:val="22"/>
          </w:rPr>
          <w:t>www.nerrsdata.org</w:t>
        </w:r>
        <w:r>
          <w:rPr>
            <w:rStyle w:val="Hyperlink"/>
            <w:rFonts w:ascii="Garamond" w:hAnsi="Garamond"/>
            <w:color w:val="auto"/>
            <w:sz w:val="22"/>
            <w:szCs w:val="22"/>
          </w:rPr>
          <w:fldChar w:fldCharType="end"/>
        </w:r>
      </w:ins>
      <w:ins w:id="438" w:author="Rikke Jeppesen" w:date="2021-04-02T13:51:00Z">
        <w:r w:rsidRPr="00A51EE1">
          <w:rPr>
            <w:rFonts w:ascii="Garamond" w:hAnsi="Garamond"/>
            <w:bCs/>
            <w:sz w:val="22"/>
            <w:szCs w:val="22"/>
          </w:rPr>
          <w:t>.</w:t>
        </w:r>
      </w:ins>
    </w:p>
    <w:p w:rsidR="00A51EE1" w:rsidRPr="00A51EE1" w:rsidRDefault="00A51EE1" w:rsidP="00A51EE1">
      <w:pPr>
        <w:ind w:left="540" w:right="576"/>
        <w:jc w:val="both"/>
        <w:rPr>
          <w:ins w:id="439" w:author="Rikke Jeppesen" w:date="2021-04-02T13:51:00Z"/>
          <w:rFonts w:ascii="Garamond" w:hAnsi="Garamond"/>
          <w:bCs/>
          <w:sz w:val="22"/>
          <w:szCs w:val="22"/>
        </w:rPr>
      </w:pPr>
    </w:p>
    <w:p w:rsidR="00A51EE1" w:rsidRPr="00A51EE1" w:rsidRDefault="00A51EE1">
      <w:pPr>
        <w:ind w:left="540" w:right="576"/>
        <w:jc w:val="both"/>
        <w:rPr>
          <w:ins w:id="440" w:author="Rikke Jeppesen" w:date="2021-04-02T13:51:00Z"/>
          <w:rFonts w:ascii="Garamond" w:hAnsi="Garamond"/>
          <w:bCs/>
          <w:sz w:val="22"/>
          <w:szCs w:val="22"/>
        </w:rPr>
        <w:pPrChange w:id="441" w:author="Rikke Jeppesen" w:date="2020-03-23T13:33:00Z">
          <w:pPr>
            <w:pStyle w:val="HTMLPreformatted"/>
            <w:ind w:left="360" w:right="360"/>
          </w:pPr>
        </w:pPrChange>
      </w:pPr>
      <w:ins w:id="442" w:author="Rikke Jeppesen" w:date="2021-04-02T13:51:00Z">
        <w:r w:rsidRPr="00A51EE1">
          <w:rPr>
            <w:rFonts w:ascii="Garamond" w:hAnsi="Garamond"/>
            <w:bCs/>
            <w:sz w:val="22"/>
            <w:szCs w:val="22"/>
          </w:rPr>
          <w:t xml:space="preserve">A </w:t>
        </w:r>
        <w:proofErr w:type="spellStart"/>
        <w:r w:rsidRPr="00A51EE1">
          <w:rPr>
            <w:rFonts w:ascii="Garamond" w:hAnsi="Garamond"/>
            <w:bCs/>
            <w:sz w:val="22"/>
            <w:szCs w:val="22"/>
          </w:rPr>
          <w:t>Sutron</w:t>
        </w:r>
        <w:proofErr w:type="spellEnd"/>
        <w:r w:rsidRPr="00A51EE1">
          <w:rPr>
            <w:rFonts w:ascii="Garamond" w:hAnsi="Garamond"/>
            <w:bCs/>
            <w:sz w:val="22"/>
            <w:szCs w:val="22"/>
          </w:rPr>
          <w:t xml:space="preserve"> Sat-Link2 transmitter was installed at the </w:t>
        </w:r>
        <w:proofErr w:type="spellStart"/>
        <w:r w:rsidRPr="00A51EE1">
          <w:rPr>
            <w:rFonts w:ascii="Garamond" w:hAnsi="Garamond"/>
            <w:bCs/>
            <w:sz w:val="22"/>
            <w:szCs w:val="22"/>
          </w:rPr>
          <w:t>Vierra</w:t>
        </w:r>
        <w:proofErr w:type="spellEnd"/>
        <w:r w:rsidRPr="00A51EE1">
          <w:rPr>
            <w:rFonts w:ascii="Garamond" w:hAnsi="Garamond"/>
            <w:bCs/>
            <w:sz w:val="22"/>
            <w:szCs w:val="22"/>
          </w:rPr>
          <w:t xml:space="preserve"> Mouth station on 6/27/2012 and transmits data to the NOAA GOES satellite, NESDIS ID #3B04D428. 3B04D428 is the GOES ID for that particular station.  The transmissions are scheduled hourly and contain four (4) data sets reflecting </w:t>
        </w:r>
        <w:proofErr w:type="gramStart"/>
        <w:r w:rsidRPr="00A51EE1">
          <w:rPr>
            <w:rFonts w:ascii="Garamond" w:hAnsi="Garamond"/>
            <w:bCs/>
            <w:sz w:val="22"/>
            <w:szCs w:val="22"/>
          </w:rPr>
          <w:t>fifteen minute</w:t>
        </w:r>
        <w:proofErr w:type="gramEnd"/>
        <w:r w:rsidRPr="00A51EE1">
          <w:rPr>
            <w:rFonts w:ascii="Garamond" w:hAnsi="Garamond"/>
            <w:bCs/>
            <w:sz w:val="22"/>
            <w:szCs w:val="22"/>
          </w:rPr>
          <w:t xml:space="preserv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ins>
      <w:ins w:id="443" w:author="Rikke Jeppesen" w:date="2021-04-02T13:52:00Z">
        <w:r>
          <w:fldChar w:fldCharType="begin"/>
        </w:r>
        <w:r>
          <w:instrText xml:space="preserve"> HYPERLINK "http://cdmo.baruch.sc.edu/" \o "blocked::http://cdmo.baruch.sc.edu/" </w:instrText>
        </w:r>
        <w:r>
          <w:fldChar w:fldCharType="separate"/>
        </w:r>
        <w:r>
          <w:rPr>
            <w:rStyle w:val="Hyperlink"/>
            <w:rFonts w:ascii="Garamond" w:hAnsi="Garamond"/>
            <w:color w:val="auto"/>
            <w:sz w:val="22"/>
            <w:szCs w:val="22"/>
          </w:rPr>
          <w:t>www.nerrsdata.org</w:t>
        </w:r>
        <w:r>
          <w:rPr>
            <w:rStyle w:val="Hyperlink"/>
            <w:rFonts w:ascii="Garamond" w:hAnsi="Garamond"/>
            <w:color w:val="auto"/>
            <w:sz w:val="22"/>
            <w:szCs w:val="22"/>
          </w:rPr>
          <w:fldChar w:fldCharType="end"/>
        </w:r>
        <w:r>
          <w:rPr>
            <w:rStyle w:val="Hyperlink"/>
            <w:rFonts w:ascii="Garamond" w:hAnsi="Garamond"/>
            <w:color w:val="auto"/>
            <w:sz w:val="22"/>
            <w:szCs w:val="22"/>
          </w:rPr>
          <w:t>.</w:t>
        </w:r>
      </w:ins>
      <w:ins w:id="444" w:author="Rikke Jeppesen" w:date="2021-04-02T13:51:00Z">
        <w:r w:rsidRPr="00A51EE1" w:rsidDel="005F7A7C">
          <w:rPr>
            <w:rFonts w:ascii="Garamond" w:hAnsi="Garamond"/>
            <w:bCs/>
            <w:sz w:val="22"/>
            <w:szCs w:val="22"/>
          </w:rPr>
          <w:t xml:space="preserve"> </w:t>
        </w:r>
      </w:ins>
    </w:p>
    <w:p w:rsidR="00A51EE1" w:rsidRPr="00EB769D" w:rsidRDefault="00A51EE1" w:rsidP="005E3DD1">
      <w:pPr>
        <w:ind w:left="540" w:right="576"/>
        <w:jc w:val="both"/>
        <w:rPr>
          <w:rFonts w:ascii="Garamond" w:hAnsi="Garamond"/>
          <w:sz w:val="22"/>
          <w:szCs w:val="22"/>
        </w:rPr>
      </w:pPr>
    </w:p>
    <w:p w:rsidR="003F58AE" w:rsidRPr="004341A7" w:rsidRDefault="003F58AE" w:rsidP="003F58AE">
      <w:pPr>
        <w:pStyle w:val="HTMLPreformatted"/>
        <w:ind w:left="360" w:right="360"/>
        <w:rPr>
          <w:rFonts w:ascii="Garamond" w:hAnsi="Garamond" w:cs="Times New Roman"/>
          <w:b/>
          <w:bCs/>
          <w:sz w:val="22"/>
          <w:szCs w:val="22"/>
        </w:rPr>
      </w:pPr>
    </w:p>
    <w:p w:rsidR="00F23B71"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5)  Site location and character</w:t>
      </w:r>
      <w:r w:rsidR="00AA53D4"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rsidR="002B4F5E" w:rsidRPr="004341A7" w:rsidRDefault="00F23B71" w:rsidP="00AA53D4">
      <w:pPr>
        <w:pStyle w:val="HTMLPreformatted"/>
        <w:rPr>
          <w:rFonts w:ascii="Garamond" w:hAnsi="Garamond" w:cs="Times New Roman"/>
          <w:sz w:val="22"/>
          <w:szCs w:val="22"/>
        </w:rPr>
      </w:pPr>
      <w:r>
        <w:rPr>
          <w:rFonts w:ascii="Garamond" w:hAnsi="Garamond" w:cs="Times New Roman"/>
          <w:sz w:val="22"/>
          <w:szCs w:val="22"/>
        </w:rPr>
        <w:t>[</w:t>
      </w:r>
      <w:r w:rsidRPr="00BD482B">
        <w:rPr>
          <w:rFonts w:ascii="Garamond" w:hAnsi="Garamond" w:cs="Times New Roman"/>
          <w:sz w:val="22"/>
          <w:szCs w:val="22"/>
        </w:rPr>
        <w:t>Instructions/Remove:</w:t>
      </w:r>
      <w:r>
        <w:rPr>
          <w:rFonts w:ascii="Garamond" w:hAnsi="Garamond" w:cs="Times New Roman"/>
          <w:sz w:val="22"/>
          <w:szCs w:val="22"/>
        </w:rPr>
        <w:t xml:space="preserve"> </w:t>
      </w:r>
      <w:r w:rsidR="00AA53D4" w:rsidRPr="004341A7">
        <w:rPr>
          <w:rFonts w:ascii="Garamond" w:hAnsi="Garamond" w:cs="Times New Roman"/>
          <w:sz w:val="22"/>
          <w:szCs w:val="22"/>
        </w:rPr>
        <w:t xml:space="preserve">Describe your NERR site in general and the sampling sites associated with each YSI data logger. </w:t>
      </w:r>
      <w:r w:rsidR="00AA53D4" w:rsidRPr="000C04A3">
        <w:rPr>
          <w:rFonts w:ascii="Garamond" w:hAnsi="Garamond" w:cs="Times New Roman"/>
          <w:sz w:val="22"/>
          <w:szCs w:val="22"/>
        </w:rPr>
        <w:t xml:space="preserve"> </w:t>
      </w:r>
      <w:r w:rsidR="003F58AE" w:rsidRPr="004341A7">
        <w:rPr>
          <w:rFonts w:ascii="Garamond" w:hAnsi="Garamond" w:cs="Times New Roman"/>
          <w:sz w:val="22"/>
          <w:szCs w:val="22"/>
          <w:u w:val="single"/>
        </w:rPr>
        <w:t>Include the followin</w:t>
      </w:r>
      <w:r w:rsidR="003F58AE" w:rsidRPr="004341A7">
        <w:rPr>
          <w:rFonts w:ascii="Garamond" w:hAnsi="Garamond" w:cs="Times New Roman"/>
          <w:sz w:val="22"/>
          <w:szCs w:val="22"/>
        </w:rPr>
        <w:t xml:space="preserve">g </w:t>
      </w:r>
      <w:r w:rsidR="00314FE0" w:rsidRPr="004341A7">
        <w:rPr>
          <w:rFonts w:ascii="Garamond" w:hAnsi="Garamond" w:cs="Times New Roman"/>
          <w:sz w:val="22"/>
          <w:szCs w:val="22"/>
        </w:rPr>
        <w:t xml:space="preserve">in your description </w:t>
      </w:r>
      <w:r w:rsidR="003F58AE" w:rsidRPr="004341A7">
        <w:rPr>
          <w:rFonts w:ascii="Garamond" w:hAnsi="Garamond" w:cs="Times New Roman"/>
          <w:sz w:val="22"/>
          <w:szCs w:val="22"/>
        </w:rPr>
        <w:t>f</w:t>
      </w:r>
      <w:r w:rsidR="002B4F5E" w:rsidRPr="004341A7">
        <w:rPr>
          <w:rFonts w:ascii="Garamond" w:hAnsi="Garamond" w:cs="Times New Roman"/>
          <w:sz w:val="22"/>
          <w:szCs w:val="22"/>
        </w:rPr>
        <w:t xml:space="preserve">or each sampling </w:t>
      </w:r>
      <w:r w:rsidR="003F58AE" w:rsidRPr="004341A7">
        <w:rPr>
          <w:rFonts w:ascii="Garamond" w:hAnsi="Garamond" w:cs="Times New Roman"/>
          <w:sz w:val="22"/>
          <w:szCs w:val="22"/>
        </w:rPr>
        <w:t>location.</w:t>
      </w:r>
      <w:r w:rsidR="00733D82" w:rsidRPr="004341A7">
        <w:rPr>
          <w:rFonts w:ascii="Garamond" w:hAnsi="Garamond" w:cs="Times New Roman"/>
          <w:sz w:val="22"/>
          <w:szCs w:val="22"/>
        </w:rPr>
        <w:t xml:space="preserve"> </w:t>
      </w:r>
      <w:r w:rsidR="003F58AE" w:rsidRPr="004341A7">
        <w:rPr>
          <w:rFonts w:ascii="Garamond" w:hAnsi="Garamond" w:cs="Times New Roman"/>
          <w:sz w:val="22"/>
          <w:szCs w:val="22"/>
        </w:rPr>
        <w:t xml:space="preserve"> I</w:t>
      </w:r>
      <w:r w:rsidR="00733D82" w:rsidRPr="004341A7">
        <w:rPr>
          <w:rFonts w:ascii="Garamond" w:hAnsi="Garamond" w:cs="Times New Roman"/>
          <w:sz w:val="22"/>
          <w:szCs w:val="22"/>
        </w:rPr>
        <w:t xml:space="preserve">f certain characteristics apply to all sample sites or the entire </w:t>
      </w:r>
      <w:proofErr w:type="gramStart"/>
      <w:r w:rsidR="00AD2A73">
        <w:rPr>
          <w:rFonts w:ascii="Garamond" w:hAnsi="Garamond" w:cs="Times New Roman"/>
          <w:sz w:val="22"/>
          <w:szCs w:val="22"/>
        </w:rPr>
        <w:t>reserve</w:t>
      </w:r>
      <w:proofErr w:type="gramEnd"/>
      <w:r w:rsidR="00733D82" w:rsidRPr="004341A7">
        <w:rPr>
          <w:rFonts w:ascii="Garamond" w:hAnsi="Garamond" w:cs="Times New Roman"/>
          <w:sz w:val="22"/>
          <w:szCs w:val="22"/>
        </w:rPr>
        <w:t xml:space="preserve"> they may be discussed in an overview</w:t>
      </w:r>
      <w:r w:rsidR="00506648">
        <w:rPr>
          <w:rFonts w:ascii="Garamond" w:hAnsi="Garamond" w:cs="Times New Roman"/>
          <w:sz w:val="22"/>
          <w:szCs w:val="22"/>
        </w:rPr>
        <w:t>.]</w:t>
      </w:r>
    </w:p>
    <w:p w:rsidR="00314FE0" w:rsidRPr="004341A7" w:rsidRDefault="00314FE0" w:rsidP="00AA53D4">
      <w:pPr>
        <w:pStyle w:val="HTMLPreformatted"/>
        <w:rPr>
          <w:rFonts w:ascii="Garamond" w:hAnsi="Garamond" w:cs="Times New Roman"/>
          <w:sz w:val="22"/>
          <w:szCs w:val="22"/>
        </w:rPr>
      </w:pPr>
    </w:p>
    <w:p w:rsidR="00D93CD5" w:rsidRPr="00825314" w:rsidRDefault="002B4F5E" w:rsidP="00D93CD5">
      <w:pPr>
        <w:ind w:left="547" w:right="907"/>
        <w:jc w:val="both"/>
        <w:rPr>
          <w:ins w:id="445" w:author="Rikke Jeppesen" w:date="2021-04-02T13:56:00Z"/>
          <w:rFonts w:ascii="Garamond" w:hAnsi="Garamond"/>
          <w:sz w:val="22"/>
          <w:szCs w:val="22"/>
        </w:rPr>
      </w:pPr>
      <w:del w:id="446" w:author="Rikke Jeppesen" w:date="2021-04-02T15:01:00Z">
        <w:r w:rsidRPr="004341A7" w:rsidDel="007E78D2">
          <w:rPr>
            <w:rFonts w:ascii="Garamond" w:hAnsi="Garamond"/>
            <w:sz w:val="22"/>
            <w:szCs w:val="22"/>
          </w:rPr>
          <w:tab/>
        </w:r>
      </w:del>
      <w:proofErr w:type="spellStart"/>
      <w:ins w:id="447" w:author="Rikke Jeppesen" w:date="2021-04-02T13:56:00Z">
        <w:r w:rsidR="00D93CD5" w:rsidRPr="00825314">
          <w:rPr>
            <w:rFonts w:ascii="Garamond" w:hAnsi="Garamond"/>
            <w:sz w:val="22"/>
            <w:szCs w:val="22"/>
          </w:rPr>
          <w:t>Azevedo</w:t>
        </w:r>
        <w:proofErr w:type="spellEnd"/>
        <w:r w:rsidR="00D93CD5" w:rsidRPr="00825314">
          <w:rPr>
            <w:rFonts w:ascii="Garamond" w:hAnsi="Garamond"/>
            <w:sz w:val="22"/>
            <w:szCs w:val="22"/>
          </w:rPr>
          <w:t xml:space="preserve"> Pond (AP)(36</w:t>
        </w:r>
        <w:r w:rsidR="00D93CD5" w:rsidRPr="00825314">
          <w:rPr>
            <w:rFonts w:ascii="Garamond" w:hAnsi="Garamond"/>
            <w:sz w:val="22"/>
            <w:szCs w:val="22"/>
          </w:rPr>
          <w:sym w:font="Symbol" w:char="F0B0"/>
        </w:r>
        <w:r w:rsidR="00D93CD5" w:rsidRPr="00825314">
          <w:rPr>
            <w:rFonts w:ascii="Garamond" w:hAnsi="Garamond"/>
            <w:sz w:val="22"/>
            <w:szCs w:val="22"/>
          </w:rPr>
          <w:t>50’44.64”N, 121</w:t>
        </w:r>
        <w:r w:rsidR="00D93CD5" w:rsidRPr="00825314">
          <w:rPr>
            <w:rFonts w:ascii="Garamond" w:hAnsi="Garamond"/>
            <w:sz w:val="22"/>
            <w:szCs w:val="22"/>
          </w:rPr>
          <w:sym w:font="Symbol" w:char="F0B0"/>
        </w:r>
        <w:r w:rsidR="00D93CD5" w:rsidRPr="00825314">
          <w:rPr>
            <w:rFonts w:ascii="Garamond" w:hAnsi="Garamond"/>
            <w:sz w:val="22"/>
            <w:szCs w:val="22"/>
          </w:rPr>
          <w:t xml:space="preserve">45’13.24”W) is in a pond that receives fertilizer and pesticide run-off from a </w:t>
        </w:r>
        <w:r w:rsidR="00D93CD5" w:rsidRPr="001E2441">
          <w:rPr>
            <w:rFonts w:ascii="Garamond" w:hAnsi="Garamond"/>
            <w:sz w:val="22"/>
            <w:szCs w:val="22"/>
          </w:rPr>
          <w:t>strawberry field in year-round production. The sample station is located about 10m from a tidal control structure in front of a culvert connecting the pond to the slough. In 20</w:t>
        </w:r>
      </w:ins>
      <w:ins w:id="448" w:author="Rikke Jeppesen" w:date="2021-04-02T14:59:00Z">
        <w:r w:rsidR="001E2441" w:rsidRPr="001E2441">
          <w:rPr>
            <w:rFonts w:ascii="Garamond" w:hAnsi="Garamond"/>
            <w:sz w:val="22"/>
            <w:szCs w:val="22"/>
            <w:rPrChange w:id="449" w:author="Rikke Jeppesen" w:date="2021-04-02T15:01:00Z">
              <w:rPr>
                <w:rFonts w:ascii="Garamond" w:hAnsi="Garamond"/>
                <w:sz w:val="22"/>
                <w:szCs w:val="22"/>
                <w:highlight w:val="yellow"/>
              </w:rPr>
            </w:rPrChange>
          </w:rPr>
          <w:t>20</w:t>
        </w:r>
      </w:ins>
      <w:ins w:id="450" w:author="Rikke Jeppesen" w:date="2021-04-02T13:56:00Z">
        <w:r w:rsidR="00D93CD5" w:rsidRPr="001E2441">
          <w:rPr>
            <w:rFonts w:ascii="Garamond" w:hAnsi="Garamond"/>
            <w:sz w:val="22"/>
            <w:szCs w:val="22"/>
          </w:rPr>
          <w:t>, the tide ranged from 1.</w:t>
        </w:r>
      </w:ins>
      <w:ins w:id="451" w:author="Rikke Jeppesen" w:date="2021-04-02T15:00:00Z">
        <w:r w:rsidR="001E2441" w:rsidRPr="001E2441">
          <w:rPr>
            <w:rFonts w:ascii="Garamond" w:hAnsi="Garamond"/>
            <w:sz w:val="22"/>
            <w:szCs w:val="22"/>
            <w:rPrChange w:id="452" w:author="Rikke Jeppesen" w:date="2021-04-02T15:01:00Z">
              <w:rPr>
                <w:rFonts w:ascii="Garamond" w:hAnsi="Garamond"/>
                <w:sz w:val="22"/>
                <w:szCs w:val="22"/>
                <w:highlight w:val="yellow"/>
              </w:rPr>
            </w:rPrChange>
          </w:rPr>
          <w:t>24</w:t>
        </w:r>
      </w:ins>
      <w:ins w:id="453" w:author="Rikke Jeppesen" w:date="2021-04-02T13:56:00Z">
        <w:r w:rsidR="00D93CD5" w:rsidRPr="001E2441">
          <w:rPr>
            <w:rFonts w:ascii="Garamond" w:hAnsi="Garamond"/>
            <w:sz w:val="22"/>
            <w:szCs w:val="22"/>
          </w:rPr>
          <w:t xml:space="preserve"> m to 2.</w:t>
        </w:r>
      </w:ins>
      <w:ins w:id="454" w:author="Rikke Jeppesen" w:date="2021-04-02T15:00:00Z">
        <w:r w:rsidR="001E2441" w:rsidRPr="001E2441">
          <w:rPr>
            <w:rFonts w:ascii="Garamond" w:hAnsi="Garamond"/>
            <w:sz w:val="22"/>
            <w:szCs w:val="22"/>
            <w:rPrChange w:id="455" w:author="Rikke Jeppesen" w:date="2021-04-02T15:01:00Z">
              <w:rPr>
                <w:rFonts w:ascii="Garamond" w:hAnsi="Garamond"/>
                <w:sz w:val="22"/>
                <w:szCs w:val="22"/>
                <w:highlight w:val="yellow"/>
              </w:rPr>
            </w:rPrChange>
          </w:rPr>
          <w:t>42</w:t>
        </w:r>
      </w:ins>
      <w:ins w:id="456" w:author="Rikke Jeppesen" w:date="2021-04-02T13:56:00Z">
        <w:r w:rsidR="00D93CD5" w:rsidRPr="001E2441">
          <w:rPr>
            <w:rFonts w:ascii="Garamond" w:hAnsi="Garamond"/>
            <w:sz w:val="22"/>
            <w:szCs w:val="22"/>
          </w:rPr>
          <w:t xml:space="preserve"> meters at this site and salinity ranged from </w:t>
        </w:r>
      </w:ins>
      <w:ins w:id="457" w:author="Rikke Jeppesen" w:date="2021-04-02T15:00:00Z">
        <w:r w:rsidR="001E2441" w:rsidRPr="001E2441">
          <w:rPr>
            <w:rFonts w:ascii="Garamond" w:hAnsi="Garamond"/>
            <w:sz w:val="22"/>
            <w:szCs w:val="22"/>
            <w:rPrChange w:id="458" w:author="Rikke Jeppesen" w:date="2021-04-02T15:01:00Z">
              <w:rPr>
                <w:rFonts w:ascii="Garamond" w:hAnsi="Garamond"/>
                <w:sz w:val="22"/>
                <w:szCs w:val="22"/>
                <w:highlight w:val="yellow"/>
              </w:rPr>
            </w:rPrChange>
          </w:rPr>
          <w:t>24.1</w:t>
        </w:r>
      </w:ins>
      <w:ins w:id="459" w:author="Rikke Jeppesen" w:date="2021-04-02T13:56:00Z">
        <w:r w:rsidR="00D93CD5" w:rsidRPr="001E2441">
          <w:rPr>
            <w:rFonts w:ascii="Garamond" w:hAnsi="Garamond"/>
            <w:sz w:val="22"/>
            <w:szCs w:val="22"/>
          </w:rPr>
          <w:t xml:space="preserve"> </w:t>
        </w:r>
        <w:proofErr w:type="spellStart"/>
        <w:r w:rsidR="00D93CD5" w:rsidRPr="001E2441">
          <w:rPr>
            <w:rFonts w:ascii="Garamond" w:hAnsi="Garamond"/>
            <w:sz w:val="22"/>
            <w:szCs w:val="22"/>
          </w:rPr>
          <w:t>ppt</w:t>
        </w:r>
        <w:proofErr w:type="spellEnd"/>
        <w:r w:rsidR="00D93CD5" w:rsidRPr="001E2441">
          <w:rPr>
            <w:rFonts w:ascii="Garamond" w:hAnsi="Garamond"/>
            <w:sz w:val="22"/>
            <w:szCs w:val="22"/>
          </w:rPr>
          <w:t xml:space="preserve"> during heavy run-off to 3</w:t>
        </w:r>
      </w:ins>
      <w:ins w:id="460" w:author="Rikke Jeppesen" w:date="2021-04-02T15:01:00Z">
        <w:r w:rsidR="001E2441" w:rsidRPr="001E2441">
          <w:rPr>
            <w:rFonts w:ascii="Garamond" w:hAnsi="Garamond"/>
            <w:sz w:val="22"/>
            <w:szCs w:val="22"/>
            <w:rPrChange w:id="461" w:author="Rikke Jeppesen" w:date="2021-04-02T15:01:00Z">
              <w:rPr>
                <w:rFonts w:ascii="Garamond" w:hAnsi="Garamond"/>
                <w:sz w:val="22"/>
                <w:szCs w:val="22"/>
                <w:highlight w:val="yellow"/>
              </w:rPr>
            </w:rPrChange>
          </w:rPr>
          <w:t>7</w:t>
        </w:r>
      </w:ins>
      <w:ins w:id="462" w:author="Rikke Jeppesen" w:date="2021-04-02T13:56:00Z">
        <w:r w:rsidR="00D93CD5" w:rsidRPr="001E2441">
          <w:rPr>
            <w:rFonts w:ascii="Garamond" w:hAnsi="Garamond"/>
            <w:sz w:val="22"/>
            <w:szCs w:val="22"/>
          </w:rPr>
          <w:t>.</w:t>
        </w:r>
      </w:ins>
      <w:ins w:id="463" w:author="Rikke Jeppesen" w:date="2021-04-02T15:01:00Z">
        <w:r w:rsidR="001E2441" w:rsidRPr="001E2441">
          <w:rPr>
            <w:rFonts w:ascii="Garamond" w:hAnsi="Garamond"/>
            <w:sz w:val="22"/>
            <w:szCs w:val="22"/>
            <w:rPrChange w:id="464" w:author="Rikke Jeppesen" w:date="2021-04-02T15:01:00Z">
              <w:rPr>
                <w:rFonts w:ascii="Garamond" w:hAnsi="Garamond"/>
                <w:sz w:val="22"/>
                <w:szCs w:val="22"/>
                <w:highlight w:val="yellow"/>
              </w:rPr>
            </w:rPrChange>
          </w:rPr>
          <w:t>3</w:t>
        </w:r>
      </w:ins>
      <w:ins w:id="465" w:author="Rikke Jeppesen" w:date="2021-04-02T13:56:00Z">
        <w:r w:rsidR="00D93CD5" w:rsidRPr="001E2441">
          <w:rPr>
            <w:rFonts w:ascii="Garamond" w:hAnsi="Garamond"/>
            <w:sz w:val="22"/>
            <w:szCs w:val="22"/>
          </w:rPr>
          <w:t xml:space="preserve"> </w:t>
        </w:r>
        <w:proofErr w:type="spellStart"/>
        <w:r w:rsidR="00D93CD5" w:rsidRPr="001E2441">
          <w:rPr>
            <w:rFonts w:ascii="Garamond" w:hAnsi="Garamond"/>
            <w:sz w:val="22"/>
            <w:szCs w:val="22"/>
          </w:rPr>
          <w:t>ppt</w:t>
        </w:r>
        <w:proofErr w:type="spellEnd"/>
        <w:r w:rsidR="00D93CD5" w:rsidRPr="001E2441">
          <w:rPr>
            <w:rFonts w:ascii="Garamond" w:hAnsi="Garamond"/>
            <w:sz w:val="22"/>
            <w:szCs w:val="22"/>
          </w:rPr>
          <w:t xml:space="preserve"> during strong evaporation. The YSI </w:t>
        </w:r>
        <w:proofErr w:type="spellStart"/>
        <w:r w:rsidR="00D93CD5" w:rsidRPr="001E2441">
          <w:rPr>
            <w:rFonts w:ascii="Garamond" w:hAnsi="Garamond"/>
            <w:sz w:val="22"/>
            <w:szCs w:val="22"/>
          </w:rPr>
          <w:t>sonde</w:t>
        </w:r>
        <w:proofErr w:type="spellEnd"/>
        <w:r w:rsidR="00D93CD5" w:rsidRPr="001E2441">
          <w:rPr>
            <w:rFonts w:ascii="Garamond" w:hAnsi="Garamond"/>
            <w:sz w:val="22"/>
            <w:szCs w:val="22"/>
          </w:rPr>
          <w:t xml:space="preserve"> associated with this site (collecting readings for the water quality dataset) is located approximately 30 cm off the bottom, which is composed of silty mud. An EXO2 </w:t>
        </w:r>
        <w:proofErr w:type="spellStart"/>
        <w:r w:rsidR="00D93CD5" w:rsidRPr="001E2441">
          <w:rPr>
            <w:rFonts w:ascii="Garamond" w:hAnsi="Garamond"/>
            <w:sz w:val="22"/>
            <w:szCs w:val="22"/>
          </w:rPr>
          <w:t>sonde</w:t>
        </w:r>
        <w:proofErr w:type="spellEnd"/>
        <w:r w:rsidR="00D93CD5" w:rsidRPr="001E2441">
          <w:rPr>
            <w:rFonts w:ascii="Garamond" w:hAnsi="Garamond"/>
            <w:sz w:val="22"/>
            <w:szCs w:val="22"/>
          </w:rPr>
          <w:t xml:space="preserve"> is deployed at this site.</w:t>
        </w:r>
        <w:r w:rsidR="00D93CD5" w:rsidRPr="00825314">
          <w:rPr>
            <w:rFonts w:ascii="Garamond" w:hAnsi="Garamond"/>
            <w:sz w:val="22"/>
            <w:szCs w:val="22"/>
          </w:rPr>
          <w:t xml:space="preserve"> </w:t>
        </w:r>
      </w:ins>
    </w:p>
    <w:p w:rsidR="00D93CD5" w:rsidRPr="00FE05B1" w:rsidRDefault="00D93CD5" w:rsidP="00D93CD5">
      <w:pPr>
        <w:ind w:left="547" w:right="907"/>
        <w:jc w:val="both"/>
        <w:rPr>
          <w:ins w:id="466" w:author="Rikke Jeppesen" w:date="2021-04-02T13:56:00Z"/>
          <w:rFonts w:ascii="Garamond" w:hAnsi="Garamond"/>
          <w:sz w:val="22"/>
          <w:szCs w:val="22"/>
          <w:highlight w:val="yellow"/>
        </w:rPr>
      </w:pPr>
    </w:p>
    <w:p w:rsidR="00D93CD5" w:rsidRPr="00F21B7D" w:rsidRDefault="00D93CD5" w:rsidP="00D93CD5">
      <w:pPr>
        <w:ind w:left="547" w:right="907"/>
        <w:jc w:val="both"/>
        <w:rPr>
          <w:ins w:id="467" w:author="Rikke Jeppesen" w:date="2021-04-02T13:56:00Z"/>
          <w:rFonts w:ascii="Garamond" w:hAnsi="Garamond"/>
          <w:sz w:val="22"/>
          <w:szCs w:val="22"/>
        </w:rPr>
      </w:pPr>
      <w:ins w:id="468" w:author="Rikke Jeppesen" w:date="2021-04-02T13:56:00Z">
        <w:r w:rsidRPr="00F21B7D">
          <w:rPr>
            <w:rFonts w:ascii="Garamond" w:hAnsi="Garamond"/>
            <w:sz w:val="22"/>
            <w:szCs w:val="22"/>
          </w:rPr>
          <w:t>North Marsh (NM)(36</w:t>
        </w:r>
        <w:r w:rsidRPr="00F21B7D">
          <w:rPr>
            <w:rFonts w:ascii="Garamond" w:hAnsi="Garamond"/>
            <w:sz w:val="22"/>
            <w:szCs w:val="22"/>
          </w:rPr>
          <w:sym w:font="Symbol" w:char="F0B0"/>
        </w:r>
        <w:r w:rsidRPr="00C546E7">
          <w:rPr>
            <w:rFonts w:ascii="Garamond" w:hAnsi="Garamond"/>
            <w:sz w:val="22"/>
            <w:szCs w:val="22"/>
          </w:rPr>
          <w:t>50’04.75”N, 121</w:t>
        </w:r>
        <w:r w:rsidRPr="00C546E7">
          <w:rPr>
            <w:rFonts w:ascii="Garamond" w:hAnsi="Garamond"/>
            <w:sz w:val="22"/>
            <w:szCs w:val="22"/>
          </w:rPr>
          <w:sym w:font="Symbol" w:char="F0B0"/>
        </w:r>
        <w:r w:rsidRPr="00C546E7">
          <w:rPr>
            <w:rFonts w:ascii="Garamond" w:hAnsi="Garamond"/>
            <w:sz w:val="22"/>
            <w:szCs w:val="22"/>
          </w:rPr>
          <w:t xml:space="preserve">44’18. </w:t>
        </w:r>
        <w:proofErr w:type="gramStart"/>
        <w:r w:rsidRPr="00C546E7">
          <w:rPr>
            <w:rFonts w:ascii="Garamond" w:hAnsi="Garamond"/>
            <w:sz w:val="22"/>
            <w:szCs w:val="22"/>
          </w:rPr>
          <w:t>33”W</w:t>
        </w:r>
        <w:proofErr w:type="gramEnd"/>
        <w:r w:rsidRPr="00C546E7">
          <w:rPr>
            <w:rFonts w:ascii="Garamond" w:hAnsi="Garamond"/>
            <w:sz w:val="22"/>
            <w:szCs w:val="22"/>
          </w:rPr>
          <w:t xml:space="preserve">) is located in-between South Marsh and </w:t>
        </w:r>
        <w:proofErr w:type="spellStart"/>
        <w:r w:rsidRPr="00C546E7">
          <w:rPr>
            <w:rFonts w:ascii="Garamond" w:hAnsi="Garamond"/>
            <w:sz w:val="22"/>
            <w:szCs w:val="22"/>
          </w:rPr>
          <w:t>Azevedo</w:t>
        </w:r>
        <w:proofErr w:type="spellEnd"/>
        <w:r w:rsidRPr="00C546E7">
          <w:rPr>
            <w:rFonts w:ascii="Garamond" w:hAnsi="Garamond"/>
            <w:sz w:val="22"/>
            <w:szCs w:val="22"/>
          </w:rPr>
          <w:t xml:space="preserve"> Pond. This site is impacted by both agricultural and urban </w:t>
        </w:r>
        <w:proofErr w:type="gramStart"/>
        <w:r w:rsidRPr="00C546E7">
          <w:rPr>
            <w:rFonts w:ascii="Garamond" w:hAnsi="Garamond"/>
            <w:sz w:val="22"/>
            <w:szCs w:val="22"/>
          </w:rPr>
          <w:t>run-off</w:t>
        </w:r>
        <w:proofErr w:type="gramEnd"/>
        <w:r w:rsidRPr="00C546E7">
          <w:rPr>
            <w:rFonts w:ascii="Garamond" w:hAnsi="Garamond"/>
            <w:sz w:val="22"/>
            <w:szCs w:val="22"/>
          </w:rPr>
          <w:t>. In 20</w:t>
        </w:r>
      </w:ins>
      <w:ins w:id="469" w:author="Rikke Jeppesen" w:date="2021-04-02T15:39:00Z">
        <w:r w:rsidR="00637B05" w:rsidRPr="00C546E7">
          <w:rPr>
            <w:rFonts w:ascii="Garamond" w:hAnsi="Garamond"/>
            <w:sz w:val="22"/>
            <w:szCs w:val="22"/>
            <w:rPrChange w:id="470" w:author="Rikke Jeppesen" w:date="2021-04-02T15:40:00Z">
              <w:rPr>
                <w:rFonts w:ascii="Garamond" w:hAnsi="Garamond"/>
                <w:sz w:val="22"/>
                <w:szCs w:val="22"/>
                <w:highlight w:val="yellow"/>
              </w:rPr>
            </w:rPrChange>
          </w:rPr>
          <w:t>20</w:t>
        </w:r>
      </w:ins>
      <w:ins w:id="471" w:author="Rikke Jeppesen" w:date="2021-04-02T13:56:00Z">
        <w:r w:rsidRPr="00C546E7">
          <w:rPr>
            <w:rFonts w:ascii="Garamond" w:hAnsi="Garamond"/>
            <w:sz w:val="22"/>
            <w:szCs w:val="22"/>
          </w:rPr>
          <w:t>, the tide ranged from approximately 0.6</w:t>
        </w:r>
      </w:ins>
      <w:ins w:id="472" w:author="Rikke Jeppesen" w:date="2021-04-02T15:39:00Z">
        <w:r w:rsidR="00C546E7" w:rsidRPr="00C546E7">
          <w:rPr>
            <w:rFonts w:ascii="Garamond" w:hAnsi="Garamond"/>
            <w:sz w:val="22"/>
            <w:szCs w:val="22"/>
            <w:rPrChange w:id="473" w:author="Rikke Jeppesen" w:date="2021-04-02T15:40:00Z">
              <w:rPr>
                <w:rFonts w:ascii="Garamond" w:hAnsi="Garamond"/>
                <w:sz w:val="22"/>
                <w:szCs w:val="22"/>
                <w:highlight w:val="yellow"/>
              </w:rPr>
            </w:rPrChange>
          </w:rPr>
          <w:t>0</w:t>
        </w:r>
      </w:ins>
      <w:ins w:id="474" w:author="Rikke Jeppesen" w:date="2021-04-02T13:56:00Z">
        <w:r w:rsidRPr="00C546E7">
          <w:rPr>
            <w:rFonts w:ascii="Garamond" w:hAnsi="Garamond"/>
            <w:sz w:val="22"/>
            <w:szCs w:val="22"/>
          </w:rPr>
          <w:t xml:space="preserve"> m to 1.</w:t>
        </w:r>
      </w:ins>
      <w:ins w:id="475" w:author="Rikke Jeppesen" w:date="2021-04-02T15:39:00Z">
        <w:r w:rsidR="00C546E7" w:rsidRPr="00C546E7">
          <w:rPr>
            <w:rFonts w:ascii="Garamond" w:hAnsi="Garamond"/>
            <w:sz w:val="22"/>
            <w:szCs w:val="22"/>
            <w:rPrChange w:id="476" w:author="Rikke Jeppesen" w:date="2021-04-02T15:40:00Z">
              <w:rPr>
                <w:rFonts w:ascii="Garamond" w:hAnsi="Garamond"/>
                <w:sz w:val="22"/>
                <w:szCs w:val="22"/>
                <w:highlight w:val="yellow"/>
              </w:rPr>
            </w:rPrChange>
          </w:rPr>
          <w:t>1</w:t>
        </w:r>
      </w:ins>
      <w:ins w:id="477" w:author="Rikke Jeppesen" w:date="2021-04-02T13:56:00Z">
        <w:r w:rsidRPr="00C546E7">
          <w:rPr>
            <w:rFonts w:ascii="Garamond" w:hAnsi="Garamond"/>
            <w:sz w:val="22"/>
            <w:szCs w:val="22"/>
          </w:rPr>
          <w:t xml:space="preserve">0 meters at this site. Salinity ranged between </w:t>
        </w:r>
      </w:ins>
      <w:ins w:id="478" w:author="Rikke Jeppesen" w:date="2021-04-02T15:40:00Z">
        <w:r w:rsidR="00C546E7" w:rsidRPr="00C546E7">
          <w:rPr>
            <w:rFonts w:ascii="Garamond" w:hAnsi="Garamond"/>
            <w:sz w:val="22"/>
            <w:szCs w:val="22"/>
            <w:rPrChange w:id="479" w:author="Rikke Jeppesen" w:date="2021-04-02T15:40:00Z">
              <w:rPr>
                <w:rFonts w:ascii="Garamond" w:hAnsi="Garamond"/>
                <w:sz w:val="22"/>
                <w:szCs w:val="22"/>
                <w:highlight w:val="yellow"/>
              </w:rPr>
            </w:rPrChange>
          </w:rPr>
          <w:t>21.6</w:t>
        </w:r>
      </w:ins>
      <w:ins w:id="480" w:author="Rikke Jeppesen" w:date="2021-04-02T13:56:00Z">
        <w:r w:rsidRPr="00C546E7">
          <w:rPr>
            <w:rFonts w:ascii="Garamond" w:hAnsi="Garamond"/>
            <w:sz w:val="22"/>
            <w:szCs w:val="22"/>
          </w:rPr>
          <w:t xml:space="preserve"> and </w:t>
        </w:r>
      </w:ins>
      <w:ins w:id="481" w:author="Rikke Jeppesen" w:date="2021-04-02T15:40:00Z">
        <w:r w:rsidR="00C546E7" w:rsidRPr="00C546E7">
          <w:rPr>
            <w:rFonts w:ascii="Garamond" w:hAnsi="Garamond"/>
            <w:sz w:val="22"/>
            <w:szCs w:val="22"/>
            <w:rPrChange w:id="482" w:author="Rikke Jeppesen" w:date="2021-04-02T15:40:00Z">
              <w:rPr>
                <w:rFonts w:ascii="Garamond" w:hAnsi="Garamond"/>
                <w:sz w:val="22"/>
                <w:szCs w:val="22"/>
                <w:highlight w:val="yellow"/>
              </w:rPr>
            </w:rPrChange>
          </w:rPr>
          <w:t>39.7</w:t>
        </w:r>
      </w:ins>
      <w:ins w:id="483" w:author="Rikke Jeppesen" w:date="2021-04-02T13:56:00Z">
        <w:r w:rsidRPr="00C546E7">
          <w:rPr>
            <w:rFonts w:ascii="Garamond" w:hAnsi="Garamond"/>
            <w:sz w:val="22"/>
            <w:szCs w:val="22"/>
          </w:rPr>
          <w:t xml:space="preserve"> </w:t>
        </w:r>
        <w:proofErr w:type="spellStart"/>
        <w:r w:rsidRPr="00C546E7">
          <w:rPr>
            <w:rFonts w:ascii="Garamond" w:hAnsi="Garamond"/>
            <w:sz w:val="22"/>
            <w:szCs w:val="22"/>
          </w:rPr>
          <w:t>ppt</w:t>
        </w:r>
        <w:proofErr w:type="spellEnd"/>
        <w:r w:rsidRPr="00C546E7">
          <w:rPr>
            <w:rFonts w:ascii="Garamond" w:hAnsi="Garamond"/>
            <w:sz w:val="22"/>
            <w:szCs w:val="22"/>
          </w:rPr>
          <w:t xml:space="preserve"> and is affected by freshwater run-off from agriculture and upland run-off. The YSI </w:t>
        </w:r>
        <w:proofErr w:type="spellStart"/>
        <w:r w:rsidRPr="00C546E7">
          <w:rPr>
            <w:rFonts w:ascii="Garamond" w:hAnsi="Garamond"/>
            <w:sz w:val="22"/>
            <w:szCs w:val="22"/>
          </w:rPr>
          <w:t>sonde</w:t>
        </w:r>
        <w:proofErr w:type="spellEnd"/>
        <w:r w:rsidRPr="00C546E7">
          <w:rPr>
            <w:rFonts w:ascii="Garamond" w:hAnsi="Garamond"/>
            <w:sz w:val="22"/>
            <w:szCs w:val="22"/>
          </w:rPr>
          <w:t xml:space="preserve"> associated with this site (WQ dataset) is approximately 30 cm off the bottom, which is composed of silty mud. An EXO2 </w:t>
        </w:r>
        <w:proofErr w:type="spellStart"/>
        <w:r w:rsidRPr="00C546E7">
          <w:rPr>
            <w:rFonts w:ascii="Garamond" w:hAnsi="Garamond"/>
            <w:sz w:val="22"/>
            <w:szCs w:val="22"/>
          </w:rPr>
          <w:t>sonde</w:t>
        </w:r>
        <w:proofErr w:type="spellEnd"/>
        <w:r w:rsidRPr="00C546E7">
          <w:rPr>
            <w:rFonts w:ascii="Garamond" w:hAnsi="Garamond"/>
            <w:sz w:val="22"/>
            <w:szCs w:val="22"/>
          </w:rPr>
          <w:t xml:space="preserve"> is deployed at this site.</w:t>
        </w:r>
      </w:ins>
    </w:p>
    <w:p w:rsidR="00D93CD5" w:rsidRPr="00FE05B1" w:rsidRDefault="00D93CD5" w:rsidP="00D93CD5">
      <w:pPr>
        <w:ind w:left="547" w:right="907"/>
        <w:jc w:val="both"/>
        <w:rPr>
          <w:ins w:id="484" w:author="Rikke Jeppesen" w:date="2021-04-02T13:56:00Z"/>
          <w:rFonts w:ascii="Garamond" w:hAnsi="Garamond"/>
          <w:sz w:val="22"/>
          <w:szCs w:val="22"/>
          <w:highlight w:val="yellow"/>
        </w:rPr>
      </w:pPr>
      <w:ins w:id="485" w:author="Rikke Jeppesen" w:date="2021-04-02T13:56:00Z">
        <w:r w:rsidRPr="00FE05B1">
          <w:rPr>
            <w:rFonts w:ascii="Garamond" w:hAnsi="Garamond"/>
            <w:sz w:val="22"/>
            <w:szCs w:val="22"/>
            <w:highlight w:val="yellow"/>
          </w:rPr>
          <w:t xml:space="preserve"> </w:t>
        </w:r>
      </w:ins>
    </w:p>
    <w:p w:rsidR="00D93CD5" w:rsidRPr="00F47ACB" w:rsidRDefault="00D93CD5" w:rsidP="00D93CD5">
      <w:pPr>
        <w:ind w:left="547" w:right="907"/>
        <w:jc w:val="both"/>
        <w:rPr>
          <w:ins w:id="486" w:author="Rikke Jeppesen" w:date="2021-04-02T13:56:00Z"/>
          <w:rFonts w:ascii="Garamond" w:hAnsi="Garamond"/>
          <w:sz w:val="22"/>
          <w:szCs w:val="22"/>
        </w:rPr>
      </w:pPr>
      <w:ins w:id="487" w:author="Rikke Jeppesen" w:date="2021-04-02T13:56:00Z">
        <w:r w:rsidRPr="002F0263">
          <w:rPr>
            <w:rFonts w:ascii="Garamond" w:hAnsi="Garamond"/>
            <w:sz w:val="22"/>
            <w:szCs w:val="22"/>
          </w:rPr>
          <w:t>South Marsh (SM)(36</w:t>
        </w:r>
        <w:r w:rsidRPr="002F0263">
          <w:rPr>
            <w:rFonts w:ascii="Garamond" w:hAnsi="Garamond"/>
            <w:sz w:val="22"/>
            <w:szCs w:val="22"/>
          </w:rPr>
          <w:sym w:font="Symbol" w:char="F0B0"/>
        </w:r>
        <w:r w:rsidRPr="002F0263">
          <w:rPr>
            <w:rFonts w:ascii="Garamond" w:hAnsi="Garamond"/>
            <w:sz w:val="22"/>
            <w:szCs w:val="22"/>
          </w:rPr>
          <w:t>49’05.00”N, 121</w:t>
        </w:r>
        <w:r w:rsidRPr="002F0263">
          <w:rPr>
            <w:rFonts w:ascii="Garamond" w:hAnsi="Garamond"/>
            <w:sz w:val="22"/>
            <w:szCs w:val="22"/>
          </w:rPr>
          <w:sym w:font="Symbol" w:char="F0B0"/>
        </w:r>
        <w:r w:rsidRPr="002F0263">
          <w:rPr>
            <w:rFonts w:ascii="Garamond" w:hAnsi="Garamond"/>
            <w:sz w:val="22"/>
            <w:szCs w:val="22"/>
          </w:rPr>
          <w:t xml:space="preserve">44’21.83”W) which is located approximately 3 km south of NM and is surrounded by mostly reserve land, is in a side channel of the slough and is relatively free </w:t>
        </w:r>
        <w:r w:rsidRPr="002F0263">
          <w:rPr>
            <w:rFonts w:ascii="Garamond" w:hAnsi="Garamond"/>
            <w:sz w:val="22"/>
            <w:szCs w:val="22"/>
          </w:rPr>
          <w:lastRenderedPageBreak/>
          <w:t>from impact by anthropogenic influence. This site receives run-off mostly from uplands with some run-off coming from cattle ranches. This site receives the l</w:t>
        </w:r>
        <w:r>
          <w:rPr>
            <w:rFonts w:ascii="Garamond" w:hAnsi="Garamond"/>
            <w:sz w:val="22"/>
            <w:szCs w:val="22"/>
          </w:rPr>
          <w:t xml:space="preserve">east </w:t>
        </w:r>
        <w:r w:rsidRPr="003A572B">
          <w:rPr>
            <w:rFonts w:ascii="Garamond" w:hAnsi="Garamond"/>
            <w:sz w:val="22"/>
            <w:szCs w:val="22"/>
            <w:rPrChange w:id="488" w:author="Rikke Jeppesen" w:date="2021-04-15T13:14:00Z">
              <w:rPr>
                <w:rFonts w:ascii="Garamond" w:hAnsi="Garamond"/>
                <w:sz w:val="22"/>
                <w:szCs w:val="22"/>
              </w:rPr>
            </w:rPrChange>
          </w:rPr>
          <w:t>amount of pollution. In 20</w:t>
        </w:r>
      </w:ins>
      <w:ins w:id="489" w:author="Rikke Jeppesen" w:date="2021-04-02T16:15:00Z">
        <w:r w:rsidR="002F7233" w:rsidRPr="003A572B">
          <w:rPr>
            <w:rFonts w:ascii="Garamond" w:hAnsi="Garamond"/>
            <w:sz w:val="22"/>
            <w:szCs w:val="22"/>
            <w:rPrChange w:id="490" w:author="Rikke Jeppesen" w:date="2021-04-15T13:14:00Z">
              <w:rPr>
                <w:rFonts w:ascii="Garamond" w:hAnsi="Garamond"/>
                <w:sz w:val="22"/>
                <w:szCs w:val="22"/>
                <w:highlight w:val="yellow"/>
              </w:rPr>
            </w:rPrChange>
          </w:rPr>
          <w:t>20</w:t>
        </w:r>
      </w:ins>
      <w:ins w:id="491" w:author="Rikke Jeppesen" w:date="2021-04-02T13:56:00Z">
        <w:r w:rsidRPr="003A572B">
          <w:rPr>
            <w:rFonts w:ascii="Garamond" w:hAnsi="Garamond"/>
            <w:sz w:val="22"/>
            <w:szCs w:val="22"/>
            <w:rPrChange w:id="492" w:author="Rikke Jeppesen" w:date="2021-04-15T13:14:00Z">
              <w:rPr>
                <w:rFonts w:ascii="Garamond" w:hAnsi="Garamond"/>
                <w:sz w:val="22"/>
                <w:szCs w:val="22"/>
              </w:rPr>
            </w:rPrChange>
          </w:rPr>
          <w:t xml:space="preserve">, the tidal range was from </w:t>
        </w:r>
      </w:ins>
      <w:ins w:id="493" w:author="Rikke Jeppesen" w:date="2021-04-02T16:16:00Z">
        <w:r w:rsidR="002F7233" w:rsidRPr="003A572B">
          <w:rPr>
            <w:rFonts w:ascii="Garamond" w:hAnsi="Garamond"/>
            <w:sz w:val="22"/>
            <w:szCs w:val="22"/>
            <w:rPrChange w:id="494" w:author="Rikke Jeppesen" w:date="2021-04-15T13:14:00Z">
              <w:rPr>
                <w:rFonts w:ascii="Garamond" w:hAnsi="Garamond"/>
                <w:sz w:val="22"/>
                <w:szCs w:val="22"/>
                <w:highlight w:val="yellow"/>
              </w:rPr>
            </w:rPrChange>
          </w:rPr>
          <w:t>-0.</w:t>
        </w:r>
      </w:ins>
      <w:ins w:id="495" w:author="Rikke Jeppesen" w:date="2021-04-15T13:14:00Z">
        <w:r w:rsidR="003A572B" w:rsidRPr="003A572B">
          <w:rPr>
            <w:rFonts w:ascii="Garamond" w:hAnsi="Garamond"/>
            <w:sz w:val="22"/>
            <w:szCs w:val="22"/>
            <w:rPrChange w:id="496" w:author="Rikke Jeppesen" w:date="2021-04-15T13:14:00Z">
              <w:rPr>
                <w:rFonts w:ascii="Garamond" w:hAnsi="Garamond"/>
                <w:sz w:val="22"/>
                <w:szCs w:val="22"/>
                <w:highlight w:val="yellow"/>
              </w:rPr>
            </w:rPrChange>
          </w:rPr>
          <w:t>70</w:t>
        </w:r>
      </w:ins>
      <w:ins w:id="497" w:author="Rikke Jeppesen" w:date="2021-04-02T13:56:00Z">
        <w:r w:rsidRPr="003A572B">
          <w:rPr>
            <w:rFonts w:ascii="Garamond" w:hAnsi="Garamond"/>
            <w:sz w:val="22"/>
            <w:szCs w:val="22"/>
            <w:rPrChange w:id="498" w:author="Rikke Jeppesen" w:date="2021-04-15T13:14:00Z">
              <w:rPr>
                <w:rFonts w:ascii="Garamond" w:hAnsi="Garamond"/>
                <w:sz w:val="22"/>
                <w:szCs w:val="22"/>
              </w:rPr>
            </w:rPrChange>
          </w:rPr>
          <w:t xml:space="preserve"> to </w:t>
        </w:r>
      </w:ins>
      <w:ins w:id="499" w:author="Rikke Jeppesen" w:date="2021-04-02T16:16:00Z">
        <w:r w:rsidR="002F7233" w:rsidRPr="003A572B">
          <w:rPr>
            <w:rFonts w:ascii="Garamond" w:hAnsi="Garamond"/>
            <w:sz w:val="22"/>
            <w:szCs w:val="22"/>
            <w:rPrChange w:id="500" w:author="Rikke Jeppesen" w:date="2021-04-15T13:14:00Z">
              <w:rPr>
                <w:rFonts w:ascii="Garamond" w:hAnsi="Garamond"/>
                <w:sz w:val="22"/>
                <w:szCs w:val="22"/>
                <w:highlight w:val="yellow"/>
              </w:rPr>
            </w:rPrChange>
          </w:rPr>
          <w:t>2.</w:t>
        </w:r>
      </w:ins>
      <w:ins w:id="501" w:author="Rikke Jeppesen" w:date="2021-04-15T13:14:00Z">
        <w:r w:rsidR="003A572B" w:rsidRPr="003A572B">
          <w:rPr>
            <w:rFonts w:ascii="Garamond" w:hAnsi="Garamond"/>
            <w:sz w:val="22"/>
            <w:szCs w:val="22"/>
            <w:rPrChange w:id="502" w:author="Rikke Jeppesen" w:date="2021-04-15T13:14:00Z">
              <w:rPr>
                <w:rFonts w:ascii="Garamond" w:hAnsi="Garamond"/>
                <w:sz w:val="22"/>
                <w:szCs w:val="22"/>
              </w:rPr>
            </w:rPrChange>
          </w:rPr>
          <w:t>21</w:t>
        </w:r>
      </w:ins>
      <w:ins w:id="503" w:author="Rikke Jeppesen" w:date="2021-04-02T13:56:00Z">
        <w:r w:rsidRPr="003A572B">
          <w:rPr>
            <w:rFonts w:ascii="Garamond" w:hAnsi="Garamond"/>
            <w:sz w:val="22"/>
            <w:szCs w:val="22"/>
            <w:rPrChange w:id="504" w:author="Rikke Jeppesen" w:date="2021-04-15T13:14:00Z">
              <w:rPr>
                <w:rFonts w:ascii="Garamond" w:hAnsi="Garamond"/>
                <w:sz w:val="22"/>
                <w:szCs w:val="22"/>
              </w:rPr>
            </w:rPrChange>
          </w:rPr>
          <w:t xml:space="preserve"> meters at this site and the salinity</w:t>
        </w:r>
        <w:r w:rsidRPr="00F47ACB">
          <w:rPr>
            <w:rFonts w:ascii="Garamond" w:hAnsi="Garamond"/>
            <w:sz w:val="22"/>
            <w:szCs w:val="22"/>
          </w:rPr>
          <w:t xml:space="preserve"> range was from 2</w:t>
        </w:r>
      </w:ins>
      <w:ins w:id="505" w:author="Rikke Jeppesen" w:date="2021-04-02T16:16:00Z">
        <w:r w:rsidR="002F7233" w:rsidRPr="00F47ACB">
          <w:rPr>
            <w:rFonts w:ascii="Garamond" w:hAnsi="Garamond"/>
            <w:sz w:val="22"/>
            <w:szCs w:val="22"/>
            <w:rPrChange w:id="506" w:author="Rikke Jeppesen" w:date="2021-04-02T16:50:00Z">
              <w:rPr>
                <w:rFonts w:ascii="Garamond" w:hAnsi="Garamond"/>
                <w:sz w:val="22"/>
                <w:szCs w:val="22"/>
                <w:highlight w:val="yellow"/>
              </w:rPr>
            </w:rPrChange>
          </w:rPr>
          <w:t>7.2</w:t>
        </w:r>
      </w:ins>
      <w:ins w:id="507" w:author="Rikke Jeppesen" w:date="2021-04-02T13:56:00Z">
        <w:r w:rsidRPr="00F47ACB">
          <w:rPr>
            <w:rFonts w:ascii="Garamond" w:hAnsi="Garamond"/>
            <w:sz w:val="22"/>
            <w:szCs w:val="22"/>
          </w:rPr>
          <w:t xml:space="preserve"> to 3</w:t>
        </w:r>
      </w:ins>
      <w:ins w:id="508" w:author="Rikke Jeppesen" w:date="2021-04-02T16:16:00Z">
        <w:r w:rsidR="002F7233" w:rsidRPr="00F47ACB">
          <w:rPr>
            <w:rFonts w:ascii="Garamond" w:hAnsi="Garamond"/>
            <w:sz w:val="22"/>
            <w:szCs w:val="22"/>
            <w:rPrChange w:id="509" w:author="Rikke Jeppesen" w:date="2021-04-02T16:50:00Z">
              <w:rPr>
                <w:rFonts w:ascii="Garamond" w:hAnsi="Garamond"/>
                <w:sz w:val="22"/>
                <w:szCs w:val="22"/>
                <w:highlight w:val="yellow"/>
              </w:rPr>
            </w:rPrChange>
          </w:rPr>
          <w:t>4</w:t>
        </w:r>
      </w:ins>
      <w:ins w:id="510" w:author="Rikke Jeppesen" w:date="2021-04-02T13:56:00Z">
        <w:r w:rsidR="002F7233" w:rsidRPr="00F47ACB">
          <w:rPr>
            <w:rFonts w:ascii="Garamond" w:hAnsi="Garamond"/>
            <w:sz w:val="22"/>
            <w:szCs w:val="22"/>
            <w:rPrChange w:id="511" w:author="Rikke Jeppesen" w:date="2021-04-02T16:50:00Z">
              <w:rPr>
                <w:rFonts w:ascii="Garamond" w:hAnsi="Garamond"/>
                <w:sz w:val="22"/>
                <w:szCs w:val="22"/>
                <w:highlight w:val="yellow"/>
              </w:rPr>
            </w:rPrChange>
          </w:rPr>
          <w:t>.</w:t>
        </w:r>
      </w:ins>
      <w:ins w:id="512" w:author="Rikke Jeppesen" w:date="2021-04-02T16:16:00Z">
        <w:r w:rsidR="002F7233" w:rsidRPr="00F47ACB">
          <w:rPr>
            <w:rFonts w:ascii="Garamond" w:hAnsi="Garamond"/>
            <w:sz w:val="22"/>
            <w:szCs w:val="22"/>
            <w:rPrChange w:id="513" w:author="Rikke Jeppesen" w:date="2021-04-02T16:50:00Z">
              <w:rPr>
                <w:rFonts w:ascii="Garamond" w:hAnsi="Garamond"/>
                <w:sz w:val="22"/>
                <w:szCs w:val="22"/>
                <w:highlight w:val="yellow"/>
              </w:rPr>
            </w:rPrChange>
          </w:rPr>
          <w:t>9</w:t>
        </w:r>
      </w:ins>
      <w:ins w:id="514" w:author="Rikke Jeppesen" w:date="2021-04-02T13:56:00Z">
        <w:r w:rsidRPr="00F47ACB">
          <w:rPr>
            <w:rFonts w:ascii="Garamond" w:hAnsi="Garamond"/>
            <w:sz w:val="22"/>
            <w:szCs w:val="22"/>
          </w:rPr>
          <w:t xml:space="preserve"> ppt. The YSI </w:t>
        </w:r>
        <w:proofErr w:type="spellStart"/>
        <w:r w:rsidRPr="00F47ACB">
          <w:rPr>
            <w:rFonts w:ascii="Garamond" w:hAnsi="Garamond"/>
            <w:sz w:val="22"/>
            <w:szCs w:val="22"/>
          </w:rPr>
          <w:t>sonde</w:t>
        </w:r>
        <w:proofErr w:type="spellEnd"/>
        <w:r w:rsidRPr="00F47ACB">
          <w:rPr>
            <w:rFonts w:ascii="Garamond" w:hAnsi="Garamond"/>
            <w:sz w:val="22"/>
            <w:szCs w:val="22"/>
          </w:rPr>
          <w:t xml:space="preserve"> associated with this site (collecting readings for the water quality dataset) is approximately 30 cm off the bottom, which is composed of compacted silty mud.</w:t>
        </w:r>
      </w:ins>
    </w:p>
    <w:p w:rsidR="00D93CD5" w:rsidRPr="002F0263" w:rsidRDefault="00D93CD5" w:rsidP="00D93CD5">
      <w:pPr>
        <w:ind w:left="547" w:right="907"/>
        <w:jc w:val="both"/>
        <w:rPr>
          <w:ins w:id="515" w:author="Rikke Jeppesen" w:date="2021-04-02T13:56:00Z"/>
          <w:rFonts w:ascii="Garamond" w:hAnsi="Garamond"/>
          <w:sz w:val="22"/>
          <w:szCs w:val="22"/>
        </w:rPr>
      </w:pPr>
      <w:ins w:id="516" w:author="Rikke Jeppesen" w:date="2021-04-02T13:56:00Z">
        <w:r w:rsidRPr="00F47ACB">
          <w:rPr>
            <w:rFonts w:ascii="Garamond" w:hAnsi="Garamond"/>
            <w:sz w:val="22"/>
            <w:szCs w:val="22"/>
          </w:rPr>
          <w:t xml:space="preserve">An EXO2 </w:t>
        </w:r>
        <w:proofErr w:type="spellStart"/>
        <w:r w:rsidRPr="00F47ACB">
          <w:rPr>
            <w:rFonts w:ascii="Garamond" w:hAnsi="Garamond"/>
            <w:sz w:val="22"/>
            <w:szCs w:val="22"/>
          </w:rPr>
          <w:t>sonde</w:t>
        </w:r>
        <w:proofErr w:type="spellEnd"/>
        <w:r w:rsidRPr="00F47ACB">
          <w:rPr>
            <w:rFonts w:ascii="Garamond" w:hAnsi="Garamond"/>
            <w:sz w:val="22"/>
            <w:szCs w:val="22"/>
          </w:rPr>
          <w:t xml:space="preserve"> is deployed at this site.</w:t>
        </w:r>
      </w:ins>
    </w:p>
    <w:p w:rsidR="00D93CD5" w:rsidRPr="006D7990" w:rsidRDefault="00D93CD5" w:rsidP="00D93CD5">
      <w:pPr>
        <w:ind w:left="547" w:right="907"/>
        <w:jc w:val="both"/>
        <w:rPr>
          <w:ins w:id="517" w:author="Rikke Jeppesen" w:date="2021-04-02T13:56:00Z"/>
          <w:rFonts w:ascii="Garamond" w:hAnsi="Garamond"/>
          <w:sz w:val="22"/>
          <w:szCs w:val="22"/>
          <w:rPrChange w:id="518" w:author="Rikke Jeppesen" w:date="2021-04-02T17:33:00Z">
            <w:rPr>
              <w:ins w:id="519" w:author="Rikke Jeppesen" w:date="2021-04-02T13:56:00Z"/>
              <w:rFonts w:ascii="Garamond" w:hAnsi="Garamond"/>
              <w:sz w:val="22"/>
              <w:szCs w:val="22"/>
              <w:highlight w:val="yellow"/>
            </w:rPr>
          </w:rPrChange>
        </w:rPr>
      </w:pPr>
    </w:p>
    <w:p w:rsidR="00D93CD5" w:rsidRDefault="00D93CD5" w:rsidP="00D93CD5">
      <w:pPr>
        <w:ind w:left="547" w:right="907"/>
        <w:jc w:val="both"/>
        <w:rPr>
          <w:ins w:id="520" w:author="Rikke Jeppesen" w:date="2021-04-02T13:56:00Z"/>
          <w:rFonts w:ascii="Garamond" w:hAnsi="Garamond"/>
          <w:sz w:val="22"/>
          <w:szCs w:val="22"/>
        </w:rPr>
      </w:pPr>
      <w:ins w:id="521" w:author="Rikke Jeppesen" w:date="2021-04-02T13:56:00Z">
        <w:r w:rsidRPr="006D7990">
          <w:rPr>
            <w:rFonts w:ascii="Garamond" w:hAnsi="Garamond"/>
            <w:sz w:val="22"/>
            <w:szCs w:val="22"/>
          </w:rPr>
          <w:t xml:space="preserve">The fourth site </w:t>
        </w:r>
        <w:proofErr w:type="spellStart"/>
        <w:r w:rsidRPr="006D7990">
          <w:rPr>
            <w:rFonts w:ascii="Garamond" w:hAnsi="Garamond"/>
            <w:sz w:val="22"/>
            <w:szCs w:val="22"/>
          </w:rPr>
          <w:t>Vierra</w:t>
        </w:r>
        <w:proofErr w:type="spellEnd"/>
        <w:r w:rsidRPr="006D7990">
          <w:rPr>
            <w:rFonts w:ascii="Garamond" w:hAnsi="Garamond"/>
            <w:sz w:val="22"/>
            <w:szCs w:val="22"/>
          </w:rPr>
          <w:t xml:space="preserve"> Mouth (VM) (36</w:t>
        </w:r>
        <w:r w:rsidRPr="006D7990">
          <w:rPr>
            <w:rFonts w:ascii="Garamond" w:hAnsi="Garamond"/>
            <w:sz w:val="22"/>
            <w:szCs w:val="22"/>
          </w:rPr>
          <w:sym w:font="Symbol" w:char="F0B0"/>
        </w:r>
        <w:r w:rsidRPr="006D7990">
          <w:rPr>
            <w:rFonts w:ascii="Garamond" w:hAnsi="Garamond"/>
            <w:sz w:val="22"/>
            <w:szCs w:val="22"/>
          </w:rPr>
          <w:t>48’39.95”N, 121</w:t>
        </w:r>
        <w:r w:rsidRPr="006D7990">
          <w:rPr>
            <w:rFonts w:ascii="Garamond" w:hAnsi="Garamond"/>
            <w:sz w:val="22"/>
            <w:szCs w:val="22"/>
          </w:rPr>
          <w:sym w:font="Symbol" w:char="F0B0"/>
        </w:r>
        <w:r w:rsidRPr="006D7990">
          <w:rPr>
            <w:rFonts w:ascii="Garamond" w:hAnsi="Garamond"/>
            <w:sz w:val="22"/>
            <w:szCs w:val="22"/>
          </w:rPr>
          <w:t>46’45.22”W) is located at the mouth of the slough and is used to identify oceanic influence. In 20</w:t>
        </w:r>
      </w:ins>
      <w:ins w:id="522" w:author="Rikke Jeppesen" w:date="2021-04-02T17:22:00Z">
        <w:r w:rsidR="00944D03" w:rsidRPr="006D7990">
          <w:rPr>
            <w:rFonts w:ascii="Garamond" w:hAnsi="Garamond"/>
            <w:sz w:val="22"/>
            <w:szCs w:val="22"/>
            <w:rPrChange w:id="523" w:author="Rikke Jeppesen" w:date="2021-04-02T17:33:00Z">
              <w:rPr>
                <w:rFonts w:ascii="Garamond" w:hAnsi="Garamond"/>
                <w:sz w:val="22"/>
                <w:szCs w:val="22"/>
                <w:highlight w:val="yellow"/>
              </w:rPr>
            </w:rPrChange>
          </w:rPr>
          <w:t>20</w:t>
        </w:r>
      </w:ins>
      <w:ins w:id="524" w:author="Rikke Jeppesen" w:date="2021-04-02T13:56:00Z">
        <w:r w:rsidRPr="006D7990">
          <w:rPr>
            <w:rFonts w:ascii="Garamond" w:hAnsi="Garamond"/>
            <w:sz w:val="22"/>
            <w:szCs w:val="22"/>
          </w:rPr>
          <w:t>, the tidal range was from -0.</w:t>
        </w:r>
      </w:ins>
      <w:ins w:id="525" w:author="Rikke Jeppesen" w:date="2021-04-02T17:33:00Z">
        <w:r w:rsidR="006D7990" w:rsidRPr="006D7990">
          <w:rPr>
            <w:rFonts w:ascii="Garamond" w:hAnsi="Garamond"/>
            <w:sz w:val="22"/>
            <w:szCs w:val="22"/>
            <w:rPrChange w:id="526" w:author="Rikke Jeppesen" w:date="2021-04-02T17:33:00Z">
              <w:rPr>
                <w:rFonts w:ascii="Garamond" w:hAnsi="Garamond"/>
                <w:sz w:val="22"/>
                <w:szCs w:val="22"/>
                <w:highlight w:val="yellow"/>
              </w:rPr>
            </w:rPrChange>
          </w:rPr>
          <w:t>38</w:t>
        </w:r>
      </w:ins>
      <w:ins w:id="527" w:author="Rikke Jeppesen" w:date="2021-04-02T13:56:00Z">
        <w:r w:rsidRPr="006D7990">
          <w:rPr>
            <w:rFonts w:ascii="Garamond" w:hAnsi="Garamond"/>
            <w:sz w:val="22"/>
            <w:szCs w:val="22"/>
          </w:rPr>
          <w:t xml:space="preserve"> m to 2.2</w:t>
        </w:r>
      </w:ins>
      <w:ins w:id="528" w:author="Rikke Jeppesen" w:date="2021-04-02T17:22:00Z">
        <w:r w:rsidR="00944D03" w:rsidRPr="006D7990">
          <w:rPr>
            <w:rFonts w:ascii="Garamond" w:hAnsi="Garamond"/>
            <w:sz w:val="22"/>
            <w:szCs w:val="22"/>
            <w:rPrChange w:id="529" w:author="Rikke Jeppesen" w:date="2021-04-02T17:33:00Z">
              <w:rPr>
                <w:rFonts w:ascii="Garamond" w:hAnsi="Garamond"/>
                <w:sz w:val="22"/>
                <w:szCs w:val="22"/>
                <w:highlight w:val="yellow"/>
              </w:rPr>
            </w:rPrChange>
          </w:rPr>
          <w:t>6</w:t>
        </w:r>
      </w:ins>
      <w:ins w:id="530" w:author="Rikke Jeppesen" w:date="2021-04-02T13:56:00Z">
        <w:r w:rsidRPr="006D7990">
          <w:rPr>
            <w:rFonts w:ascii="Garamond" w:hAnsi="Garamond"/>
            <w:sz w:val="22"/>
            <w:szCs w:val="22"/>
          </w:rPr>
          <w:t xml:space="preserve"> meters at this site and salinity ranged from </w:t>
        </w:r>
      </w:ins>
      <w:ins w:id="531" w:author="Rikke Jeppesen" w:date="2021-04-02T17:32:00Z">
        <w:r w:rsidR="006D7990" w:rsidRPr="006D7990">
          <w:rPr>
            <w:rFonts w:ascii="Garamond" w:hAnsi="Garamond"/>
            <w:sz w:val="22"/>
            <w:szCs w:val="22"/>
            <w:rPrChange w:id="532" w:author="Rikke Jeppesen" w:date="2021-04-02T17:33:00Z">
              <w:rPr>
                <w:rFonts w:ascii="Garamond" w:hAnsi="Garamond"/>
                <w:sz w:val="22"/>
                <w:szCs w:val="22"/>
                <w:highlight w:val="yellow"/>
              </w:rPr>
            </w:rPrChange>
          </w:rPr>
          <w:t>18.2</w:t>
        </w:r>
      </w:ins>
      <w:ins w:id="533" w:author="Rikke Jeppesen" w:date="2021-04-02T13:56:00Z">
        <w:r w:rsidRPr="006D7990">
          <w:rPr>
            <w:rFonts w:ascii="Garamond" w:hAnsi="Garamond"/>
            <w:sz w:val="22"/>
            <w:szCs w:val="22"/>
          </w:rPr>
          <w:t xml:space="preserve"> to 33.</w:t>
        </w:r>
      </w:ins>
      <w:ins w:id="534" w:author="Rikke Jeppesen" w:date="2021-04-02T17:32:00Z">
        <w:r w:rsidR="006D7990" w:rsidRPr="006D7990">
          <w:rPr>
            <w:rFonts w:ascii="Garamond" w:hAnsi="Garamond"/>
            <w:sz w:val="22"/>
            <w:szCs w:val="22"/>
            <w:rPrChange w:id="535" w:author="Rikke Jeppesen" w:date="2021-04-02T17:33:00Z">
              <w:rPr>
                <w:rFonts w:ascii="Garamond" w:hAnsi="Garamond"/>
                <w:sz w:val="22"/>
                <w:szCs w:val="22"/>
                <w:highlight w:val="yellow"/>
              </w:rPr>
            </w:rPrChange>
          </w:rPr>
          <w:t>2</w:t>
        </w:r>
      </w:ins>
      <w:ins w:id="536" w:author="Rikke Jeppesen" w:date="2021-04-02T13:56:00Z">
        <w:r w:rsidRPr="006D7990">
          <w:rPr>
            <w:rFonts w:ascii="Garamond" w:hAnsi="Garamond"/>
            <w:sz w:val="22"/>
            <w:szCs w:val="22"/>
          </w:rPr>
          <w:t xml:space="preserve"> ppt. The YSI </w:t>
        </w:r>
        <w:proofErr w:type="spellStart"/>
        <w:r w:rsidRPr="006D7990">
          <w:rPr>
            <w:rFonts w:ascii="Garamond" w:hAnsi="Garamond"/>
            <w:sz w:val="22"/>
            <w:szCs w:val="22"/>
          </w:rPr>
          <w:t>sonde</w:t>
        </w:r>
        <w:proofErr w:type="spellEnd"/>
        <w:r w:rsidRPr="006D7990">
          <w:rPr>
            <w:rFonts w:ascii="Garamond" w:hAnsi="Garamond"/>
            <w:sz w:val="22"/>
            <w:szCs w:val="22"/>
          </w:rPr>
          <w:t xml:space="preserve"> associated with this site (collecting readings for the water quality dataset) is located approximately 30 cm off the bottom which is composed of compacted mud and sand due to strong tidal currents. This site receives drainage from the entire watershed due to its location at the mouth. There are several auto wrecking yards located approximately 2 km east of this site. An EXO2 </w:t>
        </w:r>
        <w:proofErr w:type="spellStart"/>
        <w:r w:rsidRPr="006D7990">
          <w:rPr>
            <w:rFonts w:ascii="Garamond" w:hAnsi="Garamond"/>
            <w:sz w:val="22"/>
            <w:szCs w:val="22"/>
          </w:rPr>
          <w:t>sonde</w:t>
        </w:r>
        <w:proofErr w:type="spellEnd"/>
        <w:r w:rsidRPr="006D7990">
          <w:rPr>
            <w:rFonts w:ascii="Garamond" w:hAnsi="Garamond"/>
            <w:sz w:val="22"/>
            <w:szCs w:val="22"/>
          </w:rPr>
          <w:t xml:space="preserve"> is deployed at this site.</w:t>
        </w:r>
      </w:ins>
    </w:p>
    <w:p w:rsidR="00D93CD5" w:rsidRDefault="00D93CD5" w:rsidP="00D93CD5">
      <w:pPr>
        <w:pStyle w:val="HTMLPreformatted"/>
        <w:rPr>
          <w:ins w:id="537" w:author="Rikke Jeppesen" w:date="2021-04-02T13:56:00Z"/>
          <w:rFonts w:ascii="Garamond" w:hAnsi="Garamond"/>
          <w:sz w:val="22"/>
          <w:szCs w:val="22"/>
        </w:rPr>
      </w:pPr>
      <w:ins w:id="538" w:author="Rikke Jeppesen" w:date="2021-04-02T13:56:00Z">
        <w:r w:rsidDel="00AF6196">
          <w:rPr>
            <w:rFonts w:ascii="Garamond" w:hAnsi="Garamond" w:cs="Times New Roman"/>
            <w:sz w:val="22"/>
            <w:szCs w:val="22"/>
          </w:rPr>
          <w:t xml:space="preserve"> </w:t>
        </w:r>
      </w:ins>
    </w:p>
    <w:tbl>
      <w:tblPr>
        <w:tblW w:w="10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
        <w:gridCol w:w="846"/>
        <w:gridCol w:w="1472"/>
        <w:gridCol w:w="1771"/>
        <w:gridCol w:w="1058"/>
        <w:gridCol w:w="1752"/>
        <w:gridCol w:w="2531"/>
      </w:tblGrid>
      <w:tr w:rsidR="00D93CD5" w:rsidTr="007E78D2">
        <w:trPr>
          <w:trHeight w:val="540"/>
          <w:jc w:val="center"/>
          <w:ins w:id="539" w:author="Rikke Jeppesen" w:date="2021-04-02T13:56:00Z"/>
        </w:trPr>
        <w:tc>
          <w:tcPr>
            <w:tcW w:w="856" w:type="dxa"/>
            <w:shd w:val="clear" w:color="auto" w:fill="auto"/>
          </w:tcPr>
          <w:p w:rsidR="00D93CD5" w:rsidRPr="00EC333C" w:rsidRDefault="00D93CD5" w:rsidP="007E78D2">
            <w:pPr>
              <w:rPr>
                <w:ins w:id="540" w:author="Rikke Jeppesen" w:date="2021-04-02T13:56:00Z"/>
                <w:rFonts w:ascii="Calibri" w:eastAsia="Calibri" w:hAnsi="Calibri"/>
                <w:sz w:val="22"/>
                <w:szCs w:val="22"/>
              </w:rPr>
            </w:pPr>
            <w:ins w:id="541" w:author="Rikke Jeppesen" w:date="2021-04-02T13:56:00Z">
              <w:r w:rsidRPr="00EC333C">
                <w:rPr>
                  <w:rFonts w:ascii="Calibri" w:eastAsia="Calibri" w:hAnsi="Calibri"/>
                  <w:sz w:val="22"/>
                  <w:szCs w:val="22"/>
                </w:rPr>
                <w:t>Station Code</w:t>
              </w:r>
            </w:ins>
          </w:p>
        </w:tc>
        <w:tc>
          <w:tcPr>
            <w:tcW w:w="846" w:type="dxa"/>
            <w:shd w:val="clear" w:color="auto" w:fill="auto"/>
          </w:tcPr>
          <w:p w:rsidR="00D93CD5" w:rsidRPr="00EC333C" w:rsidRDefault="00D93CD5" w:rsidP="007E78D2">
            <w:pPr>
              <w:rPr>
                <w:ins w:id="542" w:author="Rikke Jeppesen" w:date="2021-04-02T13:56:00Z"/>
                <w:rFonts w:ascii="Calibri" w:eastAsia="Calibri" w:hAnsi="Calibri"/>
                <w:sz w:val="22"/>
                <w:szCs w:val="22"/>
              </w:rPr>
            </w:pPr>
            <w:ins w:id="543" w:author="Rikke Jeppesen" w:date="2021-04-02T13:56:00Z">
              <w:r w:rsidRPr="00EC333C">
                <w:rPr>
                  <w:rFonts w:ascii="Calibri" w:eastAsia="Calibri" w:hAnsi="Calibri"/>
                  <w:sz w:val="22"/>
                  <w:szCs w:val="22"/>
                </w:rPr>
                <w:t>SWMP Status</w:t>
              </w:r>
            </w:ins>
          </w:p>
        </w:tc>
        <w:tc>
          <w:tcPr>
            <w:tcW w:w="1472" w:type="dxa"/>
            <w:shd w:val="clear" w:color="auto" w:fill="auto"/>
          </w:tcPr>
          <w:p w:rsidR="00D93CD5" w:rsidRPr="00EC333C" w:rsidRDefault="00D93CD5" w:rsidP="007E78D2">
            <w:pPr>
              <w:rPr>
                <w:ins w:id="544" w:author="Rikke Jeppesen" w:date="2021-04-02T13:56:00Z"/>
                <w:rFonts w:ascii="Calibri" w:eastAsia="Calibri" w:hAnsi="Calibri"/>
                <w:sz w:val="22"/>
                <w:szCs w:val="22"/>
              </w:rPr>
            </w:pPr>
            <w:ins w:id="545" w:author="Rikke Jeppesen" w:date="2021-04-02T13:56:00Z">
              <w:r w:rsidRPr="00EC333C">
                <w:rPr>
                  <w:rFonts w:ascii="Calibri" w:eastAsia="Calibri" w:hAnsi="Calibri"/>
                  <w:sz w:val="22"/>
                  <w:szCs w:val="22"/>
                </w:rPr>
                <w:t>Station Name</w:t>
              </w:r>
            </w:ins>
          </w:p>
        </w:tc>
        <w:tc>
          <w:tcPr>
            <w:tcW w:w="1771" w:type="dxa"/>
            <w:shd w:val="clear" w:color="auto" w:fill="auto"/>
          </w:tcPr>
          <w:p w:rsidR="00D93CD5" w:rsidRPr="00EC333C" w:rsidRDefault="00D93CD5" w:rsidP="007E78D2">
            <w:pPr>
              <w:rPr>
                <w:ins w:id="546" w:author="Rikke Jeppesen" w:date="2021-04-02T13:56:00Z"/>
                <w:rFonts w:ascii="Calibri" w:eastAsia="Calibri" w:hAnsi="Calibri"/>
                <w:sz w:val="22"/>
                <w:szCs w:val="22"/>
              </w:rPr>
            </w:pPr>
            <w:ins w:id="547" w:author="Rikke Jeppesen" w:date="2021-04-02T13:56:00Z">
              <w:r w:rsidRPr="00EC333C">
                <w:rPr>
                  <w:rFonts w:ascii="Calibri" w:eastAsia="Calibri" w:hAnsi="Calibri"/>
                  <w:sz w:val="22"/>
                  <w:szCs w:val="22"/>
                </w:rPr>
                <w:t>Location</w:t>
              </w:r>
            </w:ins>
          </w:p>
        </w:tc>
        <w:tc>
          <w:tcPr>
            <w:tcW w:w="1058" w:type="dxa"/>
            <w:shd w:val="clear" w:color="auto" w:fill="auto"/>
          </w:tcPr>
          <w:p w:rsidR="00D93CD5" w:rsidRPr="00EC333C" w:rsidRDefault="00D93CD5" w:rsidP="007E78D2">
            <w:pPr>
              <w:rPr>
                <w:ins w:id="548" w:author="Rikke Jeppesen" w:date="2021-04-02T13:56:00Z"/>
                <w:rFonts w:ascii="Calibri" w:eastAsia="Calibri" w:hAnsi="Calibri"/>
                <w:sz w:val="22"/>
                <w:szCs w:val="22"/>
              </w:rPr>
            </w:pPr>
            <w:ins w:id="549" w:author="Rikke Jeppesen" w:date="2021-04-02T13:56:00Z">
              <w:r w:rsidRPr="00EC333C">
                <w:rPr>
                  <w:rFonts w:ascii="Calibri" w:eastAsia="Calibri" w:hAnsi="Calibri"/>
                  <w:sz w:val="22"/>
                  <w:szCs w:val="22"/>
                </w:rPr>
                <w:t>Active Dates</w:t>
              </w:r>
            </w:ins>
          </w:p>
        </w:tc>
        <w:tc>
          <w:tcPr>
            <w:tcW w:w="1752" w:type="dxa"/>
            <w:shd w:val="clear" w:color="auto" w:fill="auto"/>
          </w:tcPr>
          <w:p w:rsidR="00D93CD5" w:rsidRPr="00EC333C" w:rsidRDefault="00D93CD5" w:rsidP="007E78D2">
            <w:pPr>
              <w:rPr>
                <w:ins w:id="550" w:author="Rikke Jeppesen" w:date="2021-04-02T13:56:00Z"/>
                <w:rFonts w:ascii="Calibri" w:eastAsia="Calibri" w:hAnsi="Calibri"/>
                <w:sz w:val="22"/>
                <w:szCs w:val="22"/>
              </w:rPr>
            </w:pPr>
            <w:ins w:id="551" w:author="Rikke Jeppesen" w:date="2021-04-02T13:56:00Z">
              <w:r w:rsidRPr="00EC333C">
                <w:rPr>
                  <w:rFonts w:ascii="Calibri" w:eastAsia="Calibri" w:hAnsi="Calibri"/>
                  <w:sz w:val="22"/>
                  <w:szCs w:val="22"/>
                </w:rPr>
                <w:t>Reason Decommissioned</w:t>
              </w:r>
            </w:ins>
          </w:p>
        </w:tc>
        <w:tc>
          <w:tcPr>
            <w:tcW w:w="2531" w:type="dxa"/>
            <w:shd w:val="clear" w:color="auto" w:fill="auto"/>
          </w:tcPr>
          <w:p w:rsidR="00D93CD5" w:rsidRPr="00EC333C" w:rsidRDefault="00D93CD5" w:rsidP="007E78D2">
            <w:pPr>
              <w:rPr>
                <w:ins w:id="552" w:author="Rikke Jeppesen" w:date="2021-04-02T13:56:00Z"/>
                <w:rFonts w:ascii="Calibri" w:eastAsia="Calibri" w:hAnsi="Calibri"/>
                <w:sz w:val="22"/>
                <w:szCs w:val="22"/>
              </w:rPr>
            </w:pPr>
            <w:ins w:id="553" w:author="Rikke Jeppesen" w:date="2021-04-02T13:56:00Z">
              <w:r w:rsidRPr="00EC333C">
                <w:rPr>
                  <w:rFonts w:ascii="Calibri" w:eastAsia="Calibri" w:hAnsi="Calibri"/>
                  <w:sz w:val="22"/>
                  <w:szCs w:val="22"/>
                </w:rPr>
                <w:t>Notes</w:t>
              </w:r>
            </w:ins>
          </w:p>
        </w:tc>
      </w:tr>
      <w:tr w:rsidR="00D93CD5" w:rsidTr="007E78D2">
        <w:trPr>
          <w:trHeight w:val="838"/>
          <w:jc w:val="center"/>
          <w:ins w:id="554" w:author="Rikke Jeppesen" w:date="2021-04-02T13:56:00Z"/>
        </w:trPr>
        <w:tc>
          <w:tcPr>
            <w:tcW w:w="856" w:type="dxa"/>
            <w:shd w:val="clear" w:color="auto" w:fill="auto"/>
          </w:tcPr>
          <w:p w:rsidR="00D93CD5" w:rsidRPr="00EC333C" w:rsidRDefault="00D93CD5" w:rsidP="007E78D2">
            <w:pPr>
              <w:rPr>
                <w:ins w:id="555" w:author="Rikke Jeppesen" w:date="2021-04-02T13:56:00Z"/>
                <w:rFonts w:ascii="Calibri" w:eastAsia="Calibri" w:hAnsi="Calibri"/>
                <w:sz w:val="22"/>
                <w:szCs w:val="22"/>
              </w:rPr>
            </w:pPr>
            <w:ins w:id="556" w:author="Rikke Jeppesen" w:date="2021-04-02T13:56:00Z">
              <w:r>
                <w:rPr>
                  <w:rFonts w:ascii="Calibri" w:eastAsia="Calibri" w:hAnsi="Calibri"/>
                  <w:sz w:val="22"/>
                  <w:szCs w:val="22"/>
                </w:rPr>
                <w:t>AP</w:t>
              </w:r>
            </w:ins>
          </w:p>
        </w:tc>
        <w:tc>
          <w:tcPr>
            <w:tcW w:w="846" w:type="dxa"/>
            <w:shd w:val="clear" w:color="auto" w:fill="auto"/>
          </w:tcPr>
          <w:p w:rsidR="00D93CD5" w:rsidRPr="00EC333C" w:rsidRDefault="00D93CD5" w:rsidP="007E78D2">
            <w:pPr>
              <w:rPr>
                <w:ins w:id="557" w:author="Rikke Jeppesen" w:date="2021-04-02T13:56:00Z"/>
                <w:rFonts w:ascii="Calibri" w:eastAsia="Calibri" w:hAnsi="Calibri"/>
                <w:sz w:val="22"/>
                <w:szCs w:val="22"/>
              </w:rPr>
            </w:pPr>
            <w:ins w:id="558" w:author="Rikke Jeppesen" w:date="2021-04-02T13:56:00Z">
              <w:r>
                <w:rPr>
                  <w:rFonts w:ascii="Calibri" w:eastAsia="Calibri" w:hAnsi="Calibri"/>
                  <w:sz w:val="22"/>
                  <w:szCs w:val="22"/>
                </w:rPr>
                <w:t>P</w:t>
              </w:r>
            </w:ins>
          </w:p>
        </w:tc>
        <w:tc>
          <w:tcPr>
            <w:tcW w:w="1472" w:type="dxa"/>
            <w:shd w:val="clear" w:color="auto" w:fill="auto"/>
          </w:tcPr>
          <w:p w:rsidR="00D93CD5" w:rsidRPr="00EC333C" w:rsidRDefault="00D93CD5" w:rsidP="007E78D2">
            <w:pPr>
              <w:rPr>
                <w:ins w:id="559" w:author="Rikke Jeppesen" w:date="2021-04-02T13:56:00Z"/>
                <w:rFonts w:ascii="Calibri" w:eastAsia="Calibri" w:hAnsi="Calibri"/>
                <w:sz w:val="22"/>
                <w:szCs w:val="22"/>
              </w:rPr>
            </w:pPr>
            <w:proofErr w:type="spellStart"/>
            <w:ins w:id="560" w:author="Rikke Jeppesen" w:date="2021-04-02T13:56:00Z">
              <w:r>
                <w:rPr>
                  <w:rFonts w:ascii="Calibri" w:eastAsia="Calibri" w:hAnsi="Calibri"/>
                  <w:sz w:val="22"/>
                  <w:szCs w:val="22"/>
                </w:rPr>
                <w:t>Azevedo</w:t>
              </w:r>
              <w:proofErr w:type="spellEnd"/>
              <w:r>
                <w:rPr>
                  <w:rFonts w:ascii="Calibri" w:eastAsia="Calibri" w:hAnsi="Calibri"/>
                  <w:sz w:val="22"/>
                  <w:szCs w:val="22"/>
                </w:rPr>
                <w:t xml:space="preserve"> Pond</w:t>
              </w:r>
            </w:ins>
          </w:p>
        </w:tc>
        <w:tc>
          <w:tcPr>
            <w:tcW w:w="1771" w:type="dxa"/>
            <w:shd w:val="clear" w:color="auto" w:fill="auto"/>
          </w:tcPr>
          <w:p w:rsidR="00D93CD5" w:rsidRPr="00EC333C" w:rsidRDefault="00D93CD5" w:rsidP="007E78D2">
            <w:pPr>
              <w:rPr>
                <w:ins w:id="561" w:author="Rikke Jeppesen" w:date="2021-04-02T13:56:00Z"/>
                <w:rFonts w:ascii="Calibri" w:eastAsia="Calibri" w:hAnsi="Calibri"/>
                <w:sz w:val="22"/>
                <w:szCs w:val="22"/>
              </w:rPr>
            </w:pPr>
            <w:ins w:id="562" w:author="Rikke Jeppesen" w:date="2021-04-02T13:56:00Z">
              <w:r w:rsidRPr="00825314">
                <w:rPr>
                  <w:rFonts w:ascii="Garamond" w:hAnsi="Garamond"/>
                  <w:sz w:val="22"/>
                  <w:szCs w:val="22"/>
                </w:rPr>
                <w:t>36</w:t>
              </w:r>
              <w:r w:rsidRPr="00825314">
                <w:rPr>
                  <w:rFonts w:ascii="Garamond" w:hAnsi="Garamond"/>
                  <w:sz w:val="22"/>
                  <w:szCs w:val="22"/>
                </w:rPr>
                <w:sym w:font="Symbol" w:char="F0B0"/>
              </w:r>
              <w:r w:rsidRPr="00825314">
                <w:rPr>
                  <w:rFonts w:ascii="Garamond" w:hAnsi="Garamond"/>
                  <w:sz w:val="22"/>
                  <w:szCs w:val="22"/>
                </w:rPr>
                <w:t>50’44.64”N, 121</w:t>
              </w:r>
              <w:r w:rsidRPr="00825314">
                <w:rPr>
                  <w:rFonts w:ascii="Garamond" w:hAnsi="Garamond"/>
                  <w:sz w:val="22"/>
                  <w:szCs w:val="22"/>
                </w:rPr>
                <w:sym w:font="Symbol" w:char="F0B0"/>
              </w:r>
              <w:r w:rsidRPr="00825314">
                <w:rPr>
                  <w:rFonts w:ascii="Garamond" w:hAnsi="Garamond"/>
                  <w:sz w:val="22"/>
                  <w:szCs w:val="22"/>
                </w:rPr>
                <w:t>45’13.24”W</w:t>
              </w:r>
            </w:ins>
          </w:p>
        </w:tc>
        <w:tc>
          <w:tcPr>
            <w:tcW w:w="1058" w:type="dxa"/>
            <w:shd w:val="clear" w:color="auto" w:fill="auto"/>
          </w:tcPr>
          <w:p w:rsidR="00D93CD5" w:rsidRPr="00EC333C" w:rsidRDefault="00D93CD5" w:rsidP="007E78D2">
            <w:pPr>
              <w:rPr>
                <w:ins w:id="563" w:author="Rikke Jeppesen" w:date="2021-04-02T13:56:00Z"/>
                <w:rFonts w:ascii="Calibri" w:eastAsia="Calibri" w:hAnsi="Calibri"/>
                <w:sz w:val="22"/>
                <w:szCs w:val="22"/>
              </w:rPr>
            </w:pPr>
            <w:ins w:id="564" w:author="Rikke Jeppesen" w:date="2021-04-02T13:56:00Z">
              <w:r>
                <w:rPr>
                  <w:rFonts w:ascii="Calibri" w:eastAsia="Calibri" w:hAnsi="Calibri"/>
                  <w:sz w:val="22"/>
                  <w:szCs w:val="22"/>
                </w:rPr>
                <w:t>June 1995-current</w:t>
              </w:r>
            </w:ins>
          </w:p>
        </w:tc>
        <w:tc>
          <w:tcPr>
            <w:tcW w:w="1752" w:type="dxa"/>
            <w:shd w:val="clear" w:color="auto" w:fill="auto"/>
          </w:tcPr>
          <w:p w:rsidR="00D93CD5" w:rsidRPr="00EC333C" w:rsidRDefault="00D93CD5" w:rsidP="007E78D2">
            <w:pPr>
              <w:rPr>
                <w:ins w:id="565" w:author="Rikke Jeppesen" w:date="2021-04-02T13:56:00Z"/>
                <w:rFonts w:ascii="Calibri" w:eastAsia="Calibri" w:hAnsi="Calibri"/>
                <w:sz w:val="22"/>
                <w:szCs w:val="22"/>
              </w:rPr>
            </w:pPr>
            <w:ins w:id="566" w:author="Rikke Jeppesen" w:date="2021-04-02T13:56:00Z">
              <w:r w:rsidRPr="00EC333C">
                <w:rPr>
                  <w:rFonts w:ascii="Calibri" w:eastAsia="Calibri" w:hAnsi="Calibri"/>
                  <w:sz w:val="22"/>
                  <w:szCs w:val="22"/>
                </w:rPr>
                <w:t>NA</w:t>
              </w:r>
            </w:ins>
          </w:p>
        </w:tc>
        <w:tc>
          <w:tcPr>
            <w:tcW w:w="2531" w:type="dxa"/>
            <w:shd w:val="clear" w:color="auto" w:fill="auto"/>
          </w:tcPr>
          <w:p w:rsidR="00D93CD5" w:rsidRPr="00EC333C" w:rsidRDefault="00D93CD5" w:rsidP="007E78D2">
            <w:pPr>
              <w:rPr>
                <w:ins w:id="567" w:author="Rikke Jeppesen" w:date="2021-04-02T13:56:00Z"/>
                <w:rFonts w:ascii="Calibri" w:eastAsia="Calibri" w:hAnsi="Calibri"/>
                <w:sz w:val="22"/>
                <w:szCs w:val="22"/>
              </w:rPr>
            </w:pPr>
            <w:ins w:id="568" w:author="Rikke Jeppesen" w:date="2021-04-02T13:56:00Z">
              <w:r w:rsidRPr="00EC333C">
                <w:rPr>
                  <w:rFonts w:ascii="Calibri" w:eastAsia="Calibri" w:hAnsi="Calibri"/>
                  <w:sz w:val="22"/>
                  <w:szCs w:val="22"/>
                </w:rPr>
                <w:t>NA</w:t>
              </w:r>
            </w:ins>
          </w:p>
        </w:tc>
      </w:tr>
      <w:tr w:rsidR="00D93CD5" w:rsidTr="007E78D2">
        <w:trPr>
          <w:trHeight w:val="888"/>
          <w:jc w:val="center"/>
          <w:ins w:id="569" w:author="Rikke Jeppesen" w:date="2021-04-02T13:56:00Z"/>
        </w:trPr>
        <w:tc>
          <w:tcPr>
            <w:tcW w:w="856" w:type="dxa"/>
            <w:shd w:val="clear" w:color="auto" w:fill="auto"/>
          </w:tcPr>
          <w:p w:rsidR="00D93CD5" w:rsidRPr="00EC333C" w:rsidRDefault="00D93CD5" w:rsidP="007E78D2">
            <w:pPr>
              <w:rPr>
                <w:ins w:id="570" w:author="Rikke Jeppesen" w:date="2021-04-02T13:56:00Z"/>
                <w:rFonts w:ascii="Calibri" w:eastAsia="Calibri" w:hAnsi="Calibri"/>
                <w:sz w:val="22"/>
                <w:szCs w:val="22"/>
              </w:rPr>
            </w:pPr>
            <w:ins w:id="571" w:author="Rikke Jeppesen" w:date="2021-04-02T13:56:00Z">
              <w:r>
                <w:rPr>
                  <w:rFonts w:ascii="Calibri" w:eastAsia="Calibri" w:hAnsi="Calibri"/>
                  <w:sz w:val="22"/>
                  <w:szCs w:val="22"/>
                </w:rPr>
                <w:t>NM</w:t>
              </w:r>
            </w:ins>
          </w:p>
        </w:tc>
        <w:tc>
          <w:tcPr>
            <w:tcW w:w="846" w:type="dxa"/>
            <w:shd w:val="clear" w:color="auto" w:fill="auto"/>
          </w:tcPr>
          <w:p w:rsidR="00D93CD5" w:rsidRPr="00EC333C" w:rsidRDefault="00D93CD5" w:rsidP="007E78D2">
            <w:pPr>
              <w:rPr>
                <w:ins w:id="572" w:author="Rikke Jeppesen" w:date="2021-04-02T13:56:00Z"/>
                <w:rFonts w:ascii="Calibri" w:eastAsia="Calibri" w:hAnsi="Calibri"/>
                <w:sz w:val="22"/>
                <w:szCs w:val="22"/>
              </w:rPr>
            </w:pPr>
            <w:ins w:id="573" w:author="Rikke Jeppesen" w:date="2021-04-02T13:56:00Z">
              <w:r>
                <w:rPr>
                  <w:rFonts w:ascii="Calibri" w:eastAsia="Calibri" w:hAnsi="Calibri"/>
                  <w:sz w:val="22"/>
                  <w:szCs w:val="22"/>
                </w:rPr>
                <w:t>P</w:t>
              </w:r>
            </w:ins>
          </w:p>
        </w:tc>
        <w:tc>
          <w:tcPr>
            <w:tcW w:w="1472" w:type="dxa"/>
            <w:shd w:val="clear" w:color="auto" w:fill="auto"/>
          </w:tcPr>
          <w:p w:rsidR="00D93CD5" w:rsidRPr="00EC333C" w:rsidRDefault="00D93CD5" w:rsidP="007E78D2">
            <w:pPr>
              <w:rPr>
                <w:ins w:id="574" w:author="Rikke Jeppesen" w:date="2021-04-02T13:56:00Z"/>
                <w:rFonts w:ascii="Calibri" w:eastAsia="Calibri" w:hAnsi="Calibri"/>
                <w:sz w:val="22"/>
                <w:szCs w:val="22"/>
              </w:rPr>
            </w:pPr>
            <w:ins w:id="575" w:author="Rikke Jeppesen" w:date="2021-04-02T13:56:00Z">
              <w:r>
                <w:rPr>
                  <w:rFonts w:ascii="Calibri" w:eastAsia="Calibri" w:hAnsi="Calibri"/>
                  <w:sz w:val="22"/>
                  <w:szCs w:val="22"/>
                </w:rPr>
                <w:t>North Marsh</w:t>
              </w:r>
            </w:ins>
          </w:p>
        </w:tc>
        <w:tc>
          <w:tcPr>
            <w:tcW w:w="1771" w:type="dxa"/>
            <w:shd w:val="clear" w:color="auto" w:fill="auto"/>
          </w:tcPr>
          <w:p w:rsidR="00D93CD5" w:rsidRPr="00EC333C" w:rsidRDefault="00D93CD5" w:rsidP="007E78D2">
            <w:pPr>
              <w:rPr>
                <w:ins w:id="576" w:author="Rikke Jeppesen" w:date="2021-04-02T13:56:00Z"/>
                <w:rFonts w:ascii="Calibri" w:eastAsia="Calibri" w:hAnsi="Calibri"/>
                <w:sz w:val="22"/>
                <w:szCs w:val="22"/>
              </w:rPr>
            </w:pPr>
            <w:ins w:id="577" w:author="Rikke Jeppesen" w:date="2021-04-02T13:56:00Z">
              <w:r w:rsidRPr="00F21B7D">
                <w:rPr>
                  <w:rFonts w:ascii="Garamond" w:hAnsi="Garamond"/>
                  <w:sz w:val="22"/>
                  <w:szCs w:val="22"/>
                </w:rPr>
                <w:t>36</w:t>
              </w:r>
              <w:r w:rsidRPr="00F21B7D">
                <w:rPr>
                  <w:rFonts w:ascii="Garamond" w:hAnsi="Garamond"/>
                  <w:sz w:val="22"/>
                  <w:szCs w:val="22"/>
                </w:rPr>
                <w:sym w:font="Symbol" w:char="F0B0"/>
              </w:r>
              <w:r w:rsidRPr="00F21B7D">
                <w:rPr>
                  <w:rFonts w:ascii="Garamond" w:hAnsi="Garamond"/>
                  <w:sz w:val="22"/>
                  <w:szCs w:val="22"/>
                </w:rPr>
                <w:t>50’04.75”N, 121</w:t>
              </w:r>
              <w:r w:rsidRPr="00F21B7D">
                <w:rPr>
                  <w:rFonts w:ascii="Garamond" w:hAnsi="Garamond"/>
                  <w:sz w:val="22"/>
                  <w:szCs w:val="22"/>
                </w:rPr>
                <w:sym w:font="Symbol" w:char="F0B0"/>
              </w:r>
              <w:r w:rsidRPr="00F21B7D">
                <w:rPr>
                  <w:rFonts w:ascii="Garamond" w:hAnsi="Garamond"/>
                  <w:sz w:val="22"/>
                  <w:szCs w:val="22"/>
                </w:rPr>
                <w:t>44’18. 33”W</w:t>
              </w:r>
            </w:ins>
          </w:p>
        </w:tc>
        <w:tc>
          <w:tcPr>
            <w:tcW w:w="1058" w:type="dxa"/>
            <w:shd w:val="clear" w:color="auto" w:fill="auto"/>
          </w:tcPr>
          <w:p w:rsidR="00D93CD5" w:rsidRPr="00EC333C" w:rsidRDefault="00D93CD5" w:rsidP="007E78D2">
            <w:pPr>
              <w:rPr>
                <w:ins w:id="578" w:author="Rikke Jeppesen" w:date="2021-04-02T13:56:00Z"/>
                <w:rFonts w:ascii="Calibri" w:eastAsia="Calibri" w:hAnsi="Calibri"/>
                <w:sz w:val="22"/>
                <w:szCs w:val="22"/>
              </w:rPr>
            </w:pPr>
            <w:ins w:id="579" w:author="Rikke Jeppesen" w:date="2021-04-02T13:56:00Z">
              <w:r>
                <w:rPr>
                  <w:rFonts w:ascii="Calibri" w:eastAsia="Calibri" w:hAnsi="Calibri"/>
                  <w:sz w:val="22"/>
                  <w:szCs w:val="22"/>
                </w:rPr>
                <w:t xml:space="preserve">April 1999 - </w:t>
              </w:r>
              <w:proofErr w:type="spellStart"/>
              <w:r>
                <w:rPr>
                  <w:rFonts w:ascii="Calibri" w:eastAsia="Calibri" w:hAnsi="Calibri"/>
                  <w:sz w:val="22"/>
                  <w:szCs w:val="22"/>
                </w:rPr>
                <w:t>curernt</w:t>
              </w:r>
              <w:proofErr w:type="spellEnd"/>
            </w:ins>
          </w:p>
        </w:tc>
        <w:tc>
          <w:tcPr>
            <w:tcW w:w="1752" w:type="dxa"/>
            <w:shd w:val="clear" w:color="auto" w:fill="auto"/>
          </w:tcPr>
          <w:p w:rsidR="00D93CD5" w:rsidRPr="00EC333C" w:rsidRDefault="00D93CD5" w:rsidP="007E78D2">
            <w:pPr>
              <w:rPr>
                <w:ins w:id="580" w:author="Rikke Jeppesen" w:date="2021-04-02T13:56:00Z"/>
                <w:rFonts w:ascii="Calibri" w:eastAsia="Calibri" w:hAnsi="Calibri"/>
                <w:sz w:val="22"/>
                <w:szCs w:val="22"/>
              </w:rPr>
            </w:pPr>
            <w:ins w:id="581" w:author="Rikke Jeppesen" w:date="2021-04-02T13:56:00Z">
              <w:r w:rsidRPr="00EC333C">
                <w:rPr>
                  <w:rFonts w:ascii="Calibri" w:eastAsia="Calibri" w:hAnsi="Calibri"/>
                  <w:sz w:val="22"/>
                  <w:szCs w:val="22"/>
                </w:rPr>
                <w:t>NA</w:t>
              </w:r>
            </w:ins>
          </w:p>
        </w:tc>
        <w:tc>
          <w:tcPr>
            <w:tcW w:w="2531" w:type="dxa"/>
            <w:shd w:val="clear" w:color="auto" w:fill="auto"/>
          </w:tcPr>
          <w:p w:rsidR="00D93CD5" w:rsidRPr="00EC333C" w:rsidRDefault="00D93CD5" w:rsidP="007E78D2">
            <w:pPr>
              <w:rPr>
                <w:ins w:id="582" w:author="Rikke Jeppesen" w:date="2021-04-02T13:56:00Z"/>
                <w:rFonts w:ascii="Calibri" w:eastAsia="Calibri" w:hAnsi="Calibri"/>
                <w:sz w:val="22"/>
                <w:szCs w:val="22"/>
              </w:rPr>
            </w:pPr>
            <w:ins w:id="583" w:author="Rikke Jeppesen" w:date="2021-04-02T13:56:00Z">
              <w:r w:rsidRPr="00EC333C">
                <w:rPr>
                  <w:rFonts w:ascii="Calibri" w:eastAsia="Calibri" w:hAnsi="Calibri"/>
                  <w:sz w:val="22"/>
                  <w:szCs w:val="22"/>
                </w:rPr>
                <w:t>NA</w:t>
              </w:r>
            </w:ins>
          </w:p>
        </w:tc>
      </w:tr>
      <w:tr w:rsidR="00D93CD5" w:rsidTr="007E78D2">
        <w:trPr>
          <w:trHeight w:val="917"/>
          <w:jc w:val="center"/>
          <w:ins w:id="584" w:author="Rikke Jeppesen" w:date="2021-04-02T13:56:00Z"/>
        </w:trPr>
        <w:tc>
          <w:tcPr>
            <w:tcW w:w="856" w:type="dxa"/>
            <w:shd w:val="clear" w:color="auto" w:fill="auto"/>
          </w:tcPr>
          <w:p w:rsidR="00D93CD5" w:rsidRPr="00EC333C" w:rsidRDefault="00D93CD5" w:rsidP="007E78D2">
            <w:pPr>
              <w:rPr>
                <w:ins w:id="585" w:author="Rikke Jeppesen" w:date="2021-04-02T13:56:00Z"/>
                <w:rFonts w:ascii="Calibri" w:eastAsia="Calibri" w:hAnsi="Calibri"/>
                <w:sz w:val="22"/>
                <w:szCs w:val="22"/>
              </w:rPr>
            </w:pPr>
            <w:ins w:id="586" w:author="Rikke Jeppesen" w:date="2021-04-02T13:56:00Z">
              <w:r>
                <w:rPr>
                  <w:rFonts w:ascii="Calibri" w:eastAsia="Calibri" w:hAnsi="Calibri"/>
                  <w:sz w:val="22"/>
                  <w:szCs w:val="22"/>
                </w:rPr>
                <w:t>SM</w:t>
              </w:r>
            </w:ins>
          </w:p>
        </w:tc>
        <w:tc>
          <w:tcPr>
            <w:tcW w:w="846" w:type="dxa"/>
            <w:shd w:val="clear" w:color="auto" w:fill="auto"/>
          </w:tcPr>
          <w:p w:rsidR="00D93CD5" w:rsidRPr="00EC333C" w:rsidRDefault="00D93CD5" w:rsidP="007E78D2">
            <w:pPr>
              <w:rPr>
                <w:ins w:id="587" w:author="Rikke Jeppesen" w:date="2021-04-02T13:56:00Z"/>
                <w:rFonts w:ascii="Calibri" w:eastAsia="Calibri" w:hAnsi="Calibri"/>
                <w:sz w:val="22"/>
                <w:szCs w:val="22"/>
              </w:rPr>
            </w:pPr>
            <w:ins w:id="588" w:author="Rikke Jeppesen" w:date="2021-04-02T13:56:00Z">
              <w:r>
                <w:rPr>
                  <w:rFonts w:ascii="Calibri" w:eastAsia="Calibri" w:hAnsi="Calibri"/>
                  <w:sz w:val="22"/>
                  <w:szCs w:val="22"/>
                </w:rPr>
                <w:t>P</w:t>
              </w:r>
            </w:ins>
          </w:p>
        </w:tc>
        <w:tc>
          <w:tcPr>
            <w:tcW w:w="1472" w:type="dxa"/>
            <w:shd w:val="clear" w:color="auto" w:fill="auto"/>
          </w:tcPr>
          <w:p w:rsidR="00D93CD5" w:rsidRPr="00EC333C" w:rsidRDefault="00D93CD5" w:rsidP="007E78D2">
            <w:pPr>
              <w:rPr>
                <w:ins w:id="589" w:author="Rikke Jeppesen" w:date="2021-04-02T13:56:00Z"/>
                <w:rFonts w:ascii="Calibri" w:eastAsia="Calibri" w:hAnsi="Calibri"/>
                <w:sz w:val="22"/>
                <w:szCs w:val="22"/>
              </w:rPr>
            </w:pPr>
            <w:ins w:id="590" w:author="Rikke Jeppesen" w:date="2021-04-02T13:56:00Z">
              <w:r>
                <w:rPr>
                  <w:rFonts w:ascii="Calibri" w:eastAsia="Calibri" w:hAnsi="Calibri"/>
                  <w:sz w:val="22"/>
                  <w:szCs w:val="22"/>
                </w:rPr>
                <w:t>South Marsh</w:t>
              </w:r>
            </w:ins>
          </w:p>
        </w:tc>
        <w:tc>
          <w:tcPr>
            <w:tcW w:w="1771" w:type="dxa"/>
            <w:shd w:val="clear" w:color="auto" w:fill="auto"/>
          </w:tcPr>
          <w:p w:rsidR="00D93CD5" w:rsidRPr="00EC333C" w:rsidRDefault="00D93CD5" w:rsidP="007E78D2">
            <w:pPr>
              <w:rPr>
                <w:ins w:id="591" w:author="Rikke Jeppesen" w:date="2021-04-02T13:56:00Z"/>
                <w:rFonts w:ascii="Calibri" w:eastAsia="Calibri" w:hAnsi="Calibri"/>
                <w:sz w:val="22"/>
                <w:szCs w:val="22"/>
              </w:rPr>
            </w:pPr>
            <w:ins w:id="592" w:author="Rikke Jeppesen" w:date="2021-04-02T13:56:00Z">
              <w:r w:rsidRPr="002F0263">
                <w:rPr>
                  <w:rFonts w:ascii="Garamond" w:hAnsi="Garamond"/>
                  <w:sz w:val="22"/>
                  <w:szCs w:val="22"/>
                </w:rPr>
                <w:t>36</w:t>
              </w:r>
              <w:r w:rsidRPr="002F0263">
                <w:rPr>
                  <w:rFonts w:ascii="Garamond" w:hAnsi="Garamond"/>
                  <w:sz w:val="22"/>
                  <w:szCs w:val="22"/>
                </w:rPr>
                <w:sym w:font="Symbol" w:char="F0B0"/>
              </w:r>
              <w:r w:rsidRPr="002F0263">
                <w:rPr>
                  <w:rFonts w:ascii="Garamond" w:hAnsi="Garamond"/>
                  <w:sz w:val="22"/>
                  <w:szCs w:val="22"/>
                </w:rPr>
                <w:t>49’05.00”N, 121</w:t>
              </w:r>
              <w:r w:rsidRPr="002F0263">
                <w:rPr>
                  <w:rFonts w:ascii="Garamond" w:hAnsi="Garamond"/>
                  <w:sz w:val="22"/>
                  <w:szCs w:val="22"/>
                </w:rPr>
                <w:sym w:font="Symbol" w:char="F0B0"/>
              </w:r>
              <w:r w:rsidRPr="002F0263">
                <w:rPr>
                  <w:rFonts w:ascii="Garamond" w:hAnsi="Garamond"/>
                  <w:sz w:val="22"/>
                  <w:szCs w:val="22"/>
                </w:rPr>
                <w:t>44’21.83”W</w:t>
              </w:r>
            </w:ins>
          </w:p>
        </w:tc>
        <w:tc>
          <w:tcPr>
            <w:tcW w:w="1058" w:type="dxa"/>
            <w:shd w:val="clear" w:color="auto" w:fill="auto"/>
          </w:tcPr>
          <w:p w:rsidR="00D93CD5" w:rsidRPr="00EC333C" w:rsidRDefault="00D93CD5" w:rsidP="007E78D2">
            <w:pPr>
              <w:rPr>
                <w:ins w:id="593" w:author="Rikke Jeppesen" w:date="2021-04-02T13:56:00Z"/>
                <w:rFonts w:ascii="Calibri" w:eastAsia="Calibri" w:hAnsi="Calibri"/>
                <w:sz w:val="22"/>
                <w:szCs w:val="22"/>
              </w:rPr>
            </w:pPr>
            <w:ins w:id="594" w:author="Rikke Jeppesen" w:date="2021-04-02T13:56:00Z">
              <w:r>
                <w:rPr>
                  <w:rFonts w:ascii="Calibri" w:eastAsia="Calibri" w:hAnsi="Calibri"/>
                  <w:sz w:val="22"/>
                  <w:szCs w:val="22"/>
                </w:rPr>
                <w:t>June 1995-current</w:t>
              </w:r>
            </w:ins>
          </w:p>
        </w:tc>
        <w:tc>
          <w:tcPr>
            <w:tcW w:w="1752" w:type="dxa"/>
            <w:shd w:val="clear" w:color="auto" w:fill="auto"/>
          </w:tcPr>
          <w:p w:rsidR="00D93CD5" w:rsidRPr="00EC333C" w:rsidRDefault="00D93CD5" w:rsidP="007E78D2">
            <w:pPr>
              <w:rPr>
                <w:ins w:id="595" w:author="Rikke Jeppesen" w:date="2021-04-02T13:56:00Z"/>
                <w:rFonts w:ascii="Calibri" w:eastAsia="Calibri" w:hAnsi="Calibri"/>
                <w:sz w:val="22"/>
                <w:szCs w:val="22"/>
              </w:rPr>
            </w:pPr>
            <w:ins w:id="596" w:author="Rikke Jeppesen" w:date="2021-04-02T13:56:00Z">
              <w:r w:rsidRPr="00EC333C">
                <w:rPr>
                  <w:rFonts w:ascii="Calibri" w:eastAsia="Calibri" w:hAnsi="Calibri"/>
                  <w:sz w:val="22"/>
                  <w:szCs w:val="22"/>
                </w:rPr>
                <w:t>NA</w:t>
              </w:r>
            </w:ins>
          </w:p>
        </w:tc>
        <w:tc>
          <w:tcPr>
            <w:tcW w:w="2531" w:type="dxa"/>
            <w:shd w:val="clear" w:color="auto" w:fill="auto"/>
          </w:tcPr>
          <w:p w:rsidR="00D93CD5" w:rsidRPr="00EC333C" w:rsidRDefault="00D93CD5" w:rsidP="007E78D2">
            <w:pPr>
              <w:rPr>
                <w:ins w:id="597" w:author="Rikke Jeppesen" w:date="2021-04-02T13:56:00Z"/>
                <w:rFonts w:ascii="Calibri" w:eastAsia="Calibri" w:hAnsi="Calibri"/>
                <w:sz w:val="22"/>
                <w:szCs w:val="22"/>
              </w:rPr>
            </w:pPr>
            <w:ins w:id="598" w:author="Rikke Jeppesen" w:date="2021-04-02T13:56:00Z">
              <w:r w:rsidRPr="00EC333C">
                <w:rPr>
                  <w:rFonts w:ascii="Calibri" w:eastAsia="Calibri" w:hAnsi="Calibri"/>
                  <w:sz w:val="22"/>
                  <w:szCs w:val="22"/>
                </w:rPr>
                <w:t>NA</w:t>
              </w:r>
            </w:ins>
          </w:p>
        </w:tc>
      </w:tr>
      <w:tr w:rsidR="00D93CD5" w:rsidTr="007E78D2">
        <w:trPr>
          <w:trHeight w:val="888"/>
          <w:jc w:val="center"/>
          <w:ins w:id="599" w:author="Rikke Jeppesen" w:date="2021-04-02T13:56:00Z"/>
        </w:trPr>
        <w:tc>
          <w:tcPr>
            <w:tcW w:w="856" w:type="dxa"/>
            <w:shd w:val="clear" w:color="auto" w:fill="auto"/>
          </w:tcPr>
          <w:p w:rsidR="00D93CD5" w:rsidRPr="00EC333C" w:rsidRDefault="00D93CD5" w:rsidP="007E78D2">
            <w:pPr>
              <w:rPr>
                <w:ins w:id="600" w:author="Rikke Jeppesen" w:date="2021-04-02T13:56:00Z"/>
                <w:rFonts w:ascii="Calibri" w:eastAsia="Calibri" w:hAnsi="Calibri"/>
                <w:sz w:val="22"/>
                <w:szCs w:val="22"/>
              </w:rPr>
            </w:pPr>
            <w:ins w:id="601" w:author="Rikke Jeppesen" w:date="2021-04-02T13:56:00Z">
              <w:r>
                <w:rPr>
                  <w:rFonts w:ascii="Calibri" w:eastAsia="Calibri" w:hAnsi="Calibri"/>
                  <w:sz w:val="22"/>
                  <w:szCs w:val="22"/>
                </w:rPr>
                <w:t>VM</w:t>
              </w:r>
            </w:ins>
          </w:p>
        </w:tc>
        <w:tc>
          <w:tcPr>
            <w:tcW w:w="846" w:type="dxa"/>
            <w:shd w:val="clear" w:color="auto" w:fill="auto"/>
          </w:tcPr>
          <w:p w:rsidR="00D93CD5" w:rsidRPr="00EC333C" w:rsidRDefault="00D93CD5" w:rsidP="007E78D2">
            <w:pPr>
              <w:rPr>
                <w:ins w:id="602" w:author="Rikke Jeppesen" w:date="2021-04-02T13:56:00Z"/>
                <w:rFonts w:ascii="Calibri" w:eastAsia="Calibri" w:hAnsi="Calibri"/>
                <w:sz w:val="22"/>
                <w:szCs w:val="22"/>
              </w:rPr>
            </w:pPr>
            <w:ins w:id="603" w:author="Rikke Jeppesen" w:date="2021-04-02T13:56:00Z">
              <w:r>
                <w:rPr>
                  <w:rFonts w:ascii="Calibri" w:eastAsia="Calibri" w:hAnsi="Calibri"/>
                  <w:sz w:val="22"/>
                  <w:szCs w:val="22"/>
                </w:rPr>
                <w:t>P</w:t>
              </w:r>
            </w:ins>
          </w:p>
        </w:tc>
        <w:tc>
          <w:tcPr>
            <w:tcW w:w="1472" w:type="dxa"/>
            <w:shd w:val="clear" w:color="auto" w:fill="auto"/>
          </w:tcPr>
          <w:p w:rsidR="00D93CD5" w:rsidRPr="00EC333C" w:rsidRDefault="00D93CD5" w:rsidP="007E78D2">
            <w:pPr>
              <w:rPr>
                <w:ins w:id="604" w:author="Rikke Jeppesen" w:date="2021-04-02T13:56:00Z"/>
                <w:rFonts w:ascii="Calibri" w:eastAsia="Calibri" w:hAnsi="Calibri"/>
                <w:sz w:val="22"/>
                <w:szCs w:val="22"/>
              </w:rPr>
            </w:pPr>
            <w:proofErr w:type="spellStart"/>
            <w:ins w:id="605" w:author="Rikke Jeppesen" w:date="2021-04-02T13:56:00Z">
              <w:r>
                <w:rPr>
                  <w:rFonts w:ascii="Calibri" w:eastAsia="Calibri" w:hAnsi="Calibri"/>
                  <w:sz w:val="22"/>
                  <w:szCs w:val="22"/>
                </w:rPr>
                <w:t>Vierra</w:t>
              </w:r>
              <w:proofErr w:type="spellEnd"/>
              <w:r>
                <w:rPr>
                  <w:rFonts w:ascii="Calibri" w:eastAsia="Calibri" w:hAnsi="Calibri"/>
                  <w:sz w:val="22"/>
                  <w:szCs w:val="22"/>
                </w:rPr>
                <w:t xml:space="preserve"> Mouth</w:t>
              </w:r>
            </w:ins>
          </w:p>
        </w:tc>
        <w:tc>
          <w:tcPr>
            <w:tcW w:w="1771" w:type="dxa"/>
            <w:shd w:val="clear" w:color="auto" w:fill="auto"/>
          </w:tcPr>
          <w:p w:rsidR="00D93CD5" w:rsidRPr="00EC333C" w:rsidRDefault="00D93CD5" w:rsidP="007E78D2">
            <w:pPr>
              <w:rPr>
                <w:ins w:id="606" w:author="Rikke Jeppesen" w:date="2021-04-02T13:56:00Z"/>
                <w:rFonts w:ascii="Calibri" w:eastAsia="Calibri" w:hAnsi="Calibri"/>
                <w:sz w:val="22"/>
                <w:szCs w:val="22"/>
              </w:rPr>
            </w:pPr>
            <w:ins w:id="607" w:author="Rikke Jeppesen" w:date="2021-04-02T13:56:00Z">
              <w:r w:rsidRPr="0061703F">
                <w:rPr>
                  <w:rFonts w:ascii="Garamond" w:hAnsi="Garamond"/>
                  <w:sz w:val="22"/>
                  <w:szCs w:val="22"/>
                </w:rPr>
                <w:t>36</w:t>
              </w:r>
              <w:r w:rsidRPr="0061703F">
                <w:rPr>
                  <w:rFonts w:ascii="Garamond" w:hAnsi="Garamond"/>
                  <w:sz w:val="22"/>
                  <w:szCs w:val="22"/>
                </w:rPr>
                <w:sym w:font="Symbol" w:char="F0B0"/>
              </w:r>
              <w:r w:rsidRPr="0061703F">
                <w:rPr>
                  <w:rFonts w:ascii="Garamond" w:hAnsi="Garamond"/>
                  <w:sz w:val="22"/>
                  <w:szCs w:val="22"/>
                </w:rPr>
                <w:t>48’39.95”N, 121</w:t>
              </w:r>
              <w:r w:rsidRPr="0061703F">
                <w:rPr>
                  <w:rFonts w:ascii="Garamond" w:hAnsi="Garamond"/>
                  <w:sz w:val="22"/>
                  <w:szCs w:val="22"/>
                </w:rPr>
                <w:sym w:font="Symbol" w:char="F0B0"/>
              </w:r>
              <w:r w:rsidRPr="0061703F">
                <w:rPr>
                  <w:rFonts w:ascii="Garamond" w:hAnsi="Garamond"/>
                  <w:sz w:val="22"/>
                  <w:szCs w:val="22"/>
                </w:rPr>
                <w:t>46’45.22”W</w:t>
              </w:r>
            </w:ins>
          </w:p>
        </w:tc>
        <w:tc>
          <w:tcPr>
            <w:tcW w:w="1058" w:type="dxa"/>
            <w:shd w:val="clear" w:color="auto" w:fill="auto"/>
          </w:tcPr>
          <w:p w:rsidR="00D93CD5" w:rsidRPr="00EC333C" w:rsidRDefault="00D93CD5" w:rsidP="007E78D2">
            <w:pPr>
              <w:rPr>
                <w:ins w:id="608" w:author="Rikke Jeppesen" w:date="2021-04-02T13:56:00Z"/>
                <w:rFonts w:ascii="Calibri" w:eastAsia="Calibri" w:hAnsi="Calibri"/>
                <w:sz w:val="22"/>
                <w:szCs w:val="22"/>
              </w:rPr>
            </w:pPr>
            <w:ins w:id="609" w:author="Rikke Jeppesen" w:date="2021-04-02T13:56:00Z">
              <w:r>
                <w:rPr>
                  <w:rFonts w:ascii="Calibri" w:eastAsia="Calibri" w:hAnsi="Calibri"/>
                  <w:sz w:val="22"/>
                  <w:szCs w:val="22"/>
                </w:rPr>
                <w:t>March 2001 - current</w:t>
              </w:r>
            </w:ins>
          </w:p>
        </w:tc>
        <w:tc>
          <w:tcPr>
            <w:tcW w:w="1752" w:type="dxa"/>
            <w:shd w:val="clear" w:color="auto" w:fill="auto"/>
          </w:tcPr>
          <w:p w:rsidR="00D93CD5" w:rsidRPr="00EC333C" w:rsidRDefault="00D93CD5" w:rsidP="007E78D2">
            <w:pPr>
              <w:rPr>
                <w:ins w:id="610" w:author="Rikke Jeppesen" w:date="2021-04-02T13:56:00Z"/>
                <w:rFonts w:ascii="Calibri" w:eastAsia="Calibri" w:hAnsi="Calibri"/>
                <w:sz w:val="22"/>
                <w:szCs w:val="22"/>
              </w:rPr>
            </w:pPr>
            <w:ins w:id="611" w:author="Rikke Jeppesen" w:date="2021-04-02T13:56:00Z">
              <w:r w:rsidRPr="00EC333C">
                <w:rPr>
                  <w:rFonts w:ascii="Calibri" w:eastAsia="Calibri" w:hAnsi="Calibri"/>
                  <w:sz w:val="22"/>
                  <w:szCs w:val="22"/>
                </w:rPr>
                <w:t>NA</w:t>
              </w:r>
            </w:ins>
          </w:p>
        </w:tc>
        <w:tc>
          <w:tcPr>
            <w:tcW w:w="2531" w:type="dxa"/>
            <w:shd w:val="clear" w:color="auto" w:fill="auto"/>
          </w:tcPr>
          <w:p w:rsidR="00D93CD5" w:rsidRPr="00EC333C" w:rsidRDefault="00D93CD5" w:rsidP="007E78D2">
            <w:pPr>
              <w:rPr>
                <w:ins w:id="612" w:author="Rikke Jeppesen" w:date="2021-04-02T13:56:00Z"/>
                <w:rFonts w:ascii="Calibri" w:eastAsia="Calibri" w:hAnsi="Calibri"/>
                <w:sz w:val="22"/>
                <w:szCs w:val="22"/>
              </w:rPr>
            </w:pPr>
            <w:ins w:id="613" w:author="Rikke Jeppesen" w:date="2021-04-02T13:56:00Z">
              <w:r w:rsidRPr="00EC333C">
                <w:rPr>
                  <w:rFonts w:ascii="Calibri" w:eastAsia="Calibri" w:hAnsi="Calibri"/>
                  <w:sz w:val="22"/>
                  <w:szCs w:val="22"/>
                </w:rPr>
                <w:t>NA</w:t>
              </w:r>
            </w:ins>
          </w:p>
        </w:tc>
      </w:tr>
      <w:tr w:rsidR="00D93CD5" w:rsidTr="007E78D2">
        <w:trPr>
          <w:trHeight w:val="888"/>
          <w:jc w:val="center"/>
          <w:ins w:id="614" w:author="Rikke Jeppesen" w:date="2021-04-02T13:56:00Z"/>
        </w:trPr>
        <w:tc>
          <w:tcPr>
            <w:tcW w:w="856" w:type="dxa"/>
            <w:shd w:val="clear" w:color="auto" w:fill="auto"/>
          </w:tcPr>
          <w:p w:rsidR="00D93CD5" w:rsidRDefault="00D93CD5" w:rsidP="007E78D2">
            <w:pPr>
              <w:rPr>
                <w:ins w:id="615" w:author="Rikke Jeppesen" w:date="2021-04-02T13:56:00Z"/>
                <w:rFonts w:ascii="Calibri" w:eastAsia="Calibri" w:hAnsi="Calibri"/>
                <w:sz w:val="22"/>
                <w:szCs w:val="22"/>
              </w:rPr>
            </w:pPr>
            <w:ins w:id="616" w:author="Rikke Jeppesen" w:date="2021-04-02T13:56:00Z">
              <w:r>
                <w:rPr>
                  <w:rFonts w:ascii="Calibri" w:eastAsia="Calibri" w:hAnsi="Calibri"/>
                  <w:sz w:val="22"/>
                  <w:szCs w:val="22"/>
                </w:rPr>
                <w:t>MH</w:t>
              </w:r>
            </w:ins>
          </w:p>
        </w:tc>
        <w:tc>
          <w:tcPr>
            <w:tcW w:w="846" w:type="dxa"/>
            <w:shd w:val="clear" w:color="auto" w:fill="auto"/>
          </w:tcPr>
          <w:p w:rsidR="00D93CD5" w:rsidRDefault="00D93CD5" w:rsidP="007E78D2">
            <w:pPr>
              <w:rPr>
                <w:ins w:id="617" w:author="Rikke Jeppesen" w:date="2021-04-02T13:56:00Z"/>
                <w:rFonts w:ascii="Calibri" w:eastAsia="Calibri" w:hAnsi="Calibri"/>
                <w:sz w:val="22"/>
                <w:szCs w:val="22"/>
              </w:rPr>
            </w:pPr>
            <w:ins w:id="618" w:author="Rikke Jeppesen" w:date="2021-04-02T13:56:00Z">
              <w:r>
                <w:rPr>
                  <w:rFonts w:ascii="Calibri" w:eastAsia="Calibri" w:hAnsi="Calibri"/>
                  <w:sz w:val="22"/>
                  <w:szCs w:val="22"/>
                </w:rPr>
                <w:t>S</w:t>
              </w:r>
            </w:ins>
          </w:p>
        </w:tc>
        <w:tc>
          <w:tcPr>
            <w:tcW w:w="1472" w:type="dxa"/>
            <w:shd w:val="clear" w:color="auto" w:fill="auto"/>
          </w:tcPr>
          <w:p w:rsidR="00D93CD5" w:rsidRDefault="00D93CD5" w:rsidP="007E78D2">
            <w:pPr>
              <w:rPr>
                <w:ins w:id="619" w:author="Rikke Jeppesen" w:date="2021-04-02T13:56:00Z"/>
                <w:rFonts w:ascii="Calibri" w:eastAsia="Calibri" w:hAnsi="Calibri"/>
                <w:sz w:val="22"/>
                <w:szCs w:val="22"/>
              </w:rPr>
            </w:pPr>
            <w:ins w:id="620" w:author="Rikke Jeppesen" w:date="2021-04-02T13:56:00Z">
              <w:r>
                <w:rPr>
                  <w:rFonts w:ascii="Calibri" w:eastAsia="Calibri" w:hAnsi="Calibri"/>
                  <w:sz w:val="22"/>
                  <w:szCs w:val="22"/>
                </w:rPr>
                <w:t xml:space="preserve">Hester at </w:t>
              </w:r>
              <w:proofErr w:type="spellStart"/>
              <w:r>
                <w:rPr>
                  <w:rFonts w:ascii="Calibri" w:eastAsia="Calibri" w:hAnsi="Calibri"/>
                  <w:sz w:val="22"/>
                  <w:szCs w:val="22"/>
                </w:rPr>
                <w:t>Yampah</w:t>
              </w:r>
              <w:proofErr w:type="spellEnd"/>
            </w:ins>
          </w:p>
        </w:tc>
        <w:tc>
          <w:tcPr>
            <w:tcW w:w="1771" w:type="dxa"/>
            <w:shd w:val="clear" w:color="auto" w:fill="auto"/>
          </w:tcPr>
          <w:p w:rsidR="00D93CD5" w:rsidRPr="0061703F" w:rsidRDefault="00D93CD5" w:rsidP="007E78D2">
            <w:pPr>
              <w:rPr>
                <w:ins w:id="621" w:author="Rikke Jeppesen" w:date="2021-04-02T13:56:00Z"/>
                <w:rFonts w:ascii="Garamond" w:hAnsi="Garamond"/>
                <w:sz w:val="22"/>
                <w:szCs w:val="22"/>
              </w:rPr>
            </w:pPr>
          </w:p>
        </w:tc>
        <w:tc>
          <w:tcPr>
            <w:tcW w:w="1058" w:type="dxa"/>
            <w:shd w:val="clear" w:color="auto" w:fill="auto"/>
          </w:tcPr>
          <w:p w:rsidR="00D93CD5" w:rsidRDefault="00D93CD5" w:rsidP="007E78D2">
            <w:pPr>
              <w:rPr>
                <w:ins w:id="622" w:author="Rikke Jeppesen" w:date="2021-04-02T13:56:00Z"/>
                <w:rFonts w:ascii="Calibri" w:eastAsia="Calibri" w:hAnsi="Calibri"/>
                <w:sz w:val="22"/>
                <w:szCs w:val="22"/>
              </w:rPr>
            </w:pPr>
          </w:p>
        </w:tc>
        <w:tc>
          <w:tcPr>
            <w:tcW w:w="1752" w:type="dxa"/>
            <w:shd w:val="clear" w:color="auto" w:fill="auto"/>
          </w:tcPr>
          <w:p w:rsidR="00D93CD5" w:rsidRPr="00EC333C" w:rsidRDefault="00D93CD5" w:rsidP="007E78D2">
            <w:pPr>
              <w:rPr>
                <w:ins w:id="623" w:author="Rikke Jeppesen" w:date="2021-04-02T13:56:00Z"/>
                <w:rFonts w:ascii="Calibri" w:eastAsia="Calibri" w:hAnsi="Calibri"/>
                <w:sz w:val="22"/>
                <w:szCs w:val="22"/>
              </w:rPr>
            </w:pPr>
          </w:p>
        </w:tc>
        <w:tc>
          <w:tcPr>
            <w:tcW w:w="2531" w:type="dxa"/>
            <w:shd w:val="clear" w:color="auto" w:fill="auto"/>
          </w:tcPr>
          <w:p w:rsidR="00D93CD5" w:rsidRPr="00EC333C" w:rsidRDefault="00D93CD5" w:rsidP="007E78D2">
            <w:pPr>
              <w:rPr>
                <w:ins w:id="624" w:author="Rikke Jeppesen" w:date="2021-04-02T13:56:00Z"/>
                <w:rFonts w:ascii="Calibri" w:eastAsia="Calibri" w:hAnsi="Calibri"/>
                <w:sz w:val="22"/>
                <w:szCs w:val="22"/>
              </w:rPr>
            </w:pPr>
          </w:p>
        </w:tc>
      </w:tr>
      <w:tr w:rsidR="00D93CD5" w:rsidTr="007E78D2">
        <w:trPr>
          <w:trHeight w:val="888"/>
          <w:jc w:val="center"/>
          <w:ins w:id="625" w:author="Rikke Jeppesen" w:date="2021-04-02T13:56:00Z"/>
        </w:trPr>
        <w:tc>
          <w:tcPr>
            <w:tcW w:w="856" w:type="dxa"/>
            <w:shd w:val="clear" w:color="auto" w:fill="auto"/>
          </w:tcPr>
          <w:p w:rsidR="00D93CD5" w:rsidRDefault="00D93CD5" w:rsidP="007E78D2">
            <w:pPr>
              <w:rPr>
                <w:ins w:id="626" w:author="Rikke Jeppesen" w:date="2021-04-02T13:56:00Z"/>
                <w:rFonts w:ascii="Calibri" w:eastAsia="Calibri" w:hAnsi="Calibri"/>
                <w:sz w:val="22"/>
                <w:szCs w:val="22"/>
              </w:rPr>
            </w:pPr>
            <w:ins w:id="627" w:author="Rikke Jeppesen" w:date="2021-04-02T13:56:00Z">
              <w:r>
                <w:rPr>
                  <w:rFonts w:ascii="Calibri" w:eastAsia="Calibri" w:hAnsi="Calibri"/>
                  <w:sz w:val="22"/>
                  <w:szCs w:val="22"/>
                </w:rPr>
                <w:t>HS</w:t>
              </w:r>
            </w:ins>
          </w:p>
        </w:tc>
        <w:tc>
          <w:tcPr>
            <w:tcW w:w="846" w:type="dxa"/>
            <w:shd w:val="clear" w:color="auto" w:fill="auto"/>
          </w:tcPr>
          <w:p w:rsidR="00D93CD5" w:rsidRDefault="00D93CD5" w:rsidP="007E78D2">
            <w:pPr>
              <w:rPr>
                <w:ins w:id="628" w:author="Rikke Jeppesen" w:date="2021-04-02T13:56:00Z"/>
                <w:rFonts w:ascii="Calibri" w:eastAsia="Calibri" w:hAnsi="Calibri"/>
                <w:sz w:val="22"/>
                <w:szCs w:val="22"/>
              </w:rPr>
            </w:pPr>
            <w:ins w:id="629" w:author="Rikke Jeppesen" w:date="2021-04-02T13:56:00Z">
              <w:r>
                <w:rPr>
                  <w:rFonts w:ascii="Calibri" w:eastAsia="Calibri" w:hAnsi="Calibri"/>
                  <w:sz w:val="22"/>
                  <w:szCs w:val="22"/>
                </w:rPr>
                <w:t>S</w:t>
              </w:r>
            </w:ins>
          </w:p>
        </w:tc>
        <w:tc>
          <w:tcPr>
            <w:tcW w:w="1472" w:type="dxa"/>
            <w:shd w:val="clear" w:color="auto" w:fill="auto"/>
          </w:tcPr>
          <w:p w:rsidR="00D93CD5" w:rsidRDefault="00D93CD5" w:rsidP="007E78D2">
            <w:pPr>
              <w:rPr>
                <w:ins w:id="630" w:author="Rikke Jeppesen" w:date="2021-04-02T13:56:00Z"/>
                <w:rFonts w:ascii="Calibri" w:eastAsia="Calibri" w:hAnsi="Calibri"/>
                <w:sz w:val="22"/>
                <w:szCs w:val="22"/>
              </w:rPr>
            </w:pPr>
            <w:ins w:id="631" w:author="Rikke Jeppesen" w:date="2021-04-02T13:56:00Z">
              <w:r>
                <w:rPr>
                  <w:rFonts w:ascii="Calibri" w:eastAsia="Calibri" w:hAnsi="Calibri"/>
                  <w:sz w:val="22"/>
                  <w:szCs w:val="22"/>
                </w:rPr>
                <w:t>Hester South</w:t>
              </w:r>
            </w:ins>
          </w:p>
        </w:tc>
        <w:tc>
          <w:tcPr>
            <w:tcW w:w="1771" w:type="dxa"/>
            <w:shd w:val="clear" w:color="auto" w:fill="auto"/>
          </w:tcPr>
          <w:p w:rsidR="00D93CD5" w:rsidRPr="0061703F" w:rsidRDefault="00D93CD5" w:rsidP="007E78D2">
            <w:pPr>
              <w:rPr>
                <w:ins w:id="632" w:author="Rikke Jeppesen" w:date="2021-04-02T13:56:00Z"/>
                <w:rFonts w:ascii="Garamond" w:hAnsi="Garamond"/>
                <w:sz w:val="22"/>
                <w:szCs w:val="22"/>
              </w:rPr>
            </w:pPr>
          </w:p>
        </w:tc>
        <w:tc>
          <w:tcPr>
            <w:tcW w:w="1058" w:type="dxa"/>
            <w:shd w:val="clear" w:color="auto" w:fill="auto"/>
          </w:tcPr>
          <w:p w:rsidR="00D93CD5" w:rsidRDefault="00D93CD5" w:rsidP="007E78D2">
            <w:pPr>
              <w:rPr>
                <w:ins w:id="633" w:author="Rikke Jeppesen" w:date="2021-04-02T13:56:00Z"/>
                <w:rFonts w:ascii="Calibri" w:eastAsia="Calibri" w:hAnsi="Calibri"/>
                <w:sz w:val="22"/>
                <w:szCs w:val="22"/>
              </w:rPr>
            </w:pPr>
          </w:p>
        </w:tc>
        <w:tc>
          <w:tcPr>
            <w:tcW w:w="1752" w:type="dxa"/>
            <w:shd w:val="clear" w:color="auto" w:fill="auto"/>
          </w:tcPr>
          <w:p w:rsidR="00D93CD5" w:rsidRPr="00EC333C" w:rsidRDefault="00D93CD5" w:rsidP="007E78D2">
            <w:pPr>
              <w:rPr>
                <w:ins w:id="634" w:author="Rikke Jeppesen" w:date="2021-04-02T13:56:00Z"/>
                <w:rFonts w:ascii="Calibri" w:eastAsia="Calibri" w:hAnsi="Calibri"/>
                <w:sz w:val="22"/>
                <w:szCs w:val="22"/>
              </w:rPr>
            </w:pPr>
          </w:p>
        </w:tc>
        <w:tc>
          <w:tcPr>
            <w:tcW w:w="2531" w:type="dxa"/>
            <w:shd w:val="clear" w:color="auto" w:fill="auto"/>
          </w:tcPr>
          <w:p w:rsidR="00D93CD5" w:rsidRPr="00EC333C" w:rsidRDefault="00D93CD5" w:rsidP="007E78D2">
            <w:pPr>
              <w:rPr>
                <w:ins w:id="635" w:author="Rikke Jeppesen" w:date="2021-04-02T13:56:00Z"/>
                <w:rFonts w:ascii="Calibri" w:eastAsia="Calibri" w:hAnsi="Calibri"/>
                <w:sz w:val="22"/>
                <w:szCs w:val="22"/>
              </w:rPr>
            </w:pPr>
          </w:p>
        </w:tc>
      </w:tr>
    </w:tbl>
    <w:p w:rsidR="002B4F5E" w:rsidRPr="004341A7" w:rsidDel="00D93CD5" w:rsidRDefault="00AA53D4" w:rsidP="00D93CD5">
      <w:pPr>
        <w:pStyle w:val="HTMLPreformatted"/>
        <w:tabs>
          <w:tab w:val="clear" w:pos="916"/>
          <w:tab w:val="left" w:pos="540"/>
        </w:tabs>
        <w:rPr>
          <w:del w:id="636" w:author="Rikke Jeppesen" w:date="2021-04-02T13:56:00Z"/>
          <w:rFonts w:ascii="Garamond" w:hAnsi="Garamond" w:cs="Times New Roman"/>
          <w:sz w:val="22"/>
          <w:szCs w:val="22"/>
        </w:rPr>
      </w:pPr>
      <w:del w:id="637" w:author="Rikke Jeppesen" w:date="2021-04-02T13:56:00Z">
        <w:r w:rsidRPr="004341A7" w:rsidDel="00D93CD5">
          <w:rPr>
            <w:rFonts w:ascii="Garamond" w:hAnsi="Garamond" w:cs="Times New Roman"/>
            <w:sz w:val="22"/>
            <w:szCs w:val="22"/>
          </w:rPr>
          <w:delText>a) latitude and longitude</w:delText>
        </w:r>
      </w:del>
    </w:p>
    <w:p w:rsidR="002B4F5E" w:rsidRPr="004341A7" w:rsidDel="00D93CD5" w:rsidRDefault="002B4F5E" w:rsidP="00D93CD5">
      <w:pPr>
        <w:pStyle w:val="HTMLPreformatted"/>
        <w:tabs>
          <w:tab w:val="clear" w:pos="916"/>
          <w:tab w:val="left" w:pos="540"/>
        </w:tabs>
        <w:rPr>
          <w:del w:id="638" w:author="Rikke Jeppesen" w:date="2021-04-02T13:56:00Z"/>
          <w:rFonts w:ascii="Garamond" w:hAnsi="Garamond" w:cs="Times New Roman"/>
          <w:sz w:val="22"/>
          <w:szCs w:val="22"/>
        </w:rPr>
      </w:pPr>
      <w:del w:id="639" w:author="Rikke Jeppesen" w:date="2021-04-02T13:56:00Z">
        <w:r w:rsidRPr="004341A7" w:rsidDel="00D93CD5">
          <w:rPr>
            <w:rFonts w:ascii="Garamond" w:hAnsi="Garamond" w:cs="Times New Roman"/>
            <w:sz w:val="22"/>
            <w:szCs w:val="22"/>
          </w:rPr>
          <w:tab/>
        </w:r>
        <w:r w:rsidR="00AA53D4" w:rsidRPr="004341A7" w:rsidDel="00D93CD5">
          <w:rPr>
            <w:rFonts w:ascii="Garamond" w:hAnsi="Garamond" w:cs="Times New Roman"/>
            <w:sz w:val="22"/>
            <w:szCs w:val="22"/>
          </w:rPr>
          <w:delText>b) tidal range</w:delText>
        </w:r>
      </w:del>
    </w:p>
    <w:p w:rsidR="002B4F5E" w:rsidRPr="004341A7" w:rsidDel="00D93CD5" w:rsidRDefault="002B4F5E" w:rsidP="00D93CD5">
      <w:pPr>
        <w:pStyle w:val="HTMLPreformatted"/>
        <w:tabs>
          <w:tab w:val="clear" w:pos="916"/>
          <w:tab w:val="left" w:pos="540"/>
        </w:tabs>
        <w:rPr>
          <w:del w:id="640" w:author="Rikke Jeppesen" w:date="2021-04-02T13:56:00Z"/>
          <w:rFonts w:ascii="Garamond" w:hAnsi="Garamond" w:cs="Times New Roman"/>
          <w:sz w:val="22"/>
          <w:szCs w:val="22"/>
        </w:rPr>
      </w:pPr>
      <w:del w:id="641" w:author="Rikke Jeppesen" w:date="2021-04-02T13:56:00Z">
        <w:r w:rsidRPr="004341A7" w:rsidDel="00D93CD5">
          <w:rPr>
            <w:rFonts w:ascii="Garamond" w:hAnsi="Garamond" w:cs="Times New Roman"/>
            <w:sz w:val="22"/>
            <w:szCs w:val="22"/>
          </w:rPr>
          <w:tab/>
        </w:r>
        <w:r w:rsidR="00AA53D4" w:rsidRPr="004341A7" w:rsidDel="00D93CD5">
          <w:rPr>
            <w:rFonts w:ascii="Garamond" w:hAnsi="Garamond" w:cs="Times New Roman"/>
            <w:sz w:val="22"/>
            <w:szCs w:val="22"/>
          </w:rPr>
          <w:delText>c) salinity range</w:delText>
        </w:r>
      </w:del>
    </w:p>
    <w:p w:rsidR="002B4F5E" w:rsidRPr="004341A7" w:rsidDel="00D93CD5" w:rsidRDefault="002B4F5E" w:rsidP="00D93CD5">
      <w:pPr>
        <w:pStyle w:val="HTMLPreformatted"/>
        <w:tabs>
          <w:tab w:val="clear" w:pos="916"/>
          <w:tab w:val="left" w:pos="540"/>
        </w:tabs>
        <w:rPr>
          <w:del w:id="642" w:author="Rikke Jeppesen" w:date="2021-04-02T13:56:00Z"/>
          <w:rFonts w:ascii="Garamond" w:hAnsi="Garamond" w:cs="Times New Roman"/>
          <w:sz w:val="22"/>
          <w:szCs w:val="22"/>
        </w:rPr>
      </w:pPr>
      <w:del w:id="643" w:author="Rikke Jeppesen" w:date="2021-04-02T13:56:00Z">
        <w:r w:rsidRPr="004341A7" w:rsidDel="00D93CD5">
          <w:rPr>
            <w:rFonts w:ascii="Garamond" w:hAnsi="Garamond" w:cs="Times New Roman"/>
            <w:sz w:val="22"/>
            <w:szCs w:val="22"/>
          </w:rPr>
          <w:tab/>
        </w:r>
        <w:r w:rsidR="00AA53D4" w:rsidRPr="004341A7" w:rsidDel="00D93CD5">
          <w:rPr>
            <w:rFonts w:ascii="Garamond" w:hAnsi="Garamond" w:cs="Times New Roman"/>
            <w:sz w:val="22"/>
            <w:szCs w:val="22"/>
          </w:rPr>
          <w:delText>d) type and amount of freshwater input</w:delText>
        </w:r>
      </w:del>
    </w:p>
    <w:p w:rsidR="002B4F5E" w:rsidRPr="004341A7" w:rsidDel="00D93CD5" w:rsidRDefault="002B4F5E" w:rsidP="00D93CD5">
      <w:pPr>
        <w:pStyle w:val="HTMLPreformatted"/>
        <w:tabs>
          <w:tab w:val="clear" w:pos="916"/>
          <w:tab w:val="left" w:pos="540"/>
        </w:tabs>
        <w:rPr>
          <w:del w:id="644" w:author="Rikke Jeppesen" w:date="2021-04-02T13:56:00Z"/>
          <w:rFonts w:ascii="Garamond" w:hAnsi="Garamond" w:cs="Times New Roman"/>
          <w:sz w:val="22"/>
          <w:szCs w:val="22"/>
        </w:rPr>
      </w:pPr>
      <w:del w:id="645" w:author="Rikke Jeppesen" w:date="2021-04-02T13:56:00Z">
        <w:r w:rsidRPr="004341A7" w:rsidDel="00D93CD5">
          <w:rPr>
            <w:rFonts w:ascii="Garamond" w:hAnsi="Garamond" w:cs="Times New Roman"/>
            <w:sz w:val="22"/>
            <w:szCs w:val="22"/>
          </w:rPr>
          <w:tab/>
          <w:delText>e</w:delText>
        </w:r>
        <w:r w:rsidR="00AA53D4" w:rsidRPr="004341A7" w:rsidDel="00D93CD5">
          <w:rPr>
            <w:rFonts w:ascii="Garamond" w:hAnsi="Garamond" w:cs="Times New Roman"/>
            <w:sz w:val="22"/>
            <w:szCs w:val="22"/>
          </w:rPr>
          <w:delText>) water depth</w:delText>
        </w:r>
        <w:r w:rsidRPr="004341A7" w:rsidDel="00D93CD5">
          <w:rPr>
            <w:rFonts w:ascii="Garamond" w:hAnsi="Garamond" w:cs="Times New Roman"/>
            <w:sz w:val="22"/>
            <w:szCs w:val="22"/>
          </w:rPr>
          <w:delText xml:space="preserve"> (</w:delText>
        </w:r>
        <w:r w:rsidR="00733D82" w:rsidRPr="004341A7" w:rsidDel="00D93CD5">
          <w:rPr>
            <w:rFonts w:ascii="Garamond" w:hAnsi="Garamond" w:cs="Times New Roman"/>
            <w:sz w:val="22"/>
            <w:szCs w:val="22"/>
          </w:rPr>
          <w:delText xml:space="preserve">mean </w:delText>
        </w:r>
        <w:r w:rsidRPr="004341A7" w:rsidDel="00D93CD5">
          <w:rPr>
            <w:rFonts w:ascii="Garamond" w:hAnsi="Garamond" w:cs="Times New Roman"/>
            <w:sz w:val="22"/>
            <w:szCs w:val="22"/>
          </w:rPr>
          <w:delText>depth or depth range at site, NOT depth of sonde deployment)</w:delText>
        </w:r>
      </w:del>
    </w:p>
    <w:p w:rsidR="002B4F5E" w:rsidRPr="004341A7" w:rsidDel="00D93CD5" w:rsidRDefault="002B4F5E" w:rsidP="00D93CD5">
      <w:pPr>
        <w:pStyle w:val="HTMLPreformatted"/>
        <w:tabs>
          <w:tab w:val="clear" w:pos="916"/>
          <w:tab w:val="left" w:pos="540"/>
        </w:tabs>
        <w:rPr>
          <w:del w:id="646" w:author="Rikke Jeppesen" w:date="2021-04-02T13:56:00Z"/>
          <w:rFonts w:ascii="Garamond" w:hAnsi="Garamond" w:cs="Times New Roman"/>
          <w:sz w:val="22"/>
          <w:szCs w:val="22"/>
        </w:rPr>
      </w:pPr>
      <w:del w:id="647" w:author="Rikke Jeppesen" w:date="2021-04-02T13:56:00Z">
        <w:r w:rsidRPr="004341A7" w:rsidDel="00D93CD5">
          <w:rPr>
            <w:rFonts w:ascii="Garamond" w:hAnsi="Garamond" w:cs="Times New Roman"/>
            <w:sz w:val="22"/>
            <w:szCs w:val="22"/>
          </w:rPr>
          <w:tab/>
          <w:delText>f</w:delText>
        </w:r>
        <w:r w:rsidR="00AA53D4" w:rsidRPr="004341A7" w:rsidDel="00D93CD5">
          <w:rPr>
            <w:rFonts w:ascii="Garamond" w:hAnsi="Garamond" w:cs="Times New Roman"/>
            <w:sz w:val="22"/>
            <w:szCs w:val="22"/>
          </w:rPr>
          <w:delText>) bottom habitat or type (soft sediment, grassbed, oyster bar, etc)</w:delText>
        </w:r>
      </w:del>
    </w:p>
    <w:p w:rsidR="002B4F5E" w:rsidRPr="004341A7" w:rsidDel="00D93CD5" w:rsidRDefault="002B4F5E" w:rsidP="00D93CD5">
      <w:pPr>
        <w:pStyle w:val="HTMLPreformatted"/>
        <w:tabs>
          <w:tab w:val="clear" w:pos="916"/>
          <w:tab w:val="left" w:pos="540"/>
        </w:tabs>
        <w:rPr>
          <w:del w:id="648" w:author="Rikke Jeppesen" w:date="2021-04-02T13:56:00Z"/>
          <w:rFonts w:ascii="Garamond" w:hAnsi="Garamond" w:cs="Times New Roman"/>
          <w:sz w:val="22"/>
          <w:szCs w:val="22"/>
        </w:rPr>
      </w:pPr>
      <w:del w:id="649" w:author="Rikke Jeppesen" w:date="2021-04-02T13:56:00Z">
        <w:r w:rsidRPr="004341A7" w:rsidDel="00D93CD5">
          <w:rPr>
            <w:rFonts w:ascii="Garamond" w:hAnsi="Garamond" w:cs="Times New Roman"/>
            <w:sz w:val="22"/>
            <w:szCs w:val="22"/>
          </w:rPr>
          <w:tab/>
          <w:delText>g</w:delText>
        </w:r>
        <w:r w:rsidR="00AA53D4" w:rsidRPr="004341A7" w:rsidDel="00D93CD5">
          <w:rPr>
            <w:rFonts w:ascii="Garamond" w:hAnsi="Garamond" w:cs="Times New Roman"/>
            <w:sz w:val="22"/>
            <w:szCs w:val="22"/>
          </w:rPr>
          <w:delText>) pollutants in area</w:delText>
        </w:r>
      </w:del>
    </w:p>
    <w:p w:rsidR="00AA53D4" w:rsidRPr="004341A7" w:rsidDel="00D93CD5" w:rsidRDefault="002B4F5E" w:rsidP="00D93CD5">
      <w:pPr>
        <w:pStyle w:val="HTMLPreformatted"/>
        <w:tabs>
          <w:tab w:val="clear" w:pos="916"/>
          <w:tab w:val="left" w:pos="540"/>
        </w:tabs>
        <w:rPr>
          <w:del w:id="650" w:author="Rikke Jeppesen" w:date="2021-04-02T13:56:00Z"/>
          <w:rFonts w:ascii="Garamond" w:hAnsi="Garamond" w:cs="Times New Roman"/>
          <w:b/>
          <w:bCs/>
          <w:sz w:val="22"/>
          <w:szCs w:val="22"/>
        </w:rPr>
      </w:pPr>
      <w:del w:id="651" w:author="Rikke Jeppesen" w:date="2021-04-02T13:56:00Z">
        <w:r w:rsidRPr="004341A7" w:rsidDel="00D93CD5">
          <w:rPr>
            <w:rFonts w:ascii="Garamond" w:hAnsi="Garamond" w:cs="Times New Roman"/>
            <w:sz w:val="22"/>
            <w:szCs w:val="22"/>
          </w:rPr>
          <w:tab/>
          <w:delText>h</w:delText>
        </w:r>
        <w:r w:rsidR="00AA53D4" w:rsidRPr="004341A7" w:rsidDel="00D93CD5">
          <w:rPr>
            <w:rFonts w:ascii="Garamond" w:hAnsi="Garamond" w:cs="Times New Roman"/>
            <w:sz w:val="22"/>
            <w:szCs w:val="22"/>
          </w:rPr>
          <w:delText xml:space="preserve">) description of watershed draining site </w:delText>
        </w:r>
      </w:del>
    </w:p>
    <w:p w:rsidR="00B4483D" w:rsidDel="00D93CD5" w:rsidRDefault="00B4483D" w:rsidP="00D93CD5">
      <w:pPr>
        <w:pStyle w:val="HTMLPreformatted"/>
        <w:tabs>
          <w:tab w:val="clear" w:pos="916"/>
          <w:tab w:val="left" w:pos="540"/>
        </w:tabs>
        <w:rPr>
          <w:del w:id="652" w:author="Rikke Jeppesen" w:date="2021-04-02T13:56:00Z"/>
          <w:rFonts w:ascii="Garamond" w:hAnsi="Garamond"/>
          <w:sz w:val="22"/>
          <w:szCs w:val="22"/>
        </w:rPr>
      </w:pPr>
    </w:p>
    <w:p w:rsidR="00EC333C" w:rsidDel="00D93CD5" w:rsidRDefault="00EC333C" w:rsidP="00D93CD5">
      <w:pPr>
        <w:pStyle w:val="HTMLPreformatted"/>
        <w:tabs>
          <w:tab w:val="clear" w:pos="916"/>
          <w:tab w:val="left" w:pos="540"/>
        </w:tabs>
        <w:rPr>
          <w:del w:id="653" w:author="Rikke Jeppesen" w:date="2021-04-02T13:56:00Z"/>
          <w:rFonts w:ascii="Garamond" w:hAnsi="Garamond"/>
          <w:sz w:val="22"/>
          <w:szCs w:val="22"/>
        </w:rPr>
      </w:pPr>
      <w:del w:id="654" w:author="Rikke Jeppesen" w:date="2021-04-02T13:56:00Z">
        <w:r w:rsidDel="00D93CD5">
          <w:rPr>
            <w:rFonts w:ascii="Garamond" w:hAnsi="Garamond"/>
            <w:sz w:val="22"/>
            <w:szCs w:val="22"/>
          </w:rPr>
          <w:delText>SWMP Station Timeline [</w:delText>
        </w:r>
        <w:r w:rsidR="00293EE8" w:rsidDel="00D93CD5">
          <w:rPr>
            <w:rFonts w:ascii="Garamond" w:hAnsi="Garamond"/>
            <w:sz w:val="22"/>
            <w:szCs w:val="22"/>
          </w:rPr>
          <w:delText>Instructions</w:delText>
        </w:r>
        <w:r w:rsidR="00293EE8" w:rsidDel="00D93CD5">
          <w:rPr>
            <w:rFonts w:ascii="Garamond" w:hAnsi="Garamond"/>
            <w:bCs/>
            <w:sz w:val="22"/>
            <w:szCs w:val="22"/>
          </w:rPr>
          <w:delText>/Remove:</w:delText>
        </w:r>
        <w:r w:rsidR="00293EE8" w:rsidDel="00D93CD5">
          <w:rPr>
            <w:rFonts w:ascii="Garamond" w:hAnsi="Garamond"/>
            <w:sz w:val="22"/>
            <w:szCs w:val="22"/>
          </w:rPr>
          <w:delText xml:space="preserve"> </w:delText>
        </w:r>
        <w:r w:rsidR="00534A78" w:rsidDel="00D93CD5">
          <w:rPr>
            <w:rFonts w:ascii="Garamond" w:hAnsi="Garamond"/>
            <w:sz w:val="22"/>
            <w:szCs w:val="22"/>
          </w:rPr>
          <w:delText xml:space="preserve">Include all stations currently in-use and any </w:delText>
        </w:r>
        <w:r w:rsidDel="00D93CD5">
          <w:rPr>
            <w:rFonts w:ascii="Garamond" w:hAnsi="Garamond"/>
            <w:sz w:val="22"/>
            <w:szCs w:val="22"/>
          </w:rPr>
          <w:delText>decommissioned sites in the table below.</w:delText>
        </w:r>
        <w:r w:rsidR="00647A5B" w:rsidDel="00D93CD5">
          <w:rPr>
            <w:rFonts w:ascii="Garamond" w:hAnsi="Garamond"/>
            <w:sz w:val="22"/>
            <w:szCs w:val="22"/>
          </w:rPr>
          <w:delText xml:space="preserve"> Include the site code (2 letter code), SWMP </w:delText>
        </w:r>
        <w:r w:rsidR="00633BC4" w:rsidDel="00D93CD5">
          <w:rPr>
            <w:rFonts w:ascii="Garamond" w:hAnsi="Garamond"/>
            <w:sz w:val="22"/>
            <w:szCs w:val="22"/>
          </w:rPr>
          <w:delText xml:space="preserve">status </w:delText>
        </w:r>
        <w:r w:rsidR="00647A5B" w:rsidDel="00D93CD5">
          <w:rPr>
            <w:rFonts w:ascii="Garamond" w:hAnsi="Garamond"/>
            <w:sz w:val="22"/>
            <w:szCs w:val="22"/>
          </w:rPr>
          <w:delText>P (</w:delText>
        </w:r>
        <w:r w:rsidR="00633BC4" w:rsidDel="00D93CD5">
          <w:rPr>
            <w:rFonts w:ascii="Garamond" w:hAnsi="Garamond"/>
            <w:sz w:val="22"/>
            <w:szCs w:val="22"/>
          </w:rPr>
          <w:delText>primary</w:delText>
        </w:r>
        <w:r w:rsidR="00647A5B" w:rsidDel="00D93CD5">
          <w:rPr>
            <w:rFonts w:ascii="Garamond" w:hAnsi="Garamond"/>
            <w:sz w:val="22"/>
            <w:szCs w:val="22"/>
          </w:rPr>
          <w:delText>) or S (</w:delText>
        </w:r>
        <w:r w:rsidR="00633BC4" w:rsidDel="00D93CD5">
          <w:rPr>
            <w:rFonts w:ascii="Garamond" w:hAnsi="Garamond"/>
            <w:sz w:val="22"/>
            <w:szCs w:val="22"/>
          </w:rPr>
          <w:delText>secondary</w:delText>
        </w:r>
        <w:r w:rsidR="00647A5B" w:rsidDel="00D93CD5">
          <w:rPr>
            <w:rFonts w:ascii="Garamond" w:hAnsi="Garamond"/>
            <w:sz w:val="22"/>
            <w:szCs w:val="22"/>
          </w:rPr>
          <w:delText xml:space="preserve">), the </w:delText>
        </w:r>
        <w:r w:rsidR="00633BC4" w:rsidDel="00D93CD5">
          <w:rPr>
            <w:rFonts w:ascii="Garamond" w:hAnsi="Garamond"/>
            <w:sz w:val="22"/>
            <w:szCs w:val="22"/>
          </w:rPr>
          <w:delText xml:space="preserve">station </w:delText>
        </w:r>
        <w:r w:rsidR="00647A5B" w:rsidDel="00D93CD5">
          <w:rPr>
            <w:rFonts w:ascii="Garamond" w:hAnsi="Garamond"/>
            <w:sz w:val="22"/>
            <w:szCs w:val="22"/>
          </w:rPr>
          <w:delText xml:space="preserve">name, </w:delText>
        </w:r>
        <w:r w:rsidR="00633BC4" w:rsidDel="00D93CD5">
          <w:rPr>
            <w:rFonts w:ascii="Garamond" w:hAnsi="Garamond"/>
            <w:sz w:val="22"/>
            <w:szCs w:val="22"/>
          </w:rPr>
          <w:delText xml:space="preserve">location </w:delText>
        </w:r>
        <w:r w:rsidR="00647A5B" w:rsidDel="00D93CD5">
          <w:rPr>
            <w:rFonts w:ascii="Garamond" w:hAnsi="Garamond"/>
            <w:sz w:val="22"/>
            <w:szCs w:val="22"/>
          </w:rPr>
          <w:delText>(</w:delText>
        </w:r>
        <w:r w:rsidR="00633BC4" w:rsidDel="00D93CD5">
          <w:rPr>
            <w:rFonts w:ascii="Garamond" w:hAnsi="Garamond"/>
            <w:sz w:val="22"/>
            <w:szCs w:val="22"/>
          </w:rPr>
          <w:delText>latitude</w:delText>
        </w:r>
        <w:r w:rsidR="00647A5B" w:rsidDel="00D93CD5">
          <w:rPr>
            <w:rFonts w:ascii="Garamond" w:hAnsi="Garamond"/>
            <w:sz w:val="22"/>
            <w:szCs w:val="22"/>
          </w:rPr>
          <w:delText>/</w:delText>
        </w:r>
        <w:r w:rsidR="00633BC4" w:rsidDel="00D93CD5">
          <w:rPr>
            <w:rFonts w:ascii="Garamond" w:hAnsi="Garamond"/>
            <w:sz w:val="22"/>
            <w:szCs w:val="22"/>
          </w:rPr>
          <w:delText>longitude</w:delText>
        </w:r>
        <w:r w:rsidR="00647A5B" w:rsidDel="00D93CD5">
          <w:rPr>
            <w:rFonts w:ascii="Garamond" w:hAnsi="Garamond"/>
            <w:sz w:val="22"/>
            <w:szCs w:val="22"/>
          </w:rPr>
          <w:delText xml:space="preserve">), </w:delText>
        </w:r>
        <w:r w:rsidR="00633BC4" w:rsidDel="00D93CD5">
          <w:rPr>
            <w:rFonts w:ascii="Garamond" w:hAnsi="Garamond"/>
            <w:sz w:val="22"/>
            <w:szCs w:val="22"/>
          </w:rPr>
          <w:delText xml:space="preserve">active dates </w:delText>
        </w:r>
        <w:r w:rsidR="00647A5B" w:rsidDel="00D93CD5">
          <w:rPr>
            <w:rFonts w:ascii="Garamond" w:hAnsi="Garamond"/>
            <w:sz w:val="22"/>
            <w:szCs w:val="22"/>
          </w:rPr>
          <w:delText>(note if current). For decommissioned sites i</w:delText>
        </w:r>
        <w:r w:rsidDel="00D93CD5">
          <w:rPr>
            <w:rFonts w:ascii="Garamond" w:hAnsi="Garamond"/>
            <w:sz w:val="22"/>
            <w:szCs w:val="22"/>
          </w:rPr>
          <w:delText xml:space="preserve">nclude information on why the station was decommissioned and relevant notes.] </w:delText>
        </w:r>
      </w:del>
    </w:p>
    <w:p w:rsidR="00782FE9" w:rsidDel="00D93CD5" w:rsidRDefault="00782FE9" w:rsidP="00D93CD5">
      <w:pPr>
        <w:pStyle w:val="HTMLPreformatted"/>
        <w:tabs>
          <w:tab w:val="clear" w:pos="916"/>
          <w:tab w:val="left" w:pos="540"/>
        </w:tabs>
        <w:rPr>
          <w:del w:id="655" w:author="Rikke Jeppesen" w:date="2021-04-02T13:56:00Z"/>
          <w:rFonts w:ascii="Garamond" w:hAnsi="Garamond"/>
          <w:sz w:val="22"/>
          <w:szCs w:val="22"/>
        </w:rPr>
      </w:pPr>
    </w:p>
    <w:p w:rsidR="00782FE9" w:rsidDel="00D93CD5" w:rsidRDefault="00782FE9" w:rsidP="00D93CD5">
      <w:pPr>
        <w:pStyle w:val="HTMLPreformatted"/>
        <w:tabs>
          <w:tab w:val="clear" w:pos="916"/>
          <w:tab w:val="left" w:pos="540"/>
        </w:tabs>
        <w:rPr>
          <w:del w:id="656" w:author="Rikke Jeppesen" w:date="2021-04-02T13:56:00Z"/>
          <w:rFonts w:ascii="Garamond" w:hAnsi="Garamond"/>
          <w:sz w:val="22"/>
          <w:szCs w:val="22"/>
        </w:rPr>
      </w:pPr>
    </w:p>
    <w:p w:rsidR="00782FE9" w:rsidDel="00D93CD5" w:rsidRDefault="00782FE9" w:rsidP="00D93CD5">
      <w:pPr>
        <w:pStyle w:val="HTMLPreformatted"/>
        <w:tabs>
          <w:tab w:val="clear" w:pos="916"/>
          <w:tab w:val="left" w:pos="540"/>
        </w:tabs>
        <w:rPr>
          <w:del w:id="657" w:author="Rikke Jeppesen" w:date="2021-04-02T13:56:00Z"/>
          <w:rFonts w:ascii="Garamond" w:hAnsi="Garamond"/>
          <w:sz w:val="22"/>
          <w:szCs w:val="22"/>
        </w:rPr>
      </w:pPr>
    </w:p>
    <w:p w:rsidR="00534A78" w:rsidDel="00D93CD5" w:rsidRDefault="00534A78" w:rsidP="00D93CD5">
      <w:pPr>
        <w:pStyle w:val="HTMLPreformatted"/>
        <w:tabs>
          <w:tab w:val="clear" w:pos="916"/>
          <w:tab w:val="left" w:pos="540"/>
        </w:tabs>
        <w:rPr>
          <w:del w:id="658" w:author="Rikke Jeppesen" w:date="2021-04-02T13:56:00Z"/>
          <w:rFonts w:ascii="Garamond" w:hAnsi="Garamond"/>
          <w:sz w:val="22"/>
          <w:szCs w:val="22"/>
        </w:rPr>
      </w:pPr>
    </w:p>
    <w:tbl>
      <w:tblPr>
        <w:tblW w:w="10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
        <w:gridCol w:w="863"/>
        <w:gridCol w:w="1522"/>
        <w:gridCol w:w="1125"/>
        <w:gridCol w:w="1273"/>
        <w:gridCol w:w="1848"/>
        <w:gridCol w:w="2785"/>
      </w:tblGrid>
      <w:tr w:rsidR="00EC333C" w:rsidDel="00D93CD5" w:rsidTr="005E3DD1">
        <w:trPr>
          <w:trHeight w:val="540"/>
          <w:jc w:val="center"/>
          <w:del w:id="659" w:author="Rikke Jeppesen" w:date="2021-04-02T13:56:00Z"/>
        </w:trPr>
        <w:tc>
          <w:tcPr>
            <w:tcW w:w="857" w:type="dxa"/>
            <w:shd w:val="clear" w:color="auto" w:fill="auto"/>
            <w:vAlign w:val="center"/>
          </w:tcPr>
          <w:p w:rsidR="00EC333C" w:rsidRPr="005E3DD1" w:rsidDel="00D93CD5" w:rsidRDefault="00EC333C" w:rsidP="00D93CD5">
            <w:pPr>
              <w:pStyle w:val="HTMLPreformatted"/>
              <w:tabs>
                <w:tab w:val="clear" w:pos="916"/>
                <w:tab w:val="left" w:pos="540"/>
              </w:tabs>
              <w:rPr>
                <w:del w:id="660" w:author="Rikke Jeppesen" w:date="2021-04-02T13:56:00Z"/>
                <w:rFonts w:ascii="Garamond" w:eastAsia="Calibri" w:hAnsi="Garamond"/>
                <w:b/>
                <w:sz w:val="22"/>
                <w:szCs w:val="22"/>
              </w:rPr>
            </w:pPr>
            <w:del w:id="661" w:author="Rikke Jeppesen" w:date="2021-04-02T13:56:00Z">
              <w:r w:rsidRPr="005E3DD1" w:rsidDel="00D93CD5">
                <w:rPr>
                  <w:rFonts w:ascii="Garamond" w:eastAsia="Calibri" w:hAnsi="Garamond"/>
                  <w:b/>
                  <w:sz w:val="22"/>
                  <w:szCs w:val="22"/>
                </w:rPr>
                <w:delText>Station Code</w:delText>
              </w:r>
            </w:del>
          </w:p>
        </w:tc>
        <w:tc>
          <w:tcPr>
            <w:tcW w:w="857" w:type="dxa"/>
            <w:shd w:val="clear" w:color="auto" w:fill="auto"/>
            <w:vAlign w:val="center"/>
          </w:tcPr>
          <w:p w:rsidR="00EC333C" w:rsidRPr="005E3DD1" w:rsidDel="00D93CD5" w:rsidRDefault="00EC333C" w:rsidP="00D93CD5">
            <w:pPr>
              <w:pStyle w:val="HTMLPreformatted"/>
              <w:tabs>
                <w:tab w:val="clear" w:pos="916"/>
                <w:tab w:val="left" w:pos="540"/>
              </w:tabs>
              <w:rPr>
                <w:del w:id="662" w:author="Rikke Jeppesen" w:date="2021-04-02T13:56:00Z"/>
                <w:rFonts w:ascii="Garamond" w:eastAsia="Calibri" w:hAnsi="Garamond"/>
                <w:b/>
                <w:sz w:val="22"/>
                <w:szCs w:val="22"/>
              </w:rPr>
            </w:pPr>
            <w:del w:id="663" w:author="Rikke Jeppesen" w:date="2021-04-02T13:56:00Z">
              <w:r w:rsidRPr="005E3DD1" w:rsidDel="00D93CD5">
                <w:rPr>
                  <w:rFonts w:ascii="Garamond" w:eastAsia="Calibri" w:hAnsi="Garamond"/>
                  <w:b/>
                  <w:sz w:val="22"/>
                  <w:szCs w:val="22"/>
                </w:rPr>
                <w:delText>SWMP Status</w:delText>
              </w:r>
            </w:del>
          </w:p>
        </w:tc>
        <w:tc>
          <w:tcPr>
            <w:tcW w:w="1647" w:type="dxa"/>
            <w:shd w:val="clear" w:color="auto" w:fill="auto"/>
            <w:vAlign w:val="center"/>
          </w:tcPr>
          <w:p w:rsidR="00EC333C" w:rsidRPr="005E3DD1" w:rsidDel="00D93CD5" w:rsidRDefault="00EC333C" w:rsidP="00D93CD5">
            <w:pPr>
              <w:pStyle w:val="HTMLPreformatted"/>
              <w:tabs>
                <w:tab w:val="clear" w:pos="916"/>
                <w:tab w:val="left" w:pos="540"/>
              </w:tabs>
              <w:rPr>
                <w:del w:id="664" w:author="Rikke Jeppesen" w:date="2021-04-02T13:56:00Z"/>
                <w:rFonts w:ascii="Garamond" w:eastAsia="Calibri" w:hAnsi="Garamond"/>
                <w:b/>
                <w:sz w:val="22"/>
                <w:szCs w:val="22"/>
              </w:rPr>
            </w:pPr>
            <w:del w:id="665" w:author="Rikke Jeppesen" w:date="2021-04-02T13:56:00Z">
              <w:r w:rsidRPr="005E3DD1" w:rsidDel="00D93CD5">
                <w:rPr>
                  <w:rFonts w:ascii="Garamond" w:eastAsia="Calibri" w:hAnsi="Garamond"/>
                  <w:b/>
                  <w:sz w:val="22"/>
                  <w:szCs w:val="22"/>
                </w:rPr>
                <w:delText>Station Name</w:delText>
              </w:r>
            </w:del>
          </w:p>
        </w:tc>
        <w:tc>
          <w:tcPr>
            <w:tcW w:w="1140" w:type="dxa"/>
            <w:shd w:val="clear" w:color="auto" w:fill="auto"/>
            <w:vAlign w:val="center"/>
          </w:tcPr>
          <w:p w:rsidR="00EC333C" w:rsidRPr="005E3DD1" w:rsidDel="00D93CD5" w:rsidRDefault="00EC333C" w:rsidP="00D93CD5">
            <w:pPr>
              <w:pStyle w:val="HTMLPreformatted"/>
              <w:tabs>
                <w:tab w:val="clear" w:pos="916"/>
                <w:tab w:val="left" w:pos="540"/>
              </w:tabs>
              <w:rPr>
                <w:del w:id="666" w:author="Rikke Jeppesen" w:date="2021-04-02T13:56:00Z"/>
                <w:rFonts w:ascii="Garamond" w:eastAsia="Calibri" w:hAnsi="Garamond"/>
                <w:b/>
                <w:sz w:val="22"/>
                <w:szCs w:val="22"/>
              </w:rPr>
            </w:pPr>
            <w:del w:id="667" w:author="Rikke Jeppesen" w:date="2021-04-02T13:56:00Z">
              <w:r w:rsidRPr="005E3DD1" w:rsidDel="00D93CD5">
                <w:rPr>
                  <w:rFonts w:ascii="Garamond" w:eastAsia="Calibri" w:hAnsi="Garamond"/>
                  <w:b/>
                  <w:sz w:val="22"/>
                  <w:szCs w:val="22"/>
                </w:rPr>
                <w:delText>Location</w:delText>
              </w:r>
            </w:del>
          </w:p>
        </w:tc>
        <w:tc>
          <w:tcPr>
            <w:tcW w:w="1363" w:type="dxa"/>
            <w:shd w:val="clear" w:color="auto" w:fill="auto"/>
            <w:vAlign w:val="center"/>
          </w:tcPr>
          <w:p w:rsidR="00EC333C" w:rsidRPr="005E3DD1" w:rsidDel="00D93CD5" w:rsidRDefault="00EC333C" w:rsidP="00D93CD5">
            <w:pPr>
              <w:pStyle w:val="HTMLPreformatted"/>
              <w:tabs>
                <w:tab w:val="clear" w:pos="916"/>
                <w:tab w:val="left" w:pos="540"/>
              </w:tabs>
              <w:rPr>
                <w:del w:id="668" w:author="Rikke Jeppesen" w:date="2021-04-02T13:56:00Z"/>
                <w:rFonts w:ascii="Garamond" w:eastAsia="Calibri" w:hAnsi="Garamond"/>
                <w:b/>
                <w:sz w:val="22"/>
                <w:szCs w:val="22"/>
              </w:rPr>
            </w:pPr>
            <w:del w:id="669" w:author="Rikke Jeppesen" w:date="2021-04-02T13:56:00Z">
              <w:r w:rsidRPr="005E3DD1" w:rsidDel="00D93CD5">
                <w:rPr>
                  <w:rFonts w:ascii="Garamond" w:eastAsia="Calibri" w:hAnsi="Garamond"/>
                  <w:b/>
                  <w:sz w:val="22"/>
                  <w:szCs w:val="22"/>
                </w:rPr>
                <w:delText>Active Dates</w:delText>
              </w:r>
            </w:del>
          </w:p>
        </w:tc>
        <w:tc>
          <w:tcPr>
            <w:tcW w:w="1254" w:type="dxa"/>
            <w:shd w:val="clear" w:color="auto" w:fill="auto"/>
            <w:vAlign w:val="center"/>
          </w:tcPr>
          <w:p w:rsidR="00EC333C" w:rsidRPr="005E3DD1" w:rsidDel="00D93CD5" w:rsidRDefault="00EC333C" w:rsidP="00D93CD5">
            <w:pPr>
              <w:pStyle w:val="HTMLPreformatted"/>
              <w:tabs>
                <w:tab w:val="clear" w:pos="916"/>
                <w:tab w:val="left" w:pos="540"/>
              </w:tabs>
              <w:rPr>
                <w:del w:id="670" w:author="Rikke Jeppesen" w:date="2021-04-02T13:56:00Z"/>
                <w:rFonts w:ascii="Garamond" w:eastAsia="Calibri" w:hAnsi="Garamond"/>
                <w:b/>
                <w:sz w:val="22"/>
                <w:szCs w:val="22"/>
              </w:rPr>
            </w:pPr>
            <w:del w:id="671" w:author="Rikke Jeppesen" w:date="2021-04-02T13:56:00Z">
              <w:r w:rsidRPr="005E3DD1" w:rsidDel="00D93CD5">
                <w:rPr>
                  <w:rFonts w:ascii="Garamond" w:eastAsia="Calibri" w:hAnsi="Garamond"/>
                  <w:b/>
                  <w:sz w:val="22"/>
                  <w:szCs w:val="22"/>
                </w:rPr>
                <w:delText>Reason Decommissioned</w:delText>
              </w:r>
            </w:del>
          </w:p>
        </w:tc>
        <w:tc>
          <w:tcPr>
            <w:tcW w:w="3168" w:type="dxa"/>
            <w:shd w:val="clear" w:color="auto" w:fill="auto"/>
            <w:vAlign w:val="center"/>
          </w:tcPr>
          <w:p w:rsidR="00EC333C" w:rsidRPr="005E3DD1" w:rsidDel="00D93CD5" w:rsidRDefault="00EC333C" w:rsidP="00D93CD5">
            <w:pPr>
              <w:pStyle w:val="HTMLPreformatted"/>
              <w:tabs>
                <w:tab w:val="clear" w:pos="916"/>
                <w:tab w:val="left" w:pos="540"/>
              </w:tabs>
              <w:rPr>
                <w:del w:id="672" w:author="Rikke Jeppesen" w:date="2021-04-02T13:56:00Z"/>
                <w:rFonts w:ascii="Garamond" w:eastAsia="Calibri" w:hAnsi="Garamond"/>
                <w:b/>
                <w:sz w:val="22"/>
                <w:szCs w:val="22"/>
              </w:rPr>
            </w:pPr>
            <w:del w:id="673" w:author="Rikke Jeppesen" w:date="2021-04-02T13:56:00Z">
              <w:r w:rsidRPr="005E3DD1" w:rsidDel="00D93CD5">
                <w:rPr>
                  <w:rFonts w:ascii="Garamond" w:eastAsia="Calibri" w:hAnsi="Garamond"/>
                  <w:b/>
                  <w:sz w:val="22"/>
                  <w:szCs w:val="22"/>
                </w:rPr>
                <w:delText>Notes</w:delText>
              </w:r>
            </w:del>
          </w:p>
        </w:tc>
      </w:tr>
      <w:tr w:rsidR="00EC333C" w:rsidDel="00D93CD5" w:rsidTr="005E3DD1">
        <w:trPr>
          <w:trHeight w:val="838"/>
          <w:jc w:val="center"/>
          <w:del w:id="674" w:author="Rikke Jeppesen" w:date="2021-04-02T13:56:00Z"/>
        </w:trPr>
        <w:tc>
          <w:tcPr>
            <w:tcW w:w="857" w:type="dxa"/>
            <w:shd w:val="clear" w:color="auto" w:fill="auto"/>
          </w:tcPr>
          <w:p w:rsidR="00EC333C" w:rsidRPr="005E3DD1" w:rsidDel="00D93CD5" w:rsidRDefault="00EC333C" w:rsidP="00D93CD5">
            <w:pPr>
              <w:pStyle w:val="HTMLPreformatted"/>
              <w:tabs>
                <w:tab w:val="clear" w:pos="916"/>
                <w:tab w:val="left" w:pos="540"/>
              </w:tabs>
              <w:rPr>
                <w:del w:id="675" w:author="Rikke Jeppesen" w:date="2021-04-02T13:56:00Z"/>
                <w:rFonts w:ascii="Garamond" w:eastAsia="Calibri" w:hAnsi="Garamond"/>
                <w:sz w:val="22"/>
                <w:szCs w:val="22"/>
              </w:rPr>
            </w:pPr>
          </w:p>
        </w:tc>
        <w:tc>
          <w:tcPr>
            <w:tcW w:w="857" w:type="dxa"/>
            <w:shd w:val="clear" w:color="auto" w:fill="auto"/>
          </w:tcPr>
          <w:p w:rsidR="00EC333C" w:rsidRPr="005E3DD1" w:rsidDel="00D93CD5" w:rsidRDefault="00EC333C" w:rsidP="00D93CD5">
            <w:pPr>
              <w:pStyle w:val="HTMLPreformatted"/>
              <w:tabs>
                <w:tab w:val="clear" w:pos="916"/>
                <w:tab w:val="left" w:pos="540"/>
              </w:tabs>
              <w:rPr>
                <w:del w:id="676" w:author="Rikke Jeppesen" w:date="2021-04-02T13:56:00Z"/>
                <w:rFonts w:ascii="Garamond" w:eastAsia="Calibri" w:hAnsi="Garamond"/>
                <w:sz w:val="22"/>
                <w:szCs w:val="22"/>
              </w:rPr>
            </w:pPr>
          </w:p>
        </w:tc>
        <w:tc>
          <w:tcPr>
            <w:tcW w:w="1647" w:type="dxa"/>
            <w:shd w:val="clear" w:color="auto" w:fill="auto"/>
          </w:tcPr>
          <w:p w:rsidR="00EC333C" w:rsidRPr="005E3DD1" w:rsidDel="00D93CD5" w:rsidRDefault="00EC333C" w:rsidP="00D93CD5">
            <w:pPr>
              <w:pStyle w:val="HTMLPreformatted"/>
              <w:tabs>
                <w:tab w:val="clear" w:pos="916"/>
                <w:tab w:val="left" w:pos="540"/>
              </w:tabs>
              <w:rPr>
                <w:del w:id="677" w:author="Rikke Jeppesen" w:date="2021-04-02T13:56:00Z"/>
                <w:rFonts w:ascii="Garamond" w:eastAsia="Calibri" w:hAnsi="Garamond"/>
                <w:sz w:val="22"/>
                <w:szCs w:val="22"/>
              </w:rPr>
            </w:pPr>
          </w:p>
        </w:tc>
        <w:tc>
          <w:tcPr>
            <w:tcW w:w="1140" w:type="dxa"/>
            <w:shd w:val="clear" w:color="auto" w:fill="auto"/>
          </w:tcPr>
          <w:p w:rsidR="00EC333C" w:rsidRPr="005E3DD1" w:rsidDel="00D93CD5" w:rsidRDefault="00EC333C" w:rsidP="00D93CD5">
            <w:pPr>
              <w:pStyle w:val="HTMLPreformatted"/>
              <w:tabs>
                <w:tab w:val="clear" w:pos="916"/>
                <w:tab w:val="left" w:pos="540"/>
              </w:tabs>
              <w:rPr>
                <w:del w:id="678" w:author="Rikke Jeppesen" w:date="2021-04-02T13:56:00Z"/>
                <w:rFonts w:ascii="Garamond" w:eastAsia="Calibri" w:hAnsi="Garamond"/>
                <w:sz w:val="22"/>
                <w:szCs w:val="22"/>
              </w:rPr>
            </w:pPr>
          </w:p>
        </w:tc>
        <w:tc>
          <w:tcPr>
            <w:tcW w:w="1363" w:type="dxa"/>
            <w:shd w:val="clear" w:color="auto" w:fill="auto"/>
          </w:tcPr>
          <w:p w:rsidR="00EC333C" w:rsidRPr="005E3DD1" w:rsidDel="00D93CD5" w:rsidRDefault="00EC333C" w:rsidP="00D93CD5">
            <w:pPr>
              <w:pStyle w:val="HTMLPreformatted"/>
              <w:tabs>
                <w:tab w:val="clear" w:pos="916"/>
                <w:tab w:val="left" w:pos="540"/>
              </w:tabs>
              <w:rPr>
                <w:del w:id="679" w:author="Rikke Jeppesen" w:date="2021-04-02T13:56:00Z"/>
                <w:rFonts w:ascii="Garamond" w:eastAsia="Calibri" w:hAnsi="Garamond"/>
                <w:sz w:val="22"/>
                <w:szCs w:val="22"/>
              </w:rPr>
            </w:pPr>
          </w:p>
        </w:tc>
        <w:tc>
          <w:tcPr>
            <w:tcW w:w="1254" w:type="dxa"/>
            <w:shd w:val="clear" w:color="auto" w:fill="auto"/>
            <w:vAlign w:val="center"/>
          </w:tcPr>
          <w:p w:rsidR="00EC333C" w:rsidRPr="005E3DD1" w:rsidDel="00D93CD5" w:rsidRDefault="00EC333C" w:rsidP="00D93CD5">
            <w:pPr>
              <w:pStyle w:val="HTMLPreformatted"/>
              <w:tabs>
                <w:tab w:val="clear" w:pos="916"/>
                <w:tab w:val="left" w:pos="540"/>
              </w:tabs>
              <w:rPr>
                <w:del w:id="680" w:author="Rikke Jeppesen" w:date="2021-04-02T13:56:00Z"/>
                <w:rFonts w:ascii="Garamond" w:eastAsia="Calibri" w:hAnsi="Garamond"/>
                <w:sz w:val="22"/>
                <w:szCs w:val="22"/>
              </w:rPr>
            </w:pPr>
            <w:del w:id="681" w:author="Rikke Jeppesen" w:date="2021-04-02T13:56:00Z">
              <w:r w:rsidRPr="005E3DD1" w:rsidDel="00D93CD5">
                <w:rPr>
                  <w:rFonts w:ascii="Garamond" w:eastAsia="Calibri" w:hAnsi="Garamond"/>
                  <w:sz w:val="22"/>
                  <w:szCs w:val="22"/>
                </w:rPr>
                <w:delText>NA</w:delText>
              </w:r>
            </w:del>
          </w:p>
        </w:tc>
        <w:tc>
          <w:tcPr>
            <w:tcW w:w="3168" w:type="dxa"/>
            <w:shd w:val="clear" w:color="auto" w:fill="auto"/>
            <w:vAlign w:val="center"/>
          </w:tcPr>
          <w:p w:rsidR="00EC333C" w:rsidRPr="005E3DD1" w:rsidDel="00D93CD5" w:rsidRDefault="00EC333C" w:rsidP="00D93CD5">
            <w:pPr>
              <w:pStyle w:val="HTMLPreformatted"/>
              <w:tabs>
                <w:tab w:val="clear" w:pos="916"/>
                <w:tab w:val="left" w:pos="540"/>
              </w:tabs>
              <w:rPr>
                <w:del w:id="682" w:author="Rikke Jeppesen" w:date="2021-04-02T13:56:00Z"/>
                <w:rFonts w:ascii="Garamond" w:eastAsia="Calibri" w:hAnsi="Garamond"/>
                <w:sz w:val="22"/>
                <w:szCs w:val="22"/>
              </w:rPr>
            </w:pPr>
            <w:del w:id="683" w:author="Rikke Jeppesen" w:date="2021-04-02T13:56:00Z">
              <w:r w:rsidRPr="005E3DD1" w:rsidDel="00D93CD5">
                <w:rPr>
                  <w:rFonts w:ascii="Garamond" w:eastAsia="Calibri" w:hAnsi="Garamond"/>
                  <w:sz w:val="22"/>
                  <w:szCs w:val="22"/>
                </w:rPr>
                <w:delText>NA</w:delText>
              </w:r>
            </w:del>
          </w:p>
        </w:tc>
      </w:tr>
      <w:tr w:rsidR="00EC333C" w:rsidDel="00D93CD5" w:rsidTr="005E3DD1">
        <w:trPr>
          <w:trHeight w:val="888"/>
          <w:jc w:val="center"/>
          <w:del w:id="684" w:author="Rikke Jeppesen" w:date="2021-04-02T13:56:00Z"/>
        </w:trPr>
        <w:tc>
          <w:tcPr>
            <w:tcW w:w="857" w:type="dxa"/>
            <w:shd w:val="clear" w:color="auto" w:fill="auto"/>
          </w:tcPr>
          <w:p w:rsidR="00EC333C" w:rsidRPr="005E3DD1" w:rsidDel="00D93CD5" w:rsidRDefault="00EC333C" w:rsidP="00D93CD5">
            <w:pPr>
              <w:pStyle w:val="HTMLPreformatted"/>
              <w:tabs>
                <w:tab w:val="clear" w:pos="916"/>
                <w:tab w:val="left" w:pos="540"/>
              </w:tabs>
              <w:rPr>
                <w:del w:id="685" w:author="Rikke Jeppesen" w:date="2021-04-02T13:56:00Z"/>
                <w:rFonts w:ascii="Garamond" w:eastAsia="Calibri" w:hAnsi="Garamond"/>
                <w:sz w:val="22"/>
                <w:szCs w:val="22"/>
              </w:rPr>
            </w:pPr>
          </w:p>
        </w:tc>
        <w:tc>
          <w:tcPr>
            <w:tcW w:w="857" w:type="dxa"/>
            <w:shd w:val="clear" w:color="auto" w:fill="auto"/>
          </w:tcPr>
          <w:p w:rsidR="00EC333C" w:rsidRPr="005E3DD1" w:rsidDel="00D93CD5" w:rsidRDefault="00EC333C" w:rsidP="00D93CD5">
            <w:pPr>
              <w:pStyle w:val="HTMLPreformatted"/>
              <w:tabs>
                <w:tab w:val="clear" w:pos="916"/>
                <w:tab w:val="left" w:pos="540"/>
              </w:tabs>
              <w:rPr>
                <w:del w:id="686" w:author="Rikke Jeppesen" w:date="2021-04-02T13:56:00Z"/>
                <w:rFonts w:ascii="Garamond" w:eastAsia="Calibri" w:hAnsi="Garamond"/>
                <w:sz w:val="22"/>
                <w:szCs w:val="22"/>
              </w:rPr>
            </w:pPr>
          </w:p>
        </w:tc>
        <w:tc>
          <w:tcPr>
            <w:tcW w:w="1647" w:type="dxa"/>
            <w:shd w:val="clear" w:color="auto" w:fill="auto"/>
          </w:tcPr>
          <w:p w:rsidR="00EC333C" w:rsidRPr="005E3DD1" w:rsidDel="00D93CD5" w:rsidRDefault="00EC333C" w:rsidP="00D93CD5">
            <w:pPr>
              <w:pStyle w:val="HTMLPreformatted"/>
              <w:tabs>
                <w:tab w:val="clear" w:pos="916"/>
                <w:tab w:val="left" w:pos="540"/>
              </w:tabs>
              <w:rPr>
                <w:del w:id="687" w:author="Rikke Jeppesen" w:date="2021-04-02T13:56:00Z"/>
                <w:rFonts w:ascii="Garamond" w:eastAsia="Calibri" w:hAnsi="Garamond"/>
                <w:sz w:val="22"/>
                <w:szCs w:val="22"/>
              </w:rPr>
            </w:pPr>
          </w:p>
        </w:tc>
        <w:tc>
          <w:tcPr>
            <w:tcW w:w="1140" w:type="dxa"/>
            <w:shd w:val="clear" w:color="auto" w:fill="auto"/>
          </w:tcPr>
          <w:p w:rsidR="00EC333C" w:rsidRPr="005E3DD1" w:rsidDel="00D93CD5" w:rsidRDefault="00EC333C" w:rsidP="00D93CD5">
            <w:pPr>
              <w:pStyle w:val="HTMLPreformatted"/>
              <w:tabs>
                <w:tab w:val="clear" w:pos="916"/>
                <w:tab w:val="left" w:pos="540"/>
              </w:tabs>
              <w:rPr>
                <w:del w:id="688" w:author="Rikke Jeppesen" w:date="2021-04-02T13:56:00Z"/>
                <w:rFonts w:ascii="Garamond" w:eastAsia="Calibri" w:hAnsi="Garamond"/>
                <w:sz w:val="22"/>
                <w:szCs w:val="22"/>
              </w:rPr>
            </w:pPr>
          </w:p>
        </w:tc>
        <w:tc>
          <w:tcPr>
            <w:tcW w:w="1363" w:type="dxa"/>
            <w:shd w:val="clear" w:color="auto" w:fill="auto"/>
          </w:tcPr>
          <w:p w:rsidR="00EC333C" w:rsidRPr="005E3DD1" w:rsidDel="00D93CD5" w:rsidRDefault="00EC333C" w:rsidP="00D93CD5">
            <w:pPr>
              <w:pStyle w:val="HTMLPreformatted"/>
              <w:tabs>
                <w:tab w:val="clear" w:pos="916"/>
                <w:tab w:val="left" w:pos="540"/>
              </w:tabs>
              <w:rPr>
                <w:del w:id="689" w:author="Rikke Jeppesen" w:date="2021-04-02T13:56:00Z"/>
                <w:rFonts w:ascii="Garamond" w:eastAsia="Calibri" w:hAnsi="Garamond"/>
                <w:sz w:val="22"/>
                <w:szCs w:val="22"/>
              </w:rPr>
            </w:pPr>
          </w:p>
        </w:tc>
        <w:tc>
          <w:tcPr>
            <w:tcW w:w="1254" w:type="dxa"/>
            <w:shd w:val="clear" w:color="auto" w:fill="auto"/>
            <w:vAlign w:val="center"/>
          </w:tcPr>
          <w:p w:rsidR="00EC333C" w:rsidRPr="005E3DD1" w:rsidDel="00D93CD5" w:rsidRDefault="00EC333C" w:rsidP="00D93CD5">
            <w:pPr>
              <w:pStyle w:val="HTMLPreformatted"/>
              <w:tabs>
                <w:tab w:val="clear" w:pos="916"/>
                <w:tab w:val="left" w:pos="540"/>
              </w:tabs>
              <w:rPr>
                <w:del w:id="690" w:author="Rikke Jeppesen" w:date="2021-04-02T13:56:00Z"/>
                <w:rFonts w:ascii="Garamond" w:eastAsia="Calibri" w:hAnsi="Garamond"/>
                <w:sz w:val="22"/>
                <w:szCs w:val="22"/>
              </w:rPr>
            </w:pPr>
            <w:del w:id="691" w:author="Rikke Jeppesen" w:date="2021-04-02T13:56:00Z">
              <w:r w:rsidRPr="005E3DD1" w:rsidDel="00D93CD5">
                <w:rPr>
                  <w:rFonts w:ascii="Garamond" w:eastAsia="Calibri" w:hAnsi="Garamond"/>
                  <w:sz w:val="22"/>
                  <w:szCs w:val="22"/>
                </w:rPr>
                <w:delText>NA</w:delText>
              </w:r>
            </w:del>
          </w:p>
        </w:tc>
        <w:tc>
          <w:tcPr>
            <w:tcW w:w="3168" w:type="dxa"/>
            <w:shd w:val="clear" w:color="auto" w:fill="auto"/>
            <w:vAlign w:val="center"/>
          </w:tcPr>
          <w:p w:rsidR="00EC333C" w:rsidRPr="005E3DD1" w:rsidDel="00D93CD5" w:rsidRDefault="00EC333C" w:rsidP="00D93CD5">
            <w:pPr>
              <w:pStyle w:val="HTMLPreformatted"/>
              <w:tabs>
                <w:tab w:val="clear" w:pos="916"/>
                <w:tab w:val="left" w:pos="540"/>
              </w:tabs>
              <w:rPr>
                <w:del w:id="692" w:author="Rikke Jeppesen" w:date="2021-04-02T13:56:00Z"/>
                <w:rFonts w:ascii="Garamond" w:eastAsia="Calibri" w:hAnsi="Garamond"/>
                <w:sz w:val="22"/>
                <w:szCs w:val="22"/>
              </w:rPr>
            </w:pPr>
            <w:del w:id="693" w:author="Rikke Jeppesen" w:date="2021-04-02T13:56:00Z">
              <w:r w:rsidRPr="005E3DD1" w:rsidDel="00D93CD5">
                <w:rPr>
                  <w:rFonts w:ascii="Garamond" w:eastAsia="Calibri" w:hAnsi="Garamond"/>
                  <w:sz w:val="22"/>
                  <w:szCs w:val="22"/>
                </w:rPr>
                <w:delText>NA</w:delText>
              </w:r>
            </w:del>
          </w:p>
        </w:tc>
      </w:tr>
      <w:tr w:rsidR="00EC333C" w:rsidDel="00D93CD5" w:rsidTr="005E3DD1">
        <w:trPr>
          <w:trHeight w:val="917"/>
          <w:jc w:val="center"/>
          <w:del w:id="694" w:author="Rikke Jeppesen" w:date="2021-04-02T13:56:00Z"/>
        </w:trPr>
        <w:tc>
          <w:tcPr>
            <w:tcW w:w="857" w:type="dxa"/>
            <w:shd w:val="clear" w:color="auto" w:fill="auto"/>
          </w:tcPr>
          <w:p w:rsidR="00EC333C" w:rsidRPr="005E3DD1" w:rsidDel="00D93CD5" w:rsidRDefault="00EC333C" w:rsidP="00D93CD5">
            <w:pPr>
              <w:pStyle w:val="HTMLPreformatted"/>
              <w:tabs>
                <w:tab w:val="clear" w:pos="916"/>
                <w:tab w:val="left" w:pos="540"/>
              </w:tabs>
              <w:rPr>
                <w:del w:id="695" w:author="Rikke Jeppesen" w:date="2021-04-02T13:56:00Z"/>
                <w:rFonts w:ascii="Garamond" w:eastAsia="Calibri" w:hAnsi="Garamond"/>
                <w:sz w:val="22"/>
                <w:szCs w:val="22"/>
              </w:rPr>
            </w:pPr>
          </w:p>
        </w:tc>
        <w:tc>
          <w:tcPr>
            <w:tcW w:w="857" w:type="dxa"/>
            <w:shd w:val="clear" w:color="auto" w:fill="auto"/>
          </w:tcPr>
          <w:p w:rsidR="00EC333C" w:rsidRPr="005E3DD1" w:rsidDel="00D93CD5" w:rsidRDefault="00EC333C" w:rsidP="00D93CD5">
            <w:pPr>
              <w:pStyle w:val="HTMLPreformatted"/>
              <w:tabs>
                <w:tab w:val="clear" w:pos="916"/>
                <w:tab w:val="left" w:pos="540"/>
              </w:tabs>
              <w:rPr>
                <w:del w:id="696" w:author="Rikke Jeppesen" w:date="2021-04-02T13:56:00Z"/>
                <w:rFonts w:ascii="Garamond" w:eastAsia="Calibri" w:hAnsi="Garamond"/>
                <w:sz w:val="22"/>
                <w:szCs w:val="22"/>
              </w:rPr>
            </w:pPr>
          </w:p>
        </w:tc>
        <w:tc>
          <w:tcPr>
            <w:tcW w:w="1647" w:type="dxa"/>
            <w:shd w:val="clear" w:color="auto" w:fill="auto"/>
          </w:tcPr>
          <w:p w:rsidR="00EC333C" w:rsidRPr="005E3DD1" w:rsidDel="00D93CD5" w:rsidRDefault="00EC333C" w:rsidP="00D93CD5">
            <w:pPr>
              <w:pStyle w:val="HTMLPreformatted"/>
              <w:tabs>
                <w:tab w:val="clear" w:pos="916"/>
                <w:tab w:val="left" w:pos="540"/>
              </w:tabs>
              <w:rPr>
                <w:del w:id="697" w:author="Rikke Jeppesen" w:date="2021-04-02T13:56:00Z"/>
                <w:rFonts w:ascii="Garamond" w:eastAsia="Calibri" w:hAnsi="Garamond"/>
                <w:sz w:val="22"/>
                <w:szCs w:val="22"/>
              </w:rPr>
            </w:pPr>
          </w:p>
        </w:tc>
        <w:tc>
          <w:tcPr>
            <w:tcW w:w="1140" w:type="dxa"/>
            <w:shd w:val="clear" w:color="auto" w:fill="auto"/>
          </w:tcPr>
          <w:p w:rsidR="00EC333C" w:rsidRPr="005E3DD1" w:rsidDel="00D93CD5" w:rsidRDefault="00EC333C" w:rsidP="00D93CD5">
            <w:pPr>
              <w:pStyle w:val="HTMLPreformatted"/>
              <w:tabs>
                <w:tab w:val="clear" w:pos="916"/>
                <w:tab w:val="left" w:pos="540"/>
              </w:tabs>
              <w:rPr>
                <w:del w:id="698" w:author="Rikke Jeppesen" w:date="2021-04-02T13:56:00Z"/>
                <w:rFonts w:ascii="Garamond" w:eastAsia="Calibri" w:hAnsi="Garamond"/>
                <w:sz w:val="22"/>
                <w:szCs w:val="22"/>
              </w:rPr>
            </w:pPr>
          </w:p>
        </w:tc>
        <w:tc>
          <w:tcPr>
            <w:tcW w:w="1363" w:type="dxa"/>
            <w:shd w:val="clear" w:color="auto" w:fill="auto"/>
          </w:tcPr>
          <w:p w:rsidR="00EC333C" w:rsidRPr="005E3DD1" w:rsidDel="00D93CD5" w:rsidRDefault="00EC333C" w:rsidP="00D93CD5">
            <w:pPr>
              <w:pStyle w:val="HTMLPreformatted"/>
              <w:tabs>
                <w:tab w:val="clear" w:pos="916"/>
                <w:tab w:val="left" w:pos="540"/>
              </w:tabs>
              <w:rPr>
                <w:del w:id="699" w:author="Rikke Jeppesen" w:date="2021-04-02T13:56:00Z"/>
                <w:rFonts w:ascii="Garamond" w:eastAsia="Calibri" w:hAnsi="Garamond"/>
                <w:sz w:val="22"/>
                <w:szCs w:val="22"/>
              </w:rPr>
            </w:pPr>
          </w:p>
        </w:tc>
        <w:tc>
          <w:tcPr>
            <w:tcW w:w="1254" w:type="dxa"/>
            <w:shd w:val="clear" w:color="auto" w:fill="auto"/>
            <w:vAlign w:val="center"/>
          </w:tcPr>
          <w:p w:rsidR="00EC333C" w:rsidRPr="005E3DD1" w:rsidDel="00D93CD5" w:rsidRDefault="00EC333C" w:rsidP="00D93CD5">
            <w:pPr>
              <w:pStyle w:val="HTMLPreformatted"/>
              <w:tabs>
                <w:tab w:val="clear" w:pos="916"/>
                <w:tab w:val="left" w:pos="540"/>
              </w:tabs>
              <w:rPr>
                <w:del w:id="700" w:author="Rikke Jeppesen" w:date="2021-04-02T13:56:00Z"/>
                <w:rFonts w:ascii="Garamond" w:eastAsia="Calibri" w:hAnsi="Garamond"/>
                <w:sz w:val="22"/>
                <w:szCs w:val="22"/>
              </w:rPr>
            </w:pPr>
            <w:del w:id="701" w:author="Rikke Jeppesen" w:date="2021-04-02T13:56:00Z">
              <w:r w:rsidRPr="005E3DD1" w:rsidDel="00D93CD5">
                <w:rPr>
                  <w:rFonts w:ascii="Garamond" w:eastAsia="Calibri" w:hAnsi="Garamond"/>
                  <w:sz w:val="22"/>
                  <w:szCs w:val="22"/>
                </w:rPr>
                <w:delText>NA</w:delText>
              </w:r>
            </w:del>
          </w:p>
        </w:tc>
        <w:tc>
          <w:tcPr>
            <w:tcW w:w="3168" w:type="dxa"/>
            <w:shd w:val="clear" w:color="auto" w:fill="auto"/>
            <w:vAlign w:val="center"/>
          </w:tcPr>
          <w:p w:rsidR="00EC333C" w:rsidRPr="005E3DD1" w:rsidDel="00D93CD5" w:rsidRDefault="00EC333C" w:rsidP="00D93CD5">
            <w:pPr>
              <w:pStyle w:val="HTMLPreformatted"/>
              <w:tabs>
                <w:tab w:val="clear" w:pos="916"/>
                <w:tab w:val="left" w:pos="540"/>
              </w:tabs>
              <w:rPr>
                <w:del w:id="702" w:author="Rikke Jeppesen" w:date="2021-04-02T13:56:00Z"/>
                <w:rFonts w:ascii="Garamond" w:eastAsia="Calibri" w:hAnsi="Garamond"/>
                <w:sz w:val="22"/>
                <w:szCs w:val="22"/>
              </w:rPr>
            </w:pPr>
            <w:del w:id="703" w:author="Rikke Jeppesen" w:date="2021-04-02T13:56:00Z">
              <w:r w:rsidRPr="005E3DD1" w:rsidDel="00D93CD5">
                <w:rPr>
                  <w:rFonts w:ascii="Garamond" w:eastAsia="Calibri" w:hAnsi="Garamond"/>
                  <w:sz w:val="22"/>
                  <w:szCs w:val="22"/>
                </w:rPr>
                <w:delText>NA</w:delText>
              </w:r>
            </w:del>
          </w:p>
        </w:tc>
      </w:tr>
      <w:tr w:rsidR="00EC333C" w:rsidDel="00D93CD5" w:rsidTr="005E3DD1">
        <w:trPr>
          <w:trHeight w:val="888"/>
          <w:jc w:val="center"/>
          <w:del w:id="704" w:author="Rikke Jeppesen" w:date="2021-04-02T13:56:00Z"/>
        </w:trPr>
        <w:tc>
          <w:tcPr>
            <w:tcW w:w="857" w:type="dxa"/>
            <w:shd w:val="clear" w:color="auto" w:fill="auto"/>
          </w:tcPr>
          <w:p w:rsidR="00EC333C" w:rsidRPr="005E3DD1" w:rsidDel="00D93CD5" w:rsidRDefault="00EC333C" w:rsidP="00D93CD5">
            <w:pPr>
              <w:pStyle w:val="HTMLPreformatted"/>
              <w:tabs>
                <w:tab w:val="clear" w:pos="916"/>
                <w:tab w:val="left" w:pos="540"/>
              </w:tabs>
              <w:rPr>
                <w:del w:id="705" w:author="Rikke Jeppesen" w:date="2021-04-02T13:56:00Z"/>
                <w:rFonts w:ascii="Garamond" w:eastAsia="Calibri" w:hAnsi="Garamond"/>
                <w:sz w:val="22"/>
                <w:szCs w:val="22"/>
              </w:rPr>
            </w:pPr>
          </w:p>
        </w:tc>
        <w:tc>
          <w:tcPr>
            <w:tcW w:w="857" w:type="dxa"/>
            <w:shd w:val="clear" w:color="auto" w:fill="auto"/>
          </w:tcPr>
          <w:p w:rsidR="00EC333C" w:rsidRPr="005E3DD1" w:rsidDel="00D93CD5" w:rsidRDefault="00EC333C" w:rsidP="00D93CD5">
            <w:pPr>
              <w:pStyle w:val="HTMLPreformatted"/>
              <w:tabs>
                <w:tab w:val="clear" w:pos="916"/>
                <w:tab w:val="left" w:pos="540"/>
              </w:tabs>
              <w:rPr>
                <w:del w:id="706" w:author="Rikke Jeppesen" w:date="2021-04-02T13:56:00Z"/>
                <w:rFonts w:ascii="Garamond" w:eastAsia="Calibri" w:hAnsi="Garamond"/>
                <w:sz w:val="22"/>
                <w:szCs w:val="22"/>
              </w:rPr>
            </w:pPr>
          </w:p>
        </w:tc>
        <w:tc>
          <w:tcPr>
            <w:tcW w:w="1647" w:type="dxa"/>
            <w:shd w:val="clear" w:color="auto" w:fill="auto"/>
          </w:tcPr>
          <w:p w:rsidR="00EC333C" w:rsidRPr="005E3DD1" w:rsidDel="00D93CD5" w:rsidRDefault="00EC333C" w:rsidP="00D93CD5">
            <w:pPr>
              <w:pStyle w:val="HTMLPreformatted"/>
              <w:tabs>
                <w:tab w:val="clear" w:pos="916"/>
                <w:tab w:val="left" w:pos="540"/>
              </w:tabs>
              <w:rPr>
                <w:del w:id="707" w:author="Rikke Jeppesen" w:date="2021-04-02T13:56:00Z"/>
                <w:rFonts w:ascii="Garamond" w:eastAsia="Calibri" w:hAnsi="Garamond"/>
                <w:sz w:val="22"/>
                <w:szCs w:val="22"/>
              </w:rPr>
            </w:pPr>
          </w:p>
        </w:tc>
        <w:tc>
          <w:tcPr>
            <w:tcW w:w="1140" w:type="dxa"/>
            <w:shd w:val="clear" w:color="auto" w:fill="auto"/>
          </w:tcPr>
          <w:p w:rsidR="00EC333C" w:rsidRPr="005E3DD1" w:rsidDel="00D93CD5" w:rsidRDefault="00EC333C" w:rsidP="00D93CD5">
            <w:pPr>
              <w:pStyle w:val="HTMLPreformatted"/>
              <w:tabs>
                <w:tab w:val="clear" w:pos="916"/>
                <w:tab w:val="left" w:pos="540"/>
              </w:tabs>
              <w:rPr>
                <w:del w:id="708" w:author="Rikke Jeppesen" w:date="2021-04-02T13:56:00Z"/>
                <w:rFonts w:ascii="Garamond" w:eastAsia="Calibri" w:hAnsi="Garamond"/>
                <w:sz w:val="22"/>
                <w:szCs w:val="22"/>
              </w:rPr>
            </w:pPr>
          </w:p>
        </w:tc>
        <w:tc>
          <w:tcPr>
            <w:tcW w:w="1363" w:type="dxa"/>
            <w:shd w:val="clear" w:color="auto" w:fill="auto"/>
          </w:tcPr>
          <w:p w:rsidR="00EC333C" w:rsidRPr="005E3DD1" w:rsidDel="00D93CD5" w:rsidRDefault="00EC333C" w:rsidP="00D93CD5">
            <w:pPr>
              <w:pStyle w:val="HTMLPreformatted"/>
              <w:tabs>
                <w:tab w:val="clear" w:pos="916"/>
                <w:tab w:val="left" w:pos="540"/>
              </w:tabs>
              <w:rPr>
                <w:del w:id="709" w:author="Rikke Jeppesen" w:date="2021-04-02T13:56:00Z"/>
                <w:rFonts w:ascii="Garamond" w:eastAsia="Calibri" w:hAnsi="Garamond"/>
                <w:sz w:val="22"/>
                <w:szCs w:val="22"/>
              </w:rPr>
            </w:pPr>
          </w:p>
        </w:tc>
        <w:tc>
          <w:tcPr>
            <w:tcW w:w="1254" w:type="dxa"/>
            <w:shd w:val="clear" w:color="auto" w:fill="auto"/>
            <w:vAlign w:val="center"/>
          </w:tcPr>
          <w:p w:rsidR="00EC333C" w:rsidRPr="005E3DD1" w:rsidDel="00D93CD5" w:rsidRDefault="00EC333C" w:rsidP="00D93CD5">
            <w:pPr>
              <w:pStyle w:val="HTMLPreformatted"/>
              <w:tabs>
                <w:tab w:val="clear" w:pos="916"/>
                <w:tab w:val="left" w:pos="540"/>
              </w:tabs>
              <w:rPr>
                <w:del w:id="710" w:author="Rikke Jeppesen" w:date="2021-04-02T13:56:00Z"/>
                <w:rFonts w:ascii="Garamond" w:eastAsia="Calibri" w:hAnsi="Garamond"/>
                <w:sz w:val="22"/>
                <w:szCs w:val="22"/>
              </w:rPr>
            </w:pPr>
            <w:del w:id="711" w:author="Rikke Jeppesen" w:date="2021-04-02T13:56:00Z">
              <w:r w:rsidRPr="005E3DD1" w:rsidDel="00D93CD5">
                <w:rPr>
                  <w:rFonts w:ascii="Garamond" w:eastAsia="Calibri" w:hAnsi="Garamond"/>
                  <w:sz w:val="22"/>
                  <w:szCs w:val="22"/>
                </w:rPr>
                <w:delText>NA</w:delText>
              </w:r>
            </w:del>
          </w:p>
        </w:tc>
        <w:tc>
          <w:tcPr>
            <w:tcW w:w="3168" w:type="dxa"/>
            <w:shd w:val="clear" w:color="auto" w:fill="auto"/>
            <w:vAlign w:val="center"/>
          </w:tcPr>
          <w:p w:rsidR="00EC333C" w:rsidRPr="005E3DD1" w:rsidDel="00D93CD5" w:rsidRDefault="00EC333C" w:rsidP="00D93CD5">
            <w:pPr>
              <w:pStyle w:val="HTMLPreformatted"/>
              <w:tabs>
                <w:tab w:val="clear" w:pos="916"/>
                <w:tab w:val="left" w:pos="540"/>
              </w:tabs>
              <w:rPr>
                <w:del w:id="712" w:author="Rikke Jeppesen" w:date="2021-04-02T13:56:00Z"/>
                <w:rFonts w:ascii="Garamond" w:eastAsia="Calibri" w:hAnsi="Garamond"/>
                <w:sz w:val="22"/>
                <w:szCs w:val="22"/>
              </w:rPr>
            </w:pPr>
            <w:del w:id="713" w:author="Rikke Jeppesen" w:date="2021-04-02T13:56:00Z">
              <w:r w:rsidRPr="005E3DD1" w:rsidDel="00D93CD5">
                <w:rPr>
                  <w:rFonts w:ascii="Garamond" w:eastAsia="Calibri" w:hAnsi="Garamond"/>
                  <w:sz w:val="22"/>
                  <w:szCs w:val="22"/>
                </w:rPr>
                <w:delText>NA</w:delText>
              </w:r>
            </w:del>
          </w:p>
        </w:tc>
      </w:tr>
      <w:tr w:rsidR="00EC333C" w:rsidDel="00D93CD5" w:rsidTr="00EC333C">
        <w:trPr>
          <w:trHeight w:val="838"/>
          <w:jc w:val="center"/>
          <w:del w:id="714" w:author="Rikke Jeppesen" w:date="2021-04-02T13:56:00Z"/>
        </w:trPr>
        <w:tc>
          <w:tcPr>
            <w:tcW w:w="857" w:type="dxa"/>
            <w:shd w:val="clear" w:color="auto" w:fill="auto"/>
          </w:tcPr>
          <w:p w:rsidR="00EC333C" w:rsidRPr="00EC333C" w:rsidDel="00D93CD5" w:rsidRDefault="00EC333C" w:rsidP="00D93CD5">
            <w:pPr>
              <w:pStyle w:val="HTMLPreformatted"/>
              <w:tabs>
                <w:tab w:val="clear" w:pos="916"/>
                <w:tab w:val="left" w:pos="540"/>
              </w:tabs>
              <w:rPr>
                <w:del w:id="715" w:author="Rikke Jeppesen" w:date="2021-04-02T13:56:00Z"/>
                <w:rFonts w:ascii="Calibri" w:eastAsia="Calibri" w:hAnsi="Calibri"/>
                <w:sz w:val="22"/>
                <w:szCs w:val="22"/>
              </w:rPr>
            </w:pPr>
          </w:p>
        </w:tc>
        <w:tc>
          <w:tcPr>
            <w:tcW w:w="857" w:type="dxa"/>
            <w:shd w:val="clear" w:color="auto" w:fill="auto"/>
          </w:tcPr>
          <w:p w:rsidR="00EC333C" w:rsidRPr="00EC333C" w:rsidDel="00D93CD5" w:rsidRDefault="00EC333C" w:rsidP="00D93CD5">
            <w:pPr>
              <w:pStyle w:val="HTMLPreformatted"/>
              <w:tabs>
                <w:tab w:val="clear" w:pos="916"/>
                <w:tab w:val="left" w:pos="540"/>
              </w:tabs>
              <w:rPr>
                <w:del w:id="716" w:author="Rikke Jeppesen" w:date="2021-04-02T13:56:00Z"/>
                <w:rFonts w:ascii="Calibri" w:eastAsia="Calibri" w:hAnsi="Calibri"/>
                <w:sz w:val="22"/>
                <w:szCs w:val="22"/>
              </w:rPr>
            </w:pPr>
          </w:p>
        </w:tc>
        <w:tc>
          <w:tcPr>
            <w:tcW w:w="1647" w:type="dxa"/>
            <w:shd w:val="clear" w:color="auto" w:fill="auto"/>
          </w:tcPr>
          <w:p w:rsidR="00EC333C" w:rsidRPr="00EC333C" w:rsidDel="00D93CD5" w:rsidRDefault="00EC333C" w:rsidP="00D93CD5">
            <w:pPr>
              <w:pStyle w:val="HTMLPreformatted"/>
              <w:tabs>
                <w:tab w:val="clear" w:pos="916"/>
                <w:tab w:val="left" w:pos="540"/>
              </w:tabs>
              <w:rPr>
                <w:del w:id="717" w:author="Rikke Jeppesen" w:date="2021-04-02T13:56:00Z"/>
                <w:rFonts w:ascii="Calibri" w:eastAsia="Calibri" w:hAnsi="Calibri"/>
                <w:sz w:val="22"/>
                <w:szCs w:val="22"/>
              </w:rPr>
            </w:pPr>
          </w:p>
        </w:tc>
        <w:tc>
          <w:tcPr>
            <w:tcW w:w="1140" w:type="dxa"/>
            <w:shd w:val="clear" w:color="auto" w:fill="auto"/>
          </w:tcPr>
          <w:p w:rsidR="00EC333C" w:rsidRPr="00EC333C" w:rsidDel="00D93CD5" w:rsidRDefault="00EC333C" w:rsidP="00D93CD5">
            <w:pPr>
              <w:pStyle w:val="HTMLPreformatted"/>
              <w:tabs>
                <w:tab w:val="clear" w:pos="916"/>
                <w:tab w:val="left" w:pos="540"/>
              </w:tabs>
              <w:rPr>
                <w:del w:id="718" w:author="Rikke Jeppesen" w:date="2021-04-02T13:56:00Z"/>
                <w:rFonts w:ascii="Calibri" w:eastAsia="Calibri" w:hAnsi="Calibri"/>
                <w:sz w:val="22"/>
                <w:szCs w:val="22"/>
              </w:rPr>
            </w:pPr>
          </w:p>
        </w:tc>
        <w:tc>
          <w:tcPr>
            <w:tcW w:w="1363" w:type="dxa"/>
            <w:shd w:val="clear" w:color="auto" w:fill="auto"/>
          </w:tcPr>
          <w:p w:rsidR="00EC333C" w:rsidRPr="00EC333C" w:rsidDel="00D93CD5" w:rsidRDefault="00EC333C" w:rsidP="00D93CD5">
            <w:pPr>
              <w:pStyle w:val="HTMLPreformatted"/>
              <w:tabs>
                <w:tab w:val="clear" w:pos="916"/>
                <w:tab w:val="left" w:pos="540"/>
              </w:tabs>
              <w:rPr>
                <w:del w:id="719" w:author="Rikke Jeppesen" w:date="2021-04-02T13:56:00Z"/>
                <w:rFonts w:ascii="Calibri" w:eastAsia="Calibri" w:hAnsi="Calibri"/>
                <w:sz w:val="22"/>
                <w:szCs w:val="22"/>
              </w:rPr>
            </w:pPr>
          </w:p>
        </w:tc>
        <w:tc>
          <w:tcPr>
            <w:tcW w:w="1254" w:type="dxa"/>
            <w:shd w:val="clear" w:color="auto" w:fill="auto"/>
          </w:tcPr>
          <w:p w:rsidR="00EC333C" w:rsidRPr="00EC333C" w:rsidDel="00D93CD5" w:rsidRDefault="00EC333C" w:rsidP="00D93CD5">
            <w:pPr>
              <w:pStyle w:val="HTMLPreformatted"/>
              <w:tabs>
                <w:tab w:val="clear" w:pos="916"/>
                <w:tab w:val="left" w:pos="540"/>
              </w:tabs>
              <w:rPr>
                <w:del w:id="720" w:author="Rikke Jeppesen" w:date="2021-04-02T13:56:00Z"/>
                <w:rFonts w:ascii="Calibri" w:eastAsia="Calibri" w:hAnsi="Calibri"/>
                <w:sz w:val="22"/>
                <w:szCs w:val="22"/>
              </w:rPr>
            </w:pPr>
          </w:p>
        </w:tc>
        <w:tc>
          <w:tcPr>
            <w:tcW w:w="3168" w:type="dxa"/>
            <w:shd w:val="clear" w:color="auto" w:fill="auto"/>
          </w:tcPr>
          <w:p w:rsidR="00EC333C" w:rsidRPr="00EC333C" w:rsidDel="00D93CD5" w:rsidRDefault="00EC333C" w:rsidP="00D93CD5">
            <w:pPr>
              <w:pStyle w:val="HTMLPreformatted"/>
              <w:tabs>
                <w:tab w:val="clear" w:pos="916"/>
                <w:tab w:val="left" w:pos="540"/>
              </w:tabs>
              <w:rPr>
                <w:del w:id="721" w:author="Rikke Jeppesen" w:date="2021-04-02T13:56:00Z"/>
                <w:rFonts w:ascii="Calibri" w:eastAsia="Calibri" w:hAnsi="Calibri"/>
                <w:sz w:val="22"/>
                <w:szCs w:val="22"/>
              </w:rPr>
            </w:pPr>
          </w:p>
        </w:tc>
      </w:tr>
      <w:tr w:rsidR="00EC333C" w:rsidDel="00D93CD5" w:rsidTr="00EC333C">
        <w:trPr>
          <w:trHeight w:val="888"/>
          <w:jc w:val="center"/>
          <w:del w:id="722" w:author="Rikke Jeppesen" w:date="2021-04-02T13:56:00Z"/>
        </w:trPr>
        <w:tc>
          <w:tcPr>
            <w:tcW w:w="857" w:type="dxa"/>
            <w:shd w:val="clear" w:color="auto" w:fill="auto"/>
          </w:tcPr>
          <w:p w:rsidR="00EC333C" w:rsidRPr="00EC333C" w:rsidDel="00D93CD5" w:rsidRDefault="00EC333C" w:rsidP="00D93CD5">
            <w:pPr>
              <w:pStyle w:val="HTMLPreformatted"/>
              <w:tabs>
                <w:tab w:val="clear" w:pos="916"/>
                <w:tab w:val="left" w:pos="540"/>
              </w:tabs>
              <w:rPr>
                <w:del w:id="723" w:author="Rikke Jeppesen" w:date="2021-04-02T13:56:00Z"/>
                <w:rFonts w:ascii="Calibri" w:eastAsia="Calibri" w:hAnsi="Calibri"/>
                <w:sz w:val="22"/>
                <w:szCs w:val="22"/>
              </w:rPr>
            </w:pPr>
          </w:p>
        </w:tc>
        <w:tc>
          <w:tcPr>
            <w:tcW w:w="857" w:type="dxa"/>
            <w:shd w:val="clear" w:color="auto" w:fill="auto"/>
          </w:tcPr>
          <w:p w:rsidR="00EC333C" w:rsidRPr="00EC333C" w:rsidDel="00D93CD5" w:rsidRDefault="00EC333C" w:rsidP="00D93CD5">
            <w:pPr>
              <w:pStyle w:val="HTMLPreformatted"/>
              <w:tabs>
                <w:tab w:val="clear" w:pos="916"/>
                <w:tab w:val="left" w:pos="540"/>
              </w:tabs>
              <w:rPr>
                <w:del w:id="724" w:author="Rikke Jeppesen" w:date="2021-04-02T13:56:00Z"/>
                <w:rFonts w:ascii="Calibri" w:eastAsia="Calibri" w:hAnsi="Calibri"/>
                <w:sz w:val="22"/>
                <w:szCs w:val="22"/>
              </w:rPr>
            </w:pPr>
          </w:p>
        </w:tc>
        <w:tc>
          <w:tcPr>
            <w:tcW w:w="1647" w:type="dxa"/>
            <w:shd w:val="clear" w:color="auto" w:fill="auto"/>
          </w:tcPr>
          <w:p w:rsidR="00EC333C" w:rsidRPr="00EC333C" w:rsidDel="00D93CD5" w:rsidRDefault="00EC333C" w:rsidP="00D93CD5">
            <w:pPr>
              <w:pStyle w:val="HTMLPreformatted"/>
              <w:tabs>
                <w:tab w:val="clear" w:pos="916"/>
                <w:tab w:val="left" w:pos="540"/>
              </w:tabs>
              <w:rPr>
                <w:del w:id="725" w:author="Rikke Jeppesen" w:date="2021-04-02T13:56:00Z"/>
                <w:rFonts w:ascii="Calibri" w:eastAsia="Calibri" w:hAnsi="Calibri"/>
                <w:sz w:val="22"/>
                <w:szCs w:val="22"/>
              </w:rPr>
            </w:pPr>
          </w:p>
        </w:tc>
        <w:tc>
          <w:tcPr>
            <w:tcW w:w="1140" w:type="dxa"/>
            <w:shd w:val="clear" w:color="auto" w:fill="auto"/>
          </w:tcPr>
          <w:p w:rsidR="00EC333C" w:rsidRPr="00EC333C" w:rsidDel="00D93CD5" w:rsidRDefault="00EC333C" w:rsidP="00D93CD5">
            <w:pPr>
              <w:pStyle w:val="HTMLPreformatted"/>
              <w:tabs>
                <w:tab w:val="clear" w:pos="916"/>
                <w:tab w:val="left" w:pos="540"/>
              </w:tabs>
              <w:rPr>
                <w:del w:id="726" w:author="Rikke Jeppesen" w:date="2021-04-02T13:56:00Z"/>
                <w:rFonts w:ascii="Calibri" w:eastAsia="Calibri" w:hAnsi="Calibri"/>
                <w:sz w:val="22"/>
                <w:szCs w:val="22"/>
              </w:rPr>
            </w:pPr>
          </w:p>
        </w:tc>
        <w:tc>
          <w:tcPr>
            <w:tcW w:w="1363" w:type="dxa"/>
            <w:shd w:val="clear" w:color="auto" w:fill="auto"/>
          </w:tcPr>
          <w:p w:rsidR="00EC333C" w:rsidRPr="00EC333C" w:rsidDel="00D93CD5" w:rsidRDefault="00EC333C" w:rsidP="00D93CD5">
            <w:pPr>
              <w:pStyle w:val="HTMLPreformatted"/>
              <w:tabs>
                <w:tab w:val="clear" w:pos="916"/>
                <w:tab w:val="left" w:pos="540"/>
              </w:tabs>
              <w:rPr>
                <w:del w:id="727" w:author="Rikke Jeppesen" w:date="2021-04-02T13:56:00Z"/>
                <w:rFonts w:ascii="Calibri" w:eastAsia="Calibri" w:hAnsi="Calibri"/>
                <w:sz w:val="22"/>
                <w:szCs w:val="22"/>
              </w:rPr>
            </w:pPr>
            <w:del w:id="728" w:author="Rikke Jeppesen" w:date="2021-04-02T13:56:00Z">
              <w:r w:rsidRPr="00EC333C" w:rsidDel="00D93CD5">
                <w:rPr>
                  <w:rFonts w:ascii="Calibri" w:eastAsia="Calibri" w:hAnsi="Calibri"/>
                  <w:sz w:val="22"/>
                  <w:szCs w:val="22"/>
                </w:rPr>
                <w:delText xml:space="preserve"> </w:delText>
              </w:r>
            </w:del>
          </w:p>
        </w:tc>
        <w:tc>
          <w:tcPr>
            <w:tcW w:w="1254" w:type="dxa"/>
            <w:shd w:val="clear" w:color="auto" w:fill="auto"/>
          </w:tcPr>
          <w:p w:rsidR="00EC333C" w:rsidRPr="00EC333C" w:rsidDel="00D93CD5" w:rsidRDefault="00EC333C" w:rsidP="00D93CD5">
            <w:pPr>
              <w:pStyle w:val="HTMLPreformatted"/>
              <w:tabs>
                <w:tab w:val="clear" w:pos="916"/>
                <w:tab w:val="left" w:pos="540"/>
              </w:tabs>
              <w:rPr>
                <w:del w:id="729" w:author="Rikke Jeppesen" w:date="2021-04-02T13:56:00Z"/>
                <w:rFonts w:ascii="Calibri" w:eastAsia="Calibri" w:hAnsi="Calibri"/>
                <w:sz w:val="22"/>
                <w:szCs w:val="22"/>
              </w:rPr>
            </w:pPr>
          </w:p>
        </w:tc>
        <w:tc>
          <w:tcPr>
            <w:tcW w:w="3168" w:type="dxa"/>
            <w:shd w:val="clear" w:color="auto" w:fill="auto"/>
          </w:tcPr>
          <w:p w:rsidR="00EC333C" w:rsidRPr="00EC333C" w:rsidDel="00D93CD5" w:rsidRDefault="00EC333C" w:rsidP="00D93CD5">
            <w:pPr>
              <w:pStyle w:val="HTMLPreformatted"/>
              <w:tabs>
                <w:tab w:val="clear" w:pos="916"/>
                <w:tab w:val="left" w:pos="540"/>
              </w:tabs>
              <w:rPr>
                <w:del w:id="730" w:author="Rikke Jeppesen" w:date="2021-04-02T13:56:00Z"/>
                <w:rFonts w:ascii="Calibri" w:eastAsia="Calibri" w:hAnsi="Calibri"/>
                <w:sz w:val="22"/>
                <w:szCs w:val="22"/>
              </w:rPr>
            </w:pPr>
          </w:p>
        </w:tc>
      </w:tr>
    </w:tbl>
    <w:p w:rsidR="00EC333C" w:rsidRPr="004341A7" w:rsidRDefault="00EC333C" w:rsidP="00D93CD5">
      <w:pPr>
        <w:pStyle w:val="HTMLPreformatted"/>
        <w:tabs>
          <w:tab w:val="clear" w:pos="916"/>
          <w:tab w:val="left" w:pos="540"/>
        </w:tabs>
        <w:rPr>
          <w:rFonts w:ascii="Garamond" w:hAnsi="Garamond"/>
          <w:sz w:val="22"/>
          <w:szCs w:val="22"/>
        </w:rPr>
      </w:pPr>
    </w:p>
    <w:p w:rsidR="00F23B71"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6)  Data collection period</w:t>
      </w:r>
      <w:del w:id="731" w:author="Rikke Jeppesen" w:date="2021-04-02T16:48:00Z">
        <w:r w:rsidR="00AA53D4" w:rsidRPr="004341A7" w:rsidDel="00440A31">
          <w:rPr>
            <w:rFonts w:ascii="Garamond" w:hAnsi="Garamond" w:cs="Times New Roman"/>
            <w:b/>
            <w:bCs/>
            <w:sz w:val="22"/>
            <w:szCs w:val="22"/>
          </w:rPr>
          <w:delText xml:space="preserve"> </w:delText>
        </w:r>
        <w:r w:rsidR="003C4828" w:rsidRPr="004341A7" w:rsidDel="00440A31">
          <w:rPr>
            <w:rFonts w:ascii="Garamond" w:hAnsi="Garamond" w:cs="Times New Roman"/>
            <w:b/>
            <w:bCs/>
            <w:sz w:val="22"/>
            <w:szCs w:val="22"/>
          </w:rPr>
          <w:delText>–</w:delText>
        </w:r>
        <w:r w:rsidR="00AA53D4" w:rsidRPr="004341A7" w:rsidDel="00440A31">
          <w:rPr>
            <w:rFonts w:ascii="Garamond" w:hAnsi="Garamond" w:cs="Times New Roman"/>
            <w:b/>
            <w:bCs/>
            <w:sz w:val="22"/>
            <w:szCs w:val="22"/>
          </w:rPr>
          <w:delText xml:space="preserve"> </w:delText>
        </w:r>
      </w:del>
    </w:p>
    <w:p w:rsidR="00D93CD5" w:rsidRDefault="00F23B71" w:rsidP="00AA53D4">
      <w:pPr>
        <w:pStyle w:val="HTMLPreformatted"/>
        <w:rPr>
          <w:ins w:id="732" w:author="Rikke Jeppesen" w:date="2021-04-02T13:57:00Z"/>
          <w:rFonts w:ascii="Garamond" w:hAnsi="Garamond" w:cs="Times New Roman"/>
          <w:sz w:val="22"/>
          <w:szCs w:val="22"/>
        </w:rPr>
      </w:pPr>
      <w:del w:id="733" w:author="Rikke Jeppesen" w:date="2021-04-02T16:48:00Z">
        <w:r w:rsidDel="00440A31">
          <w:rPr>
            <w:rFonts w:ascii="Garamond" w:hAnsi="Garamond" w:cs="Times New Roman"/>
            <w:sz w:val="22"/>
            <w:szCs w:val="22"/>
          </w:rPr>
          <w:delText>[</w:delText>
        </w:r>
        <w:r w:rsidRPr="00BD482B" w:rsidDel="00440A31">
          <w:rPr>
            <w:rFonts w:ascii="Garamond" w:hAnsi="Garamond" w:cs="Times New Roman"/>
            <w:sz w:val="22"/>
            <w:szCs w:val="22"/>
          </w:rPr>
          <w:delText>Instructions/Remove:</w:delText>
        </w:r>
        <w:r w:rsidDel="00440A31">
          <w:rPr>
            <w:rFonts w:ascii="Garamond" w:hAnsi="Garamond" w:cs="Times New Roman"/>
            <w:sz w:val="22"/>
            <w:szCs w:val="22"/>
          </w:rPr>
          <w:delText xml:space="preserve"> </w:delText>
        </w:r>
        <w:r w:rsidR="00AA53D4" w:rsidRPr="004341A7" w:rsidDel="00440A31">
          <w:rPr>
            <w:rFonts w:ascii="Garamond" w:hAnsi="Garamond" w:cs="Times New Roman"/>
            <w:sz w:val="22"/>
            <w:szCs w:val="22"/>
          </w:rPr>
          <w:delText>Include each YSI deployment and retrieval date and time (</w:delText>
        </w:r>
        <w:r w:rsidR="00AA53D4" w:rsidRPr="004341A7" w:rsidDel="00440A31">
          <w:rPr>
            <w:rFonts w:ascii="Garamond" w:hAnsi="Garamond" w:cs="Times New Roman"/>
            <w:b/>
            <w:bCs/>
            <w:sz w:val="22"/>
            <w:szCs w:val="22"/>
          </w:rPr>
          <w:delText>first</w:delText>
        </w:r>
        <w:r w:rsidR="00AA53D4" w:rsidRPr="004341A7" w:rsidDel="00440A31">
          <w:rPr>
            <w:rFonts w:ascii="Garamond" w:hAnsi="Garamond" w:cs="Times New Roman"/>
            <w:sz w:val="22"/>
            <w:szCs w:val="22"/>
          </w:rPr>
          <w:delText xml:space="preserve"> and </w:delText>
        </w:r>
        <w:r w:rsidR="00AA53D4" w:rsidRPr="004341A7" w:rsidDel="00440A31">
          <w:rPr>
            <w:rFonts w:ascii="Garamond" w:hAnsi="Garamond" w:cs="Times New Roman"/>
            <w:b/>
            <w:bCs/>
            <w:sz w:val="22"/>
            <w:szCs w:val="22"/>
          </w:rPr>
          <w:delText>last</w:delText>
        </w:r>
        <w:r w:rsidR="00AA53D4" w:rsidRPr="004341A7" w:rsidDel="00440A31">
          <w:rPr>
            <w:rFonts w:ascii="Garamond" w:hAnsi="Garamond" w:cs="Times New Roman"/>
            <w:sz w:val="22"/>
            <w:szCs w:val="22"/>
          </w:rPr>
          <w:delText xml:space="preserve"> readings in</w:delText>
        </w:r>
        <w:r w:rsidR="00015798" w:rsidDel="00440A31">
          <w:rPr>
            <w:rFonts w:ascii="Garamond" w:hAnsi="Garamond" w:cs="Times New Roman"/>
            <w:sz w:val="22"/>
            <w:szCs w:val="22"/>
          </w:rPr>
          <w:delText>cluded in</w:delText>
        </w:r>
        <w:r w:rsidR="00AA53D4" w:rsidRPr="004341A7" w:rsidDel="00440A31">
          <w:rPr>
            <w:rFonts w:ascii="Garamond" w:hAnsi="Garamond" w:cs="Times New Roman"/>
            <w:sz w:val="22"/>
            <w:szCs w:val="22"/>
          </w:rPr>
          <w:delText xml:space="preserve"> </w:delText>
        </w:r>
        <w:r w:rsidR="00015798" w:rsidDel="00440A31">
          <w:rPr>
            <w:rFonts w:ascii="Garamond" w:hAnsi="Garamond" w:cs="Times New Roman"/>
            <w:sz w:val="22"/>
            <w:szCs w:val="22"/>
          </w:rPr>
          <w:delText xml:space="preserve">the dataset, </w:delText>
        </w:r>
        <w:r w:rsidR="00F84371" w:rsidDel="00440A31">
          <w:rPr>
            <w:rFonts w:ascii="Garamond" w:hAnsi="Garamond" w:cs="Times New Roman"/>
            <w:sz w:val="22"/>
            <w:szCs w:val="22"/>
          </w:rPr>
          <w:delText xml:space="preserve">where </w:delText>
        </w:r>
        <w:r w:rsidR="003D6752" w:rsidDel="00440A31">
          <w:rPr>
            <w:rFonts w:ascii="Garamond" w:hAnsi="Garamond" w:cs="Times New Roman"/>
            <w:sz w:val="22"/>
            <w:szCs w:val="22"/>
          </w:rPr>
          <w:delText xml:space="preserve">sonde was in the </w:delText>
        </w:r>
        <w:r w:rsidR="00015798" w:rsidDel="00440A31">
          <w:rPr>
            <w:rFonts w:ascii="Garamond" w:hAnsi="Garamond" w:cs="Times New Roman"/>
            <w:sz w:val="22"/>
            <w:szCs w:val="22"/>
          </w:rPr>
          <w:delText xml:space="preserve">deployment tube </w:delText>
        </w:r>
        <w:r w:rsidR="003D6752" w:rsidDel="00440A31">
          <w:rPr>
            <w:rFonts w:ascii="Garamond" w:hAnsi="Garamond" w:cs="Times New Roman"/>
            <w:sz w:val="22"/>
            <w:szCs w:val="22"/>
          </w:rPr>
          <w:delText>at the correct depth</w:delText>
        </w:r>
        <w:r w:rsidR="00AA53D4" w:rsidRPr="004341A7" w:rsidDel="00440A31">
          <w:rPr>
            <w:rFonts w:ascii="Garamond" w:hAnsi="Garamond" w:cs="Times New Roman"/>
            <w:sz w:val="22"/>
            <w:szCs w:val="22"/>
          </w:rPr>
          <w:delText>) for each monitoring site for the year.  Do not include times of pre- and post-deployment or datasondes</w:delText>
        </w:r>
        <w:r w:rsidR="00526832" w:rsidRPr="004341A7" w:rsidDel="00440A31">
          <w:rPr>
            <w:rFonts w:ascii="Garamond" w:hAnsi="Garamond" w:cs="Times New Roman"/>
            <w:sz w:val="22"/>
            <w:szCs w:val="22"/>
          </w:rPr>
          <w:delText>’</w:delText>
        </w:r>
        <w:r w:rsidR="00AA53D4" w:rsidRPr="004341A7" w:rsidDel="00440A31">
          <w:rPr>
            <w:rFonts w:ascii="Garamond" w:hAnsi="Garamond" w:cs="Times New Roman"/>
            <w:sz w:val="22"/>
            <w:szCs w:val="22"/>
          </w:rPr>
          <w:delText xml:space="preserve"> transport. </w:delText>
        </w:r>
        <w:r w:rsidR="002B4F5E" w:rsidRPr="004341A7" w:rsidDel="00440A31">
          <w:rPr>
            <w:rFonts w:ascii="Garamond" w:hAnsi="Garamond" w:cs="Times New Roman"/>
            <w:sz w:val="22"/>
            <w:szCs w:val="22"/>
          </w:rPr>
          <w:delText xml:space="preserve"> </w:delText>
        </w:r>
        <w:r w:rsidR="00A02858" w:rsidDel="00440A31">
          <w:rPr>
            <w:rFonts w:ascii="Garamond" w:hAnsi="Garamond" w:cs="Times New Roman"/>
            <w:sz w:val="22"/>
            <w:szCs w:val="22"/>
          </w:rPr>
          <w:delText xml:space="preserve">If necessary, denote deployments that used a different sonde/sensor configuration than others (ex: if ROX and rapid-pulse probes were used, or if an EXO sonde was rotated in).  </w:delText>
        </w:r>
        <w:r w:rsidR="00F84371" w:rsidRPr="00B60965" w:rsidDel="00440A31">
          <w:rPr>
            <w:rFonts w:ascii="Garamond" w:hAnsi="Garamond" w:cs="Times New Roman"/>
            <w:bCs/>
            <w:sz w:val="22"/>
            <w:szCs w:val="22"/>
          </w:rPr>
          <w:delText xml:space="preserve">If using the </w:delText>
        </w:r>
        <w:r w:rsidR="00F84371" w:rsidDel="00440A31">
          <w:rPr>
            <w:rFonts w:ascii="Garamond" w:hAnsi="Garamond" w:cs="Times New Roman"/>
            <w:bCs/>
            <w:sz w:val="22"/>
            <w:szCs w:val="22"/>
          </w:rPr>
          <w:delText>summary table option in the online deployment interface</w:delText>
        </w:r>
        <w:r w:rsidR="00F84371" w:rsidRPr="00B60965" w:rsidDel="00440A31">
          <w:rPr>
            <w:rFonts w:ascii="Garamond" w:hAnsi="Garamond" w:cs="Times New Roman"/>
            <w:bCs/>
            <w:sz w:val="22"/>
            <w:szCs w:val="22"/>
          </w:rPr>
          <w:delText xml:space="preserve">, </w:delText>
        </w:r>
        <w:r w:rsidR="00F84371" w:rsidDel="00440A31">
          <w:rPr>
            <w:rFonts w:ascii="Garamond" w:hAnsi="Garamond" w:cs="Times New Roman"/>
            <w:bCs/>
            <w:sz w:val="22"/>
            <w:szCs w:val="22"/>
          </w:rPr>
          <w:delText xml:space="preserve">you may copy and paste the exported tables here and </w:delText>
        </w:r>
        <w:r w:rsidR="00F84371" w:rsidRPr="00B60965" w:rsidDel="00440A31">
          <w:rPr>
            <w:rFonts w:ascii="Garamond" w:hAnsi="Garamond" w:cs="Times New Roman"/>
            <w:bCs/>
            <w:sz w:val="22"/>
            <w:szCs w:val="22"/>
          </w:rPr>
          <w:delText xml:space="preserve">edit </w:delText>
        </w:r>
        <w:r w:rsidR="00F84371" w:rsidDel="00440A31">
          <w:rPr>
            <w:rFonts w:ascii="Garamond" w:hAnsi="Garamond" w:cs="Times New Roman"/>
            <w:bCs/>
            <w:sz w:val="22"/>
            <w:szCs w:val="22"/>
          </w:rPr>
          <w:delText xml:space="preserve">them </w:delText>
        </w:r>
        <w:r w:rsidR="00F84371" w:rsidRPr="00B60965" w:rsidDel="00440A31">
          <w:rPr>
            <w:rFonts w:ascii="Garamond" w:hAnsi="Garamond" w:cs="Times New Roman"/>
            <w:bCs/>
            <w:sz w:val="22"/>
            <w:szCs w:val="22"/>
          </w:rPr>
          <w:delText>as necessary</w:delText>
        </w:r>
        <w:r w:rsidR="00F84371" w:rsidDel="00440A31">
          <w:rPr>
            <w:rFonts w:ascii="Garamond" w:hAnsi="Garamond" w:cs="Times New Roman"/>
            <w:bCs/>
            <w:sz w:val="22"/>
            <w:szCs w:val="22"/>
          </w:rPr>
          <w:delText xml:space="preserve"> (please verify contents to ensure that no pre- or post-deployment data are included </w:delText>
        </w:r>
        <w:r w:rsidR="00763A76" w:rsidDel="00440A31">
          <w:rPr>
            <w:rFonts w:ascii="Garamond" w:hAnsi="Garamond" w:cs="Times New Roman"/>
            <w:bCs/>
            <w:sz w:val="22"/>
            <w:szCs w:val="22"/>
          </w:rPr>
          <w:delText>in the deployment intervals</w:delText>
        </w:r>
        <w:r w:rsidR="00F84371" w:rsidDel="00440A31">
          <w:rPr>
            <w:rFonts w:ascii="Garamond" w:hAnsi="Garamond" w:cs="Times New Roman"/>
            <w:bCs/>
            <w:sz w:val="22"/>
            <w:szCs w:val="22"/>
          </w:rPr>
          <w:delText>)</w:delText>
        </w:r>
        <w:r w:rsidR="00F84371" w:rsidRPr="00B60965" w:rsidDel="00440A31">
          <w:rPr>
            <w:rFonts w:ascii="Garamond" w:hAnsi="Garamond" w:cs="Times New Roman"/>
            <w:bCs/>
            <w:sz w:val="22"/>
            <w:szCs w:val="22"/>
          </w:rPr>
          <w:delText>.</w:delText>
        </w:r>
        <w:r w:rsidR="00763A76" w:rsidDel="00440A31">
          <w:rPr>
            <w:rFonts w:ascii="Garamond" w:hAnsi="Garamond" w:cs="Times New Roman"/>
            <w:bCs/>
            <w:sz w:val="22"/>
            <w:szCs w:val="22"/>
          </w:rPr>
          <w:delText xml:space="preserve">  </w:delText>
        </w:r>
        <w:r w:rsidR="00763A76" w:rsidRPr="00596AD2" w:rsidDel="00440A31">
          <w:rPr>
            <w:rFonts w:ascii="Garamond" w:hAnsi="Garamond" w:cs="Times New Roman"/>
            <w:b/>
            <w:sz w:val="22"/>
            <w:szCs w:val="22"/>
          </w:rPr>
          <w:delText>Also n</w:delText>
        </w:r>
        <w:r w:rsidR="002B4F5E" w:rsidRPr="00596AD2" w:rsidDel="00440A31">
          <w:rPr>
            <w:rFonts w:ascii="Garamond" w:hAnsi="Garamond" w:cs="Times New Roman"/>
            <w:b/>
            <w:sz w:val="22"/>
            <w:szCs w:val="22"/>
          </w:rPr>
          <w:delText xml:space="preserve">ote when data collection began initially for </w:delText>
        </w:r>
        <w:r w:rsidR="00526832" w:rsidRPr="00596AD2" w:rsidDel="00440A31">
          <w:rPr>
            <w:rFonts w:ascii="Garamond" w:hAnsi="Garamond" w:cs="Times New Roman"/>
            <w:b/>
            <w:sz w:val="22"/>
            <w:szCs w:val="22"/>
          </w:rPr>
          <w:delText xml:space="preserve">your </w:delText>
        </w:r>
        <w:r w:rsidR="00AD2A73" w:rsidDel="00440A31">
          <w:rPr>
            <w:rFonts w:ascii="Garamond" w:hAnsi="Garamond" w:cs="Times New Roman"/>
            <w:b/>
            <w:sz w:val="22"/>
            <w:szCs w:val="22"/>
          </w:rPr>
          <w:delText>reserve</w:delText>
        </w:r>
        <w:r w:rsidR="00733D82" w:rsidRPr="00596AD2" w:rsidDel="00440A31">
          <w:rPr>
            <w:rFonts w:ascii="Garamond" w:hAnsi="Garamond" w:cs="Times New Roman"/>
            <w:b/>
            <w:sz w:val="22"/>
            <w:szCs w:val="22"/>
          </w:rPr>
          <w:delText xml:space="preserve"> or sample sites</w:delText>
        </w:r>
        <w:r w:rsidR="00526832" w:rsidRPr="00596AD2" w:rsidDel="00440A31">
          <w:rPr>
            <w:rFonts w:ascii="Garamond" w:hAnsi="Garamond" w:cs="Times New Roman"/>
            <w:b/>
            <w:sz w:val="22"/>
            <w:szCs w:val="22"/>
          </w:rPr>
          <w:delText>.</w:delText>
        </w:r>
        <w:r w:rsidRPr="005E3DD1" w:rsidDel="00440A31">
          <w:rPr>
            <w:rFonts w:ascii="Garamond" w:hAnsi="Garamond" w:cs="Times New Roman"/>
            <w:sz w:val="22"/>
            <w:szCs w:val="22"/>
          </w:rPr>
          <w:delText>]</w:delText>
        </w:r>
      </w:del>
    </w:p>
    <w:p w:rsidR="00D93CD5" w:rsidRDefault="00D93CD5" w:rsidP="00D93CD5">
      <w:pPr>
        <w:pStyle w:val="HTMLPreformatted"/>
        <w:ind w:left="547" w:right="907"/>
        <w:jc w:val="both"/>
        <w:rPr>
          <w:ins w:id="734" w:author="Rikke Jeppesen" w:date="2021-04-02T13:57:00Z"/>
          <w:rFonts w:ascii="Garamond" w:hAnsi="Garamond" w:cs="Times New Roman"/>
          <w:sz w:val="22"/>
          <w:szCs w:val="22"/>
        </w:rPr>
      </w:pPr>
      <w:ins w:id="735" w:author="Rikke Jeppesen" w:date="2021-04-02T13:57:00Z">
        <w:r w:rsidRPr="00A71CB0">
          <w:rPr>
            <w:rFonts w:ascii="Garamond" w:hAnsi="Garamond" w:cs="Times New Roman"/>
            <w:sz w:val="22"/>
            <w:szCs w:val="22"/>
          </w:rPr>
          <w:t xml:space="preserve">Sampling at </w:t>
        </w:r>
        <w:proofErr w:type="spellStart"/>
        <w:r w:rsidRPr="00A71CB0">
          <w:rPr>
            <w:rFonts w:ascii="Garamond" w:hAnsi="Garamond" w:cs="Times New Roman"/>
            <w:sz w:val="22"/>
            <w:szCs w:val="22"/>
          </w:rPr>
          <w:t>Azevedo</w:t>
        </w:r>
        <w:proofErr w:type="spellEnd"/>
        <w:r w:rsidRPr="00A71CB0">
          <w:rPr>
            <w:rFonts w:ascii="Garamond" w:hAnsi="Garamond" w:cs="Times New Roman"/>
            <w:sz w:val="22"/>
            <w:szCs w:val="22"/>
          </w:rPr>
          <w:t xml:space="preserve"> Pond and South Marsh began simultaneously at the end of June 1995 and data collection is ongoing. North Marsh began sampling on April 15, 1999. </w:t>
        </w:r>
        <w:proofErr w:type="spellStart"/>
        <w:r w:rsidRPr="00A71CB0">
          <w:rPr>
            <w:rFonts w:ascii="Garamond" w:hAnsi="Garamond" w:cs="Times New Roman"/>
            <w:sz w:val="22"/>
            <w:szCs w:val="22"/>
          </w:rPr>
          <w:t>Vierra</w:t>
        </w:r>
        <w:proofErr w:type="spellEnd"/>
        <w:r w:rsidRPr="00A71CB0">
          <w:rPr>
            <w:rFonts w:ascii="Garamond" w:hAnsi="Garamond" w:cs="Times New Roman"/>
            <w:sz w:val="22"/>
            <w:szCs w:val="22"/>
          </w:rPr>
          <w:t xml:space="preserve"> Mouth began sampling on March 14, 2001 at 13:00.</w:t>
        </w:r>
      </w:ins>
    </w:p>
    <w:p w:rsidR="00D93CD5" w:rsidRPr="004341A7" w:rsidRDefault="00D93CD5" w:rsidP="00AA53D4">
      <w:pPr>
        <w:pStyle w:val="HTMLPreformatted"/>
        <w:rPr>
          <w:rFonts w:ascii="Garamond" w:hAnsi="Garamond" w:cs="Times New Roman"/>
          <w:b/>
          <w:bCs/>
          <w:sz w:val="22"/>
          <w:szCs w:val="22"/>
        </w:rPr>
      </w:pPr>
    </w:p>
    <w:p w:rsidR="00440A31" w:rsidRDefault="00440A31" w:rsidP="00440A31">
      <w:pPr>
        <w:pStyle w:val="Heading1"/>
        <w:rPr>
          <w:ins w:id="736" w:author="Rikke Jeppesen" w:date="2021-04-02T16:48:00Z"/>
        </w:rPr>
      </w:pPr>
      <w:ins w:id="737" w:author="Rikke Jeppesen" w:date="2021-04-02T16:48:00Z">
        <w:r>
          <w:t xml:space="preserve">Deployment recovery times and dates </w:t>
        </w:r>
      </w:ins>
    </w:p>
    <w:p w:rsidR="00440A31" w:rsidRDefault="00440A31" w:rsidP="00440A31">
      <w:pPr>
        <w:rPr>
          <w:ins w:id="738" w:author="Rikke Jeppesen" w:date="2021-04-02T16:48:00Z"/>
        </w:rPr>
      </w:pPr>
    </w:p>
    <w:p w:rsidR="00440A31" w:rsidRDefault="00440A31" w:rsidP="00440A31">
      <w:pPr>
        <w:rPr>
          <w:ins w:id="739" w:author="Rikke Jeppesen" w:date="2021-04-02T16:48:00Z"/>
          <w:b/>
          <w:bCs/>
        </w:rPr>
      </w:pPr>
      <w:proofErr w:type="spellStart"/>
      <w:ins w:id="740" w:author="Rikke Jeppesen" w:date="2021-04-02T16:48:00Z">
        <w:r>
          <w:rPr>
            <w:b/>
            <w:bCs/>
          </w:rPr>
          <w:t>Azevedo</w:t>
        </w:r>
        <w:proofErr w:type="spellEnd"/>
        <w:r>
          <w:rPr>
            <w:b/>
            <w:bCs/>
          </w:rPr>
          <w:t xml:space="preserve"> Pond</w:t>
        </w:r>
      </w:ins>
    </w:p>
    <w:p w:rsidR="00440A31" w:rsidRDefault="00440A31" w:rsidP="00440A31">
      <w:pPr>
        <w:rPr>
          <w:ins w:id="741" w:author="Rikke Jeppesen" w:date="2021-04-02T16:48:00Z"/>
        </w:rPr>
      </w:pPr>
      <w:ins w:id="742" w:author="Rikke Jeppesen" w:date="2021-04-02T16:48:00Z">
        <w:r>
          <w:t>Start Date</w:t>
        </w:r>
        <w:r>
          <w:tab/>
        </w:r>
        <w:r>
          <w:tab/>
          <w:t>Start Time</w:t>
        </w:r>
        <w:r>
          <w:tab/>
        </w:r>
        <w:r>
          <w:tab/>
          <w:t>End Date</w:t>
        </w:r>
        <w:r>
          <w:tab/>
        </w:r>
        <w:r>
          <w:tab/>
          <w:t>End Time</w:t>
        </w:r>
      </w:ins>
    </w:p>
    <w:p w:rsidR="00440A31" w:rsidRPr="0099642F" w:rsidRDefault="00440A31" w:rsidP="00440A31">
      <w:pPr>
        <w:tabs>
          <w:tab w:val="left" w:pos="2220"/>
        </w:tabs>
        <w:rPr>
          <w:ins w:id="743" w:author="Rikke Jeppesen" w:date="2021-04-02T16:48:00Z"/>
        </w:rPr>
      </w:pPr>
      <w:ins w:id="744" w:author="Rikke Jeppesen" w:date="2021-04-02T16:48:00Z">
        <w:r w:rsidRPr="0099642F">
          <w:t>12/27/2019</w:t>
        </w:r>
        <w:r w:rsidRPr="0099642F">
          <w:tab/>
          <w:t>12:30</w:t>
        </w:r>
        <w:r w:rsidRPr="0099642F">
          <w:tab/>
        </w:r>
        <w:r w:rsidRPr="0099642F">
          <w:tab/>
        </w:r>
        <w:r w:rsidRPr="0099642F">
          <w:tab/>
          <w:t>01/27/2020</w:t>
        </w:r>
        <w:r w:rsidRPr="0099642F">
          <w:tab/>
        </w:r>
        <w:r w:rsidRPr="0099642F">
          <w:tab/>
          <w:t>11:15</w:t>
        </w:r>
      </w:ins>
    </w:p>
    <w:p w:rsidR="00440A31" w:rsidRPr="0099642F" w:rsidRDefault="00440A31" w:rsidP="00440A31">
      <w:pPr>
        <w:tabs>
          <w:tab w:val="left" w:pos="2220"/>
        </w:tabs>
        <w:rPr>
          <w:ins w:id="745" w:author="Rikke Jeppesen" w:date="2021-04-02T16:48:00Z"/>
        </w:rPr>
      </w:pPr>
      <w:ins w:id="746" w:author="Rikke Jeppesen" w:date="2021-04-02T16:48:00Z">
        <w:r w:rsidRPr="0099642F">
          <w:t>01/27/2020</w:t>
        </w:r>
        <w:r w:rsidRPr="0099642F">
          <w:tab/>
          <w:t>11:30</w:t>
        </w:r>
        <w:r w:rsidRPr="0099642F">
          <w:tab/>
        </w:r>
        <w:r w:rsidRPr="0099642F">
          <w:tab/>
        </w:r>
        <w:r w:rsidRPr="0099642F">
          <w:tab/>
          <w:t>02/24/2020</w:t>
        </w:r>
        <w:r w:rsidRPr="0099642F">
          <w:tab/>
        </w:r>
        <w:r w:rsidRPr="0099642F">
          <w:tab/>
          <w:t>11:15</w:t>
        </w:r>
      </w:ins>
    </w:p>
    <w:p w:rsidR="00440A31" w:rsidRPr="0099642F" w:rsidRDefault="00440A31" w:rsidP="00440A31">
      <w:pPr>
        <w:tabs>
          <w:tab w:val="left" w:pos="2220"/>
        </w:tabs>
        <w:rPr>
          <w:ins w:id="747" w:author="Rikke Jeppesen" w:date="2021-04-02T16:48:00Z"/>
        </w:rPr>
      </w:pPr>
      <w:ins w:id="748" w:author="Rikke Jeppesen" w:date="2021-04-02T16:48:00Z">
        <w:r w:rsidRPr="0099642F">
          <w:t>02/24/2020</w:t>
        </w:r>
        <w:r w:rsidRPr="0099642F">
          <w:tab/>
          <w:t>11:30</w:t>
        </w:r>
        <w:r w:rsidRPr="0099642F">
          <w:tab/>
        </w:r>
        <w:r w:rsidRPr="0099642F">
          <w:tab/>
        </w:r>
        <w:r w:rsidRPr="0099642F">
          <w:tab/>
          <w:t>03/23/2020</w:t>
        </w:r>
        <w:r w:rsidRPr="0099642F">
          <w:tab/>
        </w:r>
        <w:r w:rsidRPr="0099642F">
          <w:tab/>
          <w:t>10:45</w:t>
        </w:r>
      </w:ins>
    </w:p>
    <w:p w:rsidR="00440A31" w:rsidRPr="0099642F" w:rsidRDefault="00440A31" w:rsidP="00440A31">
      <w:pPr>
        <w:tabs>
          <w:tab w:val="left" w:pos="2220"/>
        </w:tabs>
        <w:rPr>
          <w:ins w:id="749" w:author="Rikke Jeppesen" w:date="2021-04-02T16:48:00Z"/>
        </w:rPr>
      </w:pPr>
      <w:ins w:id="750" w:author="Rikke Jeppesen" w:date="2021-04-02T16:48:00Z">
        <w:r w:rsidRPr="0099642F">
          <w:lastRenderedPageBreak/>
          <w:t>03/23/2020</w:t>
        </w:r>
        <w:r w:rsidRPr="0099642F">
          <w:tab/>
          <w:t>11:00</w:t>
        </w:r>
        <w:r w:rsidRPr="0099642F">
          <w:tab/>
        </w:r>
        <w:r w:rsidRPr="0099642F">
          <w:tab/>
        </w:r>
        <w:r w:rsidRPr="0099642F">
          <w:tab/>
          <w:t>04/20/2020</w:t>
        </w:r>
        <w:r w:rsidRPr="0099642F">
          <w:tab/>
        </w:r>
        <w:r w:rsidRPr="0099642F">
          <w:tab/>
          <w:t>10:30</w:t>
        </w:r>
      </w:ins>
    </w:p>
    <w:p w:rsidR="00440A31" w:rsidRPr="0099642F" w:rsidRDefault="00440A31" w:rsidP="00440A31">
      <w:pPr>
        <w:tabs>
          <w:tab w:val="left" w:pos="2220"/>
        </w:tabs>
        <w:rPr>
          <w:ins w:id="751" w:author="Rikke Jeppesen" w:date="2021-04-02T16:48:00Z"/>
        </w:rPr>
      </w:pPr>
      <w:ins w:id="752" w:author="Rikke Jeppesen" w:date="2021-04-02T16:48:00Z">
        <w:r w:rsidRPr="0099642F">
          <w:t>04/20/2020</w:t>
        </w:r>
        <w:r w:rsidRPr="0099642F">
          <w:tab/>
          <w:t>10:45</w:t>
        </w:r>
        <w:r w:rsidRPr="0099642F">
          <w:tab/>
        </w:r>
        <w:r w:rsidRPr="0099642F">
          <w:tab/>
        </w:r>
        <w:r w:rsidRPr="0099642F">
          <w:tab/>
          <w:t>05/19/2020</w:t>
        </w:r>
        <w:r w:rsidRPr="0099642F">
          <w:tab/>
        </w:r>
        <w:r w:rsidRPr="0099642F">
          <w:tab/>
          <w:t>12:30</w:t>
        </w:r>
      </w:ins>
    </w:p>
    <w:p w:rsidR="00440A31" w:rsidRPr="0099642F" w:rsidRDefault="00440A31" w:rsidP="00440A31">
      <w:pPr>
        <w:tabs>
          <w:tab w:val="left" w:pos="2220"/>
        </w:tabs>
        <w:rPr>
          <w:ins w:id="753" w:author="Rikke Jeppesen" w:date="2021-04-02T16:48:00Z"/>
        </w:rPr>
      </w:pPr>
      <w:ins w:id="754" w:author="Rikke Jeppesen" w:date="2021-04-02T16:48:00Z">
        <w:r w:rsidRPr="0099642F">
          <w:t>05/19/2020</w:t>
        </w:r>
        <w:r w:rsidRPr="0099642F">
          <w:tab/>
          <w:t>13:00</w:t>
        </w:r>
        <w:r w:rsidRPr="0099642F">
          <w:tab/>
        </w:r>
        <w:r w:rsidRPr="0099642F">
          <w:tab/>
        </w:r>
        <w:r w:rsidRPr="0099642F">
          <w:tab/>
          <w:t>06/15/2020</w:t>
        </w:r>
        <w:r w:rsidRPr="0099642F">
          <w:tab/>
        </w:r>
        <w:r w:rsidRPr="0099642F">
          <w:tab/>
          <w:t>10:45</w:t>
        </w:r>
      </w:ins>
    </w:p>
    <w:p w:rsidR="00440A31" w:rsidRPr="0099642F" w:rsidRDefault="00440A31" w:rsidP="00440A31">
      <w:pPr>
        <w:tabs>
          <w:tab w:val="left" w:pos="2220"/>
        </w:tabs>
        <w:rPr>
          <w:ins w:id="755" w:author="Rikke Jeppesen" w:date="2021-04-02T16:48:00Z"/>
        </w:rPr>
      </w:pPr>
      <w:ins w:id="756" w:author="Rikke Jeppesen" w:date="2021-04-02T16:48:00Z">
        <w:r w:rsidRPr="0099642F">
          <w:t>06/15/2020</w:t>
        </w:r>
        <w:r w:rsidRPr="0099642F">
          <w:tab/>
          <w:t>11:00</w:t>
        </w:r>
        <w:r w:rsidRPr="0099642F">
          <w:tab/>
        </w:r>
        <w:r w:rsidRPr="0099642F">
          <w:tab/>
        </w:r>
        <w:r w:rsidRPr="0099642F">
          <w:tab/>
          <w:t>06/16/2020</w:t>
        </w:r>
        <w:r w:rsidRPr="0099642F">
          <w:tab/>
        </w:r>
        <w:r w:rsidRPr="0099642F">
          <w:tab/>
          <w:t>09:15</w:t>
        </w:r>
      </w:ins>
    </w:p>
    <w:p w:rsidR="00440A31" w:rsidRPr="0099642F" w:rsidRDefault="00440A31" w:rsidP="00440A31">
      <w:pPr>
        <w:tabs>
          <w:tab w:val="left" w:pos="2220"/>
        </w:tabs>
        <w:rPr>
          <w:ins w:id="757" w:author="Rikke Jeppesen" w:date="2021-04-02T16:48:00Z"/>
        </w:rPr>
      </w:pPr>
      <w:ins w:id="758" w:author="Rikke Jeppesen" w:date="2021-04-02T16:48:00Z">
        <w:r w:rsidRPr="0099642F">
          <w:t>06/16/2020</w:t>
        </w:r>
        <w:r w:rsidRPr="0099642F">
          <w:tab/>
          <w:t>09:30</w:t>
        </w:r>
        <w:r w:rsidRPr="0099642F">
          <w:tab/>
        </w:r>
        <w:r w:rsidRPr="0099642F">
          <w:tab/>
        </w:r>
        <w:r w:rsidRPr="0099642F">
          <w:tab/>
          <w:t>07/13/2020</w:t>
        </w:r>
        <w:r w:rsidRPr="0099642F">
          <w:tab/>
        </w:r>
        <w:r w:rsidRPr="0099642F">
          <w:tab/>
          <w:t>11:45</w:t>
        </w:r>
      </w:ins>
    </w:p>
    <w:p w:rsidR="00440A31" w:rsidRPr="0099642F" w:rsidRDefault="00440A31" w:rsidP="00440A31">
      <w:pPr>
        <w:tabs>
          <w:tab w:val="left" w:pos="2220"/>
        </w:tabs>
        <w:rPr>
          <w:ins w:id="759" w:author="Rikke Jeppesen" w:date="2021-04-02T16:48:00Z"/>
        </w:rPr>
      </w:pPr>
      <w:ins w:id="760" w:author="Rikke Jeppesen" w:date="2021-04-02T16:48:00Z">
        <w:r w:rsidRPr="0099642F">
          <w:t>07/13/2020</w:t>
        </w:r>
        <w:r w:rsidRPr="0099642F">
          <w:tab/>
          <w:t>12:00</w:t>
        </w:r>
        <w:r w:rsidRPr="0099642F">
          <w:tab/>
        </w:r>
        <w:r w:rsidRPr="0099642F">
          <w:tab/>
        </w:r>
        <w:r w:rsidRPr="0099642F">
          <w:tab/>
          <w:t>08/10/2020</w:t>
        </w:r>
        <w:r w:rsidRPr="0099642F">
          <w:tab/>
        </w:r>
        <w:r w:rsidRPr="0099642F">
          <w:tab/>
          <w:t>11:00</w:t>
        </w:r>
      </w:ins>
    </w:p>
    <w:p w:rsidR="00440A31" w:rsidRPr="0099642F" w:rsidRDefault="00440A31" w:rsidP="00440A31">
      <w:pPr>
        <w:rPr>
          <w:ins w:id="761" w:author="Rikke Jeppesen" w:date="2021-04-02T16:48:00Z"/>
        </w:rPr>
      </w:pPr>
      <w:ins w:id="762" w:author="Rikke Jeppesen" w:date="2021-04-02T16:48:00Z">
        <w:r w:rsidRPr="0099642F">
          <w:t>08/10/2020</w:t>
        </w:r>
        <w:r w:rsidRPr="0099642F">
          <w:tab/>
        </w:r>
        <w:r w:rsidRPr="0099642F">
          <w:tab/>
          <w:t>11:15</w:t>
        </w:r>
        <w:r w:rsidRPr="0099642F">
          <w:tab/>
        </w:r>
        <w:r w:rsidRPr="0099642F">
          <w:tab/>
        </w:r>
        <w:r w:rsidRPr="0099642F">
          <w:tab/>
          <w:t>09/08/2020</w:t>
        </w:r>
        <w:r w:rsidRPr="0099642F">
          <w:tab/>
        </w:r>
        <w:r w:rsidRPr="0099642F">
          <w:tab/>
          <w:t>09:30</w:t>
        </w:r>
      </w:ins>
    </w:p>
    <w:p w:rsidR="00440A31" w:rsidRPr="0099642F" w:rsidRDefault="00440A31" w:rsidP="00440A31">
      <w:pPr>
        <w:rPr>
          <w:ins w:id="763" w:author="Rikke Jeppesen" w:date="2021-04-02T16:48:00Z"/>
        </w:rPr>
      </w:pPr>
      <w:ins w:id="764" w:author="Rikke Jeppesen" w:date="2021-04-02T16:48:00Z">
        <w:r w:rsidRPr="0099642F">
          <w:t>09/08/2020</w:t>
        </w:r>
        <w:r w:rsidRPr="0099642F">
          <w:tab/>
        </w:r>
        <w:r w:rsidRPr="0099642F">
          <w:tab/>
          <w:t>09:45</w:t>
        </w:r>
        <w:r w:rsidRPr="0099642F">
          <w:tab/>
        </w:r>
        <w:r w:rsidRPr="0099642F">
          <w:tab/>
        </w:r>
        <w:r w:rsidRPr="0099642F">
          <w:tab/>
          <w:t>10/05/2020</w:t>
        </w:r>
        <w:r w:rsidRPr="0099642F">
          <w:tab/>
        </w:r>
        <w:r w:rsidRPr="0099642F">
          <w:tab/>
          <w:t>09:45</w:t>
        </w:r>
      </w:ins>
    </w:p>
    <w:p w:rsidR="00440A31" w:rsidRPr="0099642F" w:rsidRDefault="00440A31" w:rsidP="00440A31">
      <w:pPr>
        <w:rPr>
          <w:ins w:id="765" w:author="Rikke Jeppesen" w:date="2021-04-02T16:48:00Z"/>
        </w:rPr>
      </w:pPr>
      <w:ins w:id="766" w:author="Rikke Jeppesen" w:date="2021-04-02T16:48:00Z">
        <w:r w:rsidRPr="0099642F">
          <w:t>10/05/2020</w:t>
        </w:r>
        <w:r w:rsidRPr="0099642F">
          <w:tab/>
        </w:r>
        <w:r w:rsidRPr="0099642F">
          <w:tab/>
          <w:t>10:00</w:t>
        </w:r>
        <w:r w:rsidRPr="0099642F">
          <w:tab/>
        </w:r>
        <w:r w:rsidRPr="0099642F">
          <w:tab/>
        </w:r>
        <w:r w:rsidRPr="0099642F">
          <w:tab/>
          <w:t>11/03/2020</w:t>
        </w:r>
        <w:r w:rsidRPr="0099642F">
          <w:tab/>
        </w:r>
        <w:r w:rsidRPr="0099642F">
          <w:tab/>
          <w:t>09:00</w:t>
        </w:r>
      </w:ins>
    </w:p>
    <w:p w:rsidR="00440A31" w:rsidRPr="0099642F" w:rsidRDefault="00440A31" w:rsidP="00440A31">
      <w:pPr>
        <w:rPr>
          <w:ins w:id="767" w:author="Rikke Jeppesen" w:date="2021-04-02T16:48:00Z"/>
        </w:rPr>
      </w:pPr>
      <w:ins w:id="768" w:author="Rikke Jeppesen" w:date="2021-04-02T16:48:00Z">
        <w:r w:rsidRPr="0099642F">
          <w:t>11/02/2020</w:t>
        </w:r>
        <w:r w:rsidRPr="0099642F">
          <w:tab/>
        </w:r>
        <w:r w:rsidRPr="0099642F">
          <w:tab/>
          <w:t>09:15</w:t>
        </w:r>
        <w:r w:rsidRPr="0099642F">
          <w:tab/>
        </w:r>
        <w:r w:rsidRPr="0099642F">
          <w:tab/>
        </w:r>
        <w:r w:rsidRPr="0099642F">
          <w:tab/>
          <w:t>11/30/2020</w:t>
        </w:r>
        <w:r w:rsidRPr="0099642F">
          <w:tab/>
        </w:r>
        <w:r w:rsidRPr="0099642F">
          <w:tab/>
          <w:t>12:30</w:t>
        </w:r>
      </w:ins>
    </w:p>
    <w:p w:rsidR="00440A31" w:rsidRPr="0099642F" w:rsidRDefault="00440A31" w:rsidP="00440A31">
      <w:pPr>
        <w:rPr>
          <w:ins w:id="769" w:author="Rikke Jeppesen" w:date="2021-04-02T16:48:00Z"/>
        </w:rPr>
      </w:pPr>
      <w:ins w:id="770" w:author="Rikke Jeppesen" w:date="2021-04-02T16:48:00Z">
        <w:r w:rsidRPr="0099642F">
          <w:t>11/30/2020</w:t>
        </w:r>
        <w:r w:rsidRPr="0099642F">
          <w:tab/>
        </w:r>
        <w:r w:rsidRPr="0099642F">
          <w:tab/>
          <w:t>12:45</w:t>
        </w:r>
        <w:r w:rsidRPr="0099642F">
          <w:tab/>
        </w:r>
        <w:r w:rsidRPr="0099642F">
          <w:tab/>
        </w:r>
        <w:r w:rsidRPr="0099642F">
          <w:tab/>
          <w:t>12/14/2020</w:t>
        </w:r>
        <w:r w:rsidRPr="0099642F">
          <w:tab/>
        </w:r>
        <w:r w:rsidRPr="0099642F">
          <w:tab/>
          <w:t>13:15</w:t>
        </w:r>
      </w:ins>
    </w:p>
    <w:p w:rsidR="00440A31" w:rsidRPr="0099642F" w:rsidRDefault="00440A31" w:rsidP="00440A31">
      <w:pPr>
        <w:rPr>
          <w:ins w:id="771" w:author="Rikke Jeppesen" w:date="2021-04-02T16:48:00Z"/>
        </w:rPr>
      </w:pPr>
      <w:ins w:id="772" w:author="Rikke Jeppesen" w:date="2021-04-02T16:48:00Z">
        <w:r w:rsidRPr="0099642F">
          <w:t>12/14/2020</w:t>
        </w:r>
        <w:r w:rsidRPr="0099642F">
          <w:tab/>
        </w:r>
        <w:r w:rsidRPr="0099642F">
          <w:tab/>
          <w:t>13:30</w:t>
        </w:r>
        <w:r w:rsidRPr="0099642F">
          <w:tab/>
        </w:r>
        <w:r w:rsidRPr="0099642F">
          <w:tab/>
        </w:r>
        <w:r w:rsidRPr="0099642F">
          <w:tab/>
          <w:t>01/04/2021</w:t>
        </w:r>
        <w:r w:rsidRPr="0099642F">
          <w:tab/>
        </w:r>
        <w:r w:rsidRPr="0099642F">
          <w:tab/>
          <w:t>12:30</w:t>
        </w:r>
        <w:r w:rsidRPr="0099642F">
          <w:tab/>
        </w:r>
      </w:ins>
    </w:p>
    <w:p w:rsidR="00440A31" w:rsidRDefault="00440A31" w:rsidP="00440A31">
      <w:pPr>
        <w:rPr>
          <w:ins w:id="773" w:author="Rikke Jeppesen" w:date="2021-04-02T16:48:00Z"/>
        </w:rPr>
      </w:pPr>
    </w:p>
    <w:p w:rsidR="00440A31" w:rsidRDefault="00440A31" w:rsidP="00440A31">
      <w:pPr>
        <w:rPr>
          <w:ins w:id="774" w:author="Rikke Jeppesen" w:date="2021-04-02T16:48:00Z"/>
          <w:b/>
          <w:bCs/>
        </w:rPr>
      </w:pPr>
      <w:ins w:id="775" w:author="Rikke Jeppesen" w:date="2021-04-02T16:48:00Z">
        <w:r>
          <w:rPr>
            <w:b/>
            <w:bCs/>
          </w:rPr>
          <w:t>North Marsh</w:t>
        </w:r>
        <w:r>
          <w:rPr>
            <w:b/>
            <w:bCs/>
          </w:rPr>
          <w:tab/>
        </w:r>
      </w:ins>
    </w:p>
    <w:p w:rsidR="00440A31" w:rsidRPr="0053357B" w:rsidRDefault="00440A31" w:rsidP="00440A31">
      <w:pPr>
        <w:rPr>
          <w:ins w:id="776" w:author="Rikke Jeppesen" w:date="2021-04-02T16:48:00Z"/>
        </w:rPr>
      </w:pPr>
      <w:ins w:id="777" w:author="Rikke Jeppesen" w:date="2021-04-02T16:48:00Z">
        <w:r>
          <w:t>Start Date</w:t>
        </w:r>
        <w:r>
          <w:tab/>
        </w:r>
        <w:r>
          <w:tab/>
          <w:t>Start Time</w:t>
        </w:r>
        <w:r>
          <w:tab/>
        </w:r>
        <w:r>
          <w:tab/>
          <w:t>End Date</w:t>
        </w:r>
        <w:r>
          <w:tab/>
        </w:r>
        <w:r>
          <w:tab/>
          <w:t>End Time</w:t>
        </w:r>
        <w:r>
          <w:rPr>
            <w:bCs/>
          </w:rPr>
          <w:tab/>
        </w:r>
      </w:ins>
    </w:p>
    <w:p w:rsidR="00440A31" w:rsidRPr="009B4742" w:rsidRDefault="00440A31" w:rsidP="00440A31">
      <w:pPr>
        <w:rPr>
          <w:ins w:id="778" w:author="Rikke Jeppesen" w:date="2021-04-02T16:48:00Z"/>
          <w:bCs/>
        </w:rPr>
      </w:pPr>
      <w:ins w:id="779" w:author="Rikke Jeppesen" w:date="2021-04-02T16:48:00Z">
        <w:r w:rsidRPr="009B4742">
          <w:rPr>
            <w:bCs/>
          </w:rPr>
          <w:t>12/09/2019</w:t>
        </w:r>
        <w:r w:rsidRPr="009B4742">
          <w:rPr>
            <w:bCs/>
          </w:rPr>
          <w:tab/>
        </w:r>
        <w:r w:rsidRPr="009B4742">
          <w:rPr>
            <w:bCs/>
          </w:rPr>
          <w:tab/>
          <w:t>12:30</w:t>
        </w:r>
        <w:r w:rsidRPr="009B4742">
          <w:rPr>
            <w:bCs/>
          </w:rPr>
          <w:tab/>
        </w:r>
        <w:r w:rsidRPr="009B4742">
          <w:rPr>
            <w:bCs/>
          </w:rPr>
          <w:tab/>
        </w:r>
        <w:r w:rsidRPr="009B4742">
          <w:rPr>
            <w:bCs/>
          </w:rPr>
          <w:tab/>
          <w:t>01/06/2020</w:t>
        </w:r>
        <w:r w:rsidRPr="009B4742">
          <w:rPr>
            <w:bCs/>
          </w:rPr>
          <w:tab/>
        </w:r>
        <w:r w:rsidRPr="009B4742">
          <w:rPr>
            <w:bCs/>
          </w:rPr>
          <w:tab/>
          <w:t>12:30</w:t>
        </w:r>
      </w:ins>
    </w:p>
    <w:p w:rsidR="00440A31" w:rsidRPr="009B4742" w:rsidRDefault="00440A31" w:rsidP="00440A31">
      <w:pPr>
        <w:rPr>
          <w:ins w:id="780" w:author="Rikke Jeppesen" w:date="2021-04-02T16:48:00Z"/>
          <w:bCs/>
        </w:rPr>
      </w:pPr>
      <w:ins w:id="781" w:author="Rikke Jeppesen" w:date="2021-04-02T16:48:00Z">
        <w:r w:rsidRPr="009B4742">
          <w:rPr>
            <w:bCs/>
          </w:rPr>
          <w:t>01/06/2020</w:t>
        </w:r>
        <w:r w:rsidRPr="009B4742">
          <w:rPr>
            <w:bCs/>
          </w:rPr>
          <w:tab/>
        </w:r>
        <w:r w:rsidRPr="009B4742">
          <w:rPr>
            <w:bCs/>
          </w:rPr>
          <w:tab/>
          <w:t>12:45</w:t>
        </w:r>
        <w:r w:rsidRPr="009B4742">
          <w:rPr>
            <w:bCs/>
          </w:rPr>
          <w:tab/>
        </w:r>
        <w:r w:rsidRPr="009B4742">
          <w:rPr>
            <w:bCs/>
          </w:rPr>
          <w:tab/>
        </w:r>
        <w:r w:rsidRPr="009B4742">
          <w:rPr>
            <w:bCs/>
          </w:rPr>
          <w:tab/>
          <w:t>02/03/2020</w:t>
        </w:r>
        <w:r w:rsidRPr="009B4742">
          <w:rPr>
            <w:bCs/>
          </w:rPr>
          <w:tab/>
        </w:r>
        <w:r w:rsidRPr="009B4742">
          <w:rPr>
            <w:bCs/>
          </w:rPr>
          <w:tab/>
          <w:t>12:15</w:t>
        </w:r>
      </w:ins>
    </w:p>
    <w:p w:rsidR="00440A31" w:rsidRPr="009B4742" w:rsidRDefault="00440A31" w:rsidP="00440A31">
      <w:pPr>
        <w:rPr>
          <w:ins w:id="782" w:author="Rikke Jeppesen" w:date="2021-04-02T16:48:00Z"/>
          <w:bCs/>
        </w:rPr>
      </w:pPr>
      <w:ins w:id="783" w:author="Rikke Jeppesen" w:date="2021-04-02T16:48:00Z">
        <w:r w:rsidRPr="009B4742">
          <w:rPr>
            <w:bCs/>
          </w:rPr>
          <w:t>02/05/2020</w:t>
        </w:r>
        <w:r w:rsidRPr="009B4742">
          <w:rPr>
            <w:bCs/>
          </w:rPr>
          <w:tab/>
        </w:r>
        <w:r w:rsidRPr="009B4742">
          <w:rPr>
            <w:bCs/>
          </w:rPr>
          <w:tab/>
          <w:t>05:00</w:t>
        </w:r>
        <w:r w:rsidRPr="009B4742">
          <w:rPr>
            <w:bCs/>
          </w:rPr>
          <w:tab/>
        </w:r>
        <w:r w:rsidRPr="009B4742">
          <w:rPr>
            <w:bCs/>
          </w:rPr>
          <w:tab/>
        </w:r>
        <w:r w:rsidRPr="009B4742">
          <w:rPr>
            <w:bCs/>
          </w:rPr>
          <w:tab/>
          <w:t>03/02/2020</w:t>
        </w:r>
        <w:r w:rsidRPr="009B4742">
          <w:rPr>
            <w:bCs/>
          </w:rPr>
          <w:tab/>
        </w:r>
        <w:r w:rsidRPr="009B4742">
          <w:rPr>
            <w:bCs/>
          </w:rPr>
          <w:tab/>
          <w:t>11:45</w:t>
        </w:r>
      </w:ins>
    </w:p>
    <w:p w:rsidR="00440A31" w:rsidRPr="009B4742" w:rsidRDefault="00440A31" w:rsidP="00440A31">
      <w:pPr>
        <w:rPr>
          <w:ins w:id="784" w:author="Rikke Jeppesen" w:date="2021-04-02T16:48:00Z"/>
          <w:bCs/>
        </w:rPr>
      </w:pPr>
      <w:ins w:id="785" w:author="Rikke Jeppesen" w:date="2021-04-02T16:48:00Z">
        <w:r w:rsidRPr="009B4742">
          <w:rPr>
            <w:bCs/>
          </w:rPr>
          <w:t>03/02/2020</w:t>
        </w:r>
        <w:r w:rsidRPr="009B4742">
          <w:rPr>
            <w:bCs/>
          </w:rPr>
          <w:tab/>
        </w:r>
        <w:r w:rsidRPr="009B4742">
          <w:rPr>
            <w:bCs/>
          </w:rPr>
          <w:tab/>
          <w:t>12:00</w:t>
        </w:r>
        <w:r w:rsidRPr="009B4742">
          <w:rPr>
            <w:bCs/>
          </w:rPr>
          <w:tab/>
        </w:r>
        <w:r w:rsidRPr="009B4742">
          <w:rPr>
            <w:bCs/>
          </w:rPr>
          <w:tab/>
        </w:r>
        <w:r w:rsidRPr="009B4742">
          <w:rPr>
            <w:bCs/>
          </w:rPr>
          <w:tab/>
          <w:t>03/30/2020</w:t>
        </w:r>
        <w:r w:rsidRPr="009B4742">
          <w:rPr>
            <w:bCs/>
          </w:rPr>
          <w:tab/>
        </w:r>
        <w:r w:rsidRPr="009B4742">
          <w:rPr>
            <w:bCs/>
          </w:rPr>
          <w:tab/>
          <w:t>11:00</w:t>
        </w:r>
      </w:ins>
    </w:p>
    <w:p w:rsidR="00440A31" w:rsidRPr="009B4742" w:rsidRDefault="00440A31" w:rsidP="00440A31">
      <w:pPr>
        <w:rPr>
          <w:ins w:id="786" w:author="Rikke Jeppesen" w:date="2021-04-02T16:48:00Z"/>
          <w:bCs/>
        </w:rPr>
      </w:pPr>
      <w:ins w:id="787" w:author="Rikke Jeppesen" w:date="2021-04-02T16:48:00Z">
        <w:r w:rsidRPr="009B4742">
          <w:rPr>
            <w:bCs/>
          </w:rPr>
          <w:t>03/30/2020</w:t>
        </w:r>
        <w:r w:rsidRPr="009B4742">
          <w:rPr>
            <w:bCs/>
          </w:rPr>
          <w:tab/>
        </w:r>
        <w:r w:rsidRPr="009B4742">
          <w:rPr>
            <w:bCs/>
          </w:rPr>
          <w:tab/>
          <w:t>11:15</w:t>
        </w:r>
        <w:r w:rsidRPr="009B4742">
          <w:rPr>
            <w:bCs/>
          </w:rPr>
          <w:tab/>
        </w:r>
        <w:r w:rsidRPr="009B4742">
          <w:rPr>
            <w:bCs/>
          </w:rPr>
          <w:tab/>
        </w:r>
        <w:r w:rsidRPr="009B4742">
          <w:rPr>
            <w:bCs/>
          </w:rPr>
          <w:tab/>
          <w:t>04/27/2020</w:t>
        </w:r>
        <w:r w:rsidRPr="009B4742">
          <w:rPr>
            <w:bCs/>
          </w:rPr>
          <w:tab/>
        </w:r>
        <w:r w:rsidRPr="009B4742">
          <w:rPr>
            <w:bCs/>
          </w:rPr>
          <w:tab/>
          <w:t>11:15</w:t>
        </w:r>
      </w:ins>
    </w:p>
    <w:p w:rsidR="00440A31" w:rsidRPr="009B4742" w:rsidRDefault="00440A31" w:rsidP="00440A31">
      <w:pPr>
        <w:rPr>
          <w:ins w:id="788" w:author="Rikke Jeppesen" w:date="2021-04-02T16:48:00Z"/>
          <w:bCs/>
        </w:rPr>
      </w:pPr>
      <w:ins w:id="789" w:author="Rikke Jeppesen" w:date="2021-04-02T16:48:00Z">
        <w:r w:rsidRPr="009B4742">
          <w:rPr>
            <w:bCs/>
          </w:rPr>
          <w:t>04/27/2020</w:t>
        </w:r>
        <w:r w:rsidRPr="009B4742">
          <w:rPr>
            <w:bCs/>
          </w:rPr>
          <w:tab/>
        </w:r>
        <w:r w:rsidRPr="009B4742">
          <w:rPr>
            <w:bCs/>
          </w:rPr>
          <w:tab/>
          <w:t>11:30</w:t>
        </w:r>
        <w:r w:rsidRPr="00760C02">
          <w:rPr>
            <w:bCs/>
            <w:color w:val="00B050"/>
          </w:rPr>
          <w:tab/>
        </w:r>
        <w:r w:rsidRPr="00760C02">
          <w:rPr>
            <w:bCs/>
            <w:color w:val="00B050"/>
          </w:rPr>
          <w:tab/>
        </w:r>
        <w:r w:rsidRPr="009B4742">
          <w:rPr>
            <w:bCs/>
          </w:rPr>
          <w:tab/>
          <w:t>05/26/2020</w:t>
        </w:r>
        <w:r w:rsidRPr="009B4742">
          <w:rPr>
            <w:bCs/>
          </w:rPr>
          <w:tab/>
        </w:r>
        <w:r w:rsidRPr="009B4742">
          <w:rPr>
            <w:bCs/>
          </w:rPr>
          <w:tab/>
          <w:t>13:15</w:t>
        </w:r>
      </w:ins>
    </w:p>
    <w:p w:rsidR="00440A31" w:rsidRDefault="00440A31" w:rsidP="00440A31">
      <w:pPr>
        <w:rPr>
          <w:ins w:id="790" w:author="Rikke Jeppesen" w:date="2021-04-02T16:48:00Z"/>
          <w:bCs/>
        </w:rPr>
      </w:pPr>
      <w:ins w:id="791" w:author="Rikke Jeppesen" w:date="2021-04-02T16:48:00Z">
        <w:r w:rsidRPr="009B4742">
          <w:rPr>
            <w:bCs/>
          </w:rPr>
          <w:t>05/26/2020</w:t>
        </w:r>
        <w:r w:rsidRPr="009B4742">
          <w:rPr>
            <w:bCs/>
          </w:rPr>
          <w:tab/>
        </w:r>
        <w:r w:rsidRPr="009B4742">
          <w:rPr>
            <w:bCs/>
          </w:rPr>
          <w:tab/>
          <w:t>13:30</w:t>
        </w:r>
        <w:r w:rsidRPr="009B4742">
          <w:rPr>
            <w:bCs/>
          </w:rPr>
          <w:tab/>
        </w:r>
        <w:r w:rsidRPr="009B4742">
          <w:rPr>
            <w:bCs/>
          </w:rPr>
          <w:tab/>
        </w:r>
        <w:r w:rsidRPr="0058781C">
          <w:rPr>
            <w:bCs/>
            <w:color w:val="00B050"/>
          </w:rPr>
          <w:tab/>
        </w:r>
        <w:r>
          <w:rPr>
            <w:bCs/>
          </w:rPr>
          <w:t>06/22/2020</w:t>
        </w:r>
        <w:r>
          <w:rPr>
            <w:bCs/>
          </w:rPr>
          <w:tab/>
        </w:r>
        <w:r>
          <w:rPr>
            <w:bCs/>
          </w:rPr>
          <w:tab/>
          <w:t>10:00</w:t>
        </w:r>
      </w:ins>
    </w:p>
    <w:p w:rsidR="00440A31" w:rsidRPr="009B4742" w:rsidRDefault="00440A31" w:rsidP="00440A31">
      <w:pPr>
        <w:rPr>
          <w:ins w:id="792" w:author="Rikke Jeppesen" w:date="2021-04-02T16:48:00Z"/>
          <w:bCs/>
        </w:rPr>
      </w:pPr>
      <w:ins w:id="793" w:author="Rikke Jeppesen" w:date="2021-04-02T16:48:00Z">
        <w:r>
          <w:rPr>
            <w:bCs/>
          </w:rPr>
          <w:t>06/22/2020</w:t>
        </w:r>
        <w:r>
          <w:rPr>
            <w:bCs/>
          </w:rPr>
          <w:tab/>
        </w:r>
        <w:r>
          <w:rPr>
            <w:bCs/>
          </w:rPr>
          <w:tab/>
          <w:t>10:15</w:t>
        </w:r>
        <w:r w:rsidRPr="009B4742">
          <w:rPr>
            <w:bCs/>
          </w:rPr>
          <w:tab/>
        </w:r>
        <w:r w:rsidRPr="009B4742">
          <w:rPr>
            <w:bCs/>
          </w:rPr>
          <w:tab/>
        </w:r>
        <w:r w:rsidRPr="009B4742">
          <w:rPr>
            <w:bCs/>
          </w:rPr>
          <w:tab/>
          <w:t>07/20/2020</w:t>
        </w:r>
        <w:r w:rsidRPr="009B4742">
          <w:rPr>
            <w:bCs/>
          </w:rPr>
          <w:tab/>
        </w:r>
        <w:r w:rsidRPr="009B4742">
          <w:rPr>
            <w:bCs/>
          </w:rPr>
          <w:tab/>
          <w:t>10:45</w:t>
        </w:r>
      </w:ins>
    </w:p>
    <w:p w:rsidR="00440A31" w:rsidRPr="009B4742" w:rsidRDefault="00440A31" w:rsidP="00440A31">
      <w:pPr>
        <w:rPr>
          <w:ins w:id="794" w:author="Rikke Jeppesen" w:date="2021-04-02T16:48:00Z"/>
          <w:bCs/>
        </w:rPr>
      </w:pPr>
      <w:ins w:id="795" w:author="Rikke Jeppesen" w:date="2021-04-02T16:48:00Z">
        <w:r w:rsidRPr="009B4742">
          <w:rPr>
            <w:bCs/>
          </w:rPr>
          <w:t>07/20/2020</w:t>
        </w:r>
        <w:r w:rsidRPr="009B4742">
          <w:rPr>
            <w:bCs/>
          </w:rPr>
          <w:tab/>
        </w:r>
        <w:r w:rsidRPr="009B4742">
          <w:rPr>
            <w:bCs/>
          </w:rPr>
          <w:tab/>
          <w:t>11:00</w:t>
        </w:r>
        <w:r w:rsidRPr="009B4742">
          <w:rPr>
            <w:bCs/>
          </w:rPr>
          <w:tab/>
        </w:r>
        <w:r w:rsidRPr="009B4742">
          <w:rPr>
            <w:bCs/>
          </w:rPr>
          <w:tab/>
        </w:r>
        <w:r w:rsidRPr="009B4742">
          <w:rPr>
            <w:bCs/>
          </w:rPr>
          <w:tab/>
          <w:t>08/18/2020</w:t>
        </w:r>
        <w:r w:rsidRPr="009B4742">
          <w:rPr>
            <w:bCs/>
          </w:rPr>
          <w:tab/>
        </w:r>
        <w:r w:rsidRPr="009B4742">
          <w:rPr>
            <w:bCs/>
          </w:rPr>
          <w:tab/>
          <w:t>13:45</w:t>
        </w:r>
      </w:ins>
    </w:p>
    <w:p w:rsidR="00440A31" w:rsidRDefault="00440A31" w:rsidP="00440A31">
      <w:pPr>
        <w:rPr>
          <w:ins w:id="796" w:author="Rikke Jeppesen" w:date="2021-04-02T16:48:00Z"/>
          <w:bCs/>
        </w:rPr>
      </w:pPr>
      <w:ins w:id="797" w:author="Rikke Jeppesen" w:date="2021-04-02T16:48:00Z">
        <w:r w:rsidRPr="009B4742">
          <w:rPr>
            <w:bCs/>
          </w:rPr>
          <w:t>08/18/2020</w:t>
        </w:r>
        <w:r w:rsidRPr="009B4742">
          <w:rPr>
            <w:bCs/>
          </w:rPr>
          <w:tab/>
        </w:r>
        <w:r w:rsidRPr="009B4742">
          <w:rPr>
            <w:bCs/>
          </w:rPr>
          <w:tab/>
          <w:t>14:00</w:t>
        </w:r>
        <w:r>
          <w:rPr>
            <w:bCs/>
          </w:rPr>
          <w:tab/>
        </w:r>
        <w:r>
          <w:rPr>
            <w:bCs/>
          </w:rPr>
          <w:tab/>
        </w:r>
        <w:r>
          <w:rPr>
            <w:bCs/>
          </w:rPr>
          <w:tab/>
          <w:t>09/11/2020</w:t>
        </w:r>
        <w:r>
          <w:rPr>
            <w:bCs/>
          </w:rPr>
          <w:tab/>
        </w:r>
        <w:r>
          <w:rPr>
            <w:bCs/>
          </w:rPr>
          <w:tab/>
          <w:t>08:45</w:t>
        </w:r>
      </w:ins>
    </w:p>
    <w:p w:rsidR="00440A31" w:rsidRDefault="00440A31" w:rsidP="00440A31">
      <w:pPr>
        <w:rPr>
          <w:ins w:id="798" w:author="Rikke Jeppesen" w:date="2021-04-02T16:48:00Z"/>
          <w:bCs/>
        </w:rPr>
      </w:pPr>
      <w:ins w:id="799" w:author="Rikke Jeppesen" w:date="2021-04-02T16:48:00Z">
        <w:r>
          <w:rPr>
            <w:bCs/>
          </w:rPr>
          <w:t>09/11/2020</w:t>
        </w:r>
        <w:r>
          <w:rPr>
            <w:bCs/>
          </w:rPr>
          <w:tab/>
        </w:r>
        <w:r>
          <w:rPr>
            <w:bCs/>
          </w:rPr>
          <w:tab/>
          <w:t>09:00</w:t>
        </w:r>
        <w:r>
          <w:rPr>
            <w:bCs/>
          </w:rPr>
          <w:tab/>
        </w:r>
        <w:r>
          <w:rPr>
            <w:bCs/>
          </w:rPr>
          <w:tab/>
        </w:r>
        <w:r>
          <w:rPr>
            <w:bCs/>
          </w:rPr>
          <w:tab/>
          <w:t>10/09/2020</w:t>
        </w:r>
        <w:r>
          <w:rPr>
            <w:bCs/>
          </w:rPr>
          <w:tab/>
        </w:r>
        <w:r>
          <w:rPr>
            <w:bCs/>
          </w:rPr>
          <w:tab/>
          <w:t>10:30</w:t>
        </w:r>
      </w:ins>
    </w:p>
    <w:p w:rsidR="00440A31" w:rsidRDefault="00440A31" w:rsidP="00440A31">
      <w:pPr>
        <w:rPr>
          <w:ins w:id="800" w:author="Rikke Jeppesen" w:date="2021-04-02T16:48:00Z"/>
          <w:bCs/>
        </w:rPr>
      </w:pPr>
      <w:ins w:id="801" w:author="Rikke Jeppesen" w:date="2021-04-02T16:48:00Z">
        <w:r>
          <w:rPr>
            <w:bCs/>
          </w:rPr>
          <w:t>10/09/2020</w:t>
        </w:r>
        <w:r>
          <w:rPr>
            <w:bCs/>
          </w:rPr>
          <w:tab/>
        </w:r>
        <w:r>
          <w:rPr>
            <w:bCs/>
          </w:rPr>
          <w:tab/>
          <w:t>10:45</w:t>
        </w:r>
        <w:r>
          <w:rPr>
            <w:bCs/>
          </w:rPr>
          <w:tab/>
        </w:r>
        <w:r>
          <w:rPr>
            <w:bCs/>
          </w:rPr>
          <w:tab/>
        </w:r>
        <w:r>
          <w:rPr>
            <w:bCs/>
          </w:rPr>
          <w:tab/>
          <w:t>11/09/2020</w:t>
        </w:r>
        <w:r>
          <w:rPr>
            <w:bCs/>
          </w:rPr>
          <w:tab/>
        </w:r>
        <w:r>
          <w:rPr>
            <w:bCs/>
          </w:rPr>
          <w:tab/>
          <w:t>11:15</w:t>
        </w:r>
      </w:ins>
    </w:p>
    <w:p w:rsidR="00440A31" w:rsidRDefault="00440A31" w:rsidP="00440A31">
      <w:pPr>
        <w:rPr>
          <w:ins w:id="802" w:author="Rikke Jeppesen" w:date="2021-04-02T16:48:00Z"/>
          <w:bCs/>
        </w:rPr>
      </w:pPr>
      <w:ins w:id="803" w:author="Rikke Jeppesen" w:date="2021-04-02T16:48:00Z">
        <w:r>
          <w:rPr>
            <w:bCs/>
          </w:rPr>
          <w:t>11/09/2020</w:t>
        </w:r>
        <w:r>
          <w:rPr>
            <w:bCs/>
          </w:rPr>
          <w:tab/>
        </w:r>
        <w:r>
          <w:rPr>
            <w:bCs/>
          </w:rPr>
          <w:tab/>
          <w:t>11:30</w:t>
        </w:r>
        <w:r>
          <w:rPr>
            <w:bCs/>
          </w:rPr>
          <w:tab/>
        </w:r>
        <w:r>
          <w:rPr>
            <w:bCs/>
          </w:rPr>
          <w:tab/>
        </w:r>
        <w:r>
          <w:rPr>
            <w:bCs/>
          </w:rPr>
          <w:tab/>
          <w:t>12/07/2020</w:t>
        </w:r>
        <w:r>
          <w:rPr>
            <w:bCs/>
          </w:rPr>
          <w:tab/>
        </w:r>
        <w:r>
          <w:rPr>
            <w:bCs/>
          </w:rPr>
          <w:tab/>
          <w:t>11:00</w:t>
        </w:r>
      </w:ins>
    </w:p>
    <w:p w:rsidR="00440A31" w:rsidRDefault="00440A31" w:rsidP="00440A31">
      <w:pPr>
        <w:rPr>
          <w:ins w:id="804" w:author="Rikke Jeppesen" w:date="2021-04-02T16:48:00Z"/>
          <w:bCs/>
        </w:rPr>
      </w:pPr>
      <w:ins w:id="805" w:author="Rikke Jeppesen" w:date="2021-04-02T16:48:00Z">
        <w:r>
          <w:rPr>
            <w:bCs/>
          </w:rPr>
          <w:t>12/07/2020</w:t>
        </w:r>
        <w:r>
          <w:rPr>
            <w:bCs/>
          </w:rPr>
          <w:tab/>
        </w:r>
        <w:r>
          <w:rPr>
            <w:bCs/>
          </w:rPr>
          <w:tab/>
          <w:t>11:15</w:t>
        </w:r>
        <w:r>
          <w:rPr>
            <w:bCs/>
          </w:rPr>
          <w:tab/>
        </w:r>
        <w:r>
          <w:rPr>
            <w:bCs/>
          </w:rPr>
          <w:tab/>
        </w:r>
        <w:r>
          <w:rPr>
            <w:bCs/>
          </w:rPr>
          <w:tab/>
          <w:t>12/21/2021</w:t>
        </w:r>
        <w:r>
          <w:rPr>
            <w:bCs/>
          </w:rPr>
          <w:tab/>
        </w:r>
        <w:r>
          <w:rPr>
            <w:bCs/>
          </w:rPr>
          <w:tab/>
          <w:t>12:30</w:t>
        </w:r>
      </w:ins>
    </w:p>
    <w:p w:rsidR="00440A31" w:rsidRDefault="00440A31" w:rsidP="00440A31">
      <w:pPr>
        <w:rPr>
          <w:ins w:id="806" w:author="Rikke Jeppesen" w:date="2021-04-02T16:48:00Z"/>
          <w:bCs/>
        </w:rPr>
      </w:pPr>
      <w:ins w:id="807" w:author="Rikke Jeppesen" w:date="2021-04-02T16:48:00Z">
        <w:r>
          <w:rPr>
            <w:bCs/>
          </w:rPr>
          <w:t>12/21/2020</w:t>
        </w:r>
        <w:r>
          <w:rPr>
            <w:bCs/>
          </w:rPr>
          <w:tab/>
        </w:r>
        <w:r>
          <w:rPr>
            <w:bCs/>
          </w:rPr>
          <w:tab/>
          <w:t>12:45</w:t>
        </w:r>
        <w:r>
          <w:rPr>
            <w:bCs/>
          </w:rPr>
          <w:tab/>
        </w:r>
        <w:r>
          <w:rPr>
            <w:bCs/>
          </w:rPr>
          <w:tab/>
        </w:r>
        <w:r>
          <w:rPr>
            <w:bCs/>
          </w:rPr>
          <w:tab/>
          <w:t>01/18/2021</w:t>
        </w:r>
        <w:r>
          <w:rPr>
            <w:bCs/>
          </w:rPr>
          <w:tab/>
        </w:r>
        <w:r>
          <w:rPr>
            <w:bCs/>
          </w:rPr>
          <w:tab/>
          <w:t>12:45</w:t>
        </w:r>
        <w:r>
          <w:rPr>
            <w:bCs/>
          </w:rPr>
          <w:tab/>
        </w:r>
      </w:ins>
    </w:p>
    <w:p w:rsidR="00440A31" w:rsidRDefault="00440A31" w:rsidP="00440A31">
      <w:pPr>
        <w:rPr>
          <w:ins w:id="808" w:author="Rikke Jeppesen" w:date="2021-04-02T16:48:00Z"/>
          <w:bCs/>
        </w:rPr>
      </w:pPr>
    </w:p>
    <w:p w:rsidR="00440A31" w:rsidRDefault="00440A31" w:rsidP="00440A31">
      <w:pPr>
        <w:rPr>
          <w:ins w:id="809" w:author="Rikke Jeppesen" w:date="2021-04-02T16:48:00Z"/>
          <w:b/>
          <w:bCs/>
        </w:rPr>
      </w:pPr>
      <w:ins w:id="810" w:author="Rikke Jeppesen" w:date="2021-04-02T16:48:00Z">
        <w:r>
          <w:rPr>
            <w:b/>
            <w:bCs/>
          </w:rPr>
          <w:t>South Marsh</w:t>
        </w:r>
      </w:ins>
    </w:p>
    <w:p w:rsidR="00440A31" w:rsidRDefault="00440A31" w:rsidP="00440A31">
      <w:pPr>
        <w:rPr>
          <w:ins w:id="811" w:author="Rikke Jeppesen" w:date="2021-04-02T16:48:00Z"/>
        </w:rPr>
      </w:pPr>
      <w:ins w:id="812" w:author="Rikke Jeppesen" w:date="2021-04-02T16:48:00Z">
        <w:r>
          <w:t>Start Date</w:t>
        </w:r>
        <w:r>
          <w:tab/>
        </w:r>
        <w:r>
          <w:tab/>
          <w:t>Start Time</w:t>
        </w:r>
        <w:r>
          <w:tab/>
        </w:r>
        <w:r>
          <w:tab/>
          <w:t>End Date</w:t>
        </w:r>
        <w:r>
          <w:tab/>
        </w:r>
        <w:r>
          <w:tab/>
          <w:t>End Time</w:t>
        </w:r>
        <w:r>
          <w:tab/>
        </w:r>
      </w:ins>
    </w:p>
    <w:p w:rsidR="00440A31" w:rsidRPr="00DB4D1C" w:rsidRDefault="00440A31" w:rsidP="00440A31">
      <w:pPr>
        <w:rPr>
          <w:ins w:id="813" w:author="Rikke Jeppesen" w:date="2021-04-02T16:48:00Z"/>
        </w:rPr>
      </w:pPr>
      <w:ins w:id="814" w:author="Rikke Jeppesen" w:date="2021-04-02T16:48:00Z">
        <w:r w:rsidRPr="00DB4D1C">
          <w:t>12/20/2019</w:t>
        </w:r>
        <w:r w:rsidRPr="00DB4D1C">
          <w:tab/>
        </w:r>
        <w:r w:rsidRPr="00DB4D1C">
          <w:tab/>
          <w:t>11:45</w:t>
        </w:r>
        <w:r w:rsidRPr="00DB4D1C">
          <w:tab/>
        </w:r>
        <w:r w:rsidRPr="00DB4D1C">
          <w:tab/>
        </w:r>
        <w:r w:rsidRPr="00DB4D1C">
          <w:tab/>
          <w:t>01/20/2020</w:t>
        </w:r>
        <w:r w:rsidRPr="00DB4D1C">
          <w:tab/>
        </w:r>
        <w:r w:rsidRPr="00DB4D1C">
          <w:tab/>
          <w:t>10:45</w:t>
        </w:r>
      </w:ins>
    </w:p>
    <w:p w:rsidR="00440A31" w:rsidRPr="00DB4D1C" w:rsidRDefault="00440A31" w:rsidP="00440A31">
      <w:pPr>
        <w:rPr>
          <w:ins w:id="815" w:author="Rikke Jeppesen" w:date="2021-04-02T16:48:00Z"/>
        </w:rPr>
      </w:pPr>
      <w:ins w:id="816" w:author="Rikke Jeppesen" w:date="2021-04-02T16:48:00Z">
        <w:r w:rsidRPr="00DB4D1C">
          <w:t>01/20/2020</w:t>
        </w:r>
        <w:r w:rsidRPr="00DB4D1C">
          <w:tab/>
        </w:r>
        <w:r w:rsidRPr="00DB4D1C">
          <w:tab/>
          <w:t>11:00</w:t>
        </w:r>
        <w:r w:rsidRPr="00DB4D1C">
          <w:tab/>
        </w:r>
        <w:r w:rsidRPr="00DB4D1C">
          <w:tab/>
        </w:r>
        <w:r w:rsidRPr="00DB4D1C">
          <w:tab/>
          <w:t>02/18/2020</w:t>
        </w:r>
        <w:r w:rsidRPr="00DB4D1C">
          <w:tab/>
        </w:r>
        <w:r w:rsidRPr="00DB4D1C">
          <w:tab/>
          <w:t>11:30</w:t>
        </w:r>
      </w:ins>
    </w:p>
    <w:p w:rsidR="00440A31" w:rsidRPr="00DB4D1C" w:rsidRDefault="00440A31" w:rsidP="00440A31">
      <w:pPr>
        <w:rPr>
          <w:ins w:id="817" w:author="Rikke Jeppesen" w:date="2021-04-02T16:48:00Z"/>
        </w:rPr>
      </w:pPr>
      <w:ins w:id="818" w:author="Rikke Jeppesen" w:date="2021-04-02T16:48:00Z">
        <w:r w:rsidRPr="00DB4D1C">
          <w:t>02/18/2020</w:t>
        </w:r>
        <w:r w:rsidRPr="00DB4D1C">
          <w:tab/>
        </w:r>
        <w:r w:rsidRPr="00DB4D1C">
          <w:tab/>
          <w:t>11:45</w:t>
        </w:r>
        <w:r w:rsidRPr="00DB4D1C">
          <w:tab/>
        </w:r>
        <w:r w:rsidRPr="00DB4D1C">
          <w:tab/>
        </w:r>
        <w:r w:rsidRPr="00DB4D1C">
          <w:tab/>
          <w:t>03/16/2020</w:t>
        </w:r>
        <w:r w:rsidRPr="00DB4D1C">
          <w:tab/>
        </w:r>
        <w:r w:rsidRPr="00DB4D1C">
          <w:tab/>
          <w:t>11:45</w:t>
        </w:r>
      </w:ins>
    </w:p>
    <w:p w:rsidR="00440A31" w:rsidRPr="00DB4D1C" w:rsidRDefault="00440A31" w:rsidP="00440A31">
      <w:pPr>
        <w:rPr>
          <w:ins w:id="819" w:author="Rikke Jeppesen" w:date="2021-04-02T16:48:00Z"/>
        </w:rPr>
      </w:pPr>
      <w:ins w:id="820" w:author="Rikke Jeppesen" w:date="2021-04-02T16:48:00Z">
        <w:r w:rsidRPr="00DB4D1C">
          <w:t>03/16/2020</w:t>
        </w:r>
        <w:r w:rsidRPr="00DB4D1C">
          <w:tab/>
        </w:r>
        <w:r w:rsidRPr="00DB4D1C">
          <w:tab/>
          <w:t>12:00</w:t>
        </w:r>
        <w:r w:rsidRPr="00DB4D1C">
          <w:tab/>
        </w:r>
        <w:r w:rsidRPr="00DB4D1C">
          <w:tab/>
        </w:r>
        <w:r w:rsidRPr="00DB4D1C">
          <w:tab/>
          <w:t>04/13/2020</w:t>
        </w:r>
        <w:r w:rsidRPr="00DB4D1C">
          <w:tab/>
        </w:r>
        <w:r w:rsidRPr="00DB4D1C">
          <w:tab/>
          <w:t>10:00</w:t>
        </w:r>
      </w:ins>
    </w:p>
    <w:p w:rsidR="00440A31" w:rsidRPr="00DB4D1C" w:rsidRDefault="00440A31" w:rsidP="00440A31">
      <w:pPr>
        <w:rPr>
          <w:ins w:id="821" w:author="Rikke Jeppesen" w:date="2021-04-02T16:48:00Z"/>
        </w:rPr>
      </w:pPr>
      <w:ins w:id="822" w:author="Rikke Jeppesen" w:date="2021-04-02T16:48:00Z">
        <w:r w:rsidRPr="00DB4D1C">
          <w:t>04/13/2020</w:t>
        </w:r>
        <w:r w:rsidRPr="00DB4D1C">
          <w:tab/>
        </w:r>
        <w:r w:rsidRPr="00DB4D1C">
          <w:tab/>
          <w:t>10:15</w:t>
        </w:r>
        <w:r w:rsidRPr="00DB4D1C">
          <w:tab/>
        </w:r>
        <w:r w:rsidRPr="00DB4D1C">
          <w:tab/>
        </w:r>
        <w:r w:rsidRPr="00DB4D1C">
          <w:tab/>
          <w:t>05/11/2020</w:t>
        </w:r>
        <w:r w:rsidRPr="00DB4D1C">
          <w:tab/>
        </w:r>
        <w:r w:rsidRPr="00DB4D1C">
          <w:tab/>
          <w:t>09:45</w:t>
        </w:r>
      </w:ins>
    </w:p>
    <w:p w:rsidR="00440A31" w:rsidRPr="00DB4D1C" w:rsidRDefault="00440A31" w:rsidP="00440A31">
      <w:pPr>
        <w:rPr>
          <w:ins w:id="823" w:author="Rikke Jeppesen" w:date="2021-04-02T16:48:00Z"/>
        </w:rPr>
      </w:pPr>
      <w:ins w:id="824" w:author="Rikke Jeppesen" w:date="2021-04-02T16:48:00Z">
        <w:r w:rsidRPr="00DB4D1C">
          <w:t>05/11/2020</w:t>
        </w:r>
        <w:r w:rsidRPr="00DB4D1C">
          <w:tab/>
        </w:r>
        <w:r w:rsidRPr="00DB4D1C">
          <w:tab/>
          <w:t>10:00</w:t>
        </w:r>
        <w:r w:rsidRPr="00DB4D1C">
          <w:tab/>
        </w:r>
        <w:r w:rsidRPr="00DB4D1C">
          <w:tab/>
        </w:r>
        <w:r w:rsidRPr="00DB4D1C">
          <w:tab/>
          <w:t>06/08/2020</w:t>
        </w:r>
        <w:r w:rsidRPr="00DB4D1C">
          <w:tab/>
        </w:r>
        <w:r w:rsidRPr="00DB4D1C">
          <w:tab/>
          <w:t>10:00</w:t>
        </w:r>
      </w:ins>
    </w:p>
    <w:p w:rsidR="00440A31" w:rsidRPr="00DB4D1C" w:rsidRDefault="00440A31" w:rsidP="00440A31">
      <w:pPr>
        <w:rPr>
          <w:ins w:id="825" w:author="Rikke Jeppesen" w:date="2021-04-02T16:48:00Z"/>
        </w:rPr>
      </w:pPr>
      <w:ins w:id="826" w:author="Rikke Jeppesen" w:date="2021-04-02T16:48:00Z">
        <w:r w:rsidRPr="00DB4D1C">
          <w:t>06/08/2020</w:t>
        </w:r>
        <w:r w:rsidRPr="00DB4D1C">
          <w:tab/>
        </w:r>
        <w:r w:rsidRPr="00DB4D1C">
          <w:tab/>
          <w:t>10:15</w:t>
        </w:r>
        <w:r w:rsidRPr="00DB4D1C">
          <w:tab/>
        </w:r>
        <w:r w:rsidRPr="00DB4D1C">
          <w:tab/>
        </w:r>
        <w:r w:rsidRPr="00DB4D1C">
          <w:tab/>
          <w:t>07/06/2020</w:t>
        </w:r>
        <w:r w:rsidRPr="00DB4D1C">
          <w:tab/>
        </w:r>
        <w:r w:rsidRPr="00DB4D1C">
          <w:tab/>
          <w:t>10:45</w:t>
        </w:r>
      </w:ins>
    </w:p>
    <w:p w:rsidR="00440A31" w:rsidRPr="00DB4D1C" w:rsidRDefault="00440A31" w:rsidP="00440A31">
      <w:pPr>
        <w:rPr>
          <w:ins w:id="827" w:author="Rikke Jeppesen" w:date="2021-04-02T16:48:00Z"/>
        </w:rPr>
      </w:pPr>
      <w:ins w:id="828" w:author="Rikke Jeppesen" w:date="2021-04-02T16:48:00Z">
        <w:r w:rsidRPr="00DB4D1C">
          <w:t>07/06/2020</w:t>
        </w:r>
        <w:r w:rsidRPr="00DB4D1C">
          <w:tab/>
        </w:r>
        <w:r w:rsidRPr="00DB4D1C">
          <w:tab/>
          <w:t>11:00</w:t>
        </w:r>
        <w:r w:rsidRPr="00DB4D1C">
          <w:tab/>
        </w:r>
        <w:r w:rsidRPr="00DB4D1C">
          <w:tab/>
        </w:r>
        <w:r w:rsidRPr="00DB4D1C">
          <w:tab/>
          <w:t>08/03/2020</w:t>
        </w:r>
        <w:r w:rsidRPr="00DB4D1C">
          <w:tab/>
        </w:r>
        <w:r w:rsidRPr="00DB4D1C">
          <w:tab/>
          <w:t>10:30</w:t>
        </w:r>
      </w:ins>
    </w:p>
    <w:p w:rsidR="00440A31" w:rsidRPr="00DB4D1C" w:rsidRDefault="00440A31" w:rsidP="00440A31">
      <w:pPr>
        <w:rPr>
          <w:ins w:id="829" w:author="Rikke Jeppesen" w:date="2021-04-02T16:48:00Z"/>
        </w:rPr>
      </w:pPr>
      <w:ins w:id="830" w:author="Rikke Jeppesen" w:date="2021-04-02T16:48:00Z">
        <w:r w:rsidRPr="00DB4D1C">
          <w:t>08/03/2020</w:t>
        </w:r>
        <w:r w:rsidRPr="00DB4D1C">
          <w:tab/>
        </w:r>
        <w:r w:rsidRPr="00DB4D1C">
          <w:tab/>
          <w:t>10:45</w:t>
        </w:r>
        <w:r w:rsidRPr="00DB4D1C">
          <w:tab/>
        </w:r>
        <w:r w:rsidRPr="00DB4D1C">
          <w:tab/>
        </w:r>
        <w:r w:rsidRPr="00DB4D1C">
          <w:tab/>
          <w:t>08/31/2020</w:t>
        </w:r>
        <w:r w:rsidRPr="00DB4D1C">
          <w:tab/>
        </w:r>
        <w:r w:rsidRPr="00DB4D1C">
          <w:tab/>
          <w:t>10:15</w:t>
        </w:r>
      </w:ins>
    </w:p>
    <w:p w:rsidR="00440A31" w:rsidRDefault="00440A31" w:rsidP="00440A31">
      <w:pPr>
        <w:rPr>
          <w:ins w:id="831" w:author="Rikke Jeppesen" w:date="2021-04-02T16:48:00Z"/>
        </w:rPr>
      </w:pPr>
      <w:ins w:id="832" w:author="Rikke Jeppesen" w:date="2021-04-02T16:48:00Z">
        <w:r w:rsidRPr="00DB4D1C">
          <w:t>08/31/2020</w:t>
        </w:r>
        <w:r w:rsidRPr="00DB4D1C">
          <w:tab/>
        </w:r>
        <w:r w:rsidRPr="00DB4D1C">
          <w:tab/>
          <w:t>10:30</w:t>
        </w:r>
        <w:r w:rsidRPr="00DB4D1C">
          <w:tab/>
        </w:r>
        <w:r w:rsidRPr="00DB4D1C">
          <w:tab/>
        </w:r>
        <w:r w:rsidRPr="00DB4D1C">
          <w:tab/>
        </w:r>
        <w:r>
          <w:t>09/28/2020</w:t>
        </w:r>
        <w:r>
          <w:tab/>
        </w:r>
        <w:r>
          <w:tab/>
          <w:t>10:45</w:t>
        </w:r>
      </w:ins>
    </w:p>
    <w:p w:rsidR="00440A31" w:rsidRDefault="00440A31" w:rsidP="00440A31">
      <w:pPr>
        <w:rPr>
          <w:ins w:id="833" w:author="Rikke Jeppesen" w:date="2021-04-02T16:48:00Z"/>
        </w:rPr>
      </w:pPr>
      <w:ins w:id="834" w:author="Rikke Jeppesen" w:date="2021-04-02T16:48:00Z">
        <w:r>
          <w:t>09/28/2020</w:t>
        </w:r>
        <w:r>
          <w:tab/>
        </w:r>
        <w:r>
          <w:tab/>
          <w:t>11:00</w:t>
        </w:r>
        <w:r>
          <w:tab/>
        </w:r>
        <w:r>
          <w:tab/>
        </w:r>
        <w:r>
          <w:tab/>
          <w:t>10/27/2020</w:t>
        </w:r>
        <w:r>
          <w:tab/>
        </w:r>
        <w:r>
          <w:tab/>
          <w:t>08:15</w:t>
        </w:r>
      </w:ins>
    </w:p>
    <w:p w:rsidR="00440A31" w:rsidRDefault="00440A31" w:rsidP="00440A31">
      <w:pPr>
        <w:rPr>
          <w:ins w:id="835" w:author="Rikke Jeppesen" w:date="2021-04-02T16:48:00Z"/>
        </w:rPr>
      </w:pPr>
      <w:ins w:id="836" w:author="Rikke Jeppesen" w:date="2021-04-02T16:48:00Z">
        <w:r>
          <w:t>10/27/2020</w:t>
        </w:r>
        <w:r>
          <w:tab/>
        </w:r>
        <w:r>
          <w:tab/>
          <w:t>08:30</w:t>
        </w:r>
        <w:r>
          <w:tab/>
        </w:r>
        <w:r>
          <w:tab/>
        </w:r>
        <w:r>
          <w:tab/>
          <w:t>11/23/2020</w:t>
        </w:r>
        <w:r>
          <w:tab/>
        </w:r>
        <w:r>
          <w:tab/>
          <w:t>11:30</w:t>
        </w:r>
      </w:ins>
    </w:p>
    <w:p w:rsidR="00440A31" w:rsidRDefault="00440A31" w:rsidP="00440A31">
      <w:pPr>
        <w:rPr>
          <w:ins w:id="837" w:author="Rikke Jeppesen" w:date="2021-04-02T16:48:00Z"/>
        </w:rPr>
      </w:pPr>
      <w:ins w:id="838" w:author="Rikke Jeppesen" w:date="2021-04-02T16:48:00Z">
        <w:r>
          <w:t>11/23/2020</w:t>
        </w:r>
        <w:r>
          <w:tab/>
        </w:r>
        <w:r>
          <w:tab/>
          <w:t>12:00</w:t>
        </w:r>
        <w:r>
          <w:tab/>
        </w:r>
        <w:r>
          <w:tab/>
        </w:r>
        <w:r>
          <w:tab/>
          <w:t>12/21/2020</w:t>
        </w:r>
        <w:r>
          <w:tab/>
        </w:r>
        <w:r>
          <w:tab/>
          <w:t>12:00</w:t>
        </w:r>
      </w:ins>
    </w:p>
    <w:p w:rsidR="00440A31" w:rsidRDefault="00440A31" w:rsidP="00440A31">
      <w:pPr>
        <w:rPr>
          <w:ins w:id="839" w:author="Rikke Jeppesen" w:date="2021-04-02T16:48:00Z"/>
        </w:rPr>
      </w:pPr>
      <w:ins w:id="840" w:author="Rikke Jeppesen" w:date="2021-04-02T16:48:00Z">
        <w:r>
          <w:t>12/21/2020</w:t>
        </w:r>
        <w:r>
          <w:tab/>
        </w:r>
        <w:r>
          <w:tab/>
          <w:t>12:15</w:t>
        </w:r>
        <w:r>
          <w:tab/>
        </w:r>
        <w:r>
          <w:tab/>
        </w:r>
        <w:r>
          <w:tab/>
          <w:t>01/18/2021</w:t>
        </w:r>
        <w:r>
          <w:tab/>
        </w:r>
        <w:r>
          <w:tab/>
          <w:t>12:00</w:t>
        </w:r>
        <w:r>
          <w:tab/>
        </w:r>
      </w:ins>
    </w:p>
    <w:p w:rsidR="00440A31" w:rsidRDefault="00440A31" w:rsidP="00440A31">
      <w:pPr>
        <w:rPr>
          <w:ins w:id="841" w:author="Rikke Jeppesen" w:date="2021-04-02T16:48:00Z"/>
        </w:rPr>
      </w:pPr>
    </w:p>
    <w:p w:rsidR="00440A31" w:rsidRDefault="00440A31" w:rsidP="00440A31">
      <w:pPr>
        <w:rPr>
          <w:ins w:id="842" w:author="Rikke Jeppesen" w:date="2021-04-02T16:48:00Z"/>
          <w:b/>
          <w:bCs/>
        </w:rPr>
      </w:pPr>
      <w:proofErr w:type="spellStart"/>
      <w:ins w:id="843" w:author="Rikke Jeppesen" w:date="2021-04-02T16:48:00Z">
        <w:r>
          <w:rPr>
            <w:b/>
            <w:bCs/>
          </w:rPr>
          <w:t>Vierra</w:t>
        </w:r>
        <w:proofErr w:type="spellEnd"/>
        <w:r>
          <w:rPr>
            <w:b/>
            <w:bCs/>
          </w:rPr>
          <w:t xml:space="preserve"> Mouth</w:t>
        </w:r>
      </w:ins>
    </w:p>
    <w:p w:rsidR="00440A31" w:rsidRDefault="00440A31" w:rsidP="00440A31">
      <w:pPr>
        <w:rPr>
          <w:ins w:id="844" w:author="Rikke Jeppesen" w:date="2021-04-02T16:48:00Z"/>
        </w:rPr>
      </w:pPr>
      <w:ins w:id="845" w:author="Rikke Jeppesen" w:date="2021-04-02T16:48:00Z">
        <w:r>
          <w:lastRenderedPageBreak/>
          <w:t>Start Date</w:t>
        </w:r>
        <w:r>
          <w:tab/>
        </w:r>
        <w:r>
          <w:tab/>
          <w:t>Start time</w:t>
        </w:r>
        <w:r>
          <w:tab/>
        </w:r>
        <w:r>
          <w:tab/>
          <w:t>End Date</w:t>
        </w:r>
        <w:r>
          <w:tab/>
        </w:r>
        <w:r>
          <w:tab/>
          <w:t>End Time</w:t>
        </w:r>
      </w:ins>
    </w:p>
    <w:p w:rsidR="00440A31" w:rsidRPr="00033477" w:rsidRDefault="00440A31" w:rsidP="00440A31">
      <w:pPr>
        <w:rPr>
          <w:ins w:id="846" w:author="Rikke Jeppesen" w:date="2021-04-02T16:48:00Z"/>
        </w:rPr>
      </w:pPr>
      <w:ins w:id="847" w:author="Rikke Jeppesen" w:date="2021-04-02T16:48:00Z">
        <w:r w:rsidRPr="00033477">
          <w:t>12/16/2019</w:t>
        </w:r>
        <w:r w:rsidRPr="00033477">
          <w:tab/>
        </w:r>
        <w:r w:rsidRPr="00033477">
          <w:tab/>
          <w:t>12:00</w:t>
        </w:r>
        <w:r w:rsidRPr="00033477">
          <w:tab/>
        </w:r>
        <w:r w:rsidRPr="00033477">
          <w:tab/>
        </w:r>
        <w:r w:rsidRPr="00033477">
          <w:tab/>
          <w:t>01/13/2020</w:t>
        </w:r>
        <w:r w:rsidRPr="00033477">
          <w:tab/>
        </w:r>
        <w:r w:rsidRPr="00033477">
          <w:tab/>
          <w:t>11:00</w:t>
        </w:r>
      </w:ins>
    </w:p>
    <w:p w:rsidR="00440A31" w:rsidRPr="00033477" w:rsidRDefault="00440A31" w:rsidP="00440A31">
      <w:pPr>
        <w:rPr>
          <w:ins w:id="848" w:author="Rikke Jeppesen" w:date="2021-04-02T16:48:00Z"/>
        </w:rPr>
      </w:pPr>
      <w:ins w:id="849" w:author="Rikke Jeppesen" w:date="2021-04-02T16:48:00Z">
        <w:r w:rsidRPr="00033477">
          <w:t>01/13/2020</w:t>
        </w:r>
        <w:r w:rsidRPr="00033477">
          <w:tab/>
        </w:r>
        <w:r w:rsidRPr="00033477">
          <w:tab/>
          <w:t>11:30</w:t>
        </w:r>
        <w:r w:rsidRPr="00033477">
          <w:tab/>
        </w:r>
        <w:r w:rsidRPr="00033477">
          <w:tab/>
        </w:r>
        <w:r w:rsidRPr="00033477">
          <w:tab/>
          <w:t>02/10/2020</w:t>
        </w:r>
        <w:r w:rsidRPr="00033477">
          <w:tab/>
        </w:r>
        <w:r w:rsidRPr="00033477">
          <w:tab/>
          <w:t>12:00</w:t>
        </w:r>
      </w:ins>
    </w:p>
    <w:p w:rsidR="00440A31" w:rsidRPr="00033477" w:rsidRDefault="00440A31" w:rsidP="00440A31">
      <w:pPr>
        <w:rPr>
          <w:ins w:id="850" w:author="Rikke Jeppesen" w:date="2021-04-02T16:48:00Z"/>
        </w:rPr>
      </w:pPr>
      <w:ins w:id="851" w:author="Rikke Jeppesen" w:date="2021-04-02T16:48:00Z">
        <w:r w:rsidRPr="00033477">
          <w:t>02/10/2020</w:t>
        </w:r>
        <w:r w:rsidRPr="00033477">
          <w:tab/>
        </w:r>
        <w:r w:rsidRPr="00033477">
          <w:tab/>
          <w:t>12:15</w:t>
        </w:r>
        <w:r w:rsidRPr="00033477">
          <w:tab/>
        </w:r>
        <w:r w:rsidRPr="00033477">
          <w:tab/>
        </w:r>
        <w:r w:rsidRPr="00033477">
          <w:tab/>
          <w:t>03/09/2020</w:t>
        </w:r>
        <w:r w:rsidRPr="00033477">
          <w:tab/>
        </w:r>
        <w:r w:rsidRPr="00033477">
          <w:tab/>
          <w:t>10:00</w:t>
        </w:r>
      </w:ins>
    </w:p>
    <w:p w:rsidR="00440A31" w:rsidRPr="00033477" w:rsidRDefault="00440A31" w:rsidP="00440A31">
      <w:pPr>
        <w:rPr>
          <w:ins w:id="852" w:author="Rikke Jeppesen" w:date="2021-04-02T16:48:00Z"/>
        </w:rPr>
      </w:pPr>
      <w:ins w:id="853" w:author="Rikke Jeppesen" w:date="2021-04-02T16:48:00Z">
        <w:r w:rsidRPr="00033477">
          <w:t>03/09/2020</w:t>
        </w:r>
        <w:r w:rsidRPr="00033477">
          <w:tab/>
        </w:r>
        <w:r w:rsidRPr="00033477">
          <w:tab/>
          <w:t>10:15</w:t>
        </w:r>
        <w:r w:rsidRPr="00033477">
          <w:tab/>
        </w:r>
        <w:r w:rsidRPr="00033477">
          <w:tab/>
        </w:r>
        <w:r w:rsidRPr="00033477">
          <w:tab/>
          <w:t>04/06/2020</w:t>
        </w:r>
        <w:r w:rsidRPr="00033477">
          <w:tab/>
        </w:r>
        <w:r w:rsidRPr="00033477">
          <w:tab/>
          <w:t>10:45</w:t>
        </w:r>
      </w:ins>
    </w:p>
    <w:p w:rsidR="00440A31" w:rsidRPr="00033477" w:rsidRDefault="00440A31" w:rsidP="00440A31">
      <w:pPr>
        <w:rPr>
          <w:ins w:id="854" w:author="Rikke Jeppesen" w:date="2021-04-02T16:48:00Z"/>
        </w:rPr>
      </w:pPr>
      <w:ins w:id="855" w:author="Rikke Jeppesen" w:date="2021-04-02T16:48:00Z">
        <w:r w:rsidRPr="00033477">
          <w:t>04/06/2020</w:t>
        </w:r>
        <w:r w:rsidRPr="00033477">
          <w:tab/>
        </w:r>
        <w:r w:rsidRPr="00033477">
          <w:tab/>
          <w:t>11:00</w:t>
        </w:r>
        <w:r w:rsidRPr="00033477">
          <w:tab/>
        </w:r>
        <w:r w:rsidRPr="00033477">
          <w:tab/>
        </w:r>
        <w:r w:rsidRPr="00033477">
          <w:tab/>
          <w:t>05/04/2020</w:t>
        </w:r>
        <w:r w:rsidRPr="00033477">
          <w:tab/>
        </w:r>
        <w:r w:rsidRPr="00033477">
          <w:tab/>
          <w:t>10:30</w:t>
        </w:r>
      </w:ins>
    </w:p>
    <w:p w:rsidR="00440A31" w:rsidRPr="00033477" w:rsidRDefault="00440A31" w:rsidP="00440A31">
      <w:pPr>
        <w:rPr>
          <w:ins w:id="856" w:author="Rikke Jeppesen" w:date="2021-04-02T16:48:00Z"/>
        </w:rPr>
      </w:pPr>
      <w:ins w:id="857" w:author="Rikke Jeppesen" w:date="2021-04-02T16:48:00Z">
        <w:r w:rsidRPr="00033477">
          <w:t>05/04/2020</w:t>
        </w:r>
        <w:r w:rsidRPr="00033477">
          <w:tab/>
        </w:r>
        <w:r w:rsidRPr="00033477">
          <w:tab/>
          <w:t>10:45</w:t>
        </w:r>
        <w:r w:rsidRPr="00033477">
          <w:tab/>
        </w:r>
        <w:r w:rsidRPr="00033477">
          <w:tab/>
        </w:r>
        <w:r w:rsidRPr="00033477">
          <w:tab/>
          <w:t>06/01/2020</w:t>
        </w:r>
        <w:r w:rsidRPr="00033477">
          <w:tab/>
        </w:r>
        <w:r w:rsidRPr="00033477">
          <w:tab/>
          <w:t>11:15</w:t>
        </w:r>
      </w:ins>
    </w:p>
    <w:p w:rsidR="00440A31" w:rsidRPr="00033477" w:rsidRDefault="00440A31" w:rsidP="00440A31">
      <w:pPr>
        <w:rPr>
          <w:ins w:id="858" w:author="Rikke Jeppesen" w:date="2021-04-02T16:48:00Z"/>
        </w:rPr>
      </w:pPr>
      <w:ins w:id="859" w:author="Rikke Jeppesen" w:date="2021-04-02T16:48:00Z">
        <w:r w:rsidRPr="00033477">
          <w:t>06/01/2020</w:t>
        </w:r>
        <w:r w:rsidRPr="00033477">
          <w:tab/>
        </w:r>
        <w:r w:rsidRPr="00033477">
          <w:tab/>
          <w:t>11:30</w:t>
        </w:r>
        <w:r w:rsidRPr="00033477">
          <w:tab/>
        </w:r>
        <w:r w:rsidRPr="00033477">
          <w:tab/>
        </w:r>
        <w:r w:rsidRPr="00033477">
          <w:tab/>
          <w:t>06/29/2020</w:t>
        </w:r>
        <w:r w:rsidRPr="00033477">
          <w:tab/>
        </w:r>
        <w:r w:rsidRPr="00033477">
          <w:tab/>
          <w:t>10:30</w:t>
        </w:r>
      </w:ins>
    </w:p>
    <w:p w:rsidR="00440A31" w:rsidRPr="00033477" w:rsidRDefault="00440A31" w:rsidP="00440A31">
      <w:pPr>
        <w:rPr>
          <w:ins w:id="860" w:author="Rikke Jeppesen" w:date="2021-04-02T16:48:00Z"/>
        </w:rPr>
      </w:pPr>
      <w:ins w:id="861" w:author="Rikke Jeppesen" w:date="2021-04-02T16:48:00Z">
        <w:r w:rsidRPr="00033477">
          <w:t>06/29/2020</w:t>
        </w:r>
        <w:r w:rsidRPr="00033477">
          <w:tab/>
        </w:r>
        <w:r w:rsidRPr="00033477">
          <w:tab/>
          <w:t>10:45</w:t>
        </w:r>
        <w:r w:rsidRPr="00033477">
          <w:tab/>
        </w:r>
        <w:r w:rsidRPr="00033477">
          <w:tab/>
        </w:r>
        <w:r w:rsidRPr="00033477">
          <w:tab/>
          <w:t>07/27/2020</w:t>
        </w:r>
        <w:r w:rsidRPr="00033477">
          <w:tab/>
        </w:r>
        <w:r w:rsidRPr="00033477">
          <w:tab/>
          <w:t>10:00</w:t>
        </w:r>
      </w:ins>
    </w:p>
    <w:p w:rsidR="00440A31" w:rsidRDefault="00440A31" w:rsidP="00440A31">
      <w:pPr>
        <w:rPr>
          <w:ins w:id="862" w:author="Rikke Jeppesen" w:date="2021-04-02T16:48:00Z"/>
        </w:rPr>
      </w:pPr>
      <w:ins w:id="863" w:author="Rikke Jeppesen" w:date="2021-04-02T16:48:00Z">
        <w:r w:rsidRPr="00033477">
          <w:t>07/27/2020</w:t>
        </w:r>
        <w:r w:rsidRPr="00033477">
          <w:tab/>
        </w:r>
        <w:r w:rsidRPr="00033477">
          <w:tab/>
          <w:t>10:15</w:t>
        </w:r>
        <w:r w:rsidRPr="00C47952">
          <w:rPr>
            <w:color w:val="00B050"/>
          </w:rPr>
          <w:tab/>
        </w:r>
        <w:r>
          <w:tab/>
        </w:r>
        <w:r>
          <w:tab/>
          <w:t>08/24/2020</w:t>
        </w:r>
        <w:r>
          <w:tab/>
        </w:r>
        <w:r>
          <w:tab/>
          <w:t>13:30</w:t>
        </w:r>
      </w:ins>
    </w:p>
    <w:p w:rsidR="00440A31" w:rsidRDefault="00440A31" w:rsidP="00440A31">
      <w:pPr>
        <w:rPr>
          <w:ins w:id="864" w:author="Rikke Jeppesen" w:date="2021-04-02T16:48:00Z"/>
        </w:rPr>
      </w:pPr>
      <w:ins w:id="865" w:author="Rikke Jeppesen" w:date="2021-04-02T16:48:00Z">
        <w:r>
          <w:t>08/24/2020</w:t>
        </w:r>
        <w:r>
          <w:tab/>
        </w:r>
        <w:r>
          <w:tab/>
          <w:t>14:00</w:t>
        </w:r>
        <w:r>
          <w:tab/>
        </w:r>
        <w:r>
          <w:tab/>
        </w:r>
        <w:r>
          <w:tab/>
          <w:t>09/21/2020</w:t>
        </w:r>
        <w:r>
          <w:tab/>
        </w:r>
        <w:r>
          <w:tab/>
          <w:t>10:00</w:t>
        </w:r>
      </w:ins>
    </w:p>
    <w:p w:rsidR="00440A31" w:rsidRDefault="00440A31" w:rsidP="00440A31">
      <w:pPr>
        <w:rPr>
          <w:ins w:id="866" w:author="Rikke Jeppesen" w:date="2021-04-02T16:48:00Z"/>
        </w:rPr>
      </w:pPr>
      <w:ins w:id="867" w:author="Rikke Jeppesen" w:date="2021-04-02T16:48:00Z">
        <w:r>
          <w:t>09/21/2020</w:t>
        </w:r>
        <w:r>
          <w:tab/>
        </w:r>
        <w:r>
          <w:tab/>
          <w:t>10:15</w:t>
        </w:r>
        <w:r>
          <w:tab/>
        </w:r>
        <w:r>
          <w:tab/>
        </w:r>
        <w:r>
          <w:tab/>
          <w:t>10/19/2020</w:t>
        </w:r>
        <w:r>
          <w:tab/>
        </w:r>
        <w:r>
          <w:tab/>
          <w:t>12:15</w:t>
        </w:r>
      </w:ins>
    </w:p>
    <w:p w:rsidR="00440A31" w:rsidRDefault="00440A31" w:rsidP="00440A31">
      <w:pPr>
        <w:rPr>
          <w:ins w:id="868" w:author="Rikke Jeppesen" w:date="2021-04-02T16:48:00Z"/>
        </w:rPr>
      </w:pPr>
      <w:ins w:id="869" w:author="Rikke Jeppesen" w:date="2021-04-02T16:48:00Z">
        <w:r>
          <w:t>10/19/2020</w:t>
        </w:r>
        <w:r>
          <w:tab/>
        </w:r>
        <w:r>
          <w:tab/>
          <w:t>12:30</w:t>
        </w:r>
        <w:r>
          <w:tab/>
        </w:r>
        <w:r>
          <w:tab/>
        </w:r>
        <w:r>
          <w:tab/>
          <w:t>11/11/2020</w:t>
        </w:r>
        <w:r>
          <w:tab/>
        </w:r>
        <w:r>
          <w:tab/>
          <w:t>13:30</w:t>
        </w:r>
      </w:ins>
    </w:p>
    <w:p w:rsidR="00440A31" w:rsidRDefault="00440A31" w:rsidP="00440A31">
      <w:pPr>
        <w:rPr>
          <w:ins w:id="870" w:author="Rikke Jeppesen" w:date="2021-04-02T16:48:00Z"/>
        </w:rPr>
      </w:pPr>
      <w:ins w:id="871" w:author="Rikke Jeppesen" w:date="2021-04-02T16:48:00Z">
        <w:r>
          <w:t>11/11/2020</w:t>
        </w:r>
        <w:r>
          <w:tab/>
        </w:r>
        <w:r>
          <w:tab/>
          <w:t>13:45</w:t>
        </w:r>
        <w:r>
          <w:tab/>
        </w:r>
        <w:r>
          <w:tab/>
        </w:r>
        <w:r>
          <w:tab/>
          <w:t>12/14/2020</w:t>
        </w:r>
        <w:r>
          <w:tab/>
        </w:r>
        <w:r>
          <w:tab/>
          <w:t>12:15</w:t>
        </w:r>
      </w:ins>
    </w:p>
    <w:p w:rsidR="00440A31" w:rsidRPr="00033477" w:rsidRDefault="00440A31" w:rsidP="00440A31">
      <w:pPr>
        <w:rPr>
          <w:ins w:id="872" w:author="Rikke Jeppesen" w:date="2021-04-02T16:48:00Z"/>
        </w:rPr>
      </w:pPr>
      <w:ins w:id="873" w:author="Rikke Jeppesen" w:date="2021-04-02T16:48:00Z">
        <w:r>
          <w:t>12/14/2020</w:t>
        </w:r>
        <w:r>
          <w:tab/>
        </w:r>
        <w:r>
          <w:tab/>
          <w:t>12:45</w:t>
        </w:r>
        <w:r>
          <w:tab/>
        </w:r>
        <w:r>
          <w:tab/>
        </w:r>
        <w:r>
          <w:tab/>
          <w:t>01/04/2021</w:t>
        </w:r>
        <w:r>
          <w:tab/>
        </w:r>
        <w:r>
          <w:tab/>
          <w:t>11:30</w:t>
        </w:r>
        <w:r>
          <w:tab/>
        </w:r>
      </w:ins>
    </w:p>
    <w:p w:rsidR="00B4483D" w:rsidRDefault="00B4483D">
      <w:pPr>
        <w:pStyle w:val="HTMLPreformatted"/>
        <w:rPr>
          <w:rFonts w:ascii="Garamond" w:hAnsi="Garamond"/>
          <w:sz w:val="22"/>
          <w:szCs w:val="22"/>
        </w:rPr>
      </w:pPr>
    </w:p>
    <w:p w:rsidR="00BB13EA" w:rsidDel="00440A31" w:rsidRDefault="00BB13EA">
      <w:pPr>
        <w:pStyle w:val="HTMLPreformatted"/>
        <w:rPr>
          <w:del w:id="874" w:author="Rikke Jeppesen" w:date="2021-04-02T16:48:00Z"/>
          <w:rFonts w:ascii="Garamond" w:hAnsi="Garamond"/>
          <w:sz w:val="22"/>
          <w:szCs w:val="22"/>
        </w:rPr>
      </w:pPr>
      <w:r>
        <w:rPr>
          <w:rFonts w:ascii="Garamond" w:hAnsi="Garamond"/>
          <w:sz w:val="22"/>
          <w:szCs w:val="22"/>
        </w:rPr>
        <w:tab/>
      </w:r>
      <w:del w:id="875" w:author="Rikke Jeppesen" w:date="2021-04-02T16:48:00Z">
        <w:r w:rsidDel="00440A31">
          <w:rPr>
            <w:rFonts w:ascii="Garamond" w:hAnsi="Garamond"/>
            <w:sz w:val="22"/>
            <w:szCs w:val="22"/>
          </w:rPr>
          <w:delText>Example:</w:delText>
        </w:r>
      </w:del>
    </w:p>
    <w:p w:rsidR="00BB13EA" w:rsidDel="00440A31" w:rsidRDefault="00BB13EA">
      <w:pPr>
        <w:pStyle w:val="HTMLPreformatted"/>
        <w:rPr>
          <w:del w:id="876" w:author="Rikke Jeppesen" w:date="2021-04-02T16:48:00Z"/>
          <w:rFonts w:ascii="Garamond" w:hAnsi="Garamond"/>
          <w:sz w:val="22"/>
          <w:szCs w:val="22"/>
        </w:rPr>
      </w:pPr>
      <w:del w:id="877" w:author="Rikke Jeppesen" w:date="2021-04-02T16:48:00Z">
        <w:r w:rsidDel="00440A31">
          <w:rPr>
            <w:rFonts w:ascii="Garamond" w:hAnsi="Garamond"/>
            <w:sz w:val="22"/>
            <w:szCs w:val="22"/>
          </w:rPr>
          <w:tab/>
        </w:r>
        <w:r w:rsidDel="00440A31">
          <w:rPr>
            <w:rFonts w:ascii="Garamond" w:hAnsi="Garamond"/>
            <w:sz w:val="22"/>
            <w:szCs w:val="22"/>
          </w:rPr>
          <w:tab/>
          <w:delText>Deployment</w:delText>
        </w:r>
        <w:r w:rsidDel="00440A31">
          <w:rPr>
            <w:rFonts w:ascii="Garamond" w:hAnsi="Garamond"/>
            <w:sz w:val="22"/>
            <w:szCs w:val="22"/>
          </w:rPr>
          <w:tab/>
        </w:r>
        <w:r w:rsidDel="00440A31">
          <w:rPr>
            <w:rFonts w:ascii="Garamond" w:hAnsi="Garamond"/>
            <w:sz w:val="22"/>
            <w:szCs w:val="22"/>
          </w:rPr>
          <w:tab/>
          <w:delText>Retrieval</w:delText>
        </w:r>
      </w:del>
    </w:p>
    <w:p w:rsidR="00BB13EA" w:rsidDel="00440A31" w:rsidRDefault="00BB13EA">
      <w:pPr>
        <w:pStyle w:val="HTMLPreformatted"/>
        <w:rPr>
          <w:del w:id="878" w:author="Rikke Jeppesen" w:date="2021-04-02T16:48:00Z"/>
          <w:rFonts w:ascii="Garamond" w:hAnsi="Garamond"/>
          <w:sz w:val="22"/>
          <w:szCs w:val="22"/>
        </w:rPr>
      </w:pPr>
      <w:del w:id="879" w:author="Rikke Jeppesen" w:date="2021-04-02T16:48:00Z">
        <w:r w:rsidDel="00440A31">
          <w:rPr>
            <w:rFonts w:ascii="Garamond" w:hAnsi="Garamond"/>
            <w:sz w:val="22"/>
            <w:szCs w:val="22"/>
          </w:rPr>
          <w:tab/>
        </w:r>
        <w:r w:rsidDel="00440A31">
          <w:rPr>
            <w:rFonts w:ascii="Garamond" w:hAnsi="Garamond"/>
            <w:sz w:val="22"/>
            <w:szCs w:val="22"/>
          </w:rPr>
          <w:tab/>
          <w:delText>Date/Time</w:delText>
        </w:r>
        <w:r w:rsidDel="00440A31">
          <w:rPr>
            <w:rFonts w:ascii="Garamond" w:hAnsi="Garamond"/>
            <w:sz w:val="22"/>
            <w:szCs w:val="22"/>
          </w:rPr>
          <w:tab/>
        </w:r>
        <w:r w:rsidDel="00440A31">
          <w:rPr>
            <w:rFonts w:ascii="Garamond" w:hAnsi="Garamond"/>
            <w:sz w:val="22"/>
            <w:szCs w:val="22"/>
          </w:rPr>
          <w:tab/>
          <w:delText>Date/Time</w:delText>
        </w:r>
      </w:del>
    </w:p>
    <w:p w:rsidR="00BB13EA" w:rsidDel="00440A31" w:rsidRDefault="00BB13EA">
      <w:pPr>
        <w:pStyle w:val="HTMLPreformatted"/>
        <w:rPr>
          <w:del w:id="880" w:author="Rikke Jeppesen" w:date="2021-04-02T16:48:00Z"/>
          <w:rFonts w:ascii="Garamond" w:hAnsi="Garamond"/>
          <w:sz w:val="22"/>
          <w:szCs w:val="22"/>
        </w:rPr>
      </w:pPr>
      <w:del w:id="881" w:author="Rikke Jeppesen" w:date="2021-04-02T16:48:00Z">
        <w:r w:rsidDel="00440A31">
          <w:rPr>
            <w:rFonts w:ascii="Garamond" w:hAnsi="Garamond"/>
            <w:sz w:val="22"/>
            <w:szCs w:val="22"/>
          </w:rPr>
          <w:tab/>
        </w:r>
        <w:r w:rsidDel="00440A31">
          <w:rPr>
            <w:rFonts w:ascii="Garamond" w:hAnsi="Garamond"/>
            <w:sz w:val="22"/>
            <w:szCs w:val="22"/>
          </w:rPr>
          <w:tab/>
          <w:delText>1/02/2013 10:00</w:delText>
        </w:r>
        <w:r w:rsidDel="00440A31">
          <w:rPr>
            <w:rFonts w:ascii="Garamond" w:hAnsi="Garamond"/>
            <w:sz w:val="22"/>
            <w:szCs w:val="22"/>
          </w:rPr>
          <w:tab/>
        </w:r>
        <w:r w:rsidDel="00440A31">
          <w:rPr>
            <w:rFonts w:ascii="Garamond" w:hAnsi="Garamond"/>
            <w:sz w:val="22"/>
            <w:szCs w:val="22"/>
          </w:rPr>
          <w:tab/>
          <w:delText>1/16/2013 11:00</w:delText>
        </w:r>
      </w:del>
    </w:p>
    <w:p w:rsidR="00BB13EA" w:rsidRPr="004341A7" w:rsidRDefault="00BB13EA">
      <w:pPr>
        <w:pStyle w:val="HTMLPreformatted"/>
        <w:rPr>
          <w:rFonts w:ascii="Garamond" w:hAnsi="Garamond"/>
          <w:sz w:val="22"/>
          <w:szCs w:val="22"/>
        </w:rPr>
      </w:pPr>
    </w:p>
    <w:p w:rsidR="00F23B71" w:rsidRDefault="00B4483D" w:rsidP="009B3254">
      <w:pPr>
        <w:rPr>
          <w:rFonts w:ascii="Garamond" w:hAnsi="Garamond"/>
          <w:b/>
          <w:bCs/>
          <w:sz w:val="22"/>
          <w:szCs w:val="22"/>
        </w:rPr>
      </w:pPr>
      <w:r w:rsidRPr="004341A7">
        <w:rPr>
          <w:rFonts w:ascii="Garamond" w:hAnsi="Garamond"/>
          <w:b/>
          <w:bCs/>
          <w:sz w:val="22"/>
          <w:szCs w:val="22"/>
        </w:rPr>
        <w:t>7)  Distribution</w:t>
      </w:r>
      <w:del w:id="882" w:author="Rikke Jeppesen" w:date="2021-04-05T14:20:00Z">
        <w:r w:rsidR="00AA53D4" w:rsidRPr="004341A7" w:rsidDel="00330B42">
          <w:rPr>
            <w:rFonts w:ascii="Garamond" w:hAnsi="Garamond"/>
            <w:b/>
            <w:bCs/>
            <w:sz w:val="22"/>
            <w:szCs w:val="22"/>
          </w:rPr>
          <w:delText xml:space="preserve"> </w:delText>
        </w:r>
        <w:r w:rsidR="003C4828" w:rsidRPr="004341A7" w:rsidDel="00330B42">
          <w:rPr>
            <w:rFonts w:ascii="Garamond" w:hAnsi="Garamond"/>
            <w:b/>
            <w:bCs/>
            <w:sz w:val="22"/>
            <w:szCs w:val="22"/>
          </w:rPr>
          <w:delText>–</w:delText>
        </w:r>
        <w:r w:rsidR="00AA53D4" w:rsidRPr="004341A7" w:rsidDel="00330B42">
          <w:rPr>
            <w:rFonts w:ascii="Garamond" w:hAnsi="Garamond"/>
            <w:b/>
            <w:bCs/>
            <w:sz w:val="22"/>
            <w:szCs w:val="22"/>
          </w:rPr>
          <w:delText xml:space="preserve"> </w:delText>
        </w:r>
      </w:del>
    </w:p>
    <w:p w:rsidR="00AA53D4" w:rsidRPr="004341A7" w:rsidDel="00330B42" w:rsidRDefault="00F23B71" w:rsidP="009B3254">
      <w:pPr>
        <w:rPr>
          <w:del w:id="883" w:author="Rikke Jeppesen" w:date="2021-04-05T14:20:00Z"/>
          <w:rFonts w:ascii="Garamond" w:hAnsi="Garamond"/>
          <w:b/>
          <w:bCs/>
          <w:sz w:val="22"/>
          <w:szCs w:val="22"/>
        </w:rPr>
      </w:pPr>
      <w:del w:id="884" w:author="Rikke Jeppesen" w:date="2021-04-05T14:20:00Z">
        <w:r w:rsidDel="00330B42">
          <w:rPr>
            <w:rFonts w:ascii="Garamond" w:hAnsi="Garamond"/>
            <w:sz w:val="22"/>
            <w:szCs w:val="22"/>
          </w:rPr>
          <w:delText>[</w:delText>
        </w:r>
        <w:r w:rsidRPr="00BD482B" w:rsidDel="00330B42">
          <w:rPr>
            <w:rFonts w:ascii="Garamond" w:hAnsi="Garamond"/>
            <w:sz w:val="22"/>
            <w:szCs w:val="22"/>
          </w:rPr>
          <w:delText>Instructions/Remove:</w:delText>
        </w:r>
        <w:r w:rsidDel="00330B42">
          <w:rPr>
            <w:rFonts w:ascii="Garamond" w:hAnsi="Garamond"/>
            <w:sz w:val="22"/>
            <w:szCs w:val="22"/>
          </w:rPr>
          <w:delText xml:space="preserve"> </w:delText>
        </w:r>
        <w:r w:rsidR="00AA53D4" w:rsidRPr="004341A7" w:rsidDel="00330B42">
          <w:rPr>
            <w:rFonts w:ascii="Garamond" w:hAnsi="Garamond"/>
            <w:sz w:val="22"/>
            <w:szCs w:val="22"/>
          </w:rPr>
          <w:delText xml:space="preserve">This section will address data ownership and data liability by </w:delText>
        </w:r>
        <w:r w:rsidR="00AA53D4" w:rsidRPr="004341A7" w:rsidDel="00330B42">
          <w:rPr>
            <w:rFonts w:ascii="Garamond" w:hAnsi="Garamond"/>
            <w:sz w:val="22"/>
            <w:szCs w:val="22"/>
            <w:u w:val="single"/>
          </w:rPr>
          <w:delText>including the following excerpt</w:delText>
        </w:r>
        <w:r w:rsidR="00AA53D4" w:rsidRPr="004341A7" w:rsidDel="00330B42">
          <w:rPr>
            <w:rFonts w:ascii="Garamond" w:hAnsi="Garamond"/>
            <w:sz w:val="22"/>
            <w:szCs w:val="22"/>
            <w:u w:val="words"/>
          </w:rPr>
          <w:delText xml:space="preserve"> </w:delText>
        </w:r>
        <w:r w:rsidR="00AA53D4" w:rsidRPr="004341A7" w:rsidDel="00330B42">
          <w:rPr>
            <w:rFonts w:ascii="Garamond" w:hAnsi="Garamond"/>
            <w:sz w:val="22"/>
            <w:szCs w:val="22"/>
          </w:rPr>
          <w:delText>from the Ocean and Coastal Resource Management Data Dissemination Policy for the NERRS System-wide Monitoring Program in the metadata.</w:delText>
        </w:r>
        <w:r w:rsidDel="00330B42">
          <w:rPr>
            <w:rFonts w:ascii="Garamond" w:hAnsi="Garamond"/>
            <w:sz w:val="22"/>
            <w:szCs w:val="22"/>
          </w:rPr>
          <w:delText>]</w:delText>
        </w:r>
        <w:r w:rsidR="00AA53D4" w:rsidRPr="004341A7" w:rsidDel="00330B42">
          <w:rPr>
            <w:rFonts w:ascii="Garamond" w:hAnsi="Garamond"/>
            <w:sz w:val="22"/>
            <w:szCs w:val="22"/>
          </w:rPr>
          <w:delText xml:space="preserve">  </w:delText>
        </w:r>
      </w:del>
    </w:p>
    <w:p w:rsidR="00AA53D4" w:rsidRPr="00EF33F9" w:rsidRDefault="00AA53D4" w:rsidP="00AA53D4">
      <w:pPr>
        <w:jc w:val="both"/>
        <w:rPr>
          <w:rFonts w:ascii="Garamond" w:hAnsi="Garamond"/>
          <w:sz w:val="22"/>
          <w:szCs w:val="22"/>
        </w:rPr>
      </w:pPr>
    </w:p>
    <w:p w:rsidR="00EF33F9" w:rsidRPr="00A347C5" w:rsidRDefault="00EF33F9" w:rsidP="005E3DD1">
      <w:pPr>
        <w:pStyle w:val="BodyTextIndent2"/>
        <w:spacing w:after="0" w:line="240" w:lineRule="auto"/>
        <w:ind w:left="540" w:right="576"/>
        <w:rPr>
          <w:rFonts w:ascii="Garamond" w:hAnsi="Garamond" w:cs="Arial"/>
          <w:sz w:val="22"/>
          <w:szCs w:val="22"/>
        </w:rPr>
      </w:pPr>
      <w:r w:rsidRPr="00A347C5">
        <w:rPr>
          <w:rFonts w:ascii="Garamond" w:hAnsi="Garamond" w:cs="Arial"/>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EF33F9" w:rsidRPr="00A347C5" w:rsidRDefault="00EF33F9" w:rsidP="005E3DD1">
      <w:pPr>
        <w:pStyle w:val="BodyTextIndent2"/>
        <w:spacing w:after="0" w:line="240" w:lineRule="auto"/>
        <w:ind w:left="540" w:right="576"/>
        <w:rPr>
          <w:rFonts w:ascii="Garamond" w:hAnsi="Garamond" w:cs="Arial"/>
          <w:sz w:val="22"/>
          <w:szCs w:val="22"/>
        </w:rPr>
      </w:pPr>
    </w:p>
    <w:p w:rsidR="00EF33F9" w:rsidRPr="00A347C5" w:rsidRDefault="00EF33F9" w:rsidP="005E3DD1">
      <w:pPr>
        <w:pStyle w:val="BodyTextIndent2"/>
        <w:spacing w:after="0" w:line="240" w:lineRule="auto"/>
        <w:ind w:left="540" w:right="576"/>
        <w:rPr>
          <w:rFonts w:ascii="Garamond" w:hAnsi="Garamond" w:cs="Arial"/>
          <w:sz w:val="22"/>
          <w:szCs w:val="22"/>
        </w:rPr>
      </w:pPr>
      <w:r w:rsidRPr="00A347C5">
        <w:rPr>
          <w:rFonts w:ascii="Garamond" w:hAnsi="Garamond" w:cs="Arial"/>
          <w:sz w:val="22"/>
          <w:szCs w:val="22"/>
        </w:rPr>
        <w:t>Requested citation format:</w:t>
      </w:r>
    </w:p>
    <w:p w:rsidR="005E0FE8" w:rsidRPr="00596AD2" w:rsidRDefault="005E0FE8" w:rsidP="005E3DD1">
      <w:pPr>
        <w:pStyle w:val="BodyTextIndent2"/>
        <w:spacing w:after="0" w:line="240" w:lineRule="auto"/>
        <w:ind w:left="540" w:right="576"/>
        <w:jc w:val="both"/>
        <w:rPr>
          <w:rFonts w:ascii="Garamond" w:hAnsi="Garamond"/>
          <w:sz w:val="22"/>
          <w:szCs w:val="22"/>
        </w:rPr>
      </w:pPr>
      <w:r w:rsidRPr="00596AD2">
        <w:rPr>
          <w:rFonts w:ascii="Garamond" w:hAnsi="Garamond"/>
          <w:sz w:val="22"/>
          <w:szCs w:val="22"/>
        </w:rPr>
        <w:t xml:space="preserve">NOAA National Estuarine Research Reserve System (NERRS). System-wide Monitoring Program. Data accessed from the NOAA NERRS Centralized Data Management Office website: </w:t>
      </w:r>
      <w:hyperlink r:id="rId6" w:history="1">
        <w:r w:rsidRPr="00596AD2">
          <w:rPr>
            <w:rStyle w:val="Hyperlink"/>
            <w:rFonts w:ascii="Garamond" w:hAnsi="Garamond"/>
            <w:sz w:val="22"/>
            <w:szCs w:val="22"/>
          </w:rPr>
          <w:t>http://www.nerrsdata.org/</w:t>
        </w:r>
      </w:hyperlink>
      <w:r w:rsidRPr="00596AD2">
        <w:rPr>
          <w:rFonts w:ascii="Garamond" w:hAnsi="Garamond"/>
          <w:sz w:val="22"/>
          <w:szCs w:val="22"/>
        </w:rPr>
        <w:t xml:space="preserve">; </w:t>
      </w:r>
      <w:r w:rsidRPr="00596AD2">
        <w:rPr>
          <w:rFonts w:ascii="Garamond" w:hAnsi="Garamond"/>
          <w:i/>
          <w:iCs/>
          <w:sz w:val="22"/>
          <w:szCs w:val="22"/>
        </w:rPr>
        <w:t xml:space="preserve">accessed </w:t>
      </w:r>
      <w:r w:rsidRPr="00596AD2">
        <w:rPr>
          <w:rFonts w:ascii="Garamond" w:hAnsi="Garamond"/>
          <w:sz w:val="22"/>
          <w:szCs w:val="22"/>
        </w:rPr>
        <w:t xml:space="preserve">12 October </w:t>
      </w:r>
      <w:r w:rsidR="004E6C56">
        <w:rPr>
          <w:rFonts w:ascii="Garamond" w:hAnsi="Garamond"/>
          <w:sz w:val="22"/>
          <w:szCs w:val="22"/>
        </w:rPr>
        <w:t>2021</w:t>
      </w:r>
      <w:r w:rsidRPr="00596AD2">
        <w:rPr>
          <w:rFonts w:ascii="Garamond" w:hAnsi="Garamond"/>
          <w:sz w:val="22"/>
          <w:szCs w:val="22"/>
        </w:rPr>
        <w:t>.</w:t>
      </w:r>
    </w:p>
    <w:p w:rsidR="00AA53D4" w:rsidRPr="004341A7" w:rsidRDefault="00AA53D4" w:rsidP="00AA53D4">
      <w:pPr>
        <w:pStyle w:val="BodyTextIndent2"/>
        <w:spacing w:after="0" w:line="240" w:lineRule="auto"/>
        <w:ind w:left="720" w:right="720"/>
        <w:jc w:val="both"/>
        <w:rPr>
          <w:rFonts w:ascii="Garamond" w:hAnsi="Garamond"/>
          <w:sz w:val="22"/>
          <w:szCs w:val="22"/>
        </w:rPr>
      </w:pPr>
    </w:p>
    <w:p w:rsidR="00AA53D4" w:rsidRPr="004341A7" w:rsidRDefault="00AA53D4" w:rsidP="00AA53D4">
      <w:pPr>
        <w:pStyle w:val="BodyTextIndent2"/>
        <w:spacing w:after="0" w:line="240" w:lineRule="auto"/>
        <w:jc w:val="both"/>
        <w:rPr>
          <w:rFonts w:ascii="Garamond" w:hAnsi="Garamond"/>
          <w:sz w:val="22"/>
          <w:szCs w:val="22"/>
        </w:rPr>
      </w:pPr>
      <w:r w:rsidRPr="004341A7">
        <w:rPr>
          <w:rFonts w:ascii="Garamond" w:hAnsi="Garamond"/>
          <w:sz w:val="22"/>
          <w:szCs w:val="22"/>
        </w:rPr>
        <w:t xml:space="preserve">Also </w:t>
      </w:r>
      <w:r w:rsidRPr="004341A7">
        <w:rPr>
          <w:rFonts w:ascii="Garamond" w:hAnsi="Garamond"/>
          <w:sz w:val="22"/>
          <w:szCs w:val="22"/>
          <w:u w:val="single"/>
        </w:rPr>
        <w:t>include the following excerpt</w:t>
      </w:r>
      <w:r w:rsidRPr="004341A7">
        <w:rPr>
          <w:rFonts w:ascii="Garamond" w:hAnsi="Garamond"/>
          <w:sz w:val="22"/>
          <w:szCs w:val="22"/>
        </w:rPr>
        <w:t xml:space="preserve"> in the metadata which will address how and where the data can be obtained.  </w:t>
      </w:r>
    </w:p>
    <w:p w:rsidR="00AA53D4" w:rsidRPr="004341A7" w:rsidRDefault="00AA53D4" w:rsidP="00AA53D4">
      <w:pPr>
        <w:pStyle w:val="BodyTextIndent2"/>
        <w:spacing w:after="0" w:line="240" w:lineRule="auto"/>
        <w:jc w:val="both"/>
        <w:rPr>
          <w:rFonts w:ascii="Garamond" w:hAnsi="Garamond"/>
          <w:sz w:val="22"/>
          <w:szCs w:val="22"/>
        </w:rPr>
      </w:pPr>
    </w:p>
    <w:p w:rsidR="00EF33F9" w:rsidRPr="00A347C5" w:rsidRDefault="00EF33F9" w:rsidP="005E3DD1">
      <w:pPr>
        <w:pStyle w:val="BodyTextIndent3"/>
        <w:spacing w:after="0"/>
        <w:ind w:left="540" w:right="576"/>
        <w:rPr>
          <w:rFonts w:ascii="Garamond" w:hAnsi="Garamond" w:cs="Arial"/>
          <w:sz w:val="22"/>
          <w:szCs w:val="22"/>
        </w:rPr>
      </w:pPr>
      <w:r w:rsidRPr="00A347C5">
        <w:rPr>
          <w:rFonts w:ascii="Garamond" w:hAnsi="Garamond" w:cs="Arial"/>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7" w:history="1">
        <w:r w:rsidR="00F84371" w:rsidRPr="00A347C5">
          <w:rPr>
            <w:rStyle w:val="Hyperlink"/>
            <w:rFonts w:ascii="Garamond" w:hAnsi="Garamond" w:cs="Arial"/>
            <w:sz w:val="22"/>
            <w:szCs w:val="22"/>
          </w:rPr>
          <w:t>www.nerrsdata.org</w:t>
        </w:r>
      </w:hyperlink>
      <w:r w:rsidRPr="00A347C5">
        <w:rPr>
          <w:rFonts w:ascii="Garamond" w:hAnsi="Garamond" w:cs="Arial"/>
          <w:sz w:val="22"/>
          <w:szCs w:val="22"/>
        </w:rPr>
        <w:t xml:space="preserve">.  Data are available in comma delimited format.  </w:t>
      </w:r>
    </w:p>
    <w:p w:rsidR="00AA53D4" w:rsidRPr="004341A7" w:rsidRDefault="00AA53D4" w:rsidP="0024722E">
      <w:pPr>
        <w:pStyle w:val="BodyTextIndent3"/>
        <w:spacing w:after="0"/>
        <w:ind w:left="540" w:right="900"/>
        <w:jc w:val="both"/>
        <w:rPr>
          <w:rFonts w:ascii="Garamond" w:hAnsi="Garamond"/>
          <w:sz w:val="22"/>
          <w:szCs w:val="22"/>
        </w:rPr>
      </w:pPr>
      <w:r w:rsidRPr="004341A7">
        <w:rPr>
          <w:rFonts w:ascii="Garamond" w:hAnsi="Garamond"/>
          <w:sz w:val="22"/>
          <w:szCs w:val="22"/>
        </w:rPr>
        <w:t xml:space="preserve"> </w:t>
      </w:r>
    </w:p>
    <w:p w:rsidR="00F23B71" w:rsidRDefault="00B4483D" w:rsidP="00E47CBB">
      <w:pPr>
        <w:pStyle w:val="HTMLPreformatted"/>
        <w:rPr>
          <w:rFonts w:ascii="Garamond" w:hAnsi="Garamond" w:cs="Times New Roman"/>
          <w:b/>
          <w:sz w:val="22"/>
          <w:szCs w:val="22"/>
        </w:rPr>
      </w:pPr>
      <w:r w:rsidRPr="004341A7">
        <w:rPr>
          <w:rFonts w:ascii="Garamond" w:hAnsi="Garamond"/>
          <w:b/>
          <w:bCs/>
          <w:sz w:val="22"/>
          <w:szCs w:val="22"/>
        </w:rPr>
        <w:t xml:space="preserve">8) </w:t>
      </w:r>
      <w:r w:rsidR="00E47CBB" w:rsidRPr="004341A7">
        <w:rPr>
          <w:rFonts w:ascii="Garamond" w:hAnsi="Garamond"/>
          <w:b/>
          <w:bCs/>
          <w:sz w:val="22"/>
          <w:szCs w:val="22"/>
        </w:rPr>
        <w:t xml:space="preserve"> </w:t>
      </w:r>
      <w:r w:rsidRPr="004341A7">
        <w:rPr>
          <w:rFonts w:ascii="Garamond" w:hAnsi="Garamond"/>
          <w:b/>
          <w:bCs/>
          <w:sz w:val="22"/>
          <w:szCs w:val="22"/>
        </w:rPr>
        <w:t>Associated researchers and projects</w:t>
      </w:r>
      <w:del w:id="885" w:author="Rikke Jeppesen" w:date="2021-04-15T11:46:00Z">
        <w:r w:rsidR="00E47CBB" w:rsidRPr="004341A7" w:rsidDel="00FF6591">
          <w:rPr>
            <w:rFonts w:ascii="Garamond" w:hAnsi="Garamond" w:cs="Times New Roman"/>
            <w:b/>
            <w:sz w:val="22"/>
            <w:szCs w:val="22"/>
          </w:rPr>
          <w:delText xml:space="preserve"> </w:delText>
        </w:r>
        <w:r w:rsidR="003C4828" w:rsidRPr="004341A7" w:rsidDel="00FF6591">
          <w:rPr>
            <w:rFonts w:ascii="Garamond" w:hAnsi="Garamond" w:cs="Times New Roman"/>
            <w:b/>
            <w:sz w:val="22"/>
            <w:szCs w:val="22"/>
          </w:rPr>
          <w:delText>–</w:delText>
        </w:r>
        <w:r w:rsidR="00E47CBB" w:rsidRPr="004341A7" w:rsidDel="00FF6591">
          <w:rPr>
            <w:rFonts w:ascii="Garamond" w:hAnsi="Garamond" w:cs="Times New Roman"/>
            <w:b/>
            <w:sz w:val="22"/>
            <w:szCs w:val="22"/>
          </w:rPr>
          <w:delText xml:space="preserve"> </w:delText>
        </w:r>
      </w:del>
    </w:p>
    <w:p w:rsidR="00E47CBB" w:rsidDel="00FF6591" w:rsidRDefault="00F23B71" w:rsidP="00E47CBB">
      <w:pPr>
        <w:pStyle w:val="HTMLPreformatted"/>
        <w:rPr>
          <w:del w:id="886" w:author="Rikke Jeppesen" w:date="2021-04-15T11:47:00Z"/>
          <w:rFonts w:ascii="Garamond" w:hAnsi="Garamond" w:cs="Times New Roman"/>
          <w:sz w:val="22"/>
          <w:szCs w:val="22"/>
        </w:rPr>
      </w:pPr>
      <w:del w:id="887" w:author="Rikke Jeppesen" w:date="2021-04-15T11:47:00Z">
        <w:r w:rsidDel="00FF6591">
          <w:rPr>
            <w:rFonts w:ascii="Garamond" w:hAnsi="Garamond" w:cs="Times New Roman"/>
            <w:sz w:val="22"/>
            <w:szCs w:val="22"/>
          </w:rPr>
          <w:delText>[</w:delText>
        </w:r>
        <w:r w:rsidRPr="00BD482B" w:rsidDel="00FF6591">
          <w:rPr>
            <w:rFonts w:ascii="Garamond" w:hAnsi="Garamond" w:cs="Times New Roman"/>
            <w:sz w:val="22"/>
            <w:szCs w:val="22"/>
          </w:rPr>
          <w:delText>Instructions/Remove:</w:delText>
        </w:r>
        <w:r w:rsidDel="00FF6591">
          <w:rPr>
            <w:rFonts w:ascii="Garamond" w:hAnsi="Garamond" w:cs="Times New Roman"/>
            <w:sz w:val="22"/>
            <w:szCs w:val="22"/>
          </w:rPr>
          <w:delText xml:space="preserve"> </w:delText>
        </w:r>
        <w:r w:rsidR="00E47CBB" w:rsidRPr="004341A7" w:rsidDel="00FF6591">
          <w:rPr>
            <w:rFonts w:ascii="Garamond" w:hAnsi="Garamond" w:cs="Times New Roman"/>
            <w:sz w:val="22"/>
            <w:szCs w:val="22"/>
          </w:rPr>
          <w:delText>Describe briefly other research (data collection) that correlates or enhances the data collected by data loggers.</w:delText>
        </w:r>
        <w:r w:rsidR="00526832" w:rsidRPr="004341A7" w:rsidDel="00FF6591">
          <w:rPr>
            <w:rFonts w:ascii="Garamond" w:hAnsi="Garamond" w:cs="Times New Roman"/>
            <w:sz w:val="22"/>
            <w:szCs w:val="22"/>
          </w:rPr>
          <w:delText xml:space="preserve">  At a minimum, mention the SWMP MET and NUT </w:delText>
        </w:r>
        <w:r w:rsidR="00F32C85" w:rsidRPr="004341A7" w:rsidDel="00FF6591">
          <w:rPr>
            <w:rFonts w:ascii="Garamond" w:hAnsi="Garamond" w:cs="Times New Roman"/>
            <w:sz w:val="22"/>
            <w:szCs w:val="22"/>
          </w:rPr>
          <w:delText>data set</w:delText>
        </w:r>
        <w:r w:rsidR="00526832" w:rsidRPr="004341A7" w:rsidDel="00FF6591">
          <w:rPr>
            <w:rFonts w:ascii="Garamond" w:hAnsi="Garamond" w:cs="Times New Roman"/>
            <w:sz w:val="22"/>
            <w:szCs w:val="22"/>
          </w:rPr>
          <w:delText>s.</w:delText>
        </w:r>
        <w:r w:rsidDel="00FF6591">
          <w:rPr>
            <w:rFonts w:ascii="Garamond" w:hAnsi="Garamond" w:cs="Times New Roman"/>
            <w:sz w:val="22"/>
            <w:szCs w:val="22"/>
          </w:rPr>
          <w:delText>]</w:delText>
        </w:r>
      </w:del>
    </w:p>
    <w:p w:rsidR="00F23B71" w:rsidDel="00FF6591" w:rsidRDefault="00F23B71" w:rsidP="00E47CBB">
      <w:pPr>
        <w:pStyle w:val="HTMLPreformatted"/>
        <w:rPr>
          <w:del w:id="888" w:author="Rikke Jeppesen" w:date="2021-04-15T11:47:00Z"/>
          <w:rFonts w:ascii="Garamond" w:hAnsi="Garamond" w:cs="Times New Roman"/>
          <w:sz w:val="22"/>
          <w:szCs w:val="22"/>
        </w:rPr>
      </w:pPr>
    </w:p>
    <w:p w:rsidR="00FF6591" w:rsidRDefault="00FF6591" w:rsidP="00F23B71">
      <w:pPr>
        <w:ind w:left="360" w:right="180"/>
        <w:rPr>
          <w:ins w:id="889" w:author="Rikke Jeppesen" w:date="2021-04-15T11:47:00Z"/>
          <w:rFonts w:ascii="Garamond" w:hAnsi="Garamond"/>
          <w:sz w:val="22"/>
          <w:szCs w:val="22"/>
        </w:rPr>
      </w:pPr>
    </w:p>
    <w:p w:rsidR="00F23B71" w:rsidRPr="00476F73" w:rsidRDefault="00F23B71" w:rsidP="00F23B71">
      <w:pPr>
        <w:ind w:left="360" w:right="180"/>
        <w:rPr>
          <w:rFonts w:ascii="Garamond" w:hAnsi="Garamond"/>
          <w:sz w:val="22"/>
          <w:szCs w:val="22"/>
        </w:rPr>
      </w:pPr>
      <w:r w:rsidRPr="00476F73">
        <w:rPr>
          <w:rFonts w:ascii="Garamond" w:hAnsi="Garamond"/>
          <w:sz w:val="22"/>
          <w:szCs w:val="22"/>
        </w:rPr>
        <w:t xml:space="preserve">As part of the SWMP long-term monitoring program, </w:t>
      </w:r>
      <w:ins w:id="890" w:author="Rikke Jeppesen" w:date="2021-04-05T15:58:00Z">
        <w:r w:rsidR="00C27109">
          <w:rPr>
            <w:rFonts w:ascii="Garamond" w:hAnsi="Garamond"/>
            <w:sz w:val="22"/>
            <w:szCs w:val="22"/>
          </w:rPr>
          <w:t>ELK</w:t>
        </w:r>
      </w:ins>
      <w:del w:id="891" w:author="Rikke Jeppesen" w:date="2021-04-05T15:58:00Z">
        <w:r w:rsidDel="00C27109">
          <w:rPr>
            <w:rFonts w:ascii="Garamond" w:hAnsi="Garamond"/>
            <w:sz w:val="22"/>
            <w:szCs w:val="22"/>
          </w:rPr>
          <w:delText>XXX</w:delText>
        </w:r>
      </w:del>
      <w:r w:rsidRPr="00476F73">
        <w:rPr>
          <w:rFonts w:ascii="Garamond" w:hAnsi="Garamond"/>
          <w:sz w:val="22"/>
          <w:szCs w:val="22"/>
        </w:rPr>
        <w:t xml:space="preserve"> NERR also </w:t>
      </w:r>
      <w:r w:rsidR="00506648">
        <w:rPr>
          <w:rFonts w:ascii="Garamond" w:hAnsi="Garamond"/>
          <w:sz w:val="22"/>
          <w:szCs w:val="22"/>
        </w:rPr>
        <w:t>collects</w:t>
      </w:r>
      <w:r w:rsidR="00506648" w:rsidRPr="00476F73">
        <w:rPr>
          <w:rFonts w:ascii="Garamond" w:hAnsi="Garamond"/>
          <w:sz w:val="22"/>
          <w:szCs w:val="22"/>
        </w:rPr>
        <w:t xml:space="preserve"> </w:t>
      </w:r>
      <w:r>
        <w:rPr>
          <w:rFonts w:ascii="Garamond" w:hAnsi="Garamond"/>
          <w:sz w:val="22"/>
          <w:szCs w:val="22"/>
        </w:rPr>
        <w:t xml:space="preserve">15-minute meteorological </w:t>
      </w:r>
      <w:r w:rsidR="00506648">
        <w:rPr>
          <w:rFonts w:ascii="Garamond" w:hAnsi="Garamond"/>
          <w:sz w:val="22"/>
          <w:szCs w:val="22"/>
        </w:rPr>
        <w:t>data and</w:t>
      </w:r>
      <w:r>
        <w:rPr>
          <w:rFonts w:ascii="Garamond" w:hAnsi="Garamond"/>
          <w:sz w:val="22"/>
          <w:szCs w:val="22"/>
        </w:rPr>
        <w:t xml:space="preserve"> monthly grab and diel </w:t>
      </w:r>
      <w:r w:rsidR="00506648">
        <w:rPr>
          <w:rFonts w:ascii="Garamond" w:hAnsi="Garamond"/>
          <w:sz w:val="22"/>
          <w:szCs w:val="22"/>
        </w:rPr>
        <w:t xml:space="preserve">samples </w:t>
      </w:r>
      <w:r>
        <w:rPr>
          <w:rFonts w:ascii="Garamond" w:hAnsi="Garamond"/>
          <w:sz w:val="22"/>
          <w:szCs w:val="22"/>
        </w:rPr>
        <w:t>for nutrient</w:t>
      </w:r>
      <w:r w:rsidR="00506648">
        <w:rPr>
          <w:rFonts w:ascii="Garamond" w:hAnsi="Garamond"/>
          <w:sz w:val="22"/>
          <w:szCs w:val="22"/>
        </w:rPr>
        <w:t>/pigment</w:t>
      </w:r>
      <w:r>
        <w:rPr>
          <w:rFonts w:ascii="Garamond" w:hAnsi="Garamond"/>
          <w:sz w:val="22"/>
          <w:szCs w:val="22"/>
        </w:rPr>
        <w:t xml:space="preserve"> data </w:t>
      </w:r>
      <w:r w:rsidRPr="00476F73">
        <w:rPr>
          <w:rFonts w:ascii="Garamond" w:hAnsi="Garamond"/>
          <w:sz w:val="22"/>
          <w:szCs w:val="22"/>
        </w:rPr>
        <w:t xml:space="preserve">which may be correlated with this </w:t>
      </w:r>
      <w:r>
        <w:rPr>
          <w:rFonts w:ascii="Garamond" w:hAnsi="Garamond"/>
          <w:sz w:val="22"/>
          <w:szCs w:val="22"/>
        </w:rPr>
        <w:t>water quality</w:t>
      </w:r>
      <w:r w:rsidRPr="00476F73">
        <w:rPr>
          <w:rFonts w:ascii="Garamond" w:hAnsi="Garamond"/>
          <w:sz w:val="22"/>
          <w:szCs w:val="22"/>
        </w:rPr>
        <w:t xml:space="preserve"> dataset.  These data are available </w:t>
      </w:r>
      <w:r>
        <w:rPr>
          <w:rFonts w:ascii="Garamond" w:hAnsi="Garamond"/>
          <w:sz w:val="22"/>
          <w:szCs w:val="22"/>
        </w:rPr>
        <w:t xml:space="preserve">at </w:t>
      </w:r>
      <w:hyperlink r:id="rId8" w:history="1">
        <w:r w:rsidRPr="00DC79F1">
          <w:rPr>
            <w:rStyle w:val="Hyperlink"/>
            <w:rFonts w:ascii="Garamond" w:hAnsi="Garamond"/>
            <w:sz w:val="22"/>
            <w:szCs w:val="22"/>
          </w:rPr>
          <w:t>www.nerrsdata.org</w:t>
        </w:r>
      </w:hyperlink>
      <w:r w:rsidRPr="00476F73">
        <w:rPr>
          <w:rFonts w:ascii="Garamond" w:hAnsi="Garamond"/>
          <w:sz w:val="22"/>
          <w:szCs w:val="22"/>
        </w:rPr>
        <w:t>.</w:t>
      </w:r>
    </w:p>
    <w:p w:rsidR="00F23B71" w:rsidRDefault="00F23B71" w:rsidP="00E47CBB">
      <w:pPr>
        <w:pStyle w:val="HTMLPreformatted"/>
        <w:rPr>
          <w:ins w:id="892" w:author="Rikke Jeppesen" w:date="2021-04-05T15:57:00Z"/>
          <w:rFonts w:ascii="Garamond" w:hAnsi="Garamond" w:cs="Times New Roman"/>
          <w:b/>
          <w:sz w:val="22"/>
          <w:szCs w:val="22"/>
        </w:rPr>
      </w:pPr>
    </w:p>
    <w:p w:rsidR="00C27109" w:rsidRDefault="00C27109" w:rsidP="00E47CBB">
      <w:pPr>
        <w:pStyle w:val="HTMLPreformatted"/>
        <w:rPr>
          <w:ins w:id="893" w:author="Rikke Jeppesen" w:date="2021-04-05T15:57:00Z"/>
          <w:rFonts w:ascii="Garamond" w:hAnsi="Garamond" w:cs="Times New Roman"/>
          <w:b/>
          <w:sz w:val="22"/>
          <w:szCs w:val="22"/>
        </w:rPr>
      </w:pPr>
    </w:p>
    <w:p w:rsidR="00C27109" w:rsidRPr="00C27109" w:rsidRDefault="00C27109" w:rsidP="00C2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894" w:author="Rikke Jeppesen" w:date="2021-04-05T15:57:00Z"/>
          <w:rFonts w:ascii="Garamond" w:eastAsia="Arial Unicode MS" w:hAnsi="Garamond"/>
          <w:b/>
          <w:bCs/>
          <w:sz w:val="22"/>
          <w:szCs w:val="22"/>
        </w:rPr>
      </w:pPr>
      <w:ins w:id="895" w:author="Rikke Jeppesen" w:date="2021-04-05T15:57:00Z">
        <w:r w:rsidRPr="00C27109">
          <w:rPr>
            <w:rFonts w:ascii="Garamond" w:eastAsia="Arial Unicode MS" w:hAnsi="Garamond"/>
            <w:b/>
            <w:bCs/>
            <w:sz w:val="22"/>
            <w:szCs w:val="22"/>
          </w:rPr>
          <w:t>Research conducted by reserve staff</w:t>
        </w:r>
      </w:ins>
    </w:p>
    <w:p w:rsidR="00C27109" w:rsidRPr="00C27109" w:rsidRDefault="00C27109" w:rsidP="00C2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896" w:author="Rikke Jeppesen" w:date="2021-04-05T15:57:00Z"/>
          <w:rFonts w:ascii="Garamond" w:eastAsia="Arial Unicode MS" w:hAnsi="Garamond"/>
          <w:b/>
          <w:bCs/>
          <w:sz w:val="22"/>
          <w:szCs w:val="22"/>
        </w:rPr>
      </w:pPr>
    </w:p>
    <w:p w:rsidR="00C27109" w:rsidRPr="00C27109" w:rsidRDefault="00C27109" w:rsidP="00C27109">
      <w:pPr>
        <w:jc w:val="both"/>
        <w:rPr>
          <w:ins w:id="897" w:author="Rikke Jeppesen" w:date="2021-04-05T15:57:00Z"/>
          <w:rFonts w:ascii="Garamond" w:hAnsi="Garamond"/>
          <w:sz w:val="22"/>
          <w:szCs w:val="22"/>
        </w:rPr>
      </w:pPr>
      <w:ins w:id="898" w:author="Rikke Jeppesen" w:date="2021-04-05T15:57:00Z">
        <w:r w:rsidRPr="00C27109">
          <w:rPr>
            <w:rFonts w:ascii="Garamond" w:hAnsi="Garamond"/>
            <w:sz w:val="22"/>
            <w:szCs w:val="22"/>
          </w:rPr>
          <w:lastRenderedPageBreak/>
          <w:t>Susie Fork conducts field survey monitoring of shorebirds; egret and heron rookery, bird nest boxes, raptors, and invertebrate populations.</w:t>
        </w:r>
      </w:ins>
    </w:p>
    <w:p w:rsidR="00C27109" w:rsidRPr="00C27109" w:rsidRDefault="00C27109" w:rsidP="00C27109">
      <w:pPr>
        <w:jc w:val="both"/>
        <w:rPr>
          <w:ins w:id="899" w:author="Rikke Jeppesen" w:date="2021-04-05T15:57:00Z"/>
          <w:rFonts w:ascii="Garamond" w:hAnsi="Garamond"/>
          <w:sz w:val="22"/>
          <w:szCs w:val="22"/>
        </w:rPr>
      </w:pPr>
    </w:p>
    <w:p w:rsidR="00C27109" w:rsidRPr="00C27109" w:rsidRDefault="00C27109" w:rsidP="00C27109">
      <w:pPr>
        <w:jc w:val="both"/>
        <w:rPr>
          <w:ins w:id="900" w:author="Rikke Jeppesen" w:date="2021-04-05T15:57:00Z"/>
          <w:rFonts w:ascii="Garamond" w:hAnsi="Garamond"/>
          <w:sz w:val="22"/>
          <w:szCs w:val="22"/>
        </w:rPr>
      </w:pPr>
      <w:ins w:id="901" w:author="Rikke Jeppesen" w:date="2021-04-05T15:57:00Z">
        <w:r w:rsidRPr="00C27109">
          <w:rPr>
            <w:rFonts w:ascii="Garamond" w:hAnsi="Garamond"/>
            <w:sz w:val="22"/>
            <w:szCs w:val="22"/>
          </w:rPr>
          <w:t>Rikke Jeppesen and Susie Fork conduct annual crab trapping in order to track crab populations, particularly invasions by non-native European crabs. Additionally, Susie Fork conducts annual invertebrate surveys on mudflats, in permanent transects. The surveys include various clam and shrimp species, in addition to fat innkeeper worms.</w:t>
        </w:r>
      </w:ins>
    </w:p>
    <w:p w:rsidR="00C27109" w:rsidRPr="00C27109" w:rsidRDefault="00C27109" w:rsidP="00C27109">
      <w:pPr>
        <w:tabs>
          <w:tab w:val="left" w:pos="5700"/>
        </w:tabs>
        <w:jc w:val="both"/>
        <w:rPr>
          <w:ins w:id="902" w:author="Rikke Jeppesen" w:date="2021-04-05T15:57:00Z"/>
          <w:rFonts w:ascii="Garamond" w:hAnsi="Garamond"/>
          <w:sz w:val="22"/>
          <w:szCs w:val="22"/>
        </w:rPr>
      </w:pPr>
      <w:ins w:id="903" w:author="Rikke Jeppesen" w:date="2021-04-05T15:57:00Z">
        <w:r w:rsidRPr="00C27109">
          <w:rPr>
            <w:rFonts w:ascii="Garamond" w:hAnsi="Garamond"/>
            <w:sz w:val="22"/>
            <w:szCs w:val="22"/>
          </w:rPr>
          <w:tab/>
        </w:r>
      </w:ins>
    </w:p>
    <w:p w:rsidR="00C27109" w:rsidRPr="00C27109" w:rsidRDefault="00C27109" w:rsidP="00C27109">
      <w:pPr>
        <w:jc w:val="both"/>
        <w:rPr>
          <w:ins w:id="904" w:author="Rikke Jeppesen" w:date="2021-04-05T15:57:00Z"/>
          <w:rFonts w:ascii="Garamond" w:hAnsi="Garamond"/>
          <w:sz w:val="22"/>
          <w:szCs w:val="22"/>
        </w:rPr>
      </w:pPr>
      <w:ins w:id="905" w:author="Rikke Jeppesen" w:date="2021-04-05T15:57:00Z">
        <w:r w:rsidRPr="00C27109">
          <w:rPr>
            <w:rFonts w:ascii="Garamond" w:hAnsi="Garamond"/>
            <w:sz w:val="22"/>
            <w:szCs w:val="22"/>
          </w:rPr>
          <w:t>Charlie Endris works on remote-sensing using GIS to analyze habitat change and NERR bio-monitoring pilot studies for Tier 1, emergent vegetation.</w:t>
        </w:r>
      </w:ins>
    </w:p>
    <w:p w:rsidR="00C27109" w:rsidRPr="00C27109" w:rsidRDefault="00C27109" w:rsidP="00C27109">
      <w:pPr>
        <w:jc w:val="both"/>
        <w:rPr>
          <w:ins w:id="906" w:author="Rikke Jeppesen" w:date="2021-04-05T15:57:00Z"/>
          <w:rFonts w:ascii="Garamond" w:hAnsi="Garamond"/>
          <w:sz w:val="22"/>
          <w:szCs w:val="22"/>
        </w:rPr>
      </w:pPr>
    </w:p>
    <w:p w:rsidR="00C27109" w:rsidRPr="00C27109" w:rsidRDefault="00C27109" w:rsidP="00C27109">
      <w:pPr>
        <w:jc w:val="both"/>
        <w:rPr>
          <w:ins w:id="907" w:author="Rikke Jeppesen" w:date="2021-04-05T15:57:00Z"/>
          <w:rFonts w:ascii="Garamond" w:hAnsi="Garamond"/>
          <w:sz w:val="22"/>
          <w:szCs w:val="22"/>
        </w:rPr>
      </w:pPr>
      <w:ins w:id="908" w:author="Rikke Jeppesen" w:date="2021-04-05T15:57:00Z">
        <w:r w:rsidRPr="00C27109">
          <w:rPr>
            <w:rFonts w:ascii="Garamond" w:hAnsi="Garamond"/>
            <w:sz w:val="22"/>
            <w:szCs w:val="22"/>
          </w:rPr>
          <w:t>Kerstin Wasson monitors oyster recruitment and conducts experiments to determine the status and trajectory of native oyster populations.</w:t>
        </w:r>
      </w:ins>
    </w:p>
    <w:p w:rsidR="00C27109" w:rsidRPr="00C27109" w:rsidRDefault="00C27109" w:rsidP="00C27109">
      <w:pPr>
        <w:jc w:val="both"/>
        <w:rPr>
          <w:ins w:id="909" w:author="Rikke Jeppesen" w:date="2021-04-05T15:57:00Z"/>
          <w:rFonts w:ascii="Garamond" w:hAnsi="Garamond"/>
          <w:sz w:val="22"/>
          <w:szCs w:val="22"/>
        </w:rPr>
      </w:pPr>
    </w:p>
    <w:p w:rsidR="00C27109" w:rsidRPr="00C27109" w:rsidRDefault="00C27109" w:rsidP="00C27109">
      <w:pPr>
        <w:jc w:val="both"/>
        <w:rPr>
          <w:ins w:id="910" w:author="Rikke Jeppesen" w:date="2021-04-05T15:57:00Z"/>
          <w:rFonts w:ascii="Garamond" w:hAnsi="Garamond"/>
          <w:sz w:val="22"/>
          <w:szCs w:val="22"/>
        </w:rPr>
      </w:pPr>
      <w:ins w:id="911" w:author="Rikke Jeppesen" w:date="2021-04-05T15:57:00Z">
        <w:r w:rsidRPr="00C27109">
          <w:rPr>
            <w:rFonts w:ascii="Garamond" w:hAnsi="Garamond"/>
            <w:sz w:val="22"/>
            <w:szCs w:val="22"/>
          </w:rPr>
          <w:t>John Haskins and Rikke Jeppesen conduct water quality research currently focusing on eutrophication in the slough and are managing the SWMP weather monitoring and the SWMP water quality programs, from which the data are used in conjunction with eutrophication research.</w:t>
        </w:r>
      </w:ins>
    </w:p>
    <w:p w:rsidR="00C27109" w:rsidRPr="00C27109" w:rsidRDefault="00C27109" w:rsidP="00C27109">
      <w:pPr>
        <w:jc w:val="both"/>
        <w:rPr>
          <w:ins w:id="912" w:author="Rikke Jeppesen" w:date="2021-04-05T15:57:00Z"/>
          <w:sz w:val="22"/>
          <w:szCs w:val="22"/>
        </w:rPr>
      </w:pPr>
    </w:p>
    <w:p w:rsidR="00C27109" w:rsidRPr="00C27109" w:rsidRDefault="00C27109" w:rsidP="00C27109">
      <w:pPr>
        <w:jc w:val="both"/>
        <w:rPr>
          <w:ins w:id="913" w:author="Rikke Jeppesen" w:date="2021-04-05T15:57:00Z"/>
          <w:rFonts w:ascii="Garamond" w:hAnsi="Garamond"/>
          <w:b/>
          <w:bCs/>
          <w:sz w:val="22"/>
          <w:szCs w:val="22"/>
        </w:rPr>
      </w:pPr>
      <w:ins w:id="914" w:author="Rikke Jeppesen" w:date="2021-04-05T15:57:00Z">
        <w:r w:rsidRPr="00C27109">
          <w:rPr>
            <w:rFonts w:ascii="Garamond" w:hAnsi="Garamond"/>
            <w:b/>
            <w:bCs/>
            <w:sz w:val="22"/>
            <w:szCs w:val="22"/>
          </w:rPr>
          <w:t>The following researchers are affiliated with other institutions.</w:t>
        </w:r>
      </w:ins>
    </w:p>
    <w:p w:rsidR="00C27109" w:rsidRPr="00C27109" w:rsidRDefault="00C27109" w:rsidP="00C27109">
      <w:pPr>
        <w:jc w:val="both"/>
        <w:rPr>
          <w:ins w:id="915" w:author="Rikke Jeppesen" w:date="2021-04-05T15:57:00Z"/>
          <w:rFonts w:ascii="Garamond" w:hAnsi="Garamond"/>
          <w:sz w:val="22"/>
          <w:szCs w:val="22"/>
        </w:rPr>
      </w:pPr>
    </w:p>
    <w:p w:rsidR="00C27109" w:rsidRPr="00C27109" w:rsidRDefault="00C27109" w:rsidP="00C27109">
      <w:pPr>
        <w:rPr>
          <w:ins w:id="916" w:author="Rikke Jeppesen" w:date="2021-04-05T15:57:00Z"/>
          <w:rFonts w:ascii="Garamond" w:hAnsi="Garamond"/>
          <w:sz w:val="22"/>
          <w:szCs w:val="22"/>
        </w:rPr>
      </w:pPr>
      <w:ins w:id="917" w:author="Rikke Jeppesen" w:date="2021-04-05T15:57:00Z">
        <w:r w:rsidRPr="00C27109">
          <w:rPr>
            <w:rFonts w:ascii="Garamond" w:hAnsi="Garamond"/>
            <w:sz w:val="22"/>
            <w:szCs w:val="22"/>
          </w:rPr>
          <w:t xml:space="preserve">Aiello, </w:t>
        </w:r>
        <w:proofErr w:type="spellStart"/>
        <w:r w:rsidRPr="00C27109">
          <w:rPr>
            <w:rFonts w:ascii="Garamond" w:hAnsi="Garamond"/>
            <w:sz w:val="22"/>
            <w:szCs w:val="22"/>
          </w:rPr>
          <w:t>Ivano</w:t>
        </w:r>
        <w:proofErr w:type="spellEnd"/>
        <w:r w:rsidRPr="00C27109">
          <w:rPr>
            <w:rFonts w:ascii="Garamond" w:hAnsi="Garamond"/>
            <w:sz w:val="22"/>
            <w:szCs w:val="22"/>
          </w:rPr>
          <w:t xml:space="preserve">, Moss Landing Marine Laboratories: examines sediment characteristics relevant to Hester Marsh restoration by collecting sediment cores using a </w:t>
        </w:r>
        <w:proofErr w:type="spellStart"/>
        <w:r w:rsidRPr="00C27109">
          <w:rPr>
            <w:rFonts w:ascii="Garamond" w:hAnsi="Garamond"/>
            <w:sz w:val="22"/>
            <w:szCs w:val="22"/>
          </w:rPr>
          <w:t>Vibrocore</w:t>
        </w:r>
        <w:proofErr w:type="spellEnd"/>
      </w:ins>
    </w:p>
    <w:p w:rsidR="00C27109" w:rsidRPr="00C27109" w:rsidRDefault="00C27109" w:rsidP="00C27109">
      <w:pPr>
        <w:rPr>
          <w:ins w:id="918" w:author="Rikke Jeppesen" w:date="2021-04-05T15:57:00Z"/>
          <w:rFonts w:ascii="Garamond" w:hAnsi="Garamond"/>
          <w:sz w:val="22"/>
          <w:szCs w:val="22"/>
        </w:rPr>
      </w:pPr>
    </w:p>
    <w:p w:rsidR="00C27109" w:rsidRPr="00C27109" w:rsidRDefault="00C27109" w:rsidP="00C27109">
      <w:pPr>
        <w:rPr>
          <w:ins w:id="919" w:author="Rikke Jeppesen" w:date="2021-04-05T15:57:00Z"/>
          <w:rFonts w:ascii="Garamond" w:hAnsi="Garamond"/>
          <w:sz w:val="22"/>
          <w:szCs w:val="22"/>
        </w:rPr>
      </w:pPr>
      <w:ins w:id="920" w:author="Rikke Jeppesen" w:date="2021-04-05T15:57:00Z">
        <w:r w:rsidRPr="00C27109">
          <w:rPr>
            <w:rFonts w:ascii="Garamond" w:hAnsi="Garamond"/>
            <w:sz w:val="22"/>
            <w:szCs w:val="22"/>
          </w:rPr>
          <w:t>Apodaca, Alec, University of California Berkeley, uses instruments to assess topography, canoe surveys to examine banks, auger holes to examine sediment, in order to understand indigenous interactions with estuarine resources</w:t>
        </w:r>
      </w:ins>
    </w:p>
    <w:p w:rsidR="00C27109" w:rsidRPr="00C27109" w:rsidRDefault="00C27109" w:rsidP="00C27109">
      <w:pPr>
        <w:rPr>
          <w:ins w:id="921" w:author="Rikke Jeppesen" w:date="2021-04-05T15:57:00Z"/>
          <w:rFonts w:ascii="Garamond" w:hAnsi="Garamond"/>
          <w:sz w:val="22"/>
          <w:szCs w:val="22"/>
        </w:rPr>
      </w:pPr>
    </w:p>
    <w:p w:rsidR="00C27109" w:rsidRPr="00C27109" w:rsidRDefault="00C27109" w:rsidP="00C27109">
      <w:pPr>
        <w:rPr>
          <w:ins w:id="922" w:author="Rikke Jeppesen" w:date="2021-04-05T15:57:00Z"/>
          <w:rFonts w:ascii="Garamond" w:hAnsi="Garamond"/>
          <w:sz w:val="22"/>
          <w:szCs w:val="22"/>
        </w:rPr>
      </w:pPr>
      <w:proofErr w:type="spellStart"/>
      <w:ins w:id="923" w:author="Rikke Jeppesen" w:date="2021-04-05T15:57:00Z">
        <w:r w:rsidRPr="00C27109">
          <w:rPr>
            <w:rFonts w:ascii="Garamond" w:hAnsi="Garamond"/>
            <w:sz w:val="22"/>
            <w:szCs w:val="22"/>
          </w:rPr>
          <w:t>Behesti</w:t>
        </w:r>
        <w:proofErr w:type="spellEnd"/>
        <w:r w:rsidRPr="00C27109">
          <w:rPr>
            <w:rFonts w:ascii="Garamond" w:hAnsi="Garamond"/>
            <w:sz w:val="22"/>
            <w:szCs w:val="22"/>
          </w:rPr>
          <w:t>, Kat; University of California, Santa Cruz: monitors marsh, crabs, and otters with fencing experiments to examine the effects of otters and crabs on salt marsh health.</w:t>
        </w:r>
      </w:ins>
    </w:p>
    <w:p w:rsidR="00C27109" w:rsidRPr="00C27109" w:rsidRDefault="00C27109" w:rsidP="00C27109">
      <w:pPr>
        <w:rPr>
          <w:ins w:id="924" w:author="Rikke Jeppesen" w:date="2021-04-05T15:57:00Z"/>
          <w:rFonts w:ascii="Garamond" w:hAnsi="Garamond"/>
          <w:sz w:val="22"/>
          <w:szCs w:val="22"/>
        </w:rPr>
      </w:pPr>
    </w:p>
    <w:p w:rsidR="00C27109" w:rsidRPr="00C27109" w:rsidRDefault="00C27109" w:rsidP="00C27109">
      <w:pPr>
        <w:rPr>
          <w:ins w:id="925" w:author="Rikke Jeppesen" w:date="2021-04-05T15:57:00Z"/>
          <w:rFonts w:ascii="Garamond" w:hAnsi="Garamond"/>
          <w:sz w:val="22"/>
          <w:szCs w:val="22"/>
        </w:rPr>
      </w:pPr>
      <w:ins w:id="926" w:author="Rikke Jeppesen" w:date="2021-04-05T15:57:00Z">
        <w:r w:rsidRPr="00C27109">
          <w:rPr>
            <w:rFonts w:ascii="Garamond" w:hAnsi="Garamond"/>
            <w:sz w:val="22"/>
            <w:szCs w:val="22"/>
          </w:rPr>
          <w:t>Brennan, Colin; ICF.com: works on detecting new longfin smelt breeding sites.</w:t>
        </w:r>
      </w:ins>
    </w:p>
    <w:p w:rsidR="00C27109" w:rsidRPr="00C27109" w:rsidRDefault="00C27109" w:rsidP="00C27109">
      <w:pPr>
        <w:rPr>
          <w:ins w:id="927" w:author="Rikke Jeppesen" w:date="2021-04-05T15:57:00Z"/>
          <w:rFonts w:ascii="Garamond" w:hAnsi="Garamond"/>
          <w:sz w:val="22"/>
          <w:szCs w:val="22"/>
        </w:rPr>
      </w:pPr>
    </w:p>
    <w:p w:rsidR="00C27109" w:rsidRPr="00C27109" w:rsidRDefault="00C27109" w:rsidP="00C27109">
      <w:pPr>
        <w:rPr>
          <w:ins w:id="928" w:author="Rikke Jeppesen" w:date="2021-04-05T15:57:00Z"/>
          <w:rFonts w:ascii="Garamond" w:hAnsi="Garamond"/>
          <w:sz w:val="22"/>
          <w:szCs w:val="22"/>
        </w:rPr>
      </w:pPr>
      <w:proofErr w:type="spellStart"/>
      <w:ins w:id="929" w:author="Rikke Jeppesen" w:date="2021-04-05T15:57:00Z">
        <w:r w:rsidRPr="00C27109">
          <w:rPr>
            <w:rFonts w:ascii="Garamond" w:hAnsi="Garamond"/>
            <w:sz w:val="22"/>
            <w:szCs w:val="22"/>
          </w:rPr>
          <w:t>Fullmer</w:t>
        </w:r>
        <w:proofErr w:type="spellEnd"/>
        <w:r w:rsidRPr="00C27109">
          <w:rPr>
            <w:rFonts w:ascii="Garamond" w:hAnsi="Garamond"/>
            <w:sz w:val="22"/>
            <w:szCs w:val="22"/>
          </w:rPr>
          <w:t>, Sierra; Moss Landing Marine Laboratories: characterizes effects of recreational users on otters</w:t>
        </w:r>
      </w:ins>
    </w:p>
    <w:p w:rsidR="00C27109" w:rsidRPr="00C27109" w:rsidRDefault="00C27109" w:rsidP="00C27109">
      <w:pPr>
        <w:rPr>
          <w:ins w:id="930" w:author="Rikke Jeppesen" w:date="2021-04-05T15:57:00Z"/>
          <w:rFonts w:ascii="Garamond" w:hAnsi="Garamond"/>
          <w:sz w:val="22"/>
          <w:szCs w:val="22"/>
        </w:rPr>
      </w:pPr>
    </w:p>
    <w:p w:rsidR="00C27109" w:rsidRPr="00C27109" w:rsidRDefault="00C27109" w:rsidP="00C27109">
      <w:pPr>
        <w:rPr>
          <w:ins w:id="931" w:author="Rikke Jeppesen" w:date="2021-04-05T15:57:00Z"/>
          <w:rFonts w:ascii="Garamond" w:hAnsi="Garamond"/>
          <w:sz w:val="22"/>
          <w:szCs w:val="22"/>
        </w:rPr>
      </w:pPr>
      <w:ins w:id="932" w:author="Rikke Jeppesen" w:date="2021-04-05T15:57:00Z">
        <w:r w:rsidRPr="00C27109">
          <w:rPr>
            <w:rFonts w:ascii="Garamond" w:hAnsi="Garamond"/>
            <w:sz w:val="22"/>
            <w:szCs w:val="22"/>
          </w:rPr>
          <w:t>Francis, Chris, Stanford University: collects water samples and sediment cores to study the diversity and activity of (de)-nitrifying microbial communities</w:t>
        </w:r>
      </w:ins>
    </w:p>
    <w:p w:rsidR="00C27109" w:rsidRPr="00C27109" w:rsidRDefault="00C27109" w:rsidP="00C27109">
      <w:pPr>
        <w:rPr>
          <w:ins w:id="933" w:author="Rikke Jeppesen" w:date="2021-04-05T15:57:00Z"/>
          <w:rFonts w:ascii="Garamond" w:hAnsi="Garamond"/>
          <w:sz w:val="22"/>
          <w:szCs w:val="22"/>
        </w:rPr>
      </w:pPr>
    </w:p>
    <w:p w:rsidR="00C27109" w:rsidRPr="00C27109" w:rsidRDefault="00C27109" w:rsidP="00C27109">
      <w:pPr>
        <w:rPr>
          <w:ins w:id="934" w:author="Rikke Jeppesen" w:date="2021-04-05T15:57:00Z"/>
          <w:rFonts w:ascii="Garamond" w:hAnsi="Garamond"/>
          <w:sz w:val="22"/>
          <w:szCs w:val="22"/>
        </w:rPr>
      </w:pPr>
      <w:proofErr w:type="spellStart"/>
      <w:ins w:id="935" w:author="Rikke Jeppesen" w:date="2021-04-05T15:57:00Z">
        <w:r w:rsidRPr="00C27109">
          <w:rPr>
            <w:rFonts w:ascii="Garamond" w:hAnsi="Garamond"/>
            <w:sz w:val="22"/>
            <w:szCs w:val="22"/>
          </w:rPr>
          <w:t>Fujii</w:t>
        </w:r>
        <w:proofErr w:type="spellEnd"/>
        <w:r w:rsidRPr="00C27109">
          <w:rPr>
            <w:rFonts w:ascii="Garamond" w:hAnsi="Garamond"/>
            <w:sz w:val="22"/>
            <w:szCs w:val="22"/>
          </w:rPr>
          <w:t>, Jessica; Monterey Bay Aquarium: supports otters rehabilitated and released by the aquarium.</w:t>
        </w:r>
      </w:ins>
    </w:p>
    <w:p w:rsidR="00C27109" w:rsidRPr="00C27109" w:rsidRDefault="00C27109" w:rsidP="00C27109">
      <w:pPr>
        <w:rPr>
          <w:ins w:id="936" w:author="Rikke Jeppesen" w:date="2021-04-05T15:57:00Z"/>
          <w:rFonts w:ascii="Garamond" w:hAnsi="Garamond"/>
          <w:sz w:val="22"/>
          <w:szCs w:val="22"/>
        </w:rPr>
      </w:pPr>
    </w:p>
    <w:p w:rsidR="00C27109" w:rsidRPr="00C27109" w:rsidRDefault="00C27109" w:rsidP="00C27109">
      <w:pPr>
        <w:rPr>
          <w:ins w:id="937" w:author="Rikke Jeppesen" w:date="2021-04-05T15:57:00Z"/>
          <w:rFonts w:ascii="Garamond" w:hAnsi="Garamond"/>
          <w:sz w:val="22"/>
          <w:szCs w:val="22"/>
        </w:rPr>
      </w:pPr>
      <w:ins w:id="938" w:author="Rikke Jeppesen" w:date="2021-04-05T15:57:00Z">
        <w:r w:rsidRPr="00C27109">
          <w:rPr>
            <w:rFonts w:ascii="Garamond" w:hAnsi="Garamond"/>
            <w:sz w:val="22"/>
            <w:szCs w:val="22"/>
          </w:rPr>
          <w:t xml:space="preserve">Gaskins, Leo, Duke University: collects native crabs, </w:t>
        </w:r>
        <w:proofErr w:type="spellStart"/>
        <w:r w:rsidRPr="00C27109">
          <w:rPr>
            <w:rFonts w:ascii="Garamond" w:hAnsi="Garamond"/>
            <w:i/>
            <w:sz w:val="22"/>
            <w:szCs w:val="22"/>
          </w:rPr>
          <w:t>Pachygrapsus</w:t>
        </w:r>
        <w:proofErr w:type="spellEnd"/>
        <w:r w:rsidRPr="00C27109">
          <w:rPr>
            <w:rFonts w:ascii="Garamond" w:hAnsi="Garamond"/>
            <w:i/>
            <w:sz w:val="22"/>
            <w:szCs w:val="22"/>
          </w:rPr>
          <w:t xml:space="preserve"> </w:t>
        </w:r>
        <w:proofErr w:type="spellStart"/>
        <w:r w:rsidRPr="00C27109">
          <w:rPr>
            <w:rFonts w:ascii="Garamond" w:hAnsi="Garamond"/>
            <w:i/>
            <w:sz w:val="22"/>
            <w:szCs w:val="22"/>
          </w:rPr>
          <w:t>crassipes</w:t>
        </w:r>
        <w:proofErr w:type="spellEnd"/>
        <w:r w:rsidRPr="00C27109">
          <w:rPr>
            <w:rFonts w:ascii="Garamond" w:hAnsi="Garamond"/>
            <w:sz w:val="22"/>
            <w:szCs w:val="22"/>
          </w:rPr>
          <w:t>, tether and video observe them to investigate predation on crabs by raccoons and Southern sea otters</w:t>
        </w:r>
      </w:ins>
    </w:p>
    <w:p w:rsidR="00C27109" w:rsidRPr="00C27109" w:rsidRDefault="00C27109" w:rsidP="00C27109">
      <w:pPr>
        <w:rPr>
          <w:ins w:id="939" w:author="Rikke Jeppesen" w:date="2021-04-05T15:57:00Z"/>
          <w:rFonts w:ascii="Garamond" w:hAnsi="Garamond"/>
          <w:sz w:val="22"/>
          <w:szCs w:val="22"/>
        </w:rPr>
      </w:pPr>
    </w:p>
    <w:p w:rsidR="00C27109" w:rsidRPr="00C27109" w:rsidRDefault="00C27109" w:rsidP="00C27109">
      <w:pPr>
        <w:rPr>
          <w:ins w:id="940" w:author="Rikke Jeppesen" w:date="2021-04-05T15:57:00Z"/>
          <w:rFonts w:ascii="Garamond" w:hAnsi="Garamond"/>
          <w:sz w:val="22"/>
          <w:szCs w:val="22"/>
        </w:rPr>
      </w:pPr>
      <w:proofErr w:type="spellStart"/>
      <w:ins w:id="941" w:author="Rikke Jeppesen" w:date="2021-04-05T15:57:00Z">
        <w:r w:rsidRPr="00C27109">
          <w:rPr>
            <w:rFonts w:ascii="Garamond" w:hAnsi="Garamond"/>
            <w:sz w:val="22"/>
            <w:szCs w:val="22"/>
          </w:rPr>
          <w:t>Hammerstrom</w:t>
        </w:r>
        <w:proofErr w:type="spellEnd"/>
        <w:r w:rsidRPr="00C27109">
          <w:rPr>
            <w:rFonts w:ascii="Garamond" w:hAnsi="Garamond"/>
            <w:sz w:val="22"/>
            <w:szCs w:val="22"/>
          </w:rPr>
          <w:t xml:space="preserve">, </w:t>
        </w:r>
        <w:proofErr w:type="spellStart"/>
        <w:r w:rsidRPr="00C27109">
          <w:rPr>
            <w:rFonts w:ascii="Garamond" w:hAnsi="Garamond"/>
            <w:sz w:val="22"/>
            <w:szCs w:val="22"/>
          </w:rPr>
          <w:t>Kamille</w:t>
        </w:r>
        <w:proofErr w:type="spellEnd"/>
        <w:r w:rsidRPr="00C27109">
          <w:rPr>
            <w:rFonts w:ascii="Garamond" w:hAnsi="Garamond"/>
            <w:sz w:val="22"/>
            <w:szCs w:val="22"/>
          </w:rPr>
          <w:t xml:space="preserve">; Oliver, John; Moss Landing Marine Laboratories: assess effects of Parsons sill on benthic </w:t>
        </w:r>
        <w:proofErr w:type="spellStart"/>
        <w:r w:rsidRPr="00C27109">
          <w:rPr>
            <w:rFonts w:ascii="Garamond" w:hAnsi="Garamond"/>
            <w:sz w:val="22"/>
            <w:szCs w:val="22"/>
          </w:rPr>
          <w:t>infauna</w:t>
        </w:r>
        <w:proofErr w:type="spellEnd"/>
        <w:r w:rsidRPr="00C27109">
          <w:rPr>
            <w:rFonts w:ascii="Garamond" w:hAnsi="Garamond"/>
            <w:sz w:val="22"/>
            <w:szCs w:val="22"/>
          </w:rPr>
          <w:t>, coffee-can cores and sieving of mud; from shore and boat</w:t>
        </w:r>
      </w:ins>
    </w:p>
    <w:p w:rsidR="00C27109" w:rsidRPr="00C27109" w:rsidRDefault="00C27109" w:rsidP="00C27109">
      <w:pPr>
        <w:rPr>
          <w:ins w:id="942" w:author="Rikke Jeppesen" w:date="2021-04-05T15:57:00Z"/>
          <w:rFonts w:ascii="Garamond" w:hAnsi="Garamond"/>
          <w:sz w:val="22"/>
          <w:szCs w:val="22"/>
        </w:rPr>
      </w:pPr>
    </w:p>
    <w:p w:rsidR="00C27109" w:rsidRPr="00C27109" w:rsidRDefault="00C27109" w:rsidP="00C27109">
      <w:pPr>
        <w:rPr>
          <w:ins w:id="943" w:author="Rikke Jeppesen" w:date="2021-04-05T15:57:00Z"/>
          <w:rFonts w:ascii="Garamond" w:hAnsi="Garamond"/>
          <w:sz w:val="22"/>
          <w:szCs w:val="22"/>
        </w:rPr>
      </w:pPr>
      <w:proofErr w:type="spellStart"/>
      <w:ins w:id="944" w:author="Rikke Jeppesen" w:date="2021-04-05T15:57:00Z">
        <w:r w:rsidRPr="00C27109">
          <w:rPr>
            <w:rFonts w:ascii="Garamond" w:hAnsi="Garamond"/>
            <w:sz w:val="22"/>
            <w:szCs w:val="22"/>
          </w:rPr>
          <w:t>Hoeke</w:t>
        </w:r>
        <w:proofErr w:type="spellEnd"/>
        <w:r w:rsidRPr="00C27109">
          <w:rPr>
            <w:rFonts w:ascii="Garamond" w:hAnsi="Garamond"/>
            <w:sz w:val="22"/>
            <w:szCs w:val="22"/>
          </w:rPr>
          <w:t>, Jackson; Moss Landing Marine Laboratories: studies feeding and ecosystem effects of invasive orange sponge.</w:t>
        </w:r>
      </w:ins>
    </w:p>
    <w:p w:rsidR="00C27109" w:rsidRPr="00C27109" w:rsidRDefault="00C27109" w:rsidP="00C27109">
      <w:pPr>
        <w:rPr>
          <w:ins w:id="945" w:author="Rikke Jeppesen" w:date="2021-04-05T15:57:00Z"/>
          <w:rFonts w:ascii="Garamond" w:hAnsi="Garamond"/>
          <w:sz w:val="22"/>
          <w:szCs w:val="22"/>
        </w:rPr>
      </w:pPr>
    </w:p>
    <w:p w:rsidR="00C27109" w:rsidRPr="00C27109" w:rsidRDefault="00C27109" w:rsidP="00C27109">
      <w:pPr>
        <w:rPr>
          <w:ins w:id="946" w:author="Rikke Jeppesen" w:date="2021-04-05T15:57:00Z"/>
          <w:rFonts w:ascii="Garamond" w:hAnsi="Garamond"/>
          <w:sz w:val="22"/>
          <w:szCs w:val="22"/>
        </w:rPr>
      </w:pPr>
      <w:proofErr w:type="spellStart"/>
      <w:ins w:id="947" w:author="Rikke Jeppesen" w:date="2021-04-05T15:57:00Z">
        <w:r w:rsidRPr="00C27109">
          <w:rPr>
            <w:rFonts w:ascii="Garamond" w:hAnsi="Garamond"/>
            <w:sz w:val="22"/>
            <w:szCs w:val="22"/>
          </w:rPr>
          <w:t>Jue</w:t>
        </w:r>
        <w:proofErr w:type="spellEnd"/>
        <w:r w:rsidRPr="00C27109">
          <w:rPr>
            <w:rFonts w:ascii="Garamond" w:hAnsi="Garamond"/>
            <w:sz w:val="22"/>
            <w:szCs w:val="22"/>
          </w:rPr>
          <w:t xml:space="preserve">, Nathaniel, California State University Monterey Bay: collects soil and water samples at South Marsh and </w:t>
        </w:r>
        <w:proofErr w:type="spellStart"/>
        <w:r w:rsidRPr="00C27109">
          <w:rPr>
            <w:rFonts w:ascii="Garamond" w:hAnsi="Garamond"/>
            <w:sz w:val="22"/>
            <w:szCs w:val="22"/>
          </w:rPr>
          <w:t>Whistlestop</w:t>
        </w:r>
        <w:proofErr w:type="spellEnd"/>
        <w:r w:rsidRPr="00C27109">
          <w:rPr>
            <w:rFonts w:ascii="Garamond" w:hAnsi="Garamond"/>
            <w:sz w:val="22"/>
            <w:szCs w:val="22"/>
          </w:rPr>
          <w:t xml:space="preserve"> to examine microbial processes remediating pesticides</w:t>
        </w:r>
      </w:ins>
    </w:p>
    <w:p w:rsidR="00C27109" w:rsidRPr="00C27109" w:rsidRDefault="00C27109" w:rsidP="00C27109">
      <w:pPr>
        <w:rPr>
          <w:ins w:id="948" w:author="Rikke Jeppesen" w:date="2021-04-05T15:57:00Z"/>
          <w:rFonts w:ascii="Garamond" w:hAnsi="Garamond"/>
          <w:sz w:val="22"/>
          <w:szCs w:val="22"/>
        </w:rPr>
      </w:pPr>
    </w:p>
    <w:p w:rsidR="00C27109" w:rsidRPr="00C27109" w:rsidRDefault="00C27109" w:rsidP="00C27109">
      <w:pPr>
        <w:rPr>
          <w:ins w:id="949" w:author="Rikke Jeppesen" w:date="2021-04-05T15:57:00Z"/>
          <w:rFonts w:ascii="Garamond" w:hAnsi="Garamond"/>
          <w:sz w:val="22"/>
          <w:szCs w:val="22"/>
        </w:rPr>
      </w:pPr>
      <w:ins w:id="950" w:author="Rikke Jeppesen" w:date="2021-04-05T15:57:00Z">
        <w:r w:rsidRPr="00C27109">
          <w:rPr>
            <w:rFonts w:ascii="Garamond" w:hAnsi="Garamond"/>
            <w:sz w:val="22"/>
            <w:szCs w:val="22"/>
          </w:rPr>
          <w:t>McGee, Matthew; California State University Monterey Bay: assess how wildlife diversity and abundance changes along transect from urban to rural</w:t>
        </w:r>
      </w:ins>
    </w:p>
    <w:p w:rsidR="00C27109" w:rsidRPr="00C27109" w:rsidRDefault="00C27109" w:rsidP="00C27109">
      <w:pPr>
        <w:rPr>
          <w:ins w:id="951" w:author="Rikke Jeppesen" w:date="2021-04-05T15:57:00Z"/>
          <w:rFonts w:ascii="Garamond" w:hAnsi="Garamond"/>
          <w:sz w:val="22"/>
          <w:szCs w:val="22"/>
        </w:rPr>
      </w:pPr>
    </w:p>
    <w:p w:rsidR="00C27109" w:rsidRPr="00C27109" w:rsidRDefault="00C27109" w:rsidP="00C27109">
      <w:pPr>
        <w:rPr>
          <w:ins w:id="952" w:author="Rikke Jeppesen" w:date="2021-04-05T15:57:00Z"/>
          <w:rFonts w:ascii="Garamond" w:hAnsi="Garamond"/>
          <w:sz w:val="22"/>
          <w:szCs w:val="22"/>
        </w:rPr>
      </w:pPr>
      <w:proofErr w:type="spellStart"/>
      <w:ins w:id="953" w:author="Rikke Jeppesen" w:date="2021-04-05T15:57:00Z">
        <w:r w:rsidRPr="00C27109">
          <w:rPr>
            <w:rFonts w:ascii="Garamond" w:hAnsi="Garamond"/>
            <w:sz w:val="22"/>
            <w:szCs w:val="22"/>
          </w:rPr>
          <w:t>Parkin</w:t>
        </w:r>
        <w:proofErr w:type="spellEnd"/>
        <w:r w:rsidRPr="00C27109">
          <w:rPr>
            <w:rFonts w:ascii="Garamond" w:hAnsi="Garamond"/>
            <w:sz w:val="22"/>
            <w:szCs w:val="22"/>
          </w:rPr>
          <w:t>, Jennifer; ESNERR volunteer; monitors salt marsh restoration effects on water birds, and observes the tern colony</w:t>
        </w:r>
      </w:ins>
    </w:p>
    <w:p w:rsidR="00C27109" w:rsidRPr="00C27109" w:rsidRDefault="00C27109" w:rsidP="00C27109">
      <w:pPr>
        <w:rPr>
          <w:ins w:id="954" w:author="Rikke Jeppesen" w:date="2021-04-05T15:57:00Z"/>
          <w:rFonts w:ascii="Garamond" w:hAnsi="Garamond"/>
          <w:sz w:val="22"/>
          <w:szCs w:val="22"/>
        </w:rPr>
      </w:pPr>
    </w:p>
    <w:p w:rsidR="00C27109" w:rsidRPr="00C27109" w:rsidRDefault="00C27109" w:rsidP="00C27109">
      <w:pPr>
        <w:rPr>
          <w:ins w:id="955" w:author="Rikke Jeppesen" w:date="2021-04-05T15:57:00Z"/>
          <w:rFonts w:ascii="Garamond" w:hAnsi="Garamond"/>
          <w:sz w:val="22"/>
          <w:szCs w:val="22"/>
        </w:rPr>
      </w:pPr>
      <w:proofErr w:type="spellStart"/>
      <w:ins w:id="956" w:author="Rikke Jeppesen" w:date="2021-04-05T15:57:00Z">
        <w:r w:rsidRPr="00C27109">
          <w:rPr>
            <w:rFonts w:ascii="Garamond" w:hAnsi="Garamond"/>
            <w:sz w:val="22"/>
            <w:szCs w:val="22"/>
          </w:rPr>
          <w:t>Ralson</w:t>
        </w:r>
        <w:proofErr w:type="spellEnd"/>
        <w:r w:rsidRPr="00C27109">
          <w:rPr>
            <w:rFonts w:ascii="Garamond" w:hAnsi="Garamond"/>
            <w:sz w:val="22"/>
            <w:szCs w:val="22"/>
          </w:rPr>
          <w:t>, Mitch; Washington State University: tests efficacy of environmental DNA for detecting listed amphibian species in our region</w:t>
        </w:r>
      </w:ins>
    </w:p>
    <w:p w:rsidR="00C27109" w:rsidRPr="00C27109" w:rsidRDefault="00C27109" w:rsidP="00C27109">
      <w:pPr>
        <w:rPr>
          <w:ins w:id="957" w:author="Rikke Jeppesen" w:date="2021-04-05T15:57:00Z"/>
          <w:rFonts w:ascii="Garamond" w:hAnsi="Garamond"/>
          <w:sz w:val="22"/>
          <w:szCs w:val="22"/>
        </w:rPr>
      </w:pPr>
    </w:p>
    <w:p w:rsidR="00C27109" w:rsidRPr="00C27109" w:rsidRDefault="00C27109" w:rsidP="00C27109">
      <w:pPr>
        <w:rPr>
          <w:ins w:id="958" w:author="Rikke Jeppesen" w:date="2021-04-05T15:57:00Z"/>
          <w:rFonts w:ascii="Garamond" w:hAnsi="Garamond"/>
          <w:sz w:val="22"/>
          <w:szCs w:val="22"/>
        </w:rPr>
      </w:pPr>
      <w:proofErr w:type="spellStart"/>
      <w:ins w:id="959" w:author="Rikke Jeppesen" w:date="2021-04-05T15:57:00Z">
        <w:r w:rsidRPr="00C27109">
          <w:rPr>
            <w:rFonts w:ascii="Garamond" w:hAnsi="Garamond"/>
            <w:sz w:val="22"/>
            <w:szCs w:val="22"/>
          </w:rPr>
          <w:t>Pausch</w:t>
        </w:r>
        <w:proofErr w:type="spellEnd"/>
        <w:r w:rsidRPr="00C27109">
          <w:rPr>
            <w:rFonts w:ascii="Garamond" w:hAnsi="Garamond"/>
            <w:sz w:val="22"/>
            <w:szCs w:val="22"/>
          </w:rPr>
          <w:t>, Rachel; University of California, Santa Cruz: investigates why some parts of Hester Marsh foster more marsh growth than others</w:t>
        </w:r>
      </w:ins>
    </w:p>
    <w:p w:rsidR="00C27109" w:rsidRPr="00C27109" w:rsidRDefault="00C27109" w:rsidP="00C27109">
      <w:pPr>
        <w:rPr>
          <w:ins w:id="960" w:author="Rikke Jeppesen" w:date="2021-04-05T15:57:00Z"/>
          <w:rFonts w:ascii="Garamond" w:hAnsi="Garamond"/>
          <w:sz w:val="22"/>
          <w:szCs w:val="22"/>
        </w:rPr>
      </w:pPr>
    </w:p>
    <w:p w:rsidR="00C27109" w:rsidRPr="00C27109" w:rsidRDefault="00C27109" w:rsidP="00C27109">
      <w:pPr>
        <w:rPr>
          <w:ins w:id="961" w:author="Rikke Jeppesen" w:date="2021-04-05T15:57:00Z"/>
          <w:rFonts w:ascii="Garamond" w:hAnsi="Garamond"/>
          <w:sz w:val="22"/>
          <w:szCs w:val="22"/>
        </w:rPr>
      </w:pPr>
      <w:ins w:id="962" w:author="Rikke Jeppesen" w:date="2021-04-05T15:57:00Z">
        <w:r w:rsidRPr="00C27109">
          <w:rPr>
            <w:rFonts w:ascii="Garamond" w:hAnsi="Garamond"/>
            <w:sz w:val="22"/>
            <w:szCs w:val="22"/>
          </w:rPr>
          <w:t xml:space="preserve">Searcy, Chris, University of Miami: installs drift fences and checks pitfall traps to assess salamander </w:t>
        </w:r>
        <w:proofErr w:type="spellStart"/>
        <w:r w:rsidRPr="00C27109">
          <w:rPr>
            <w:rFonts w:ascii="Garamond" w:hAnsi="Garamond"/>
            <w:sz w:val="22"/>
            <w:szCs w:val="22"/>
          </w:rPr>
          <w:t>metamorph</w:t>
        </w:r>
        <w:proofErr w:type="spellEnd"/>
        <w:r w:rsidRPr="00C27109">
          <w:rPr>
            <w:rFonts w:ascii="Garamond" w:hAnsi="Garamond"/>
            <w:sz w:val="22"/>
            <w:szCs w:val="22"/>
          </w:rPr>
          <w:t xml:space="preserve"> success at Upper Cattail Pond.</w:t>
        </w:r>
      </w:ins>
    </w:p>
    <w:p w:rsidR="00C27109" w:rsidRPr="00C27109" w:rsidRDefault="00C27109" w:rsidP="00C27109">
      <w:pPr>
        <w:rPr>
          <w:ins w:id="963" w:author="Rikke Jeppesen" w:date="2021-04-05T15:57:00Z"/>
          <w:rFonts w:ascii="Garamond" w:hAnsi="Garamond"/>
          <w:sz w:val="22"/>
          <w:szCs w:val="22"/>
        </w:rPr>
      </w:pPr>
    </w:p>
    <w:p w:rsidR="00C27109" w:rsidRPr="00C27109" w:rsidRDefault="00C27109" w:rsidP="00C27109">
      <w:pPr>
        <w:rPr>
          <w:ins w:id="964" w:author="Rikke Jeppesen" w:date="2021-04-05T15:57:00Z"/>
          <w:rFonts w:ascii="Garamond" w:hAnsi="Garamond"/>
          <w:sz w:val="22"/>
          <w:szCs w:val="22"/>
        </w:rPr>
      </w:pPr>
      <w:proofErr w:type="spellStart"/>
      <w:ins w:id="965" w:author="Rikke Jeppesen" w:date="2021-04-05T15:57:00Z">
        <w:r w:rsidRPr="00C27109">
          <w:rPr>
            <w:rFonts w:ascii="Garamond" w:hAnsi="Garamond"/>
            <w:sz w:val="22"/>
            <w:szCs w:val="22"/>
          </w:rPr>
          <w:t>Shanebeck</w:t>
        </w:r>
        <w:proofErr w:type="spellEnd"/>
        <w:r w:rsidRPr="00C27109">
          <w:rPr>
            <w:rFonts w:ascii="Garamond" w:hAnsi="Garamond"/>
            <w:sz w:val="22"/>
            <w:szCs w:val="22"/>
          </w:rPr>
          <w:t>, Kyle: University of Alberta, Canada: detects parasites of sea otters in their prey</w:t>
        </w:r>
      </w:ins>
    </w:p>
    <w:p w:rsidR="00C27109" w:rsidRPr="00C27109" w:rsidRDefault="00C27109" w:rsidP="00C27109">
      <w:pPr>
        <w:rPr>
          <w:ins w:id="966" w:author="Rikke Jeppesen" w:date="2021-04-05T15:57:00Z"/>
          <w:rFonts w:ascii="Garamond" w:hAnsi="Garamond"/>
          <w:sz w:val="22"/>
          <w:szCs w:val="22"/>
        </w:rPr>
      </w:pPr>
    </w:p>
    <w:p w:rsidR="00C27109" w:rsidRPr="00C27109" w:rsidRDefault="00C27109" w:rsidP="00C27109">
      <w:pPr>
        <w:rPr>
          <w:ins w:id="967" w:author="Rikke Jeppesen" w:date="2021-04-05T15:57:00Z"/>
          <w:rFonts w:ascii="Garamond" w:hAnsi="Garamond"/>
          <w:sz w:val="22"/>
          <w:szCs w:val="22"/>
        </w:rPr>
      </w:pPr>
      <w:proofErr w:type="spellStart"/>
      <w:ins w:id="968" w:author="Rikke Jeppesen" w:date="2021-04-05T15:57:00Z">
        <w:r w:rsidRPr="00C27109">
          <w:rPr>
            <w:rFonts w:ascii="Garamond" w:hAnsi="Garamond"/>
            <w:sz w:val="22"/>
            <w:szCs w:val="22"/>
          </w:rPr>
          <w:t>Siegler</w:t>
        </w:r>
        <w:proofErr w:type="spellEnd"/>
        <w:r w:rsidRPr="00C27109">
          <w:rPr>
            <w:rFonts w:ascii="Garamond" w:hAnsi="Garamond"/>
            <w:sz w:val="22"/>
            <w:szCs w:val="22"/>
          </w:rPr>
          <w:t xml:space="preserve">, Katie, University of California, Davis: seines for </w:t>
        </w:r>
        <w:proofErr w:type="spellStart"/>
        <w:r w:rsidRPr="00C27109">
          <w:rPr>
            <w:rFonts w:ascii="Garamond" w:hAnsi="Garamond"/>
            <w:sz w:val="22"/>
            <w:szCs w:val="22"/>
          </w:rPr>
          <w:t>topsmelt</w:t>
        </w:r>
        <w:proofErr w:type="spellEnd"/>
        <w:r w:rsidRPr="00C27109">
          <w:rPr>
            <w:rFonts w:ascii="Garamond" w:hAnsi="Garamond"/>
            <w:sz w:val="22"/>
            <w:szCs w:val="22"/>
          </w:rPr>
          <w:t xml:space="preserve"> to study the levels of pesticide in indicator species</w:t>
        </w:r>
      </w:ins>
    </w:p>
    <w:p w:rsidR="00C27109" w:rsidRPr="00C27109" w:rsidRDefault="00C27109" w:rsidP="00C27109">
      <w:pPr>
        <w:rPr>
          <w:ins w:id="969" w:author="Rikke Jeppesen" w:date="2021-04-05T15:57:00Z"/>
          <w:rFonts w:ascii="Garamond" w:hAnsi="Garamond"/>
          <w:sz w:val="22"/>
          <w:szCs w:val="22"/>
        </w:rPr>
      </w:pPr>
    </w:p>
    <w:p w:rsidR="00C27109" w:rsidRPr="00C27109" w:rsidRDefault="00C27109" w:rsidP="00C27109">
      <w:pPr>
        <w:tabs>
          <w:tab w:val="left" w:pos="2565"/>
          <w:tab w:val="left" w:pos="6117"/>
          <w:tab w:val="left" w:pos="10360"/>
        </w:tabs>
        <w:rPr>
          <w:ins w:id="970" w:author="Rikke Jeppesen" w:date="2021-04-05T15:57:00Z"/>
          <w:rFonts w:ascii="Garamond" w:hAnsi="Garamond"/>
          <w:sz w:val="22"/>
          <w:szCs w:val="22"/>
        </w:rPr>
      </w:pPr>
      <w:ins w:id="971" w:author="Rikke Jeppesen" w:date="2021-04-05T15:57:00Z">
        <w:r w:rsidRPr="00C27109">
          <w:rPr>
            <w:rFonts w:ascii="Garamond" w:eastAsia="Arial Unicode MS" w:hAnsi="Garamond"/>
            <w:sz w:val="22"/>
            <w:szCs w:val="22"/>
          </w:rPr>
          <w:t xml:space="preserve">Tanner, Karen, Martin Genova; </w:t>
        </w:r>
        <w:r w:rsidRPr="00C27109">
          <w:rPr>
            <w:rFonts w:ascii="Garamond" w:hAnsi="Garamond"/>
            <w:sz w:val="22"/>
            <w:szCs w:val="22"/>
          </w:rPr>
          <w:t>University of California Santa Cruz; transplants and monitors plants to explore the role of mycorrhizae in supporting marsh plants</w:t>
        </w:r>
      </w:ins>
    </w:p>
    <w:p w:rsidR="00C27109" w:rsidRPr="00C27109" w:rsidRDefault="00C27109" w:rsidP="00C27109">
      <w:pPr>
        <w:tabs>
          <w:tab w:val="left" w:pos="2565"/>
          <w:tab w:val="left" w:pos="6117"/>
          <w:tab w:val="left" w:pos="10360"/>
        </w:tabs>
        <w:rPr>
          <w:ins w:id="972" w:author="Rikke Jeppesen" w:date="2021-04-05T15:57:00Z"/>
          <w:rFonts w:ascii="Garamond" w:hAnsi="Garamond"/>
          <w:sz w:val="22"/>
          <w:szCs w:val="22"/>
        </w:rPr>
      </w:pPr>
    </w:p>
    <w:p w:rsidR="00C27109" w:rsidRPr="00C27109" w:rsidRDefault="00C27109" w:rsidP="00C27109">
      <w:pPr>
        <w:spacing w:after="160" w:line="259" w:lineRule="auto"/>
        <w:rPr>
          <w:ins w:id="973" w:author="Rikke Jeppesen" w:date="2021-04-05T15:57:00Z"/>
          <w:rFonts w:ascii="Garamond" w:hAnsi="Garamond"/>
          <w:sz w:val="22"/>
          <w:szCs w:val="22"/>
        </w:rPr>
      </w:pPr>
      <w:ins w:id="974" w:author="Rikke Jeppesen" w:date="2021-04-05T15:57:00Z">
        <w:r w:rsidRPr="00C27109">
          <w:rPr>
            <w:rFonts w:ascii="Garamond" w:hAnsi="Garamond"/>
            <w:sz w:val="22"/>
            <w:szCs w:val="22"/>
          </w:rPr>
          <w:t>Wasserman, Naomi; Lawrence Livermore Laboratories: tests new instrument, studies particulate flux, and trace metals</w:t>
        </w:r>
      </w:ins>
    </w:p>
    <w:p w:rsidR="00C27109" w:rsidRPr="00C27109" w:rsidRDefault="00C27109" w:rsidP="00C27109">
      <w:pPr>
        <w:tabs>
          <w:tab w:val="left" w:pos="2565"/>
          <w:tab w:val="left" w:pos="6117"/>
          <w:tab w:val="left" w:pos="10360"/>
        </w:tabs>
        <w:rPr>
          <w:ins w:id="975" w:author="Rikke Jeppesen" w:date="2021-04-05T15:57:00Z"/>
          <w:rFonts w:ascii="Garamond" w:hAnsi="Garamond"/>
          <w:sz w:val="22"/>
          <w:szCs w:val="22"/>
        </w:rPr>
      </w:pPr>
    </w:p>
    <w:p w:rsidR="00C27109" w:rsidRPr="00C27109" w:rsidRDefault="00C27109" w:rsidP="00C27109">
      <w:pPr>
        <w:tabs>
          <w:tab w:val="left" w:pos="2565"/>
          <w:tab w:val="left" w:pos="6117"/>
          <w:tab w:val="left" w:pos="10360"/>
        </w:tabs>
        <w:rPr>
          <w:ins w:id="976" w:author="Rikke Jeppesen" w:date="2021-04-05T15:57:00Z"/>
          <w:rFonts w:ascii="Garamond" w:eastAsia="Arial Unicode MS" w:hAnsi="Garamond"/>
          <w:sz w:val="22"/>
          <w:szCs w:val="22"/>
        </w:rPr>
      </w:pPr>
    </w:p>
    <w:p w:rsidR="00C27109" w:rsidRPr="00C27109" w:rsidRDefault="00C27109" w:rsidP="00C27109">
      <w:pPr>
        <w:tabs>
          <w:tab w:val="left" w:pos="10360"/>
        </w:tabs>
        <w:rPr>
          <w:ins w:id="977" w:author="Rikke Jeppesen" w:date="2021-04-05T15:57:00Z"/>
          <w:rFonts w:ascii="Garamond" w:hAnsi="Garamond"/>
          <w:sz w:val="22"/>
          <w:szCs w:val="22"/>
        </w:rPr>
      </w:pPr>
      <w:ins w:id="978" w:author="Rikke Jeppesen" w:date="2021-04-05T15:57:00Z">
        <w:r w:rsidRPr="00C27109">
          <w:rPr>
            <w:rFonts w:ascii="Garamond" w:hAnsi="Garamond"/>
            <w:b/>
            <w:bCs/>
            <w:sz w:val="22"/>
            <w:szCs w:val="22"/>
          </w:rPr>
          <w:t>Frequent docent researchers</w:t>
        </w:r>
        <w:r w:rsidRPr="00C27109">
          <w:rPr>
            <w:rFonts w:ascii="Garamond" w:hAnsi="Garamond"/>
            <w:sz w:val="22"/>
            <w:szCs w:val="22"/>
          </w:rPr>
          <w:t xml:space="preserve">: Shirley Murphy (various bird monitoring programs). Ron </w:t>
        </w:r>
        <w:proofErr w:type="spellStart"/>
        <w:r w:rsidRPr="00C27109">
          <w:rPr>
            <w:rFonts w:ascii="Garamond" w:hAnsi="Garamond"/>
            <w:sz w:val="22"/>
            <w:szCs w:val="22"/>
          </w:rPr>
          <w:t>Eby</w:t>
        </w:r>
        <w:proofErr w:type="spellEnd"/>
        <w:r w:rsidRPr="00C27109">
          <w:rPr>
            <w:rFonts w:ascii="Garamond" w:hAnsi="Garamond"/>
            <w:sz w:val="22"/>
            <w:szCs w:val="22"/>
          </w:rPr>
          <w:t xml:space="preserve"> (marsh, bird, otter monitoring). Celeste </w:t>
        </w:r>
        <w:proofErr w:type="spellStart"/>
        <w:r w:rsidRPr="00C27109">
          <w:rPr>
            <w:rFonts w:ascii="Garamond" w:hAnsi="Garamond"/>
            <w:sz w:val="22"/>
            <w:szCs w:val="22"/>
          </w:rPr>
          <w:t>Stanik</w:t>
        </w:r>
        <w:proofErr w:type="spellEnd"/>
        <w:r w:rsidRPr="00C27109">
          <w:rPr>
            <w:rFonts w:ascii="Garamond" w:hAnsi="Garamond"/>
            <w:sz w:val="22"/>
            <w:szCs w:val="22"/>
          </w:rPr>
          <w:t xml:space="preserve">, Margie Kay, Ken </w:t>
        </w:r>
        <w:proofErr w:type="spellStart"/>
        <w:r w:rsidRPr="00C27109">
          <w:rPr>
            <w:rFonts w:ascii="Garamond" w:hAnsi="Garamond"/>
            <w:sz w:val="22"/>
            <w:szCs w:val="22"/>
          </w:rPr>
          <w:t>Pollak</w:t>
        </w:r>
        <w:proofErr w:type="spellEnd"/>
        <w:r w:rsidRPr="00C27109">
          <w:rPr>
            <w:rFonts w:ascii="Garamond" w:hAnsi="Garamond"/>
            <w:sz w:val="22"/>
            <w:szCs w:val="22"/>
          </w:rPr>
          <w:t xml:space="preserve"> (NUT monitoring field and lab work).</w:t>
        </w:r>
      </w:ins>
    </w:p>
    <w:p w:rsidR="00C27109" w:rsidRPr="00C27109" w:rsidRDefault="00C27109" w:rsidP="00C27109">
      <w:pPr>
        <w:tabs>
          <w:tab w:val="left" w:pos="10360"/>
        </w:tabs>
        <w:rPr>
          <w:ins w:id="979" w:author="Rikke Jeppesen" w:date="2021-04-05T15:57:00Z"/>
          <w:rFonts w:ascii="Garamond" w:eastAsia="Arial Unicode MS" w:hAnsi="Garamond"/>
          <w:b/>
          <w:bCs/>
          <w:sz w:val="22"/>
          <w:szCs w:val="22"/>
        </w:rPr>
      </w:pPr>
    </w:p>
    <w:p w:rsidR="00C27109" w:rsidRPr="00C27109" w:rsidRDefault="00C27109" w:rsidP="00C27109">
      <w:pPr>
        <w:tabs>
          <w:tab w:val="left" w:pos="10360"/>
        </w:tabs>
        <w:rPr>
          <w:ins w:id="980" w:author="Rikke Jeppesen" w:date="2021-04-05T15:57:00Z"/>
          <w:rFonts w:asciiTheme="minorHAnsi" w:eastAsiaTheme="minorHAnsi" w:hAnsiTheme="minorHAnsi" w:cstheme="minorBidi"/>
          <w:sz w:val="22"/>
          <w:szCs w:val="22"/>
        </w:rPr>
      </w:pPr>
      <w:ins w:id="981" w:author="Rikke Jeppesen" w:date="2021-04-05T15:57:00Z">
        <w:r w:rsidRPr="00C27109">
          <w:rPr>
            <w:rFonts w:ascii="Garamond" w:hAnsi="Garamond"/>
            <w:b/>
            <w:bCs/>
            <w:sz w:val="22"/>
            <w:szCs w:val="22"/>
          </w:rPr>
          <w:t>Frequent interns:</w:t>
        </w:r>
        <w:r w:rsidRPr="00C27109">
          <w:rPr>
            <w:rFonts w:ascii="Garamond" w:hAnsi="Garamond"/>
            <w:sz w:val="22"/>
            <w:szCs w:val="22"/>
          </w:rPr>
          <w:t xml:space="preserve"> Fuller </w:t>
        </w:r>
        <w:proofErr w:type="spellStart"/>
        <w:r w:rsidRPr="00C27109">
          <w:rPr>
            <w:rFonts w:ascii="Garamond" w:hAnsi="Garamond"/>
            <w:sz w:val="22"/>
            <w:szCs w:val="22"/>
          </w:rPr>
          <w:t>Gerbl</w:t>
        </w:r>
        <w:proofErr w:type="spellEnd"/>
        <w:r w:rsidRPr="00C27109">
          <w:rPr>
            <w:rFonts w:ascii="Garamond" w:hAnsi="Garamond"/>
            <w:sz w:val="22"/>
            <w:szCs w:val="22"/>
          </w:rPr>
          <w:t>, Moss Landing Marine Laboratories</w:t>
        </w:r>
      </w:ins>
    </w:p>
    <w:p w:rsidR="00C27109" w:rsidRDefault="00C27109" w:rsidP="00E47CBB">
      <w:pPr>
        <w:pStyle w:val="HTMLPreformatted"/>
        <w:rPr>
          <w:ins w:id="982" w:author="Rikke Jeppesen" w:date="2021-04-05T15:57:00Z"/>
          <w:rFonts w:ascii="Garamond" w:hAnsi="Garamond" w:cs="Times New Roman"/>
          <w:b/>
          <w:sz w:val="22"/>
          <w:szCs w:val="22"/>
        </w:rPr>
      </w:pPr>
    </w:p>
    <w:p w:rsidR="00C27109" w:rsidRPr="004341A7" w:rsidRDefault="00C27109" w:rsidP="00E47CBB">
      <w:pPr>
        <w:pStyle w:val="HTMLPreformatted"/>
        <w:rPr>
          <w:rFonts w:ascii="Garamond" w:hAnsi="Garamond" w:cs="Times New Roman"/>
          <w:b/>
          <w:sz w:val="22"/>
          <w:szCs w:val="22"/>
        </w:rPr>
      </w:pPr>
    </w:p>
    <w:p w:rsidR="003D6752" w:rsidRDefault="003D6752">
      <w:pPr>
        <w:pStyle w:val="HTMLPreformatted"/>
        <w:rPr>
          <w:rFonts w:ascii="Garamond" w:hAnsi="Garamond" w:cs="Times New Roman"/>
          <w:b/>
          <w:bCs/>
          <w:sz w:val="22"/>
          <w:szCs w:val="22"/>
        </w:rPr>
      </w:pPr>
    </w:p>
    <w:p w:rsidR="00B4483D" w:rsidRPr="004341A7" w:rsidRDefault="00B4483D">
      <w:pPr>
        <w:pStyle w:val="HTMLPreformatted"/>
        <w:rPr>
          <w:rFonts w:ascii="Garamond" w:hAnsi="Garamond"/>
          <w:b/>
          <w:bCs/>
          <w:sz w:val="22"/>
          <w:szCs w:val="22"/>
        </w:rPr>
      </w:pPr>
      <w:r w:rsidRPr="004341A7">
        <w:rPr>
          <w:rFonts w:ascii="Garamond" w:hAnsi="Garamond"/>
          <w:b/>
          <w:bCs/>
          <w:sz w:val="22"/>
          <w:szCs w:val="22"/>
        </w:rPr>
        <w:t>II.  Physical Structure Descriptors</w:t>
      </w:r>
    </w:p>
    <w:p w:rsidR="00B4483D" w:rsidRPr="004341A7" w:rsidRDefault="00B4483D">
      <w:pPr>
        <w:pStyle w:val="HTMLPreformatted"/>
        <w:rPr>
          <w:rFonts w:ascii="Garamond" w:hAnsi="Garamond"/>
          <w:sz w:val="22"/>
          <w:szCs w:val="22"/>
        </w:rPr>
      </w:pPr>
    </w:p>
    <w:p w:rsidR="00F23B71" w:rsidRDefault="00B4483D" w:rsidP="00F8159F">
      <w:pPr>
        <w:pStyle w:val="HTMLPreformatted"/>
        <w:rPr>
          <w:rFonts w:ascii="Garamond" w:hAnsi="Garamond" w:cs="Times New Roman"/>
          <w:b/>
          <w:bCs/>
          <w:sz w:val="22"/>
          <w:szCs w:val="22"/>
        </w:rPr>
      </w:pPr>
      <w:r w:rsidRPr="004341A7">
        <w:rPr>
          <w:rFonts w:ascii="Garamond" w:hAnsi="Garamond" w:cs="Times New Roman"/>
          <w:b/>
          <w:bCs/>
          <w:sz w:val="22"/>
          <w:szCs w:val="22"/>
        </w:rPr>
        <w:t xml:space="preserve">9)  Sensor </w:t>
      </w:r>
      <w:r w:rsidR="00F32C85" w:rsidRPr="004341A7">
        <w:rPr>
          <w:rFonts w:ascii="Garamond" w:hAnsi="Garamond" w:cs="Times New Roman"/>
          <w:b/>
          <w:bCs/>
          <w:sz w:val="22"/>
          <w:szCs w:val="22"/>
        </w:rPr>
        <w:t xml:space="preserve">specifications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p>
    <w:p w:rsidR="007C490B" w:rsidRPr="004341A7" w:rsidRDefault="00F23B71" w:rsidP="00F8159F">
      <w:pPr>
        <w:pStyle w:val="HTMLPreformatted"/>
        <w:rPr>
          <w:rFonts w:ascii="Garamond" w:hAnsi="Garamond" w:cs="Times New Roman"/>
          <w:b/>
          <w:i/>
          <w:sz w:val="22"/>
          <w:szCs w:val="22"/>
        </w:rPr>
      </w:pPr>
      <w:r>
        <w:rPr>
          <w:rFonts w:ascii="Garamond" w:hAnsi="Garamond" w:cs="Times New Roman"/>
          <w:sz w:val="22"/>
          <w:szCs w:val="22"/>
        </w:rPr>
        <w:t>[</w:t>
      </w:r>
      <w:r w:rsidRPr="00BD482B">
        <w:rPr>
          <w:rFonts w:ascii="Garamond" w:hAnsi="Garamond" w:cs="Times New Roman"/>
          <w:sz w:val="22"/>
          <w:szCs w:val="22"/>
        </w:rPr>
        <w:t>Instructions/Remove:</w:t>
      </w:r>
      <w:r>
        <w:rPr>
          <w:rFonts w:ascii="Garamond" w:hAnsi="Garamond" w:cs="Times New Roman"/>
          <w:sz w:val="22"/>
          <w:szCs w:val="22"/>
        </w:rPr>
        <w:t xml:space="preserve"> </w:t>
      </w:r>
      <w:r w:rsidR="00F8159F" w:rsidRPr="004341A7">
        <w:rPr>
          <w:rFonts w:ascii="Garamond" w:hAnsi="Garamond" w:cs="Times New Roman"/>
          <w:sz w:val="22"/>
          <w:szCs w:val="22"/>
        </w:rPr>
        <w:t xml:space="preserve">Include the parameter description, units, sensor type, model #, range of measurement, accuracy and resolution for each sensor for all measuring devices (6600, </w:t>
      </w:r>
      <w:r w:rsidR="00E84546" w:rsidRPr="004341A7">
        <w:rPr>
          <w:rFonts w:ascii="Garamond" w:hAnsi="Garamond" w:cs="Times New Roman"/>
          <w:sz w:val="22"/>
          <w:szCs w:val="22"/>
        </w:rPr>
        <w:t xml:space="preserve">6600 </w:t>
      </w:r>
      <w:r w:rsidR="00F8159F" w:rsidRPr="004341A7">
        <w:rPr>
          <w:rFonts w:ascii="Garamond" w:hAnsi="Garamond" w:cs="Times New Roman"/>
          <w:sz w:val="22"/>
          <w:szCs w:val="22"/>
        </w:rPr>
        <w:t>EDS</w:t>
      </w:r>
      <w:r w:rsidR="00E84546" w:rsidRPr="004341A7">
        <w:rPr>
          <w:rFonts w:ascii="Garamond" w:hAnsi="Garamond" w:cs="Times New Roman"/>
          <w:sz w:val="22"/>
          <w:szCs w:val="22"/>
        </w:rPr>
        <w:t>, 6600 EDS V2, 6600 V2</w:t>
      </w:r>
      <w:r w:rsidR="003D6752">
        <w:rPr>
          <w:rFonts w:ascii="Garamond" w:hAnsi="Garamond" w:cs="Times New Roman"/>
          <w:sz w:val="22"/>
          <w:szCs w:val="22"/>
        </w:rPr>
        <w:t>, or EXO</w:t>
      </w:r>
      <w:r w:rsidR="00F8159F" w:rsidRPr="004341A7">
        <w:rPr>
          <w:rFonts w:ascii="Garamond" w:hAnsi="Garamond" w:cs="Times New Roman"/>
          <w:sz w:val="22"/>
          <w:szCs w:val="22"/>
        </w:rPr>
        <w:t>)</w:t>
      </w:r>
      <w:r w:rsidR="009D07BF" w:rsidRPr="004341A7">
        <w:rPr>
          <w:rFonts w:ascii="Garamond" w:hAnsi="Garamond" w:cs="Times New Roman"/>
          <w:sz w:val="22"/>
          <w:szCs w:val="22"/>
        </w:rPr>
        <w:t xml:space="preserve">. </w:t>
      </w:r>
      <w:r w:rsidR="00F8159F" w:rsidRPr="004341A7">
        <w:rPr>
          <w:rFonts w:ascii="Garamond" w:hAnsi="Garamond" w:cs="Times New Roman"/>
          <w:sz w:val="22"/>
          <w:szCs w:val="22"/>
        </w:rPr>
        <w:t xml:space="preserve"> </w:t>
      </w:r>
      <w:r w:rsidR="00141DA8" w:rsidRPr="004341A7">
        <w:rPr>
          <w:rFonts w:ascii="Garamond" w:hAnsi="Garamond" w:cs="Times New Roman"/>
          <w:b/>
          <w:i/>
          <w:sz w:val="22"/>
          <w:szCs w:val="22"/>
        </w:rPr>
        <w:t xml:space="preserve">Specify if all of your </w:t>
      </w:r>
      <w:proofErr w:type="spellStart"/>
      <w:r w:rsidR="00141DA8" w:rsidRPr="004341A7">
        <w:rPr>
          <w:rFonts w:ascii="Garamond" w:hAnsi="Garamond" w:cs="Times New Roman"/>
          <w:b/>
          <w:i/>
          <w:sz w:val="22"/>
          <w:szCs w:val="22"/>
        </w:rPr>
        <w:t>sondes</w:t>
      </w:r>
      <w:proofErr w:type="spellEnd"/>
      <w:r w:rsidR="00141DA8" w:rsidRPr="004341A7">
        <w:rPr>
          <w:rFonts w:ascii="Garamond" w:hAnsi="Garamond" w:cs="Times New Roman"/>
          <w:b/>
          <w:i/>
          <w:sz w:val="22"/>
          <w:szCs w:val="22"/>
        </w:rPr>
        <w:t xml:space="preserve"> are the same model</w:t>
      </w:r>
      <w:r w:rsidR="009D07BF" w:rsidRPr="004341A7">
        <w:rPr>
          <w:rFonts w:ascii="Garamond" w:hAnsi="Garamond" w:cs="Times New Roman"/>
          <w:b/>
          <w:i/>
          <w:sz w:val="22"/>
          <w:szCs w:val="22"/>
        </w:rPr>
        <w:t xml:space="preserve"> and have the same configuration</w:t>
      </w:r>
      <w:r w:rsidR="00141DA8" w:rsidRPr="004341A7">
        <w:rPr>
          <w:rFonts w:ascii="Garamond" w:hAnsi="Garamond" w:cs="Times New Roman"/>
          <w:b/>
          <w:i/>
          <w:sz w:val="22"/>
          <w:szCs w:val="22"/>
        </w:rPr>
        <w:t xml:space="preserve">.  If not, </w:t>
      </w:r>
      <w:r w:rsidR="009D07BF" w:rsidRPr="004341A7">
        <w:rPr>
          <w:rFonts w:ascii="Garamond" w:hAnsi="Garamond" w:cs="Times New Roman"/>
          <w:b/>
          <w:i/>
          <w:sz w:val="22"/>
          <w:szCs w:val="22"/>
        </w:rPr>
        <w:t xml:space="preserve">detail </w:t>
      </w:r>
      <w:r w:rsidR="00141DA8" w:rsidRPr="004341A7">
        <w:rPr>
          <w:rFonts w:ascii="Garamond" w:hAnsi="Garamond" w:cs="Times New Roman"/>
          <w:b/>
          <w:i/>
          <w:sz w:val="22"/>
          <w:szCs w:val="22"/>
        </w:rPr>
        <w:t xml:space="preserve">how many of each </w:t>
      </w:r>
      <w:r w:rsidR="009D07BF" w:rsidRPr="004341A7">
        <w:rPr>
          <w:rFonts w:ascii="Garamond" w:hAnsi="Garamond" w:cs="Times New Roman"/>
          <w:b/>
          <w:i/>
          <w:sz w:val="22"/>
          <w:szCs w:val="22"/>
        </w:rPr>
        <w:t xml:space="preserve">model you have, what different sensor configurations you use, and where the different models/configurations </w:t>
      </w:r>
      <w:r w:rsidR="00141DA8" w:rsidRPr="004341A7">
        <w:rPr>
          <w:rFonts w:ascii="Garamond" w:hAnsi="Garamond" w:cs="Times New Roman"/>
          <w:b/>
          <w:i/>
          <w:sz w:val="22"/>
          <w:szCs w:val="22"/>
        </w:rPr>
        <w:t>are deployed.</w:t>
      </w:r>
      <w:r w:rsidR="009D07BF" w:rsidRPr="004341A7">
        <w:rPr>
          <w:rFonts w:ascii="Garamond" w:hAnsi="Garamond" w:cs="Times New Roman"/>
          <w:sz w:val="22"/>
          <w:szCs w:val="22"/>
        </w:rPr>
        <w:t xml:space="preserve">  See the following</w:t>
      </w:r>
      <w:r w:rsidR="00054B12">
        <w:rPr>
          <w:rFonts w:ascii="Garamond" w:hAnsi="Garamond" w:cs="Times New Roman"/>
          <w:sz w:val="22"/>
          <w:szCs w:val="22"/>
        </w:rPr>
        <w:t xml:space="preserve"> example</w:t>
      </w:r>
      <w:r w:rsidR="003D6752">
        <w:rPr>
          <w:rFonts w:ascii="Garamond" w:hAnsi="Garamond" w:cs="Times New Roman"/>
          <w:sz w:val="22"/>
          <w:szCs w:val="22"/>
        </w:rPr>
        <w:t xml:space="preserve">, </w:t>
      </w:r>
      <w:r w:rsidR="003D6752" w:rsidRPr="00BB13EA">
        <w:rPr>
          <w:rFonts w:ascii="Garamond" w:hAnsi="Garamond" w:cs="Times New Roman"/>
          <w:b/>
          <w:i/>
          <w:sz w:val="22"/>
          <w:szCs w:val="22"/>
        </w:rPr>
        <w:t xml:space="preserve">update for your </w:t>
      </w:r>
      <w:proofErr w:type="spellStart"/>
      <w:r w:rsidR="003D6752" w:rsidRPr="00BB13EA">
        <w:rPr>
          <w:rFonts w:ascii="Garamond" w:hAnsi="Garamond" w:cs="Times New Roman"/>
          <w:b/>
          <w:i/>
          <w:sz w:val="22"/>
          <w:szCs w:val="22"/>
        </w:rPr>
        <w:t>sondes</w:t>
      </w:r>
      <w:proofErr w:type="spellEnd"/>
      <w:r w:rsidR="003D6752" w:rsidRPr="00BB13EA">
        <w:rPr>
          <w:rFonts w:ascii="Garamond" w:hAnsi="Garamond" w:cs="Times New Roman"/>
          <w:b/>
          <w:i/>
          <w:sz w:val="22"/>
          <w:szCs w:val="22"/>
        </w:rPr>
        <w:t>/sensors</w:t>
      </w:r>
      <w:r w:rsidR="003D6752">
        <w:rPr>
          <w:rFonts w:ascii="Garamond" w:hAnsi="Garamond" w:cs="Times New Roman"/>
          <w:sz w:val="22"/>
          <w:szCs w:val="22"/>
        </w:rPr>
        <w:t>,</w:t>
      </w:r>
      <w:r w:rsidR="00054B12">
        <w:rPr>
          <w:rFonts w:ascii="Garamond" w:hAnsi="Garamond" w:cs="Times New Roman"/>
          <w:sz w:val="22"/>
          <w:szCs w:val="22"/>
        </w:rPr>
        <w:t xml:space="preserve"> and include the disclaimers below.</w:t>
      </w:r>
      <w:r>
        <w:rPr>
          <w:rFonts w:ascii="Garamond" w:hAnsi="Garamond" w:cs="Times New Roman"/>
          <w:sz w:val="22"/>
          <w:szCs w:val="22"/>
        </w:rPr>
        <w:t>]</w:t>
      </w:r>
      <w:r w:rsidR="00F8159F" w:rsidRPr="004341A7">
        <w:rPr>
          <w:rFonts w:ascii="Garamond" w:hAnsi="Garamond" w:cs="Times New Roman"/>
          <w:b/>
          <w:i/>
          <w:sz w:val="22"/>
          <w:szCs w:val="22"/>
        </w:rPr>
        <w:t xml:space="preserve"> </w:t>
      </w:r>
    </w:p>
    <w:p w:rsidR="00054B12" w:rsidRDefault="00054B12" w:rsidP="00054B12">
      <w:pPr>
        <w:rPr>
          <w:rFonts w:ascii="Garamond" w:hAnsi="Garamond"/>
          <w:sz w:val="22"/>
          <w:szCs w:val="22"/>
          <w:u w:val="single"/>
        </w:rPr>
      </w:pPr>
    </w:p>
    <w:p w:rsidR="000C5833" w:rsidRDefault="000C5833" w:rsidP="000C5833">
      <w:pPr>
        <w:ind w:left="360"/>
        <w:rPr>
          <w:ins w:id="983" w:author="Rikke Jeppesen" w:date="2021-04-05T15:59:00Z"/>
          <w:rFonts w:ascii="Garamond" w:hAnsi="Garamond"/>
          <w:sz w:val="22"/>
          <w:szCs w:val="22"/>
        </w:rPr>
      </w:pPr>
      <w:ins w:id="984" w:author="Rikke Jeppesen" w:date="2021-04-05T15:59:00Z">
        <w:r w:rsidRPr="00A26F70">
          <w:rPr>
            <w:sz w:val="20"/>
            <w:szCs w:val="20"/>
          </w:rPr>
          <w:t xml:space="preserve">ELK NERR </w:t>
        </w:r>
        <w:r>
          <w:rPr>
            <w:rFonts w:ascii="Garamond" w:hAnsi="Garamond"/>
            <w:sz w:val="22"/>
            <w:szCs w:val="22"/>
          </w:rPr>
          <w:t>deployed</w:t>
        </w:r>
        <w:r w:rsidRPr="00286A59">
          <w:rPr>
            <w:rFonts w:ascii="Garamond" w:hAnsi="Garamond"/>
            <w:sz w:val="22"/>
            <w:szCs w:val="22"/>
          </w:rPr>
          <w:t xml:space="preserve"> </w:t>
        </w:r>
        <w:r>
          <w:rPr>
            <w:rFonts w:ascii="Garamond" w:hAnsi="Garamond"/>
            <w:sz w:val="22"/>
            <w:szCs w:val="22"/>
          </w:rPr>
          <w:t>EXO2</w:t>
        </w:r>
        <w:r w:rsidRPr="00286A59">
          <w:rPr>
            <w:rFonts w:ascii="Garamond" w:hAnsi="Garamond"/>
            <w:sz w:val="22"/>
            <w:szCs w:val="22"/>
          </w:rPr>
          <w:t xml:space="preserve"> </w:t>
        </w:r>
        <w:r>
          <w:rPr>
            <w:rFonts w:ascii="Garamond" w:hAnsi="Garamond"/>
            <w:sz w:val="22"/>
            <w:szCs w:val="22"/>
          </w:rPr>
          <w:t>data loggers at all four sites in</w:t>
        </w:r>
        <w:r w:rsidRPr="00286A59">
          <w:rPr>
            <w:rFonts w:ascii="Garamond" w:hAnsi="Garamond"/>
            <w:sz w:val="22"/>
            <w:szCs w:val="22"/>
          </w:rPr>
          <w:t xml:space="preserve"> 20</w:t>
        </w:r>
        <w:r>
          <w:rPr>
            <w:rFonts w:ascii="Garamond" w:hAnsi="Garamond"/>
            <w:sz w:val="22"/>
            <w:szCs w:val="22"/>
          </w:rPr>
          <w:t>20</w:t>
        </w:r>
        <w:r w:rsidRPr="00286A59">
          <w:rPr>
            <w:rFonts w:ascii="Garamond" w:hAnsi="Garamond"/>
            <w:sz w:val="22"/>
            <w:szCs w:val="22"/>
          </w:rPr>
          <w:t xml:space="preserve">. </w:t>
        </w:r>
        <w:r>
          <w:rPr>
            <w:rFonts w:ascii="Garamond" w:hAnsi="Garamond"/>
            <w:sz w:val="22"/>
            <w:szCs w:val="22"/>
          </w:rPr>
          <w:t xml:space="preserve">All </w:t>
        </w:r>
        <w:proofErr w:type="spellStart"/>
        <w:r>
          <w:rPr>
            <w:rFonts w:ascii="Garamond" w:hAnsi="Garamond"/>
            <w:sz w:val="22"/>
            <w:szCs w:val="22"/>
          </w:rPr>
          <w:t>sondes</w:t>
        </w:r>
        <w:proofErr w:type="spellEnd"/>
        <w:r>
          <w:rPr>
            <w:rFonts w:ascii="Garamond" w:hAnsi="Garamond"/>
            <w:sz w:val="22"/>
            <w:szCs w:val="22"/>
          </w:rPr>
          <w:t xml:space="preserve"> are the same model with the same probe configuration at each site except that SM has a chlorophyll probe, and an </w:t>
        </w:r>
        <w:proofErr w:type="spellStart"/>
        <w:r>
          <w:rPr>
            <w:rFonts w:ascii="Garamond" w:hAnsi="Garamond"/>
            <w:sz w:val="22"/>
            <w:szCs w:val="22"/>
          </w:rPr>
          <w:t>fDOM</w:t>
        </w:r>
        <w:proofErr w:type="spellEnd"/>
        <w:r>
          <w:rPr>
            <w:rFonts w:ascii="Garamond" w:hAnsi="Garamond"/>
            <w:sz w:val="22"/>
            <w:szCs w:val="22"/>
          </w:rPr>
          <w:t xml:space="preserve"> while the other three sites do not.</w:t>
        </w:r>
      </w:ins>
    </w:p>
    <w:p w:rsidR="000C5833" w:rsidRDefault="000C5833" w:rsidP="00054B12">
      <w:pPr>
        <w:ind w:left="360"/>
        <w:rPr>
          <w:ins w:id="985" w:author="Rikke Jeppesen" w:date="2021-04-05T15:59:00Z"/>
          <w:rFonts w:ascii="Garamond" w:hAnsi="Garamond"/>
          <w:sz w:val="22"/>
          <w:szCs w:val="22"/>
          <w:u w:val="single"/>
        </w:rPr>
      </w:pPr>
    </w:p>
    <w:p w:rsidR="000C5833" w:rsidRDefault="000C5833" w:rsidP="00054B12">
      <w:pPr>
        <w:ind w:left="360"/>
        <w:rPr>
          <w:ins w:id="986" w:author="Rikke Jeppesen" w:date="2021-04-05T15:59:00Z"/>
          <w:rFonts w:ascii="Garamond" w:hAnsi="Garamond"/>
          <w:sz w:val="22"/>
          <w:szCs w:val="22"/>
          <w:u w:val="single"/>
        </w:rPr>
      </w:pPr>
    </w:p>
    <w:p w:rsidR="00054B12" w:rsidRPr="00286A59" w:rsidDel="000C5833" w:rsidRDefault="00054B12" w:rsidP="00054B12">
      <w:pPr>
        <w:ind w:left="360"/>
        <w:rPr>
          <w:del w:id="987" w:author="Rikke Jeppesen" w:date="2021-04-05T15:59:00Z"/>
          <w:rFonts w:ascii="Garamond" w:hAnsi="Garamond"/>
          <w:sz w:val="22"/>
          <w:szCs w:val="22"/>
        </w:rPr>
      </w:pPr>
      <w:del w:id="988" w:author="Rikke Jeppesen" w:date="2021-04-05T15:59:00Z">
        <w:r w:rsidRPr="00054B12" w:rsidDel="000C5833">
          <w:rPr>
            <w:rFonts w:ascii="Garamond" w:hAnsi="Garamond"/>
            <w:sz w:val="22"/>
            <w:szCs w:val="22"/>
            <w:u w:val="single"/>
          </w:rPr>
          <w:delText>Example:</w:delText>
        </w:r>
        <w:r w:rsidRPr="005E3DD1" w:rsidDel="000C5833">
          <w:rPr>
            <w:rFonts w:ascii="Garamond" w:hAnsi="Garamond"/>
            <w:sz w:val="22"/>
            <w:szCs w:val="22"/>
          </w:rPr>
          <w:delText xml:space="preserve">  </w:delText>
        </w:r>
        <w:r w:rsidRPr="00286A59" w:rsidDel="000C5833">
          <w:rPr>
            <w:rFonts w:ascii="Garamond" w:hAnsi="Garamond"/>
            <w:sz w:val="22"/>
            <w:szCs w:val="22"/>
          </w:rPr>
          <w:delText xml:space="preserve">DEL NERR deployed </w:delText>
        </w:r>
        <w:r w:rsidR="00A02858" w:rsidDel="000C5833">
          <w:rPr>
            <w:rFonts w:ascii="Garamond" w:hAnsi="Garamond"/>
            <w:sz w:val="22"/>
            <w:szCs w:val="22"/>
          </w:rPr>
          <w:delText>mainly</w:delText>
        </w:r>
        <w:r w:rsidR="00A02858" w:rsidRPr="00286A59" w:rsidDel="000C5833">
          <w:rPr>
            <w:rFonts w:ascii="Garamond" w:hAnsi="Garamond"/>
            <w:sz w:val="22"/>
            <w:szCs w:val="22"/>
          </w:rPr>
          <w:delText xml:space="preserve"> </w:delText>
        </w:r>
        <w:r w:rsidR="00633BC4" w:rsidDel="000C5833">
          <w:rPr>
            <w:rFonts w:ascii="Garamond" w:hAnsi="Garamond"/>
            <w:sz w:val="22"/>
            <w:szCs w:val="22"/>
          </w:rPr>
          <w:delText xml:space="preserve">EXO </w:delText>
        </w:r>
        <w:r w:rsidR="0048684A" w:rsidDel="000C5833">
          <w:rPr>
            <w:rFonts w:ascii="Garamond" w:hAnsi="Garamond"/>
            <w:sz w:val="22"/>
            <w:szCs w:val="22"/>
          </w:rPr>
          <w:delText xml:space="preserve">data </w:delText>
        </w:r>
        <w:r w:rsidR="00633BC4" w:rsidDel="000C5833">
          <w:rPr>
            <w:rFonts w:ascii="Garamond" w:hAnsi="Garamond"/>
            <w:sz w:val="22"/>
            <w:szCs w:val="22"/>
          </w:rPr>
          <w:delText>s</w:delText>
        </w:r>
        <w:r w:rsidR="00A02858" w:rsidDel="000C5833">
          <w:rPr>
            <w:rFonts w:ascii="Garamond" w:hAnsi="Garamond"/>
            <w:sz w:val="22"/>
            <w:szCs w:val="22"/>
          </w:rPr>
          <w:delText xml:space="preserve">ondes and one </w:delText>
        </w:r>
        <w:r w:rsidR="00633BC4" w:rsidDel="000C5833">
          <w:rPr>
            <w:rFonts w:ascii="Garamond" w:hAnsi="Garamond"/>
            <w:sz w:val="22"/>
            <w:szCs w:val="22"/>
          </w:rPr>
          <w:delText xml:space="preserve">6600 EDS </w:delText>
        </w:r>
        <w:r w:rsidRPr="00286A59" w:rsidDel="000C5833">
          <w:rPr>
            <w:rFonts w:ascii="Garamond" w:hAnsi="Garamond"/>
            <w:sz w:val="22"/>
            <w:szCs w:val="22"/>
          </w:rPr>
          <w:delText xml:space="preserve">data sonde in </w:delText>
        </w:r>
        <w:r w:rsidR="00CB2C45" w:rsidDel="000C5833">
          <w:rPr>
            <w:rFonts w:ascii="Garamond" w:hAnsi="Garamond"/>
            <w:sz w:val="22"/>
            <w:szCs w:val="22"/>
          </w:rPr>
          <w:delText>2020</w:delText>
        </w:r>
        <w:r w:rsidRPr="00286A59" w:rsidDel="000C5833">
          <w:rPr>
            <w:rFonts w:ascii="Garamond" w:hAnsi="Garamond"/>
            <w:sz w:val="22"/>
            <w:szCs w:val="22"/>
          </w:rPr>
          <w:delText xml:space="preserve">.  </w:delText>
        </w:r>
        <w:r w:rsidR="00633BC4" w:rsidDel="000C5833">
          <w:rPr>
            <w:rFonts w:ascii="Garamond" w:hAnsi="Garamond"/>
            <w:sz w:val="22"/>
            <w:szCs w:val="22"/>
          </w:rPr>
          <w:delText xml:space="preserve">6600 EDS </w:delText>
        </w:r>
        <w:r w:rsidR="00A02858" w:rsidDel="000C5833">
          <w:rPr>
            <w:rFonts w:ascii="Garamond" w:hAnsi="Garamond"/>
            <w:sz w:val="22"/>
            <w:szCs w:val="22"/>
          </w:rPr>
          <w:delText xml:space="preserve">deployments occurred at DS only </w:delText>
        </w:r>
        <w:r w:rsidR="0048684A" w:rsidDel="000C5833">
          <w:rPr>
            <w:rFonts w:ascii="Garamond" w:hAnsi="Garamond"/>
            <w:sz w:val="22"/>
            <w:szCs w:val="22"/>
          </w:rPr>
          <w:delText xml:space="preserve">and utilized ROX DO sensors, these deployments </w:delText>
        </w:r>
        <w:r w:rsidR="00A02858" w:rsidDel="000C5833">
          <w:rPr>
            <w:rFonts w:ascii="Garamond" w:hAnsi="Garamond"/>
            <w:sz w:val="22"/>
            <w:szCs w:val="22"/>
          </w:rPr>
          <w:delText>are marked with an asterisk in the data collection period section.</w:delText>
        </w:r>
      </w:del>
    </w:p>
    <w:p w:rsidR="00054B12" w:rsidRPr="00286A59" w:rsidDel="000C5833" w:rsidRDefault="00054B12">
      <w:pPr>
        <w:rPr>
          <w:del w:id="989" w:author="Rikke Jeppesen" w:date="2021-04-05T15:59:00Z"/>
          <w:rFonts w:ascii="Garamond" w:hAnsi="Garamond"/>
          <w:sz w:val="22"/>
          <w:szCs w:val="22"/>
        </w:rPr>
        <w:pPrChange w:id="990" w:author="Rikke Jeppesen" w:date="2021-04-05T15:59:00Z">
          <w:pPr>
            <w:ind w:left="360"/>
          </w:pPr>
        </w:pPrChange>
      </w:pPr>
    </w:p>
    <w:p w:rsidR="00054B12" w:rsidRPr="00A51EE1" w:rsidDel="000C5833" w:rsidRDefault="00054B12" w:rsidP="00054B12">
      <w:pPr>
        <w:ind w:left="360"/>
        <w:rPr>
          <w:del w:id="991" w:author="Rikke Jeppesen" w:date="2021-04-05T16:00:00Z"/>
          <w:rFonts w:ascii="Garamond" w:hAnsi="Garamond"/>
          <w:sz w:val="22"/>
          <w:szCs w:val="22"/>
          <w:lang w:val="da-DK"/>
          <w:rPrChange w:id="992" w:author="Rikke Jeppesen" w:date="2021-04-02T13:42:00Z">
            <w:rPr>
              <w:del w:id="993" w:author="Rikke Jeppesen" w:date="2021-04-05T16:00:00Z"/>
              <w:rFonts w:ascii="Garamond" w:hAnsi="Garamond"/>
              <w:sz w:val="22"/>
              <w:szCs w:val="22"/>
            </w:rPr>
          </w:rPrChange>
        </w:rPr>
      </w:pPr>
      <w:del w:id="994" w:author="Rikke Jeppesen" w:date="2021-04-05T16:00:00Z">
        <w:r w:rsidRPr="00A51EE1" w:rsidDel="000C5833">
          <w:rPr>
            <w:rFonts w:ascii="Garamond" w:hAnsi="Garamond"/>
            <w:sz w:val="22"/>
            <w:szCs w:val="22"/>
            <w:lang w:val="da-DK"/>
            <w:rPrChange w:id="995" w:author="Rikke Jeppesen" w:date="2021-04-02T13:42:00Z">
              <w:rPr>
                <w:rFonts w:ascii="Garamond" w:hAnsi="Garamond"/>
                <w:sz w:val="22"/>
                <w:szCs w:val="22"/>
              </w:rPr>
            </w:rPrChange>
          </w:rPr>
          <w:delText>YSI 6600EDS data sonde:</w:delText>
        </w:r>
      </w:del>
    </w:p>
    <w:p w:rsidR="00054B12" w:rsidRPr="00A51EE1" w:rsidDel="000C5833" w:rsidRDefault="00054B12" w:rsidP="00054B12">
      <w:pPr>
        <w:ind w:left="360"/>
        <w:rPr>
          <w:del w:id="996" w:author="Rikke Jeppesen" w:date="2021-04-05T16:00:00Z"/>
          <w:rFonts w:ascii="Garamond" w:hAnsi="Garamond"/>
          <w:sz w:val="22"/>
          <w:szCs w:val="22"/>
          <w:lang w:val="da-DK"/>
          <w:rPrChange w:id="997" w:author="Rikke Jeppesen" w:date="2021-04-02T13:42:00Z">
            <w:rPr>
              <w:del w:id="998" w:author="Rikke Jeppesen" w:date="2021-04-05T16:00:00Z"/>
              <w:rFonts w:ascii="Garamond" w:hAnsi="Garamond"/>
              <w:sz w:val="22"/>
              <w:szCs w:val="22"/>
            </w:rPr>
          </w:rPrChange>
        </w:rPr>
      </w:pPr>
    </w:p>
    <w:p w:rsidR="00054B12" w:rsidRPr="00A51EE1" w:rsidDel="000C5833" w:rsidRDefault="00054B12" w:rsidP="00054B12">
      <w:pPr>
        <w:ind w:left="360"/>
        <w:rPr>
          <w:del w:id="999" w:author="Rikke Jeppesen" w:date="2021-04-05T16:00:00Z"/>
          <w:rFonts w:ascii="Garamond" w:hAnsi="Garamond"/>
          <w:sz w:val="22"/>
          <w:szCs w:val="22"/>
          <w:lang w:val="da-DK"/>
          <w:rPrChange w:id="1000" w:author="Rikke Jeppesen" w:date="2021-04-02T13:42:00Z">
            <w:rPr>
              <w:del w:id="1001" w:author="Rikke Jeppesen" w:date="2021-04-05T16:00:00Z"/>
              <w:rFonts w:ascii="Garamond" w:hAnsi="Garamond"/>
              <w:sz w:val="22"/>
              <w:szCs w:val="22"/>
            </w:rPr>
          </w:rPrChange>
        </w:rPr>
      </w:pPr>
      <w:del w:id="1002" w:author="Rikke Jeppesen" w:date="2021-04-05T16:00:00Z">
        <w:r w:rsidRPr="00A51EE1" w:rsidDel="000C5833">
          <w:rPr>
            <w:rFonts w:ascii="Garamond" w:hAnsi="Garamond"/>
            <w:sz w:val="22"/>
            <w:szCs w:val="22"/>
            <w:lang w:val="da-DK"/>
            <w:rPrChange w:id="1003" w:author="Rikke Jeppesen" w:date="2021-04-02T13:42:00Z">
              <w:rPr>
                <w:rFonts w:ascii="Garamond" w:hAnsi="Garamond"/>
                <w:sz w:val="22"/>
                <w:szCs w:val="22"/>
              </w:rPr>
            </w:rPrChange>
          </w:rPr>
          <w:delText>Parameter: Temperature</w:delText>
        </w:r>
      </w:del>
    </w:p>
    <w:p w:rsidR="00054B12" w:rsidRPr="00286A59" w:rsidDel="000C5833" w:rsidRDefault="00054B12" w:rsidP="00054B12">
      <w:pPr>
        <w:ind w:left="360"/>
        <w:rPr>
          <w:del w:id="1004" w:author="Rikke Jeppesen" w:date="2021-04-05T16:00:00Z"/>
          <w:rFonts w:ascii="Garamond" w:hAnsi="Garamond"/>
          <w:sz w:val="22"/>
          <w:szCs w:val="22"/>
        </w:rPr>
      </w:pPr>
      <w:del w:id="1005" w:author="Rikke Jeppesen" w:date="2021-04-05T16:00:00Z">
        <w:r w:rsidRPr="00286A59" w:rsidDel="000C5833">
          <w:rPr>
            <w:rFonts w:ascii="Garamond" w:hAnsi="Garamond"/>
            <w:sz w:val="22"/>
            <w:szCs w:val="22"/>
          </w:rPr>
          <w:delText>Units: Celsius (C)</w:delText>
        </w:r>
      </w:del>
    </w:p>
    <w:p w:rsidR="00054B12" w:rsidRPr="00286A59" w:rsidDel="000C5833" w:rsidRDefault="00054B12" w:rsidP="00054B12">
      <w:pPr>
        <w:ind w:left="360"/>
        <w:rPr>
          <w:del w:id="1006" w:author="Rikke Jeppesen" w:date="2021-04-05T16:00:00Z"/>
          <w:rFonts w:ascii="Garamond" w:hAnsi="Garamond"/>
          <w:sz w:val="22"/>
          <w:szCs w:val="22"/>
        </w:rPr>
      </w:pPr>
      <w:del w:id="1007" w:author="Rikke Jeppesen" w:date="2021-04-05T16:00:00Z">
        <w:r w:rsidRPr="00286A59" w:rsidDel="000C5833">
          <w:rPr>
            <w:rFonts w:ascii="Garamond" w:hAnsi="Garamond"/>
            <w:sz w:val="22"/>
            <w:szCs w:val="22"/>
          </w:rPr>
          <w:delText>Sensor Type: Thermistor</w:delText>
        </w:r>
      </w:del>
    </w:p>
    <w:p w:rsidR="00054B12" w:rsidRPr="00286A59" w:rsidDel="000C5833" w:rsidRDefault="00054B12" w:rsidP="00054B12">
      <w:pPr>
        <w:ind w:left="360"/>
        <w:rPr>
          <w:del w:id="1008" w:author="Rikke Jeppesen" w:date="2021-04-05T16:00:00Z"/>
          <w:rFonts w:ascii="Garamond" w:hAnsi="Garamond"/>
          <w:sz w:val="22"/>
          <w:szCs w:val="22"/>
        </w:rPr>
      </w:pPr>
      <w:del w:id="1009" w:author="Rikke Jeppesen" w:date="2021-04-05T16:00:00Z">
        <w:r w:rsidRPr="00286A59" w:rsidDel="000C5833">
          <w:rPr>
            <w:rFonts w:ascii="Garamond" w:hAnsi="Garamond"/>
            <w:sz w:val="22"/>
            <w:szCs w:val="22"/>
          </w:rPr>
          <w:delText>Model#: 6560</w:delText>
        </w:r>
      </w:del>
    </w:p>
    <w:p w:rsidR="00054B12" w:rsidRPr="00286A59" w:rsidDel="000C5833" w:rsidRDefault="00054B12" w:rsidP="00054B12">
      <w:pPr>
        <w:ind w:left="360"/>
        <w:rPr>
          <w:del w:id="1010" w:author="Rikke Jeppesen" w:date="2021-04-05T16:00:00Z"/>
          <w:rFonts w:ascii="Garamond" w:hAnsi="Garamond"/>
          <w:sz w:val="22"/>
          <w:szCs w:val="22"/>
        </w:rPr>
      </w:pPr>
      <w:del w:id="1011" w:author="Rikke Jeppesen" w:date="2021-04-05T16:00:00Z">
        <w:r w:rsidRPr="00286A59" w:rsidDel="000C5833">
          <w:rPr>
            <w:rFonts w:ascii="Garamond" w:hAnsi="Garamond"/>
            <w:sz w:val="22"/>
            <w:szCs w:val="22"/>
          </w:rPr>
          <w:delText xml:space="preserve">Range: -5 to </w:delText>
        </w:r>
        <w:r w:rsidR="00EB5B95" w:rsidDel="000C5833">
          <w:rPr>
            <w:rFonts w:ascii="Garamond" w:hAnsi="Garamond"/>
            <w:sz w:val="22"/>
            <w:szCs w:val="22"/>
          </w:rPr>
          <w:delText>50</w:delText>
        </w:r>
        <w:r w:rsidRPr="00286A59" w:rsidDel="000C5833">
          <w:rPr>
            <w:rFonts w:ascii="Garamond" w:hAnsi="Garamond"/>
            <w:sz w:val="22"/>
            <w:szCs w:val="22"/>
          </w:rPr>
          <w:delText xml:space="preserve"> C</w:delText>
        </w:r>
      </w:del>
    </w:p>
    <w:p w:rsidR="00054B12" w:rsidRPr="00286A59" w:rsidDel="000C5833" w:rsidRDefault="00054B12" w:rsidP="00054B12">
      <w:pPr>
        <w:ind w:left="360"/>
        <w:rPr>
          <w:del w:id="1012" w:author="Rikke Jeppesen" w:date="2021-04-05T16:00:00Z"/>
          <w:rFonts w:ascii="Garamond" w:hAnsi="Garamond"/>
          <w:sz w:val="22"/>
          <w:szCs w:val="22"/>
        </w:rPr>
      </w:pPr>
      <w:del w:id="1013" w:author="Rikke Jeppesen" w:date="2021-04-05T16:00:00Z">
        <w:r w:rsidRPr="00286A59" w:rsidDel="000C5833">
          <w:rPr>
            <w:rFonts w:ascii="Garamond" w:hAnsi="Garamond"/>
            <w:sz w:val="22"/>
            <w:szCs w:val="22"/>
          </w:rPr>
          <w:delText>Accuracy: +/-</w:delText>
        </w:r>
        <w:r w:rsidR="00F43EF4" w:rsidDel="000C5833">
          <w:rPr>
            <w:rFonts w:ascii="Garamond" w:hAnsi="Garamond"/>
            <w:sz w:val="22"/>
            <w:szCs w:val="22"/>
          </w:rPr>
          <w:delText xml:space="preserve"> </w:delText>
        </w:r>
        <w:r w:rsidRPr="00286A59" w:rsidDel="000C5833">
          <w:rPr>
            <w:rFonts w:ascii="Garamond" w:hAnsi="Garamond"/>
            <w:sz w:val="22"/>
            <w:szCs w:val="22"/>
          </w:rPr>
          <w:delText>0.15</w:delText>
        </w:r>
      </w:del>
    </w:p>
    <w:p w:rsidR="00054B12" w:rsidRPr="00286A59" w:rsidDel="000C5833" w:rsidRDefault="00054B12" w:rsidP="00054B12">
      <w:pPr>
        <w:ind w:left="360"/>
        <w:rPr>
          <w:del w:id="1014" w:author="Rikke Jeppesen" w:date="2021-04-05T16:00:00Z"/>
          <w:rFonts w:ascii="Garamond" w:hAnsi="Garamond"/>
          <w:sz w:val="22"/>
          <w:szCs w:val="22"/>
        </w:rPr>
      </w:pPr>
      <w:del w:id="1015" w:author="Rikke Jeppesen" w:date="2021-04-05T16:00:00Z">
        <w:r w:rsidRPr="00286A59" w:rsidDel="000C5833">
          <w:rPr>
            <w:rFonts w:ascii="Garamond" w:hAnsi="Garamond"/>
            <w:sz w:val="22"/>
            <w:szCs w:val="22"/>
          </w:rPr>
          <w:delText>Resolution: 0.01 C</w:delText>
        </w:r>
      </w:del>
    </w:p>
    <w:p w:rsidR="00054B12" w:rsidRPr="00286A59" w:rsidDel="000C5833" w:rsidRDefault="00054B12" w:rsidP="00054B12">
      <w:pPr>
        <w:ind w:left="360"/>
        <w:rPr>
          <w:del w:id="1016" w:author="Rikke Jeppesen" w:date="2021-04-05T16:00:00Z"/>
          <w:rFonts w:ascii="Garamond" w:hAnsi="Garamond"/>
          <w:sz w:val="22"/>
          <w:szCs w:val="22"/>
        </w:rPr>
      </w:pPr>
    </w:p>
    <w:p w:rsidR="00054B12" w:rsidRPr="00286A59" w:rsidDel="000C5833" w:rsidRDefault="00054B12" w:rsidP="00054B12">
      <w:pPr>
        <w:ind w:left="360"/>
        <w:rPr>
          <w:del w:id="1017" w:author="Rikke Jeppesen" w:date="2021-04-05T16:00:00Z"/>
          <w:rFonts w:ascii="Garamond" w:hAnsi="Garamond"/>
          <w:sz w:val="22"/>
          <w:szCs w:val="22"/>
        </w:rPr>
      </w:pPr>
      <w:del w:id="1018" w:author="Rikke Jeppesen" w:date="2021-04-05T16:00:00Z">
        <w:r w:rsidRPr="00286A59" w:rsidDel="000C5833">
          <w:rPr>
            <w:rFonts w:ascii="Garamond" w:hAnsi="Garamond"/>
            <w:sz w:val="22"/>
            <w:szCs w:val="22"/>
          </w:rPr>
          <w:delText>Parameter: Conductivity</w:delText>
        </w:r>
      </w:del>
    </w:p>
    <w:p w:rsidR="00054B12" w:rsidRPr="00286A59" w:rsidDel="000C5833" w:rsidRDefault="00054B12" w:rsidP="00054B12">
      <w:pPr>
        <w:ind w:left="360"/>
        <w:rPr>
          <w:del w:id="1019" w:author="Rikke Jeppesen" w:date="2021-04-05T16:00:00Z"/>
          <w:rFonts w:ascii="Garamond" w:hAnsi="Garamond"/>
          <w:sz w:val="22"/>
          <w:szCs w:val="22"/>
        </w:rPr>
      </w:pPr>
      <w:del w:id="1020" w:author="Rikke Jeppesen" w:date="2021-04-05T16:00:00Z">
        <w:r w:rsidRPr="00286A59" w:rsidDel="000C5833">
          <w:rPr>
            <w:rFonts w:ascii="Garamond" w:hAnsi="Garamond"/>
            <w:sz w:val="22"/>
            <w:szCs w:val="22"/>
          </w:rPr>
          <w:delText>Units: milli-Siemens per cm (mS/cm)</w:delText>
        </w:r>
      </w:del>
    </w:p>
    <w:p w:rsidR="00054B12" w:rsidRPr="00286A59" w:rsidDel="000C5833" w:rsidRDefault="00054B12" w:rsidP="00054B12">
      <w:pPr>
        <w:ind w:left="360"/>
        <w:rPr>
          <w:del w:id="1021" w:author="Rikke Jeppesen" w:date="2021-04-05T16:00:00Z"/>
          <w:rFonts w:ascii="Garamond" w:hAnsi="Garamond"/>
          <w:sz w:val="22"/>
          <w:szCs w:val="22"/>
        </w:rPr>
      </w:pPr>
      <w:del w:id="1022" w:author="Rikke Jeppesen" w:date="2021-04-05T16:00:00Z">
        <w:r w:rsidRPr="00286A59" w:rsidDel="000C5833">
          <w:rPr>
            <w:rFonts w:ascii="Garamond" w:hAnsi="Garamond"/>
            <w:sz w:val="22"/>
            <w:szCs w:val="22"/>
          </w:rPr>
          <w:delText>Sensor Type: 4-electrode cell with autoranging</w:delText>
        </w:r>
      </w:del>
    </w:p>
    <w:p w:rsidR="00054B12" w:rsidRPr="00286A59" w:rsidDel="000C5833" w:rsidRDefault="00054B12" w:rsidP="00054B12">
      <w:pPr>
        <w:ind w:left="360"/>
        <w:rPr>
          <w:del w:id="1023" w:author="Rikke Jeppesen" w:date="2021-04-05T16:00:00Z"/>
          <w:rFonts w:ascii="Garamond" w:hAnsi="Garamond"/>
          <w:sz w:val="22"/>
          <w:szCs w:val="22"/>
        </w:rPr>
      </w:pPr>
      <w:del w:id="1024" w:author="Rikke Jeppesen" w:date="2021-04-05T16:00:00Z">
        <w:r w:rsidRPr="00286A59" w:rsidDel="000C5833">
          <w:rPr>
            <w:rFonts w:ascii="Garamond" w:hAnsi="Garamond"/>
            <w:sz w:val="22"/>
            <w:szCs w:val="22"/>
          </w:rPr>
          <w:delText>Model#: 6560</w:delText>
        </w:r>
      </w:del>
    </w:p>
    <w:p w:rsidR="00054B12" w:rsidRPr="00286A59" w:rsidDel="000C5833" w:rsidRDefault="00054B12" w:rsidP="00054B12">
      <w:pPr>
        <w:ind w:left="360"/>
        <w:rPr>
          <w:del w:id="1025" w:author="Rikke Jeppesen" w:date="2021-04-05T16:00:00Z"/>
          <w:rFonts w:ascii="Garamond" w:hAnsi="Garamond"/>
          <w:sz w:val="22"/>
          <w:szCs w:val="22"/>
        </w:rPr>
      </w:pPr>
      <w:del w:id="1026" w:author="Rikke Jeppesen" w:date="2021-04-05T16:00:00Z">
        <w:r w:rsidRPr="00286A59" w:rsidDel="000C5833">
          <w:rPr>
            <w:rFonts w:ascii="Garamond" w:hAnsi="Garamond"/>
            <w:sz w:val="22"/>
            <w:szCs w:val="22"/>
          </w:rPr>
          <w:delText>Range: 0 to 100 mS/cm</w:delText>
        </w:r>
      </w:del>
    </w:p>
    <w:p w:rsidR="00054B12" w:rsidRPr="00286A59" w:rsidDel="000C5833" w:rsidRDefault="00054B12" w:rsidP="00054B12">
      <w:pPr>
        <w:ind w:left="360"/>
        <w:rPr>
          <w:del w:id="1027" w:author="Rikke Jeppesen" w:date="2021-04-05T16:00:00Z"/>
          <w:rFonts w:ascii="Garamond" w:hAnsi="Garamond"/>
          <w:sz w:val="22"/>
          <w:szCs w:val="22"/>
        </w:rPr>
      </w:pPr>
      <w:del w:id="1028" w:author="Rikke Jeppesen" w:date="2021-04-05T16:00:00Z">
        <w:r w:rsidRPr="00286A59" w:rsidDel="000C5833">
          <w:rPr>
            <w:rFonts w:ascii="Garamond" w:hAnsi="Garamond"/>
            <w:sz w:val="22"/>
            <w:szCs w:val="22"/>
          </w:rPr>
          <w:delText>Accuracy: +/-</w:delText>
        </w:r>
        <w:r w:rsidR="00F43EF4" w:rsidDel="000C5833">
          <w:rPr>
            <w:rFonts w:ascii="Garamond" w:hAnsi="Garamond"/>
            <w:sz w:val="22"/>
            <w:szCs w:val="22"/>
          </w:rPr>
          <w:delText xml:space="preserve"> </w:delText>
        </w:r>
        <w:r w:rsidRPr="00286A59" w:rsidDel="000C5833">
          <w:rPr>
            <w:rFonts w:ascii="Garamond" w:hAnsi="Garamond"/>
            <w:sz w:val="22"/>
            <w:szCs w:val="22"/>
          </w:rPr>
          <w:delText>0.5% of reading + 0.001 mS/cm</w:delText>
        </w:r>
      </w:del>
    </w:p>
    <w:p w:rsidR="00054B12" w:rsidRPr="00286A59" w:rsidDel="000C5833" w:rsidRDefault="00054B12" w:rsidP="00054B12">
      <w:pPr>
        <w:ind w:left="360"/>
        <w:rPr>
          <w:del w:id="1029" w:author="Rikke Jeppesen" w:date="2021-04-05T16:00:00Z"/>
          <w:rFonts w:ascii="Garamond" w:hAnsi="Garamond"/>
          <w:sz w:val="22"/>
          <w:szCs w:val="22"/>
        </w:rPr>
      </w:pPr>
      <w:del w:id="1030" w:author="Rikke Jeppesen" w:date="2021-04-05T16:00:00Z">
        <w:r w:rsidRPr="00286A59" w:rsidDel="000C5833">
          <w:rPr>
            <w:rFonts w:ascii="Garamond" w:hAnsi="Garamond"/>
            <w:sz w:val="22"/>
            <w:szCs w:val="22"/>
          </w:rPr>
          <w:delText>Resolution: 0.001 mS/cm to 0.1 mS/cm (range dependant)</w:delText>
        </w:r>
      </w:del>
    </w:p>
    <w:p w:rsidR="00054B12" w:rsidRPr="00286A59" w:rsidDel="000C5833" w:rsidRDefault="00054B12" w:rsidP="00054B12">
      <w:pPr>
        <w:ind w:left="360"/>
        <w:rPr>
          <w:del w:id="1031" w:author="Rikke Jeppesen" w:date="2021-04-05T16:00:00Z"/>
          <w:rFonts w:ascii="Garamond" w:hAnsi="Garamond"/>
          <w:sz w:val="22"/>
          <w:szCs w:val="22"/>
        </w:rPr>
      </w:pPr>
    </w:p>
    <w:p w:rsidR="00054B12" w:rsidRPr="00286A59" w:rsidDel="000C5833" w:rsidRDefault="00054B12" w:rsidP="00054B12">
      <w:pPr>
        <w:ind w:left="360"/>
        <w:rPr>
          <w:del w:id="1032" w:author="Rikke Jeppesen" w:date="2021-04-05T16:00:00Z"/>
          <w:rFonts w:ascii="Garamond" w:hAnsi="Garamond"/>
          <w:sz w:val="22"/>
          <w:szCs w:val="22"/>
        </w:rPr>
      </w:pPr>
      <w:del w:id="1033" w:author="Rikke Jeppesen" w:date="2021-04-05T16:00:00Z">
        <w:r w:rsidRPr="00286A59" w:rsidDel="000C5833">
          <w:rPr>
            <w:rFonts w:ascii="Garamond" w:hAnsi="Garamond"/>
            <w:sz w:val="22"/>
            <w:szCs w:val="22"/>
          </w:rPr>
          <w:delText>Parameter: Salinity</w:delText>
        </w:r>
      </w:del>
    </w:p>
    <w:p w:rsidR="00054B12" w:rsidRPr="00286A59" w:rsidDel="000C5833" w:rsidRDefault="00054B12" w:rsidP="00054B12">
      <w:pPr>
        <w:ind w:left="360"/>
        <w:rPr>
          <w:del w:id="1034" w:author="Rikke Jeppesen" w:date="2021-04-05T16:00:00Z"/>
          <w:rFonts w:ascii="Garamond" w:hAnsi="Garamond"/>
          <w:sz w:val="22"/>
          <w:szCs w:val="22"/>
        </w:rPr>
      </w:pPr>
      <w:del w:id="1035" w:author="Rikke Jeppesen" w:date="2021-04-05T16:00:00Z">
        <w:r w:rsidRPr="00286A59" w:rsidDel="000C5833">
          <w:rPr>
            <w:rFonts w:ascii="Garamond" w:hAnsi="Garamond"/>
            <w:sz w:val="22"/>
            <w:szCs w:val="22"/>
          </w:rPr>
          <w:delText>Units: parts per thousand (ppt)</w:delText>
        </w:r>
      </w:del>
    </w:p>
    <w:p w:rsidR="00054B12" w:rsidRPr="00286A59" w:rsidDel="000C5833" w:rsidRDefault="00054B12" w:rsidP="00054B12">
      <w:pPr>
        <w:ind w:left="360"/>
        <w:rPr>
          <w:del w:id="1036" w:author="Rikke Jeppesen" w:date="2021-04-05T16:00:00Z"/>
          <w:rFonts w:ascii="Garamond" w:hAnsi="Garamond"/>
          <w:sz w:val="22"/>
          <w:szCs w:val="22"/>
        </w:rPr>
      </w:pPr>
      <w:del w:id="1037" w:author="Rikke Jeppesen" w:date="2021-04-05T16:00:00Z">
        <w:r w:rsidRPr="00286A59" w:rsidDel="000C5833">
          <w:rPr>
            <w:rFonts w:ascii="Garamond" w:hAnsi="Garamond"/>
            <w:sz w:val="22"/>
            <w:szCs w:val="22"/>
          </w:rPr>
          <w:delText>Sensor Type: Calculated from conductivity and temperature</w:delText>
        </w:r>
      </w:del>
    </w:p>
    <w:p w:rsidR="00054B12" w:rsidRPr="00286A59" w:rsidDel="000C5833" w:rsidRDefault="00054B12" w:rsidP="00054B12">
      <w:pPr>
        <w:ind w:left="360"/>
        <w:rPr>
          <w:del w:id="1038" w:author="Rikke Jeppesen" w:date="2021-04-05T16:00:00Z"/>
          <w:rFonts w:ascii="Garamond" w:hAnsi="Garamond"/>
          <w:sz w:val="22"/>
          <w:szCs w:val="22"/>
        </w:rPr>
      </w:pPr>
      <w:del w:id="1039" w:author="Rikke Jeppesen" w:date="2021-04-05T16:00:00Z">
        <w:r w:rsidRPr="00286A59" w:rsidDel="000C5833">
          <w:rPr>
            <w:rFonts w:ascii="Garamond" w:hAnsi="Garamond"/>
            <w:sz w:val="22"/>
            <w:szCs w:val="22"/>
          </w:rPr>
          <w:delText>Range: 0 to 70 ppt</w:delText>
        </w:r>
      </w:del>
    </w:p>
    <w:p w:rsidR="00054B12" w:rsidRPr="00286A59" w:rsidDel="000C5833" w:rsidRDefault="00054B12" w:rsidP="00054B12">
      <w:pPr>
        <w:ind w:left="360"/>
        <w:rPr>
          <w:del w:id="1040" w:author="Rikke Jeppesen" w:date="2021-04-05T16:00:00Z"/>
          <w:rFonts w:ascii="Garamond" w:hAnsi="Garamond"/>
          <w:sz w:val="22"/>
          <w:szCs w:val="22"/>
        </w:rPr>
      </w:pPr>
      <w:del w:id="1041" w:author="Rikke Jeppesen" w:date="2021-04-05T16:00:00Z">
        <w:r w:rsidRPr="00286A59" w:rsidDel="000C5833">
          <w:rPr>
            <w:rFonts w:ascii="Garamond" w:hAnsi="Garamond"/>
            <w:sz w:val="22"/>
            <w:szCs w:val="22"/>
          </w:rPr>
          <w:delText>Accuracy: +/-</w:delText>
        </w:r>
        <w:r w:rsidR="00F43EF4" w:rsidDel="000C5833">
          <w:rPr>
            <w:rFonts w:ascii="Garamond" w:hAnsi="Garamond"/>
            <w:sz w:val="22"/>
            <w:szCs w:val="22"/>
          </w:rPr>
          <w:delText xml:space="preserve"> </w:delText>
        </w:r>
        <w:r w:rsidRPr="00286A59" w:rsidDel="000C5833">
          <w:rPr>
            <w:rFonts w:ascii="Garamond" w:hAnsi="Garamond"/>
            <w:sz w:val="22"/>
            <w:szCs w:val="22"/>
          </w:rPr>
          <w:delText>1.0% of reading pr 0.1 ppt, whichever is greater</w:delText>
        </w:r>
      </w:del>
    </w:p>
    <w:p w:rsidR="00054B12" w:rsidRPr="00286A59" w:rsidDel="000C5833" w:rsidRDefault="00054B12" w:rsidP="00054B12">
      <w:pPr>
        <w:ind w:left="360"/>
        <w:rPr>
          <w:del w:id="1042" w:author="Rikke Jeppesen" w:date="2021-04-05T16:00:00Z"/>
          <w:rFonts w:ascii="Garamond" w:hAnsi="Garamond"/>
          <w:sz w:val="22"/>
          <w:szCs w:val="22"/>
        </w:rPr>
      </w:pPr>
      <w:del w:id="1043" w:author="Rikke Jeppesen" w:date="2021-04-05T16:00:00Z">
        <w:r w:rsidRPr="00286A59" w:rsidDel="000C5833">
          <w:rPr>
            <w:rFonts w:ascii="Garamond" w:hAnsi="Garamond"/>
            <w:sz w:val="22"/>
            <w:szCs w:val="22"/>
          </w:rPr>
          <w:delText>Resolution: 0.01 ppt</w:delText>
        </w:r>
      </w:del>
    </w:p>
    <w:p w:rsidR="00054B12" w:rsidRPr="00286A59" w:rsidDel="000C5833" w:rsidRDefault="00054B12" w:rsidP="00054B12">
      <w:pPr>
        <w:ind w:left="360"/>
        <w:rPr>
          <w:del w:id="1044" w:author="Rikke Jeppesen" w:date="2021-04-05T16:00:00Z"/>
          <w:rFonts w:ascii="Garamond" w:hAnsi="Garamond"/>
          <w:sz w:val="22"/>
          <w:szCs w:val="22"/>
        </w:rPr>
      </w:pPr>
    </w:p>
    <w:p w:rsidR="00054B12" w:rsidRPr="00286A59" w:rsidDel="000C5833" w:rsidRDefault="00054B12" w:rsidP="00054B12">
      <w:pPr>
        <w:ind w:left="360"/>
        <w:rPr>
          <w:del w:id="1045" w:author="Rikke Jeppesen" w:date="2021-04-05T16:00:00Z"/>
          <w:rFonts w:ascii="Garamond" w:hAnsi="Garamond"/>
          <w:sz w:val="22"/>
          <w:szCs w:val="22"/>
        </w:rPr>
      </w:pPr>
      <w:del w:id="1046" w:author="Rikke Jeppesen" w:date="2021-04-05T16:00:00Z">
        <w:r w:rsidRPr="00286A59" w:rsidDel="000C5833">
          <w:rPr>
            <w:rFonts w:ascii="Garamond" w:hAnsi="Garamond"/>
            <w:sz w:val="22"/>
            <w:szCs w:val="22"/>
          </w:rPr>
          <w:delText>Parameter: Dissolved Oxygen % saturation</w:delText>
        </w:r>
      </w:del>
    </w:p>
    <w:p w:rsidR="00054B12" w:rsidRPr="00286A59" w:rsidDel="000C5833" w:rsidRDefault="00054B12" w:rsidP="00054B12">
      <w:pPr>
        <w:ind w:left="360"/>
        <w:rPr>
          <w:del w:id="1047" w:author="Rikke Jeppesen" w:date="2021-04-05T16:00:00Z"/>
          <w:rFonts w:ascii="Garamond" w:hAnsi="Garamond"/>
          <w:sz w:val="22"/>
          <w:szCs w:val="22"/>
        </w:rPr>
      </w:pPr>
      <w:del w:id="1048" w:author="Rikke Jeppesen" w:date="2021-04-05T16:00:00Z">
        <w:r w:rsidRPr="00286A59" w:rsidDel="000C5833">
          <w:rPr>
            <w:rFonts w:ascii="Garamond" w:hAnsi="Garamond"/>
            <w:sz w:val="22"/>
            <w:szCs w:val="22"/>
          </w:rPr>
          <w:delText>Units: percent air saturation (%)</w:delText>
        </w:r>
      </w:del>
    </w:p>
    <w:p w:rsidR="00054B12" w:rsidRPr="00286A59" w:rsidDel="000C5833" w:rsidRDefault="00054B12" w:rsidP="00054B12">
      <w:pPr>
        <w:ind w:left="360"/>
        <w:rPr>
          <w:del w:id="1049" w:author="Rikke Jeppesen" w:date="2021-04-05T16:00:00Z"/>
          <w:rFonts w:ascii="Garamond" w:hAnsi="Garamond"/>
          <w:sz w:val="22"/>
          <w:szCs w:val="22"/>
        </w:rPr>
      </w:pPr>
      <w:del w:id="1050" w:author="Rikke Jeppesen" w:date="2021-04-05T16:00:00Z">
        <w:r w:rsidRPr="00286A59" w:rsidDel="000C5833">
          <w:rPr>
            <w:rFonts w:ascii="Garamond" w:hAnsi="Garamond"/>
            <w:sz w:val="22"/>
            <w:szCs w:val="22"/>
          </w:rPr>
          <w:delText>Sensor Type: Rapid Pulse - Clark type, polargraphic</w:delText>
        </w:r>
      </w:del>
    </w:p>
    <w:p w:rsidR="00054B12" w:rsidRPr="00286A59" w:rsidDel="000C5833" w:rsidRDefault="00054B12" w:rsidP="00054B12">
      <w:pPr>
        <w:ind w:left="360"/>
        <w:rPr>
          <w:del w:id="1051" w:author="Rikke Jeppesen" w:date="2021-04-05T16:00:00Z"/>
          <w:rFonts w:ascii="Garamond" w:hAnsi="Garamond"/>
          <w:sz w:val="22"/>
          <w:szCs w:val="22"/>
        </w:rPr>
      </w:pPr>
      <w:del w:id="1052" w:author="Rikke Jeppesen" w:date="2021-04-05T16:00:00Z">
        <w:r w:rsidRPr="00286A59" w:rsidDel="000C5833">
          <w:rPr>
            <w:rFonts w:ascii="Garamond" w:hAnsi="Garamond"/>
            <w:sz w:val="22"/>
            <w:szCs w:val="22"/>
          </w:rPr>
          <w:delText>Model#: 6562</w:delText>
        </w:r>
      </w:del>
    </w:p>
    <w:p w:rsidR="00054B12" w:rsidRPr="00286A59" w:rsidDel="000C5833" w:rsidRDefault="00054B12" w:rsidP="00054B12">
      <w:pPr>
        <w:ind w:left="360"/>
        <w:rPr>
          <w:del w:id="1053" w:author="Rikke Jeppesen" w:date="2021-04-05T16:00:00Z"/>
          <w:rFonts w:ascii="Garamond" w:hAnsi="Garamond"/>
          <w:sz w:val="22"/>
          <w:szCs w:val="22"/>
        </w:rPr>
      </w:pPr>
      <w:del w:id="1054" w:author="Rikke Jeppesen" w:date="2021-04-05T16:00:00Z">
        <w:r w:rsidRPr="00286A59" w:rsidDel="000C5833">
          <w:rPr>
            <w:rFonts w:ascii="Garamond" w:hAnsi="Garamond"/>
            <w:sz w:val="22"/>
            <w:szCs w:val="22"/>
          </w:rPr>
          <w:delText>Range: 0 to 500% air saturation</w:delText>
        </w:r>
      </w:del>
    </w:p>
    <w:p w:rsidR="00054B12" w:rsidRPr="00286A59" w:rsidDel="000C5833" w:rsidRDefault="00054B12" w:rsidP="00054B12">
      <w:pPr>
        <w:ind w:left="360"/>
        <w:rPr>
          <w:del w:id="1055" w:author="Rikke Jeppesen" w:date="2021-04-05T16:00:00Z"/>
          <w:rFonts w:ascii="Garamond" w:hAnsi="Garamond"/>
          <w:sz w:val="22"/>
          <w:szCs w:val="22"/>
        </w:rPr>
      </w:pPr>
      <w:del w:id="1056" w:author="Rikke Jeppesen" w:date="2021-04-05T16:00:00Z">
        <w:r w:rsidRPr="00286A59" w:rsidDel="000C5833">
          <w:rPr>
            <w:rFonts w:ascii="Garamond" w:hAnsi="Garamond"/>
            <w:sz w:val="22"/>
            <w:szCs w:val="22"/>
          </w:rPr>
          <w:delText>Accuracy: 0-200% air saturation: +/-</w:delText>
        </w:r>
        <w:r w:rsidR="00F43EF4" w:rsidDel="000C5833">
          <w:rPr>
            <w:rFonts w:ascii="Garamond" w:hAnsi="Garamond"/>
            <w:sz w:val="22"/>
            <w:szCs w:val="22"/>
          </w:rPr>
          <w:delText xml:space="preserve"> </w:delText>
        </w:r>
        <w:r w:rsidRPr="00286A59" w:rsidDel="000C5833">
          <w:rPr>
            <w:rFonts w:ascii="Garamond" w:hAnsi="Garamond"/>
            <w:sz w:val="22"/>
            <w:szCs w:val="22"/>
          </w:rPr>
          <w:delText>2% of the reading or 2% air saturation, whichever is greater; 200 to 500% air saturation: +/-</w:delText>
        </w:r>
        <w:r w:rsidR="00F43EF4" w:rsidDel="000C5833">
          <w:rPr>
            <w:rFonts w:ascii="Garamond" w:hAnsi="Garamond"/>
            <w:sz w:val="22"/>
            <w:szCs w:val="22"/>
          </w:rPr>
          <w:delText xml:space="preserve"> </w:delText>
        </w:r>
        <w:r w:rsidRPr="00286A59" w:rsidDel="000C5833">
          <w:rPr>
            <w:rFonts w:ascii="Garamond" w:hAnsi="Garamond"/>
            <w:sz w:val="22"/>
            <w:szCs w:val="22"/>
          </w:rPr>
          <w:delText>6% of the reading</w:delText>
        </w:r>
      </w:del>
    </w:p>
    <w:p w:rsidR="00054B12" w:rsidRPr="00286A59" w:rsidDel="000C5833" w:rsidRDefault="00054B12" w:rsidP="00054B12">
      <w:pPr>
        <w:ind w:left="360"/>
        <w:rPr>
          <w:del w:id="1057" w:author="Rikke Jeppesen" w:date="2021-04-05T16:00:00Z"/>
          <w:rFonts w:ascii="Garamond" w:hAnsi="Garamond"/>
          <w:sz w:val="22"/>
          <w:szCs w:val="22"/>
        </w:rPr>
      </w:pPr>
      <w:del w:id="1058" w:author="Rikke Jeppesen" w:date="2021-04-05T16:00:00Z">
        <w:r w:rsidRPr="00286A59" w:rsidDel="000C5833">
          <w:rPr>
            <w:rFonts w:ascii="Garamond" w:hAnsi="Garamond"/>
            <w:sz w:val="22"/>
            <w:szCs w:val="22"/>
          </w:rPr>
          <w:delText>Resolution: 0.1% air saturation</w:delText>
        </w:r>
      </w:del>
    </w:p>
    <w:p w:rsidR="00054B12" w:rsidRPr="00286A59" w:rsidDel="000C5833" w:rsidRDefault="00054B12" w:rsidP="00054B12">
      <w:pPr>
        <w:ind w:left="360"/>
        <w:rPr>
          <w:del w:id="1059" w:author="Rikke Jeppesen" w:date="2021-04-05T16:00:00Z"/>
          <w:rFonts w:ascii="Garamond" w:hAnsi="Garamond"/>
          <w:sz w:val="22"/>
          <w:szCs w:val="22"/>
        </w:rPr>
      </w:pPr>
    </w:p>
    <w:p w:rsidR="00054B12" w:rsidRPr="00286A59" w:rsidDel="000C5833" w:rsidRDefault="00054B12" w:rsidP="00054B12">
      <w:pPr>
        <w:ind w:left="360"/>
        <w:rPr>
          <w:del w:id="1060" w:author="Rikke Jeppesen" w:date="2021-04-05T16:00:00Z"/>
          <w:rFonts w:ascii="Garamond" w:hAnsi="Garamond"/>
          <w:sz w:val="22"/>
          <w:szCs w:val="22"/>
        </w:rPr>
      </w:pPr>
      <w:del w:id="1061" w:author="Rikke Jeppesen" w:date="2021-04-05T16:00:00Z">
        <w:r w:rsidRPr="00286A59" w:rsidDel="000C5833">
          <w:rPr>
            <w:rFonts w:ascii="Garamond" w:hAnsi="Garamond"/>
            <w:sz w:val="22"/>
            <w:szCs w:val="22"/>
          </w:rPr>
          <w:delText>or</w:delText>
        </w:r>
      </w:del>
    </w:p>
    <w:p w:rsidR="004B2A17" w:rsidDel="000C5833" w:rsidRDefault="004B2A17" w:rsidP="00054B12">
      <w:pPr>
        <w:ind w:left="360"/>
        <w:rPr>
          <w:del w:id="1062" w:author="Rikke Jeppesen" w:date="2021-04-05T16:00:00Z"/>
          <w:rFonts w:ascii="Garamond" w:hAnsi="Garamond"/>
          <w:sz w:val="22"/>
          <w:szCs w:val="22"/>
        </w:rPr>
      </w:pPr>
    </w:p>
    <w:p w:rsidR="00054B12" w:rsidRPr="00286A59" w:rsidDel="000C5833" w:rsidRDefault="00054B12" w:rsidP="00054B12">
      <w:pPr>
        <w:ind w:left="360"/>
        <w:rPr>
          <w:del w:id="1063" w:author="Rikke Jeppesen" w:date="2021-04-05T16:00:00Z"/>
          <w:rFonts w:ascii="Garamond" w:hAnsi="Garamond"/>
          <w:sz w:val="22"/>
          <w:szCs w:val="22"/>
        </w:rPr>
      </w:pPr>
      <w:del w:id="1064" w:author="Rikke Jeppesen" w:date="2021-04-05T16:00:00Z">
        <w:r w:rsidRPr="00286A59" w:rsidDel="000C5833">
          <w:rPr>
            <w:rFonts w:ascii="Garamond" w:hAnsi="Garamond"/>
            <w:sz w:val="22"/>
            <w:szCs w:val="22"/>
          </w:rPr>
          <w:delText>Sensor Type: Optical probe w/ mechanical cleaning</w:delText>
        </w:r>
      </w:del>
    </w:p>
    <w:p w:rsidR="00054B12" w:rsidRPr="00286A59" w:rsidDel="000C5833" w:rsidRDefault="00054B12" w:rsidP="00054B12">
      <w:pPr>
        <w:ind w:left="360"/>
        <w:rPr>
          <w:del w:id="1065" w:author="Rikke Jeppesen" w:date="2021-04-05T16:00:00Z"/>
          <w:rFonts w:ascii="Garamond" w:hAnsi="Garamond"/>
          <w:sz w:val="22"/>
          <w:szCs w:val="22"/>
        </w:rPr>
      </w:pPr>
      <w:del w:id="1066" w:author="Rikke Jeppesen" w:date="2021-04-05T16:00:00Z">
        <w:r w:rsidRPr="00286A59" w:rsidDel="000C5833">
          <w:rPr>
            <w:rFonts w:ascii="Garamond" w:hAnsi="Garamond"/>
            <w:sz w:val="22"/>
            <w:szCs w:val="22"/>
          </w:rPr>
          <w:delText>Model#: 6150 ROX</w:delText>
        </w:r>
      </w:del>
    </w:p>
    <w:p w:rsidR="00054B12" w:rsidRPr="00286A59" w:rsidDel="000C5833" w:rsidRDefault="00054B12" w:rsidP="00054B12">
      <w:pPr>
        <w:ind w:left="360"/>
        <w:rPr>
          <w:del w:id="1067" w:author="Rikke Jeppesen" w:date="2021-04-05T16:00:00Z"/>
          <w:rFonts w:ascii="Garamond" w:hAnsi="Garamond"/>
          <w:sz w:val="22"/>
          <w:szCs w:val="22"/>
        </w:rPr>
      </w:pPr>
      <w:del w:id="1068" w:author="Rikke Jeppesen" w:date="2021-04-05T16:00:00Z">
        <w:r w:rsidRPr="00286A59" w:rsidDel="000C5833">
          <w:rPr>
            <w:rFonts w:ascii="Garamond" w:hAnsi="Garamond"/>
            <w:sz w:val="22"/>
            <w:szCs w:val="22"/>
          </w:rPr>
          <w:delText>Range: 0 to 500% air saturation</w:delText>
        </w:r>
      </w:del>
    </w:p>
    <w:p w:rsidR="00054B12" w:rsidRPr="00286A59" w:rsidDel="000C5833" w:rsidRDefault="00054B12" w:rsidP="00054B12">
      <w:pPr>
        <w:ind w:left="360"/>
        <w:rPr>
          <w:del w:id="1069" w:author="Rikke Jeppesen" w:date="2021-04-05T16:00:00Z"/>
          <w:rFonts w:ascii="Garamond" w:hAnsi="Garamond"/>
          <w:sz w:val="22"/>
          <w:szCs w:val="22"/>
        </w:rPr>
      </w:pPr>
      <w:del w:id="1070" w:author="Rikke Jeppesen" w:date="2021-04-05T16:00:00Z">
        <w:r w:rsidRPr="00286A59" w:rsidDel="000C5833">
          <w:rPr>
            <w:rFonts w:ascii="Garamond" w:hAnsi="Garamond"/>
            <w:sz w:val="22"/>
            <w:szCs w:val="22"/>
          </w:rPr>
          <w:delText>Accuracy: 0-200% air saturation: +/-</w:delText>
        </w:r>
        <w:r w:rsidR="00F43EF4" w:rsidDel="000C5833">
          <w:rPr>
            <w:rFonts w:ascii="Garamond" w:hAnsi="Garamond"/>
            <w:sz w:val="22"/>
            <w:szCs w:val="22"/>
          </w:rPr>
          <w:delText xml:space="preserve"> </w:delText>
        </w:r>
        <w:r w:rsidRPr="00286A59" w:rsidDel="000C5833">
          <w:rPr>
            <w:rFonts w:ascii="Garamond" w:hAnsi="Garamond"/>
            <w:sz w:val="22"/>
            <w:szCs w:val="22"/>
          </w:rPr>
          <w:delText>1% of the reading or 1% air saturation, whichever is greater 200-500% air saturation: +/- 15% or reading</w:delText>
        </w:r>
      </w:del>
    </w:p>
    <w:p w:rsidR="00054B12" w:rsidRPr="00286A59" w:rsidDel="000C5833" w:rsidRDefault="00054B12" w:rsidP="00054B12">
      <w:pPr>
        <w:ind w:left="360"/>
        <w:rPr>
          <w:del w:id="1071" w:author="Rikke Jeppesen" w:date="2021-04-05T16:00:00Z"/>
          <w:rFonts w:ascii="Garamond" w:hAnsi="Garamond"/>
          <w:sz w:val="22"/>
          <w:szCs w:val="22"/>
        </w:rPr>
      </w:pPr>
      <w:del w:id="1072" w:author="Rikke Jeppesen" w:date="2021-04-05T16:00:00Z">
        <w:r w:rsidRPr="00286A59" w:rsidDel="000C5833">
          <w:rPr>
            <w:rFonts w:ascii="Garamond" w:hAnsi="Garamond"/>
            <w:sz w:val="22"/>
            <w:szCs w:val="22"/>
          </w:rPr>
          <w:delText>Resolution: 0.1% air saturation</w:delText>
        </w:r>
      </w:del>
    </w:p>
    <w:p w:rsidR="003D6752" w:rsidDel="000C5833" w:rsidRDefault="003D6752" w:rsidP="00054B12">
      <w:pPr>
        <w:ind w:left="360"/>
        <w:rPr>
          <w:del w:id="1073" w:author="Rikke Jeppesen" w:date="2021-04-05T16:00:00Z"/>
          <w:rFonts w:ascii="Garamond" w:hAnsi="Garamond"/>
          <w:sz w:val="22"/>
          <w:szCs w:val="22"/>
        </w:rPr>
      </w:pPr>
    </w:p>
    <w:p w:rsidR="00054B12" w:rsidRPr="00286A59" w:rsidDel="000C5833" w:rsidRDefault="00054B12" w:rsidP="00054B12">
      <w:pPr>
        <w:ind w:left="360"/>
        <w:rPr>
          <w:del w:id="1074" w:author="Rikke Jeppesen" w:date="2021-04-05T16:00:00Z"/>
          <w:rFonts w:ascii="Garamond" w:hAnsi="Garamond"/>
          <w:sz w:val="22"/>
          <w:szCs w:val="22"/>
        </w:rPr>
      </w:pPr>
      <w:del w:id="1075" w:author="Rikke Jeppesen" w:date="2021-04-05T16:00:00Z">
        <w:r w:rsidRPr="00286A59" w:rsidDel="000C5833">
          <w:rPr>
            <w:rFonts w:ascii="Garamond" w:hAnsi="Garamond"/>
            <w:sz w:val="22"/>
            <w:szCs w:val="22"/>
          </w:rPr>
          <w:delText>Parameter: Dissolved Oxygen mg/L (Calculated from % air saturation, temperature, and salinity)</w:delText>
        </w:r>
      </w:del>
    </w:p>
    <w:p w:rsidR="00054B12" w:rsidRPr="00286A59" w:rsidDel="000C5833" w:rsidRDefault="00054B12" w:rsidP="00054B12">
      <w:pPr>
        <w:ind w:left="360"/>
        <w:rPr>
          <w:del w:id="1076" w:author="Rikke Jeppesen" w:date="2021-04-05T16:00:00Z"/>
          <w:rFonts w:ascii="Garamond" w:hAnsi="Garamond"/>
          <w:sz w:val="22"/>
          <w:szCs w:val="22"/>
        </w:rPr>
      </w:pPr>
      <w:del w:id="1077" w:author="Rikke Jeppesen" w:date="2021-04-05T16:00:00Z">
        <w:r w:rsidRPr="00286A59" w:rsidDel="000C5833">
          <w:rPr>
            <w:rFonts w:ascii="Garamond" w:hAnsi="Garamond"/>
            <w:sz w:val="22"/>
            <w:szCs w:val="22"/>
          </w:rPr>
          <w:delText>Units: milligrams/Liter (mg/L)</w:delText>
        </w:r>
      </w:del>
    </w:p>
    <w:p w:rsidR="00054B12" w:rsidRPr="00286A59" w:rsidDel="000C5833" w:rsidRDefault="00054B12" w:rsidP="00054B12">
      <w:pPr>
        <w:ind w:left="360"/>
        <w:rPr>
          <w:del w:id="1078" w:author="Rikke Jeppesen" w:date="2021-04-05T16:00:00Z"/>
          <w:rFonts w:ascii="Garamond" w:hAnsi="Garamond"/>
          <w:sz w:val="22"/>
          <w:szCs w:val="22"/>
        </w:rPr>
      </w:pPr>
      <w:del w:id="1079" w:author="Rikke Jeppesen" w:date="2021-04-05T16:00:00Z">
        <w:r w:rsidRPr="00286A59" w:rsidDel="000C5833">
          <w:rPr>
            <w:rFonts w:ascii="Garamond" w:hAnsi="Garamond"/>
            <w:sz w:val="22"/>
            <w:szCs w:val="22"/>
          </w:rPr>
          <w:delText>Sensor Type: Rapid Pulse - Clark type, polargraphic</w:delText>
        </w:r>
      </w:del>
    </w:p>
    <w:p w:rsidR="00054B12" w:rsidRPr="00286A59" w:rsidDel="000C5833" w:rsidRDefault="00054B12" w:rsidP="00054B12">
      <w:pPr>
        <w:ind w:left="360"/>
        <w:rPr>
          <w:del w:id="1080" w:author="Rikke Jeppesen" w:date="2021-04-05T16:00:00Z"/>
          <w:rFonts w:ascii="Garamond" w:hAnsi="Garamond"/>
          <w:sz w:val="22"/>
          <w:szCs w:val="22"/>
        </w:rPr>
      </w:pPr>
      <w:del w:id="1081" w:author="Rikke Jeppesen" w:date="2021-04-05T16:00:00Z">
        <w:r w:rsidRPr="00286A59" w:rsidDel="000C5833">
          <w:rPr>
            <w:rFonts w:ascii="Garamond" w:hAnsi="Garamond"/>
            <w:sz w:val="22"/>
            <w:szCs w:val="22"/>
          </w:rPr>
          <w:delText>Model#: 6562</w:delText>
        </w:r>
      </w:del>
    </w:p>
    <w:p w:rsidR="00054B12" w:rsidRPr="00286A59" w:rsidDel="000C5833" w:rsidRDefault="00054B12" w:rsidP="00054B12">
      <w:pPr>
        <w:ind w:left="360"/>
        <w:rPr>
          <w:del w:id="1082" w:author="Rikke Jeppesen" w:date="2021-04-05T16:00:00Z"/>
          <w:rFonts w:ascii="Garamond" w:hAnsi="Garamond"/>
          <w:sz w:val="22"/>
          <w:szCs w:val="22"/>
        </w:rPr>
      </w:pPr>
      <w:del w:id="1083" w:author="Rikke Jeppesen" w:date="2021-04-05T16:00:00Z">
        <w:r w:rsidRPr="00286A59" w:rsidDel="000C5833">
          <w:rPr>
            <w:rFonts w:ascii="Garamond" w:hAnsi="Garamond"/>
            <w:sz w:val="22"/>
            <w:szCs w:val="22"/>
          </w:rPr>
          <w:delText>Range: 0 to 50 mg/L</w:delText>
        </w:r>
      </w:del>
    </w:p>
    <w:p w:rsidR="00054B12" w:rsidRPr="00286A59" w:rsidDel="000C5833" w:rsidRDefault="00054B12" w:rsidP="00054B12">
      <w:pPr>
        <w:ind w:left="360"/>
        <w:rPr>
          <w:del w:id="1084" w:author="Rikke Jeppesen" w:date="2021-04-05T16:00:00Z"/>
          <w:rFonts w:ascii="Garamond" w:hAnsi="Garamond"/>
          <w:sz w:val="22"/>
          <w:szCs w:val="22"/>
        </w:rPr>
      </w:pPr>
      <w:del w:id="1085" w:author="Rikke Jeppesen" w:date="2021-04-05T16:00:00Z">
        <w:r w:rsidRPr="00286A59" w:rsidDel="000C5833">
          <w:rPr>
            <w:rFonts w:ascii="Garamond" w:hAnsi="Garamond"/>
            <w:sz w:val="22"/>
            <w:szCs w:val="22"/>
          </w:rPr>
          <w:delText>Accuracy: 0-20 mg/L: +/-</w:delText>
        </w:r>
        <w:r w:rsidR="00F43EF4" w:rsidDel="000C5833">
          <w:rPr>
            <w:rFonts w:ascii="Garamond" w:hAnsi="Garamond"/>
            <w:sz w:val="22"/>
            <w:szCs w:val="22"/>
          </w:rPr>
          <w:delText xml:space="preserve"> </w:delText>
        </w:r>
        <w:r w:rsidRPr="00286A59" w:rsidDel="000C5833">
          <w:rPr>
            <w:rFonts w:ascii="Garamond" w:hAnsi="Garamond"/>
            <w:sz w:val="22"/>
            <w:szCs w:val="22"/>
          </w:rPr>
          <w:delText>2% of the reading or 0.2 mg/L, whichever is greater</w:delText>
        </w:r>
      </w:del>
    </w:p>
    <w:p w:rsidR="00054B12" w:rsidRPr="00286A59" w:rsidDel="000C5833" w:rsidRDefault="00054B12" w:rsidP="00054B12">
      <w:pPr>
        <w:ind w:left="360"/>
        <w:rPr>
          <w:del w:id="1086" w:author="Rikke Jeppesen" w:date="2021-04-05T16:00:00Z"/>
          <w:rFonts w:ascii="Garamond" w:hAnsi="Garamond"/>
          <w:sz w:val="22"/>
          <w:szCs w:val="22"/>
        </w:rPr>
      </w:pPr>
      <w:del w:id="1087" w:author="Rikke Jeppesen" w:date="2021-04-05T16:00:00Z">
        <w:r w:rsidRPr="00286A59" w:rsidDel="000C5833">
          <w:rPr>
            <w:rFonts w:ascii="Garamond" w:hAnsi="Garamond"/>
            <w:sz w:val="22"/>
            <w:szCs w:val="22"/>
          </w:rPr>
          <w:delText>20 to 50 mg/L: +/-</w:delText>
        </w:r>
        <w:r w:rsidR="00F43EF4" w:rsidDel="000C5833">
          <w:rPr>
            <w:rFonts w:ascii="Garamond" w:hAnsi="Garamond"/>
            <w:sz w:val="22"/>
            <w:szCs w:val="22"/>
          </w:rPr>
          <w:delText xml:space="preserve"> </w:delText>
        </w:r>
        <w:r w:rsidRPr="00286A59" w:rsidDel="000C5833">
          <w:rPr>
            <w:rFonts w:ascii="Garamond" w:hAnsi="Garamond"/>
            <w:sz w:val="22"/>
            <w:szCs w:val="22"/>
          </w:rPr>
          <w:delText>6% of the reading</w:delText>
        </w:r>
      </w:del>
    </w:p>
    <w:p w:rsidR="00054B12" w:rsidRPr="00286A59" w:rsidDel="000C5833" w:rsidRDefault="00054B12" w:rsidP="00054B12">
      <w:pPr>
        <w:ind w:left="360"/>
        <w:rPr>
          <w:del w:id="1088" w:author="Rikke Jeppesen" w:date="2021-04-05T16:00:00Z"/>
          <w:rFonts w:ascii="Garamond" w:hAnsi="Garamond"/>
          <w:sz w:val="22"/>
          <w:szCs w:val="22"/>
        </w:rPr>
      </w:pPr>
      <w:del w:id="1089" w:author="Rikke Jeppesen" w:date="2021-04-05T16:00:00Z">
        <w:r w:rsidRPr="00286A59" w:rsidDel="000C5833">
          <w:rPr>
            <w:rFonts w:ascii="Garamond" w:hAnsi="Garamond"/>
            <w:sz w:val="22"/>
            <w:szCs w:val="22"/>
          </w:rPr>
          <w:delText>Resolution: 0.01 mg/L</w:delText>
        </w:r>
      </w:del>
    </w:p>
    <w:p w:rsidR="00054B12" w:rsidRPr="00286A59" w:rsidDel="000C5833" w:rsidRDefault="00054B12" w:rsidP="00054B12">
      <w:pPr>
        <w:ind w:left="360"/>
        <w:rPr>
          <w:del w:id="1090" w:author="Rikke Jeppesen" w:date="2021-04-05T16:00:00Z"/>
          <w:rFonts w:ascii="Garamond" w:hAnsi="Garamond"/>
          <w:sz w:val="22"/>
          <w:szCs w:val="22"/>
        </w:rPr>
      </w:pPr>
    </w:p>
    <w:p w:rsidR="00054B12" w:rsidRPr="00286A59" w:rsidDel="000C5833" w:rsidRDefault="00054B12" w:rsidP="00054B12">
      <w:pPr>
        <w:ind w:left="360"/>
        <w:rPr>
          <w:del w:id="1091" w:author="Rikke Jeppesen" w:date="2021-04-05T16:00:00Z"/>
          <w:rFonts w:ascii="Garamond" w:hAnsi="Garamond"/>
          <w:sz w:val="22"/>
          <w:szCs w:val="22"/>
        </w:rPr>
      </w:pPr>
      <w:del w:id="1092" w:author="Rikke Jeppesen" w:date="2021-04-05T16:00:00Z">
        <w:r w:rsidRPr="00286A59" w:rsidDel="000C5833">
          <w:rPr>
            <w:rFonts w:ascii="Garamond" w:hAnsi="Garamond"/>
            <w:sz w:val="22"/>
            <w:szCs w:val="22"/>
          </w:rPr>
          <w:delText>or</w:delText>
        </w:r>
      </w:del>
    </w:p>
    <w:p w:rsidR="00054B12" w:rsidRPr="00286A59" w:rsidDel="000C5833" w:rsidRDefault="00054B12" w:rsidP="00054B12">
      <w:pPr>
        <w:ind w:left="360"/>
        <w:rPr>
          <w:del w:id="1093" w:author="Rikke Jeppesen" w:date="2021-04-05T16:00:00Z"/>
          <w:rFonts w:ascii="Garamond" w:hAnsi="Garamond"/>
          <w:sz w:val="22"/>
          <w:szCs w:val="22"/>
        </w:rPr>
      </w:pPr>
    </w:p>
    <w:p w:rsidR="00054B12" w:rsidRPr="00286A59" w:rsidDel="000C5833" w:rsidRDefault="00054B12" w:rsidP="00054B12">
      <w:pPr>
        <w:ind w:left="360"/>
        <w:rPr>
          <w:del w:id="1094" w:author="Rikke Jeppesen" w:date="2021-04-05T16:00:00Z"/>
          <w:rFonts w:ascii="Garamond" w:hAnsi="Garamond"/>
          <w:sz w:val="22"/>
          <w:szCs w:val="22"/>
        </w:rPr>
      </w:pPr>
      <w:del w:id="1095" w:author="Rikke Jeppesen" w:date="2021-04-05T16:00:00Z">
        <w:r w:rsidRPr="00286A59" w:rsidDel="000C5833">
          <w:rPr>
            <w:rFonts w:ascii="Garamond" w:hAnsi="Garamond"/>
            <w:sz w:val="22"/>
            <w:szCs w:val="22"/>
          </w:rPr>
          <w:delText>Units: milligrams/Liter (mg/L)</w:delText>
        </w:r>
      </w:del>
    </w:p>
    <w:p w:rsidR="00054B12" w:rsidRPr="00286A59" w:rsidDel="000C5833" w:rsidRDefault="00054B12" w:rsidP="00054B12">
      <w:pPr>
        <w:ind w:left="360"/>
        <w:rPr>
          <w:del w:id="1096" w:author="Rikke Jeppesen" w:date="2021-04-05T16:00:00Z"/>
          <w:rFonts w:ascii="Garamond" w:hAnsi="Garamond"/>
          <w:sz w:val="22"/>
          <w:szCs w:val="22"/>
        </w:rPr>
      </w:pPr>
      <w:del w:id="1097" w:author="Rikke Jeppesen" w:date="2021-04-05T16:00:00Z">
        <w:r w:rsidRPr="00286A59" w:rsidDel="000C5833">
          <w:rPr>
            <w:rFonts w:ascii="Garamond" w:hAnsi="Garamond"/>
            <w:sz w:val="22"/>
            <w:szCs w:val="22"/>
          </w:rPr>
          <w:delText>Sensor Type: Optical probe w/ mechanical cleaning</w:delText>
        </w:r>
      </w:del>
    </w:p>
    <w:p w:rsidR="00054B12" w:rsidRPr="00286A59" w:rsidDel="000C5833" w:rsidRDefault="00054B12" w:rsidP="00054B12">
      <w:pPr>
        <w:ind w:left="360"/>
        <w:rPr>
          <w:del w:id="1098" w:author="Rikke Jeppesen" w:date="2021-04-05T16:00:00Z"/>
          <w:rFonts w:ascii="Garamond" w:hAnsi="Garamond"/>
          <w:sz w:val="22"/>
          <w:szCs w:val="22"/>
        </w:rPr>
      </w:pPr>
      <w:del w:id="1099" w:author="Rikke Jeppesen" w:date="2021-04-05T16:00:00Z">
        <w:r w:rsidRPr="00286A59" w:rsidDel="000C5833">
          <w:rPr>
            <w:rFonts w:ascii="Garamond" w:hAnsi="Garamond"/>
            <w:sz w:val="22"/>
            <w:szCs w:val="22"/>
          </w:rPr>
          <w:delText>Model#: 6150 ROX</w:delText>
        </w:r>
      </w:del>
    </w:p>
    <w:p w:rsidR="00054B12" w:rsidRPr="00286A59" w:rsidDel="000C5833" w:rsidRDefault="00054B12" w:rsidP="00054B12">
      <w:pPr>
        <w:ind w:left="360"/>
        <w:rPr>
          <w:del w:id="1100" w:author="Rikke Jeppesen" w:date="2021-04-05T16:00:00Z"/>
          <w:rFonts w:ascii="Garamond" w:hAnsi="Garamond"/>
          <w:sz w:val="22"/>
          <w:szCs w:val="22"/>
        </w:rPr>
      </w:pPr>
      <w:del w:id="1101" w:author="Rikke Jeppesen" w:date="2021-04-05T16:00:00Z">
        <w:r w:rsidRPr="00286A59" w:rsidDel="000C5833">
          <w:rPr>
            <w:rFonts w:ascii="Garamond" w:hAnsi="Garamond"/>
            <w:sz w:val="22"/>
            <w:szCs w:val="22"/>
          </w:rPr>
          <w:delText>Range: 0 to 50 mg/L</w:delText>
        </w:r>
      </w:del>
    </w:p>
    <w:p w:rsidR="00054B12" w:rsidRPr="00286A59" w:rsidDel="000C5833" w:rsidRDefault="00054B12" w:rsidP="00054B12">
      <w:pPr>
        <w:ind w:left="360"/>
        <w:rPr>
          <w:del w:id="1102" w:author="Rikke Jeppesen" w:date="2021-04-05T16:00:00Z"/>
          <w:rFonts w:ascii="Garamond" w:hAnsi="Garamond"/>
          <w:sz w:val="22"/>
          <w:szCs w:val="22"/>
        </w:rPr>
      </w:pPr>
      <w:del w:id="1103" w:author="Rikke Jeppesen" w:date="2021-04-05T16:00:00Z">
        <w:r w:rsidRPr="00286A59" w:rsidDel="000C5833">
          <w:rPr>
            <w:rFonts w:ascii="Garamond" w:hAnsi="Garamond"/>
            <w:sz w:val="22"/>
            <w:szCs w:val="22"/>
          </w:rPr>
          <w:delText>Accuracy: 0-20 mg/L: +/-0.1 mg/l or 1% of the reading, whichever is greater</w:delText>
        </w:r>
      </w:del>
    </w:p>
    <w:p w:rsidR="00054B12" w:rsidRPr="00286A59" w:rsidDel="000C5833" w:rsidRDefault="00054B12" w:rsidP="00054B12">
      <w:pPr>
        <w:ind w:left="360"/>
        <w:rPr>
          <w:del w:id="1104" w:author="Rikke Jeppesen" w:date="2021-04-05T16:00:00Z"/>
          <w:rFonts w:ascii="Garamond" w:hAnsi="Garamond"/>
          <w:sz w:val="22"/>
          <w:szCs w:val="22"/>
        </w:rPr>
      </w:pPr>
      <w:del w:id="1105" w:author="Rikke Jeppesen" w:date="2021-04-05T16:00:00Z">
        <w:r w:rsidRPr="00286A59" w:rsidDel="000C5833">
          <w:rPr>
            <w:rFonts w:ascii="Garamond" w:hAnsi="Garamond"/>
            <w:sz w:val="22"/>
            <w:szCs w:val="22"/>
          </w:rPr>
          <w:delText>20 to 50 mg/L: +/-</w:delText>
        </w:r>
        <w:r w:rsidR="00F43EF4" w:rsidDel="000C5833">
          <w:rPr>
            <w:rFonts w:ascii="Garamond" w:hAnsi="Garamond"/>
            <w:sz w:val="22"/>
            <w:szCs w:val="22"/>
          </w:rPr>
          <w:delText xml:space="preserve"> </w:delText>
        </w:r>
        <w:r w:rsidRPr="00286A59" w:rsidDel="000C5833">
          <w:rPr>
            <w:rFonts w:ascii="Garamond" w:hAnsi="Garamond"/>
            <w:sz w:val="22"/>
            <w:szCs w:val="22"/>
          </w:rPr>
          <w:delText>15% of the reading</w:delText>
        </w:r>
      </w:del>
    </w:p>
    <w:p w:rsidR="00054B12" w:rsidRPr="00286A59" w:rsidDel="000C5833" w:rsidRDefault="00054B12" w:rsidP="00054B12">
      <w:pPr>
        <w:ind w:left="360"/>
        <w:rPr>
          <w:del w:id="1106" w:author="Rikke Jeppesen" w:date="2021-04-05T16:00:00Z"/>
          <w:rFonts w:ascii="Garamond" w:hAnsi="Garamond"/>
          <w:sz w:val="22"/>
          <w:szCs w:val="22"/>
        </w:rPr>
      </w:pPr>
      <w:del w:id="1107" w:author="Rikke Jeppesen" w:date="2021-04-05T16:00:00Z">
        <w:r w:rsidRPr="00286A59" w:rsidDel="000C5833">
          <w:rPr>
            <w:rFonts w:ascii="Garamond" w:hAnsi="Garamond"/>
            <w:sz w:val="22"/>
            <w:szCs w:val="22"/>
          </w:rPr>
          <w:delText>Resolution: 0.01 mg/L</w:delText>
        </w:r>
      </w:del>
    </w:p>
    <w:p w:rsidR="00054B12" w:rsidRPr="00286A59" w:rsidDel="000C5833" w:rsidRDefault="00054B12" w:rsidP="00054B12">
      <w:pPr>
        <w:ind w:left="360"/>
        <w:rPr>
          <w:del w:id="1108" w:author="Rikke Jeppesen" w:date="2021-04-05T16:00:00Z"/>
          <w:rFonts w:ascii="Garamond" w:hAnsi="Garamond"/>
          <w:sz w:val="22"/>
          <w:szCs w:val="22"/>
        </w:rPr>
      </w:pPr>
    </w:p>
    <w:p w:rsidR="00054B12" w:rsidRPr="00286A59" w:rsidDel="000C5833" w:rsidRDefault="00054B12" w:rsidP="00054B12">
      <w:pPr>
        <w:ind w:left="360"/>
        <w:rPr>
          <w:del w:id="1109" w:author="Rikke Jeppesen" w:date="2021-04-05T16:00:00Z"/>
          <w:rFonts w:ascii="Garamond" w:hAnsi="Garamond"/>
          <w:sz w:val="22"/>
          <w:szCs w:val="22"/>
        </w:rPr>
      </w:pPr>
      <w:del w:id="1110" w:author="Rikke Jeppesen" w:date="2021-04-05T16:00:00Z">
        <w:r w:rsidRPr="00286A59" w:rsidDel="000C5833">
          <w:rPr>
            <w:rFonts w:ascii="Garamond" w:hAnsi="Garamond"/>
            <w:sz w:val="22"/>
            <w:szCs w:val="22"/>
          </w:rPr>
          <w:delText>Parameter: Non-vented Level - Shallow (Depth)</w:delText>
        </w:r>
      </w:del>
    </w:p>
    <w:p w:rsidR="00054B12" w:rsidRPr="00286A59" w:rsidDel="000C5833" w:rsidRDefault="00054B12" w:rsidP="00054B12">
      <w:pPr>
        <w:ind w:left="360"/>
        <w:rPr>
          <w:del w:id="1111" w:author="Rikke Jeppesen" w:date="2021-04-05T16:00:00Z"/>
          <w:rFonts w:ascii="Garamond" w:hAnsi="Garamond"/>
          <w:sz w:val="22"/>
          <w:szCs w:val="22"/>
        </w:rPr>
      </w:pPr>
      <w:del w:id="1112" w:author="Rikke Jeppesen" w:date="2021-04-05T16:00:00Z">
        <w:r w:rsidRPr="00286A59" w:rsidDel="000C5833">
          <w:rPr>
            <w:rFonts w:ascii="Garamond" w:hAnsi="Garamond"/>
            <w:sz w:val="22"/>
            <w:szCs w:val="22"/>
          </w:rPr>
          <w:delText>Units: feet or meters (ft or m)</w:delText>
        </w:r>
      </w:del>
    </w:p>
    <w:p w:rsidR="00054B12" w:rsidRPr="00286A59" w:rsidDel="000C5833" w:rsidRDefault="00054B12" w:rsidP="00054B12">
      <w:pPr>
        <w:ind w:left="360"/>
        <w:rPr>
          <w:del w:id="1113" w:author="Rikke Jeppesen" w:date="2021-04-05T16:00:00Z"/>
          <w:rFonts w:ascii="Garamond" w:hAnsi="Garamond"/>
          <w:sz w:val="22"/>
          <w:szCs w:val="22"/>
        </w:rPr>
      </w:pPr>
      <w:del w:id="1114" w:author="Rikke Jeppesen" w:date="2021-04-05T16:00:00Z">
        <w:r w:rsidRPr="00286A59" w:rsidDel="000C5833">
          <w:rPr>
            <w:rFonts w:ascii="Garamond" w:hAnsi="Garamond"/>
            <w:sz w:val="22"/>
            <w:szCs w:val="22"/>
          </w:rPr>
          <w:delText>Sensor Type: Stainless steel strain gauge</w:delText>
        </w:r>
      </w:del>
    </w:p>
    <w:p w:rsidR="00054B12" w:rsidRPr="00286A59" w:rsidDel="000C5833" w:rsidRDefault="00054B12" w:rsidP="00054B12">
      <w:pPr>
        <w:ind w:left="360"/>
        <w:rPr>
          <w:del w:id="1115" w:author="Rikke Jeppesen" w:date="2021-04-05T16:00:00Z"/>
          <w:rFonts w:ascii="Garamond" w:hAnsi="Garamond"/>
          <w:sz w:val="22"/>
          <w:szCs w:val="22"/>
        </w:rPr>
      </w:pPr>
      <w:del w:id="1116" w:author="Rikke Jeppesen" w:date="2021-04-05T16:00:00Z">
        <w:r w:rsidRPr="00286A59" w:rsidDel="000C5833">
          <w:rPr>
            <w:rFonts w:ascii="Garamond" w:hAnsi="Garamond"/>
            <w:sz w:val="22"/>
            <w:szCs w:val="22"/>
          </w:rPr>
          <w:delText>Range: 0 to 30 ft (9.1 m)</w:delText>
        </w:r>
      </w:del>
    </w:p>
    <w:p w:rsidR="00054B12" w:rsidRPr="00286A59" w:rsidDel="000C5833" w:rsidRDefault="00054B12" w:rsidP="00054B12">
      <w:pPr>
        <w:ind w:left="360"/>
        <w:rPr>
          <w:del w:id="1117" w:author="Rikke Jeppesen" w:date="2021-04-05T16:00:00Z"/>
          <w:rFonts w:ascii="Garamond" w:hAnsi="Garamond"/>
          <w:sz w:val="22"/>
          <w:szCs w:val="22"/>
        </w:rPr>
      </w:pPr>
      <w:del w:id="1118" w:author="Rikke Jeppesen" w:date="2021-04-05T16:00:00Z">
        <w:r w:rsidRPr="00286A59" w:rsidDel="000C5833">
          <w:rPr>
            <w:rFonts w:ascii="Garamond" w:hAnsi="Garamond"/>
            <w:sz w:val="22"/>
            <w:szCs w:val="22"/>
          </w:rPr>
          <w:delText>Accuracy: +/- 0.06 ft (0.018 m)</w:delText>
        </w:r>
      </w:del>
    </w:p>
    <w:p w:rsidR="00054B12" w:rsidRPr="00286A59" w:rsidDel="000C5833" w:rsidRDefault="00054B12" w:rsidP="00054B12">
      <w:pPr>
        <w:ind w:left="360"/>
        <w:rPr>
          <w:del w:id="1119" w:author="Rikke Jeppesen" w:date="2021-04-05T16:00:00Z"/>
          <w:rFonts w:ascii="Garamond" w:hAnsi="Garamond"/>
          <w:sz w:val="22"/>
          <w:szCs w:val="22"/>
        </w:rPr>
      </w:pPr>
      <w:del w:id="1120" w:author="Rikke Jeppesen" w:date="2021-04-05T16:00:00Z">
        <w:r w:rsidRPr="00286A59" w:rsidDel="000C5833">
          <w:rPr>
            <w:rFonts w:ascii="Garamond" w:hAnsi="Garamond"/>
            <w:sz w:val="22"/>
            <w:szCs w:val="22"/>
          </w:rPr>
          <w:delText>Resolution: 0.001 ft (0.001 m)</w:delText>
        </w:r>
      </w:del>
    </w:p>
    <w:p w:rsidR="00054B12" w:rsidRPr="00286A59" w:rsidDel="000C5833" w:rsidRDefault="00054B12" w:rsidP="00054B12">
      <w:pPr>
        <w:ind w:left="360"/>
        <w:rPr>
          <w:del w:id="1121" w:author="Rikke Jeppesen" w:date="2021-04-05T16:00:00Z"/>
          <w:rFonts w:ascii="Garamond" w:hAnsi="Garamond"/>
          <w:sz w:val="22"/>
          <w:szCs w:val="22"/>
        </w:rPr>
      </w:pPr>
    </w:p>
    <w:p w:rsidR="00054B12" w:rsidRPr="00286A59" w:rsidDel="000C5833" w:rsidRDefault="00054B12" w:rsidP="00054B12">
      <w:pPr>
        <w:ind w:left="360"/>
        <w:rPr>
          <w:del w:id="1122" w:author="Rikke Jeppesen" w:date="2021-04-05T16:00:00Z"/>
          <w:rFonts w:ascii="Garamond" w:hAnsi="Garamond"/>
          <w:sz w:val="22"/>
          <w:szCs w:val="22"/>
        </w:rPr>
      </w:pPr>
      <w:del w:id="1123" w:author="Rikke Jeppesen" w:date="2021-04-05T16:00:00Z">
        <w:r w:rsidRPr="00286A59" w:rsidDel="000C5833">
          <w:rPr>
            <w:rFonts w:ascii="Garamond" w:hAnsi="Garamond"/>
            <w:sz w:val="22"/>
            <w:szCs w:val="22"/>
          </w:rPr>
          <w:delText xml:space="preserve">Parameter: pH </w:delText>
        </w:r>
        <w:r w:rsidR="003E16A1" w:rsidDel="000C5833">
          <w:rPr>
            <w:rFonts w:ascii="Garamond" w:hAnsi="Garamond"/>
            <w:sz w:val="22"/>
            <w:szCs w:val="22"/>
          </w:rPr>
          <w:delText>–</w:delText>
        </w:r>
        <w:r w:rsidRPr="00286A59" w:rsidDel="000C5833">
          <w:rPr>
            <w:rFonts w:ascii="Garamond" w:hAnsi="Garamond"/>
            <w:sz w:val="22"/>
            <w:szCs w:val="22"/>
          </w:rPr>
          <w:delText xml:space="preserve"> </w:delText>
        </w:r>
        <w:r w:rsidR="003E16A1" w:rsidDel="000C5833">
          <w:rPr>
            <w:rFonts w:ascii="Garamond" w:hAnsi="Garamond"/>
            <w:sz w:val="22"/>
            <w:szCs w:val="22"/>
          </w:rPr>
          <w:delText xml:space="preserve">bulb probe or </w:delText>
        </w:r>
        <w:r w:rsidRPr="00286A59" w:rsidDel="000C5833">
          <w:rPr>
            <w:rFonts w:ascii="Garamond" w:hAnsi="Garamond"/>
            <w:sz w:val="22"/>
            <w:szCs w:val="22"/>
          </w:rPr>
          <w:delText>EDS flat</w:delText>
        </w:r>
        <w:r w:rsidR="003E16A1" w:rsidDel="000C5833">
          <w:rPr>
            <w:rFonts w:ascii="Garamond" w:hAnsi="Garamond"/>
            <w:sz w:val="22"/>
            <w:szCs w:val="22"/>
          </w:rPr>
          <w:delText xml:space="preserve"> glass</w:delText>
        </w:r>
        <w:r w:rsidRPr="00286A59" w:rsidDel="000C5833">
          <w:rPr>
            <w:rFonts w:ascii="Garamond" w:hAnsi="Garamond"/>
            <w:sz w:val="22"/>
            <w:szCs w:val="22"/>
          </w:rPr>
          <w:delText xml:space="preserve"> probe</w:delText>
        </w:r>
      </w:del>
    </w:p>
    <w:p w:rsidR="00054B12" w:rsidRPr="00286A59" w:rsidDel="000C5833" w:rsidRDefault="00054B12" w:rsidP="00054B12">
      <w:pPr>
        <w:ind w:left="360"/>
        <w:rPr>
          <w:del w:id="1124" w:author="Rikke Jeppesen" w:date="2021-04-05T16:00:00Z"/>
          <w:rFonts w:ascii="Garamond" w:hAnsi="Garamond"/>
          <w:sz w:val="22"/>
          <w:szCs w:val="22"/>
        </w:rPr>
      </w:pPr>
      <w:del w:id="1125" w:author="Rikke Jeppesen" w:date="2021-04-05T16:00:00Z">
        <w:r w:rsidRPr="00286A59" w:rsidDel="000C5833">
          <w:rPr>
            <w:rFonts w:ascii="Garamond" w:hAnsi="Garamond"/>
            <w:sz w:val="22"/>
            <w:szCs w:val="22"/>
          </w:rPr>
          <w:delText>Units: pH units</w:delText>
        </w:r>
      </w:del>
    </w:p>
    <w:p w:rsidR="00054B12" w:rsidRPr="00286A59" w:rsidDel="000C5833" w:rsidRDefault="00054B12" w:rsidP="00054B12">
      <w:pPr>
        <w:ind w:left="360"/>
        <w:rPr>
          <w:del w:id="1126" w:author="Rikke Jeppesen" w:date="2021-04-05T16:00:00Z"/>
          <w:rFonts w:ascii="Garamond" w:hAnsi="Garamond"/>
          <w:sz w:val="22"/>
          <w:szCs w:val="22"/>
        </w:rPr>
      </w:pPr>
      <w:del w:id="1127" w:author="Rikke Jeppesen" w:date="2021-04-05T16:00:00Z">
        <w:r w:rsidRPr="00286A59" w:rsidDel="000C5833">
          <w:rPr>
            <w:rFonts w:ascii="Garamond" w:hAnsi="Garamond"/>
            <w:sz w:val="22"/>
            <w:szCs w:val="22"/>
          </w:rPr>
          <w:delText>Sensor Type: Glass combination electrode</w:delText>
        </w:r>
      </w:del>
    </w:p>
    <w:p w:rsidR="003E16A1" w:rsidDel="000C5833" w:rsidRDefault="003E16A1" w:rsidP="00054B12">
      <w:pPr>
        <w:ind w:left="360"/>
        <w:rPr>
          <w:del w:id="1128" w:author="Rikke Jeppesen" w:date="2021-04-05T16:00:00Z"/>
          <w:rFonts w:ascii="Garamond" w:hAnsi="Garamond"/>
          <w:sz w:val="22"/>
          <w:szCs w:val="22"/>
        </w:rPr>
      </w:pPr>
      <w:del w:id="1129" w:author="Rikke Jeppesen" w:date="2021-04-05T16:00:00Z">
        <w:r w:rsidDel="000C5833">
          <w:rPr>
            <w:rFonts w:ascii="Garamond" w:hAnsi="Garamond"/>
            <w:sz w:val="22"/>
            <w:szCs w:val="22"/>
          </w:rPr>
          <w:delText>Model#: 6561 or 6561FG</w:delText>
        </w:r>
      </w:del>
    </w:p>
    <w:p w:rsidR="00054B12" w:rsidRPr="00286A59" w:rsidDel="000C5833" w:rsidRDefault="00054B12" w:rsidP="00054B12">
      <w:pPr>
        <w:ind w:left="360"/>
        <w:rPr>
          <w:del w:id="1130" w:author="Rikke Jeppesen" w:date="2021-04-05T16:00:00Z"/>
          <w:rFonts w:ascii="Garamond" w:hAnsi="Garamond"/>
          <w:sz w:val="22"/>
          <w:szCs w:val="22"/>
        </w:rPr>
      </w:pPr>
      <w:del w:id="1131" w:author="Rikke Jeppesen" w:date="2021-04-05T16:00:00Z">
        <w:r w:rsidRPr="00286A59" w:rsidDel="000C5833">
          <w:rPr>
            <w:rFonts w:ascii="Garamond" w:hAnsi="Garamond"/>
            <w:sz w:val="22"/>
            <w:szCs w:val="22"/>
          </w:rPr>
          <w:delText>Range: 0 to 14 units</w:delText>
        </w:r>
      </w:del>
    </w:p>
    <w:p w:rsidR="00054B12" w:rsidRPr="00286A59" w:rsidDel="000C5833" w:rsidRDefault="00054B12" w:rsidP="00054B12">
      <w:pPr>
        <w:ind w:left="360"/>
        <w:rPr>
          <w:del w:id="1132" w:author="Rikke Jeppesen" w:date="2021-04-05T16:00:00Z"/>
          <w:rFonts w:ascii="Garamond" w:hAnsi="Garamond"/>
          <w:sz w:val="22"/>
          <w:szCs w:val="22"/>
        </w:rPr>
      </w:pPr>
      <w:del w:id="1133" w:author="Rikke Jeppesen" w:date="2021-04-05T16:00:00Z">
        <w:r w:rsidRPr="00286A59" w:rsidDel="000C5833">
          <w:rPr>
            <w:rFonts w:ascii="Garamond" w:hAnsi="Garamond"/>
            <w:sz w:val="22"/>
            <w:szCs w:val="22"/>
          </w:rPr>
          <w:delText>Accuracy: +/- 0.2 units</w:delText>
        </w:r>
      </w:del>
    </w:p>
    <w:p w:rsidR="00054B12" w:rsidRPr="00286A59" w:rsidDel="000C5833" w:rsidRDefault="00054B12" w:rsidP="00054B12">
      <w:pPr>
        <w:ind w:left="360"/>
        <w:rPr>
          <w:del w:id="1134" w:author="Rikke Jeppesen" w:date="2021-04-05T16:00:00Z"/>
          <w:rFonts w:ascii="Garamond" w:hAnsi="Garamond"/>
          <w:sz w:val="22"/>
          <w:szCs w:val="22"/>
        </w:rPr>
      </w:pPr>
      <w:del w:id="1135" w:author="Rikke Jeppesen" w:date="2021-04-05T16:00:00Z">
        <w:r w:rsidRPr="00286A59" w:rsidDel="000C5833">
          <w:rPr>
            <w:rFonts w:ascii="Garamond" w:hAnsi="Garamond"/>
            <w:sz w:val="22"/>
            <w:szCs w:val="22"/>
          </w:rPr>
          <w:delText>Resolution: 0.01 units</w:delText>
        </w:r>
      </w:del>
    </w:p>
    <w:p w:rsidR="00054B12" w:rsidRPr="00286A59" w:rsidDel="000C5833" w:rsidRDefault="00054B12" w:rsidP="00054B12">
      <w:pPr>
        <w:ind w:left="360"/>
        <w:rPr>
          <w:del w:id="1136" w:author="Rikke Jeppesen" w:date="2021-04-05T16:00:00Z"/>
          <w:rFonts w:ascii="Garamond" w:hAnsi="Garamond"/>
          <w:sz w:val="22"/>
          <w:szCs w:val="22"/>
        </w:rPr>
      </w:pPr>
    </w:p>
    <w:p w:rsidR="00054B12" w:rsidRPr="00286A59" w:rsidDel="000C5833" w:rsidRDefault="00054B12" w:rsidP="00054B12">
      <w:pPr>
        <w:ind w:left="360"/>
        <w:rPr>
          <w:del w:id="1137" w:author="Rikke Jeppesen" w:date="2021-04-05T16:00:00Z"/>
          <w:rFonts w:ascii="Garamond" w:hAnsi="Garamond"/>
          <w:sz w:val="22"/>
          <w:szCs w:val="22"/>
        </w:rPr>
      </w:pPr>
      <w:del w:id="1138" w:author="Rikke Jeppesen" w:date="2021-04-05T16:00:00Z">
        <w:r w:rsidRPr="00286A59" w:rsidDel="000C5833">
          <w:rPr>
            <w:rFonts w:ascii="Garamond" w:hAnsi="Garamond"/>
            <w:sz w:val="22"/>
            <w:szCs w:val="22"/>
          </w:rPr>
          <w:delText>Parameter: Turbidity</w:delText>
        </w:r>
      </w:del>
    </w:p>
    <w:p w:rsidR="00054B12" w:rsidRPr="00286A59" w:rsidDel="000C5833" w:rsidRDefault="00054B12" w:rsidP="00054B12">
      <w:pPr>
        <w:ind w:left="360"/>
        <w:rPr>
          <w:del w:id="1139" w:author="Rikke Jeppesen" w:date="2021-04-05T16:00:00Z"/>
          <w:rFonts w:ascii="Garamond" w:hAnsi="Garamond"/>
          <w:sz w:val="22"/>
          <w:szCs w:val="22"/>
        </w:rPr>
      </w:pPr>
      <w:del w:id="1140" w:author="Rikke Jeppesen" w:date="2021-04-05T16:00:00Z">
        <w:r w:rsidRPr="00286A59" w:rsidDel="000C5833">
          <w:rPr>
            <w:rFonts w:ascii="Garamond" w:hAnsi="Garamond"/>
            <w:sz w:val="22"/>
            <w:szCs w:val="22"/>
          </w:rPr>
          <w:delText>Units: nephelometric turbidity units (NTU)</w:delText>
        </w:r>
      </w:del>
    </w:p>
    <w:p w:rsidR="00054B12" w:rsidRPr="00286A59" w:rsidDel="000C5833" w:rsidRDefault="00054B12" w:rsidP="00054B12">
      <w:pPr>
        <w:ind w:left="360"/>
        <w:rPr>
          <w:del w:id="1141" w:author="Rikke Jeppesen" w:date="2021-04-05T16:00:00Z"/>
          <w:rFonts w:ascii="Garamond" w:hAnsi="Garamond"/>
          <w:sz w:val="22"/>
          <w:szCs w:val="22"/>
        </w:rPr>
      </w:pPr>
      <w:del w:id="1142" w:author="Rikke Jeppesen" w:date="2021-04-05T16:00:00Z">
        <w:r w:rsidRPr="00286A59" w:rsidDel="000C5833">
          <w:rPr>
            <w:rFonts w:ascii="Garamond" w:hAnsi="Garamond"/>
            <w:sz w:val="22"/>
            <w:szCs w:val="22"/>
          </w:rPr>
          <w:delText>Sensor Type: Optical, 90 degree scatter, with mechanical cleaning</w:delText>
        </w:r>
      </w:del>
    </w:p>
    <w:p w:rsidR="00054B12" w:rsidRPr="00286A59" w:rsidDel="000C5833" w:rsidRDefault="00054B12" w:rsidP="00054B12">
      <w:pPr>
        <w:ind w:left="360"/>
        <w:rPr>
          <w:del w:id="1143" w:author="Rikke Jeppesen" w:date="2021-04-05T16:00:00Z"/>
          <w:rFonts w:ascii="Garamond" w:hAnsi="Garamond"/>
          <w:sz w:val="22"/>
          <w:szCs w:val="22"/>
        </w:rPr>
      </w:pPr>
      <w:del w:id="1144" w:author="Rikke Jeppesen" w:date="2021-04-05T16:00:00Z">
        <w:r w:rsidRPr="00286A59" w:rsidDel="000C5833">
          <w:rPr>
            <w:rFonts w:ascii="Garamond" w:hAnsi="Garamond"/>
            <w:sz w:val="22"/>
            <w:szCs w:val="22"/>
          </w:rPr>
          <w:delText>Model#: 6136</w:delText>
        </w:r>
      </w:del>
    </w:p>
    <w:p w:rsidR="00054B12" w:rsidRPr="00286A59" w:rsidDel="000C5833" w:rsidRDefault="00054B12" w:rsidP="00054B12">
      <w:pPr>
        <w:ind w:left="360"/>
        <w:rPr>
          <w:del w:id="1145" w:author="Rikke Jeppesen" w:date="2021-04-05T16:00:00Z"/>
          <w:rFonts w:ascii="Garamond" w:hAnsi="Garamond"/>
          <w:sz w:val="22"/>
          <w:szCs w:val="22"/>
        </w:rPr>
      </w:pPr>
      <w:del w:id="1146" w:author="Rikke Jeppesen" w:date="2021-04-05T16:00:00Z">
        <w:r w:rsidRPr="00286A59" w:rsidDel="000C5833">
          <w:rPr>
            <w:rFonts w:ascii="Garamond" w:hAnsi="Garamond"/>
            <w:sz w:val="22"/>
            <w:szCs w:val="22"/>
          </w:rPr>
          <w:delText>Range: 0 to 1000 NTU</w:delText>
        </w:r>
      </w:del>
    </w:p>
    <w:p w:rsidR="00054B12" w:rsidRPr="00286A59" w:rsidDel="000C5833" w:rsidRDefault="00054B12" w:rsidP="00054B12">
      <w:pPr>
        <w:ind w:left="360"/>
        <w:rPr>
          <w:del w:id="1147" w:author="Rikke Jeppesen" w:date="2021-04-05T16:00:00Z"/>
          <w:rFonts w:ascii="Garamond" w:hAnsi="Garamond"/>
          <w:sz w:val="22"/>
          <w:szCs w:val="22"/>
        </w:rPr>
      </w:pPr>
      <w:del w:id="1148" w:author="Rikke Jeppesen" w:date="2021-04-05T16:00:00Z">
        <w:r w:rsidRPr="00286A59" w:rsidDel="000C5833">
          <w:rPr>
            <w:rFonts w:ascii="Garamond" w:hAnsi="Garamond"/>
            <w:sz w:val="22"/>
            <w:szCs w:val="22"/>
          </w:rPr>
          <w:delText xml:space="preserve">Accuracy: </w:delText>
        </w:r>
        <w:r w:rsidR="00F43EF4" w:rsidDel="000C5833">
          <w:rPr>
            <w:rFonts w:ascii="Garamond" w:hAnsi="Garamond"/>
            <w:sz w:val="22"/>
            <w:szCs w:val="22"/>
          </w:rPr>
          <w:delText>+/-</w:delText>
        </w:r>
        <w:r w:rsidR="00F43EF4" w:rsidRPr="00286A59" w:rsidDel="000C5833">
          <w:rPr>
            <w:rFonts w:ascii="Garamond" w:hAnsi="Garamond"/>
            <w:sz w:val="22"/>
            <w:szCs w:val="22"/>
          </w:rPr>
          <w:delText xml:space="preserve"> </w:delText>
        </w:r>
        <w:r w:rsidRPr="00286A59" w:rsidDel="000C5833">
          <w:rPr>
            <w:rFonts w:ascii="Garamond" w:hAnsi="Garamond"/>
            <w:sz w:val="22"/>
            <w:szCs w:val="22"/>
          </w:rPr>
          <w:delText>2% of reading or 0.3 NTU (whichever is greater)</w:delText>
        </w:r>
      </w:del>
    </w:p>
    <w:p w:rsidR="00054B12" w:rsidDel="000C5833" w:rsidRDefault="00054B12" w:rsidP="00054B12">
      <w:pPr>
        <w:ind w:left="360"/>
        <w:rPr>
          <w:del w:id="1149" w:author="Rikke Jeppesen" w:date="2021-04-05T16:00:00Z"/>
          <w:rFonts w:ascii="Garamond" w:hAnsi="Garamond"/>
          <w:sz w:val="22"/>
          <w:szCs w:val="22"/>
        </w:rPr>
      </w:pPr>
      <w:del w:id="1150" w:author="Rikke Jeppesen" w:date="2021-04-05T16:00:00Z">
        <w:r w:rsidRPr="00286A59" w:rsidDel="000C5833">
          <w:rPr>
            <w:rFonts w:ascii="Garamond" w:hAnsi="Garamond"/>
            <w:sz w:val="22"/>
            <w:szCs w:val="22"/>
          </w:rPr>
          <w:delText>Resolution: 0.1 NTU</w:delText>
        </w:r>
      </w:del>
    </w:p>
    <w:p w:rsidR="004B2A17" w:rsidDel="000C5833" w:rsidRDefault="004B2A17" w:rsidP="00054B12">
      <w:pPr>
        <w:ind w:left="360"/>
        <w:rPr>
          <w:del w:id="1151" w:author="Rikke Jeppesen" w:date="2021-04-05T16:00:00Z"/>
          <w:rFonts w:ascii="Garamond" w:hAnsi="Garamond"/>
          <w:sz w:val="22"/>
          <w:szCs w:val="22"/>
        </w:rPr>
      </w:pPr>
    </w:p>
    <w:p w:rsidR="00DF0AF4" w:rsidDel="000C5833" w:rsidRDefault="00DF0AF4" w:rsidP="00054B12">
      <w:pPr>
        <w:ind w:left="360"/>
        <w:rPr>
          <w:del w:id="1152" w:author="Rikke Jeppesen" w:date="2021-04-05T16:00:00Z"/>
          <w:rFonts w:ascii="Garamond" w:hAnsi="Garamond"/>
          <w:sz w:val="22"/>
          <w:szCs w:val="22"/>
        </w:rPr>
      </w:pPr>
      <w:del w:id="1153" w:author="Rikke Jeppesen" w:date="2021-04-05T16:00:00Z">
        <w:r w:rsidDel="000C5833">
          <w:rPr>
            <w:rFonts w:ascii="Garamond" w:hAnsi="Garamond"/>
            <w:sz w:val="22"/>
            <w:szCs w:val="22"/>
          </w:rPr>
          <w:delText>Parameter: Chlorophyll Fluorescence</w:delText>
        </w:r>
      </w:del>
    </w:p>
    <w:p w:rsidR="00DF0AF4" w:rsidDel="000C5833" w:rsidRDefault="00DF0AF4" w:rsidP="00054B12">
      <w:pPr>
        <w:ind w:left="360"/>
        <w:rPr>
          <w:del w:id="1154" w:author="Rikke Jeppesen" w:date="2021-04-05T16:00:00Z"/>
          <w:rFonts w:ascii="Garamond" w:hAnsi="Garamond"/>
          <w:sz w:val="22"/>
          <w:szCs w:val="22"/>
        </w:rPr>
      </w:pPr>
      <w:del w:id="1155" w:author="Rikke Jeppesen" w:date="2021-04-05T16:00:00Z">
        <w:r w:rsidDel="000C5833">
          <w:rPr>
            <w:rFonts w:ascii="Garamond" w:hAnsi="Garamond"/>
            <w:sz w:val="22"/>
            <w:szCs w:val="22"/>
          </w:rPr>
          <w:delText xml:space="preserve">Units: </w:delText>
        </w:r>
        <w:r w:rsidR="00F43EF4" w:rsidDel="000C5833">
          <w:rPr>
            <w:rFonts w:ascii="Garamond" w:hAnsi="Garamond"/>
            <w:sz w:val="22"/>
            <w:szCs w:val="22"/>
          </w:rPr>
          <w:delText>micrograms/Liter</w:delText>
        </w:r>
      </w:del>
    </w:p>
    <w:p w:rsidR="00F43EF4" w:rsidDel="000C5833" w:rsidRDefault="00F43EF4" w:rsidP="00054B12">
      <w:pPr>
        <w:ind w:left="360"/>
        <w:rPr>
          <w:del w:id="1156" w:author="Rikke Jeppesen" w:date="2021-04-05T16:00:00Z"/>
          <w:rFonts w:ascii="Garamond" w:hAnsi="Garamond"/>
          <w:sz w:val="22"/>
          <w:szCs w:val="22"/>
        </w:rPr>
      </w:pPr>
      <w:del w:id="1157" w:author="Rikke Jeppesen" w:date="2021-04-05T16:00:00Z">
        <w:r w:rsidDel="000C5833">
          <w:rPr>
            <w:rFonts w:ascii="Garamond" w:hAnsi="Garamond"/>
            <w:sz w:val="22"/>
            <w:szCs w:val="22"/>
          </w:rPr>
          <w:delText>Sensor Type: Optical probe w/ mechanical cleaning</w:delText>
        </w:r>
      </w:del>
    </w:p>
    <w:p w:rsidR="00F43EF4" w:rsidDel="000C5833" w:rsidRDefault="00F43EF4" w:rsidP="00054B12">
      <w:pPr>
        <w:ind w:left="360"/>
        <w:rPr>
          <w:del w:id="1158" w:author="Rikke Jeppesen" w:date="2021-04-05T16:00:00Z"/>
          <w:rFonts w:ascii="Garamond" w:hAnsi="Garamond"/>
          <w:sz w:val="22"/>
          <w:szCs w:val="22"/>
        </w:rPr>
      </w:pPr>
      <w:del w:id="1159" w:author="Rikke Jeppesen" w:date="2021-04-05T16:00:00Z">
        <w:r w:rsidDel="000C5833">
          <w:rPr>
            <w:rFonts w:ascii="Garamond" w:hAnsi="Garamond"/>
            <w:sz w:val="22"/>
            <w:szCs w:val="22"/>
          </w:rPr>
          <w:delText>Model#: 6025</w:delText>
        </w:r>
      </w:del>
    </w:p>
    <w:p w:rsidR="00F43EF4" w:rsidDel="000C5833" w:rsidRDefault="00F43EF4" w:rsidP="00054B12">
      <w:pPr>
        <w:ind w:left="360"/>
        <w:rPr>
          <w:del w:id="1160" w:author="Rikke Jeppesen" w:date="2021-04-05T16:00:00Z"/>
          <w:rFonts w:ascii="Garamond" w:hAnsi="Garamond"/>
          <w:sz w:val="22"/>
          <w:szCs w:val="22"/>
        </w:rPr>
      </w:pPr>
      <w:del w:id="1161" w:author="Rikke Jeppesen" w:date="2021-04-05T16:00:00Z">
        <w:r w:rsidDel="000C5833">
          <w:rPr>
            <w:rFonts w:ascii="Garamond" w:hAnsi="Garamond"/>
            <w:sz w:val="22"/>
            <w:szCs w:val="22"/>
          </w:rPr>
          <w:delText>Range: 0 to 400 ug/Liter</w:delText>
        </w:r>
      </w:del>
    </w:p>
    <w:p w:rsidR="0097534A" w:rsidDel="000C5833" w:rsidRDefault="00F43EF4" w:rsidP="00054B12">
      <w:pPr>
        <w:ind w:left="360"/>
        <w:rPr>
          <w:del w:id="1162" w:author="Rikke Jeppesen" w:date="2021-04-05T16:00:00Z"/>
          <w:rFonts w:ascii="Garamond" w:hAnsi="Garamond"/>
          <w:sz w:val="22"/>
          <w:szCs w:val="22"/>
        </w:rPr>
      </w:pPr>
      <w:del w:id="1163" w:author="Rikke Jeppesen" w:date="2021-04-05T16:00:00Z">
        <w:r w:rsidDel="000C5833">
          <w:rPr>
            <w:rFonts w:ascii="Garamond" w:hAnsi="Garamond"/>
            <w:sz w:val="22"/>
            <w:szCs w:val="22"/>
          </w:rPr>
          <w:delText>Accuracy: Dependent on methodology</w:delText>
        </w:r>
      </w:del>
    </w:p>
    <w:p w:rsidR="00F43EF4" w:rsidRPr="00286A59" w:rsidDel="000C5833" w:rsidRDefault="00F43EF4" w:rsidP="00054B12">
      <w:pPr>
        <w:ind w:left="360"/>
        <w:rPr>
          <w:del w:id="1164" w:author="Rikke Jeppesen" w:date="2021-04-05T16:00:00Z"/>
          <w:rFonts w:ascii="Garamond" w:hAnsi="Garamond"/>
          <w:sz w:val="22"/>
          <w:szCs w:val="22"/>
        </w:rPr>
      </w:pPr>
      <w:del w:id="1165" w:author="Rikke Jeppesen" w:date="2021-04-05T16:00:00Z">
        <w:r w:rsidDel="000C5833">
          <w:rPr>
            <w:rFonts w:ascii="Garamond" w:hAnsi="Garamond"/>
            <w:sz w:val="22"/>
            <w:szCs w:val="22"/>
          </w:rPr>
          <w:delText xml:space="preserve">Resolution: 0.1 ug/L chl </w:delText>
        </w:r>
        <w:r w:rsidRPr="00F43EF4" w:rsidDel="000C5833">
          <w:rPr>
            <w:rFonts w:ascii="Garamond" w:hAnsi="Garamond"/>
            <w:sz w:val="22"/>
            <w:szCs w:val="22"/>
          </w:rPr>
          <w:delText>a</w:delText>
        </w:r>
        <w:r w:rsidDel="000C5833">
          <w:rPr>
            <w:rFonts w:ascii="Garamond" w:hAnsi="Garamond"/>
            <w:sz w:val="22"/>
            <w:szCs w:val="22"/>
          </w:rPr>
          <w:delText>, 0.1% FS</w:delText>
        </w:r>
      </w:del>
    </w:p>
    <w:p w:rsidR="00856E78" w:rsidDel="000C5833" w:rsidRDefault="00856E78" w:rsidP="00F8159F">
      <w:pPr>
        <w:pStyle w:val="HTMLPreformatted"/>
        <w:rPr>
          <w:del w:id="1166" w:author="Rikke Jeppesen" w:date="2021-04-05T16:00:00Z"/>
          <w:rFonts w:ascii="Garamond" w:hAnsi="Garamond" w:cs="Times New Roman"/>
          <w:sz w:val="22"/>
          <w:szCs w:val="22"/>
          <w:u w:val="single"/>
        </w:rPr>
      </w:pPr>
    </w:p>
    <w:p w:rsidR="00856E78" w:rsidDel="000C5833" w:rsidRDefault="00856E78" w:rsidP="00856E78">
      <w:pPr>
        <w:ind w:left="360"/>
        <w:rPr>
          <w:del w:id="1167" w:author="Rikke Jeppesen" w:date="2021-04-05T16:00:00Z"/>
          <w:rFonts w:ascii="Garamond" w:hAnsi="Garamond"/>
          <w:sz w:val="22"/>
          <w:szCs w:val="22"/>
        </w:rPr>
      </w:pPr>
    </w:p>
    <w:p w:rsidR="00856E78" w:rsidRDefault="00856E78" w:rsidP="00856E78">
      <w:pPr>
        <w:ind w:left="360"/>
        <w:rPr>
          <w:rFonts w:ascii="Garamond" w:hAnsi="Garamond"/>
          <w:sz w:val="22"/>
          <w:szCs w:val="22"/>
        </w:rPr>
      </w:pPr>
      <w:r>
        <w:rPr>
          <w:rFonts w:ascii="Garamond" w:hAnsi="Garamond"/>
          <w:sz w:val="22"/>
          <w:szCs w:val="22"/>
        </w:rPr>
        <w:t xml:space="preserve">YSI EXO </w:t>
      </w:r>
      <w:proofErr w:type="spellStart"/>
      <w:r>
        <w:rPr>
          <w:rFonts w:ascii="Garamond" w:hAnsi="Garamond"/>
          <w:sz w:val="22"/>
          <w:szCs w:val="22"/>
        </w:rPr>
        <w:t>Sonde</w:t>
      </w:r>
      <w:proofErr w:type="spellEnd"/>
      <w:r>
        <w:rPr>
          <w:rFonts w:ascii="Garamond" w:hAnsi="Garamond"/>
          <w:sz w:val="22"/>
          <w:szCs w:val="22"/>
        </w:rPr>
        <w:t>:</w:t>
      </w:r>
    </w:p>
    <w:p w:rsidR="00856E78" w:rsidRDefault="00856E78" w:rsidP="00856E78">
      <w:pPr>
        <w:ind w:left="360"/>
        <w:rPr>
          <w:rFonts w:ascii="Garamond" w:hAnsi="Garamond"/>
          <w:sz w:val="22"/>
          <w:szCs w:val="22"/>
        </w:rPr>
      </w:pPr>
    </w:p>
    <w:p w:rsidR="00856E78" w:rsidRPr="00B4530B" w:rsidRDefault="00856E78" w:rsidP="00856E78">
      <w:pPr>
        <w:ind w:left="360"/>
        <w:rPr>
          <w:rFonts w:ascii="Garamond" w:hAnsi="Garamond"/>
          <w:sz w:val="22"/>
          <w:szCs w:val="22"/>
        </w:rPr>
      </w:pPr>
      <w:r w:rsidRPr="00B4530B">
        <w:rPr>
          <w:rFonts w:ascii="Garamond" w:hAnsi="Garamond"/>
          <w:sz w:val="22"/>
          <w:szCs w:val="22"/>
        </w:rPr>
        <w:t>Parameter: Temperature</w:t>
      </w:r>
    </w:p>
    <w:p w:rsidR="00856E78" w:rsidRPr="00082FCB" w:rsidRDefault="00856E78" w:rsidP="00856E78">
      <w:pPr>
        <w:ind w:left="360"/>
        <w:rPr>
          <w:rFonts w:ascii="Garamond" w:hAnsi="Garamond"/>
          <w:sz w:val="22"/>
          <w:szCs w:val="22"/>
        </w:rPr>
      </w:pPr>
      <w:r w:rsidRPr="00082FCB">
        <w:rPr>
          <w:rFonts w:ascii="Garamond" w:hAnsi="Garamond"/>
          <w:sz w:val="22"/>
          <w:szCs w:val="22"/>
        </w:rPr>
        <w:t>Units: Celsius (C)</w:t>
      </w:r>
    </w:p>
    <w:p w:rsidR="00856E78" w:rsidRPr="00082FCB" w:rsidRDefault="00856E78" w:rsidP="00856E78">
      <w:pPr>
        <w:ind w:left="360"/>
        <w:rPr>
          <w:rFonts w:ascii="Garamond" w:hAnsi="Garamond"/>
          <w:sz w:val="22"/>
          <w:szCs w:val="22"/>
        </w:rPr>
      </w:pPr>
      <w:r w:rsidRPr="00082FCB">
        <w:rPr>
          <w:rFonts w:ascii="Garamond" w:hAnsi="Garamond"/>
          <w:sz w:val="22"/>
          <w:szCs w:val="22"/>
        </w:rPr>
        <w:t xml:space="preserve">Sensor Type: </w:t>
      </w:r>
      <w:r w:rsidR="003B079B">
        <w:rPr>
          <w:rFonts w:ascii="Garamond" w:hAnsi="Garamond"/>
          <w:sz w:val="22"/>
          <w:szCs w:val="22"/>
        </w:rPr>
        <w:t xml:space="preserve">CT2 Probe, </w:t>
      </w:r>
      <w:r w:rsidRPr="00082FCB">
        <w:rPr>
          <w:rFonts w:ascii="Garamond" w:hAnsi="Garamond"/>
          <w:sz w:val="22"/>
          <w:szCs w:val="22"/>
        </w:rPr>
        <w:t>Thermistor</w:t>
      </w:r>
    </w:p>
    <w:p w:rsidR="00856E78" w:rsidRPr="00B4530B" w:rsidRDefault="00856E78" w:rsidP="00856E78">
      <w:pPr>
        <w:ind w:left="360"/>
        <w:rPr>
          <w:rFonts w:ascii="Garamond" w:hAnsi="Garamond"/>
          <w:sz w:val="22"/>
          <w:szCs w:val="22"/>
        </w:rPr>
      </w:pPr>
      <w:r w:rsidRPr="00082FCB">
        <w:rPr>
          <w:rFonts w:ascii="Garamond" w:hAnsi="Garamond"/>
          <w:sz w:val="22"/>
          <w:szCs w:val="22"/>
        </w:rPr>
        <w:t>Model#: 599870</w:t>
      </w:r>
    </w:p>
    <w:p w:rsidR="00856E78" w:rsidRPr="00082FCB" w:rsidRDefault="00856E78" w:rsidP="00856E78">
      <w:pPr>
        <w:ind w:left="360"/>
        <w:rPr>
          <w:rFonts w:ascii="Garamond" w:hAnsi="Garamond"/>
          <w:sz w:val="22"/>
          <w:szCs w:val="22"/>
        </w:rPr>
      </w:pPr>
      <w:r w:rsidRPr="00082FCB">
        <w:rPr>
          <w:rFonts w:ascii="Garamond" w:hAnsi="Garamond"/>
          <w:sz w:val="22"/>
          <w:szCs w:val="22"/>
        </w:rPr>
        <w:t>Range: -5 to 50 C</w:t>
      </w:r>
    </w:p>
    <w:p w:rsidR="00856E78" w:rsidRPr="00082FCB" w:rsidRDefault="00856E78" w:rsidP="00856E78">
      <w:pPr>
        <w:ind w:left="360"/>
        <w:rPr>
          <w:rFonts w:ascii="Garamond" w:hAnsi="Garamond"/>
          <w:sz w:val="22"/>
          <w:szCs w:val="22"/>
        </w:rPr>
      </w:pPr>
      <w:r w:rsidRPr="00082FCB">
        <w:rPr>
          <w:rFonts w:ascii="Garamond" w:hAnsi="Garamond"/>
          <w:sz w:val="22"/>
          <w:szCs w:val="22"/>
        </w:rPr>
        <w:t>Accuracy: -5 to 35: +/- 0.01, 35 to 50: +/- .005</w:t>
      </w:r>
    </w:p>
    <w:p w:rsidR="00856E78" w:rsidRPr="00082FCB" w:rsidRDefault="00856E78" w:rsidP="00856E78">
      <w:pPr>
        <w:ind w:left="360"/>
        <w:rPr>
          <w:rFonts w:ascii="Garamond" w:hAnsi="Garamond"/>
          <w:sz w:val="22"/>
          <w:szCs w:val="22"/>
        </w:rPr>
      </w:pPr>
      <w:r w:rsidRPr="00082FCB">
        <w:rPr>
          <w:rFonts w:ascii="Garamond" w:hAnsi="Garamond"/>
          <w:sz w:val="22"/>
          <w:szCs w:val="22"/>
        </w:rPr>
        <w:t>Resolution: 0.01 C</w:t>
      </w:r>
    </w:p>
    <w:p w:rsidR="00856E78" w:rsidRPr="00082FCB" w:rsidRDefault="00856E78" w:rsidP="00856E78">
      <w:pPr>
        <w:ind w:left="360"/>
        <w:rPr>
          <w:rFonts w:ascii="Garamond" w:hAnsi="Garamond"/>
          <w:sz w:val="22"/>
          <w:szCs w:val="22"/>
        </w:rPr>
      </w:pPr>
    </w:p>
    <w:p w:rsidR="00856E78" w:rsidRPr="00082FCB" w:rsidRDefault="00856E78" w:rsidP="00856E78">
      <w:pPr>
        <w:ind w:left="360"/>
        <w:rPr>
          <w:rFonts w:ascii="Garamond" w:hAnsi="Garamond"/>
          <w:sz w:val="22"/>
          <w:szCs w:val="22"/>
        </w:rPr>
      </w:pPr>
      <w:r w:rsidRPr="00082FCB">
        <w:rPr>
          <w:rFonts w:ascii="Garamond" w:hAnsi="Garamond"/>
          <w:sz w:val="22"/>
          <w:szCs w:val="22"/>
        </w:rPr>
        <w:lastRenderedPageBreak/>
        <w:t>Parameter: Conductivity</w:t>
      </w:r>
    </w:p>
    <w:p w:rsidR="00856E78" w:rsidRPr="00082FCB" w:rsidRDefault="00856E78" w:rsidP="00856E78">
      <w:pPr>
        <w:ind w:left="360"/>
        <w:rPr>
          <w:rFonts w:ascii="Garamond" w:hAnsi="Garamond"/>
          <w:sz w:val="22"/>
          <w:szCs w:val="22"/>
        </w:rPr>
      </w:pPr>
      <w:r w:rsidRPr="00082FCB">
        <w:rPr>
          <w:rFonts w:ascii="Garamond" w:hAnsi="Garamond"/>
          <w:sz w:val="22"/>
          <w:szCs w:val="22"/>
        </w:rPr>
        <w:t xml:space="preserve">Units: </w:t>
      </w:r>
      <w:proofErr w:type="spellStart"/>
      <w:r w:rsidRPr="00082FCB">
        <w:rPr>
          <w:rFonts w:ascii="Garamond" w:hAnsi="Garamond"/>
          <w:sz w:val="22"/>
          <w:szCs w:val="22"/>
        </w:rPr>
        <w:t>milli</w:t>
      </w:r>
      <w:proofErr w:type="spellEnd"/>
      <w:r w:rsidRPr="00082FCB">
        <w:rPr>
          <w:rFonts w:ascii="Garamond" w:hAnsi="Garamond"/>
          <w:sz w:val="22"/>
          <w:szCs w:val="22"/>
        </w:rPr>
        <w:t>-Siemens per cm (</w:t>
      </w:r>
      <w:proofErr w:type="spellStart"/>
      <w:r w:rsidRPr="00082FCB">
        <w:rPr>
          <w:rFonts w:ascii="Garamond" w:hAnsi="Garamond"/>
          <w:sz w:val="22"/>
          <w:szCs w:val="22"/>
        </w:rPr>
        <w:t>mS</w:t>
      </w:r>
      <w:proofErr w:type="spellEnd"/>
      <w:r w:rsidRPr="00082FCB">
        <w:rPr>
          <w:rFonts w:ascii="Garamond" w:hAnsi="Garamond"/>
          <w:sz w:val="22"/>
          <w:szCs w:val="22"/>
        </w:rPr>
        <w:t>/cm)</w:t>
      </w:r>
    </w:p>
    <w:p w:rsidR="00856E78" w:rsidRPr="00082FCB" w:rsidRDefault="00856E78" w:rsidP="00856E78">
      <w:pPr>
        <w:ind w:left="360"/>
        <w:rPr>
          <w:rFonts w:ascii="Garamond" w:hAnsi="Garamond"/>
          <w:sz w:val="22"/>
          <w:szCs w:val="22"/>
        </w:rPr>
      </w:pPr>
      <w:r w:rsidRPr="00082FCB">
        <w:rPr>
          <w:rFonts w:ascii="Garamond" w:hAnsi="Garamond"/>
          <w:sz w:val="22"/>
          <w:szCs w:val="22"/>
        </w:rPr>
        <w:t xml:space="preserve">Sensor Type: </w:t>
      </w:r>
      <w:r w:rsidR="003B079B">
        <w:rPr>
          <w:rFonts w:ascii="Garamond" w:hAnsi="Garamond"/>
          <w:sz w:val="22"/>
          <w:szCs w:val="22"/>
        </w:rPr>
        <w:t xml:space="preserve">CT2 Probe, </w:t>
      </w:r>
      <w:r w:rsidRPr="00082FCB">
        <w:rPr>
          <w:rFonts w:ascii="Garamond" w:hAnsi="Garamond"/>
          <w:sz w:val="22"/>
          <w:szCs w:val="22"/>
        </w:rPr>
        <w:t xml:space="preserve">4-electrode cell with </w:t>
      </w:r>
      <w:proofErr w:type="spellStart"/>
      <w:r w:rsidRPr="00082FCB">
        <w:rPr>
          <w:rFonts w:ascii="Garamond" w:hAnsi="Garamond"/>
          <w:sz w:val="22"/>
          <w:szCs w:val="22"/>
        </w:rPr>
        <w:t>autoranging</w:t>
      </w:r>
      <w:proofErr w:type="spellEnd"/>
    </w:p>
    <w:p w:rsidR="00856E78" w:rsidRPr="00082FCB" w:rsidRDefault="00856E78" w:rsidP="00856E78">
      <w:pPr>
        <w:ind w:left="360"/>
        <w:rPr>
          <w:rFonts w:ascii="Garamond" w:hAnsi="Garamond"/>
          <w:sz w:val="22"/>
          <w:szCs w:val="22"/>
        </w:rPr>
      </w:pPr>
      <w:r w:rsidRPr="00082FCB">
        <w:rPr>
          <w:rFonts w:ascii="Garamond" w:hAnsi="Garamond"/>
          <w:sz w:val="22"/>
          <w:szCs w:val="22"/>
        </w:rPr>
        <w:t xml:space="preserve">Model#: 599870 </w:t>
      </w:r>
    </w:p>
    <w:p w:rsidR="00856E78" w:rsidRPr="00B41BDE" w:rsidRDefault="00856E78" w:rsidP="00856E78">
      <w:pPr>
        <w:ind w:left="360"/>
        <w:rPr>
          <w:rFonts w:ascii="Garamond" w:hAnsi="Garamond"/>
          <w:sz w:val="22"/>
          <w:szCs w:val="22"/>
        </w:rPr>
      </w:pPr>
      <w:r w:rsidRPr="00B4530B">
        <w:rPr>
          <w:rFonts w:ascii="Garamond" w:hAnsi="Garamond"/>
          <w:sz w:val="22"/>
          <w:szCs w:val="22"/>
        </w:rPr>
        <w:t>Range: 0 to 2</w:t>
      </w:r>
      <w:r w:rsidRPr="00B41BDE">
        <w:rPr>
          <w:rFonts w:ascii="Garamond" w:hAnsi="Garamond"/>
          <w:sz w:val="22"/>
          <w:szCs w:val="22"/>
        </w:rPr>
        <w:t xml:space="preserve">00 </w:t>
      </w:r>
      <w:proofErr w:type="spellStart"/>
      <w:r w:rsidRPr="00B41BDE">
        <w:rPr>
          <w:rFonts w:ascii="Garamond" w:hAnsi="Garamond"/>
          <w:sz w:val="22"/>
          <w:szCs w:val="22"/>
        </w:rPr>
        <w:t>mS</w:t>
      </w:r>
      <w:proofErr w:type="spellEnd"/>
      <w:r w:rsidRPr="00B41BDE">
        <w:rPr>
          <w:rFonts w:ascii="Garamond" w:hAnsi="Garamond"/>
          <w:sz w:val="22"/>
          <w:szCs w:val="22"/>
        </w:rPr>
        <w:t>/cm</w:t>
      </w:r>
    </w:p>
    <w:p w:rsidR="00856E78" w:rsidRPr="00082FCB" w:rsidRDefault="00856E78" w:rsidP="00856E78">
      <w:pPr>
        <w:ind w:left="360"/>
        <w:rPr>
          <w:rFonts w:ascii="Garamond" w:hAnsi="Garamond"/>
          <w:sz w:val="22"/>
          <w:szCs w:val="22"/>
        </w:rPr>
      </w:pPr>
      <w:r w:rsidRPr="00082FCB">
        <w:rPr>
          <w:rFonts w:ascii="Garamond" w:hAnsi="Garamond"/>
          <w:sz w:val="22"/>
          <w:szCs w:val="22"/>
        </w:rPr>
        <w:t xml:space="preserve">Accuracy: 0 to 100: +/- 0.5% of reading or 0.001 </w:t>
      </w:r>
      <w:proofErr w:type="spellStart"/>
      <w:r w:rsidRPr="00082FCB">
        <w:rPr>
          <w:rFonts w:ascii="Garamond" w:hAnsi="Garamond"/>
          <w:sz w:val="22"/>
          <w:szCs w:val="22"/>
        </w:rPr>
        <w:t>mS</w:t>
      </w:r>
      <w:proofErr w:type="spellEnd"/>
      <w:r w:rsidRPr="00082FCB">
        <w:rPr>
          <w:rFonts w:ascii="Garamond" w:hAnsi="Garamond"/>
          <w:sz w:val="22"/>
          <w:szCs w:val="22"/>
        </w:rPr>
        <w:t>/cm; 100 to 200: +/- 1% of reading</w:t>
      </w:r>
    </w:p>
    <w:p w:rsidR="00856E78" w:rsidRPr="00082FCB" w:rsidRDefault="00856E78" w:rsidP="00856E78">
      <w:pPr>
        <w:ind w:left="360"/>
        <w:rPr>
          <w:rFonts w:ascii="Garamond" w:hAnsi="Garamond"/>
          <w:sz w:val="22"/>
          <w:szCs w:val="22"/>
        </w:rPr>
      </w:pPr>
      <w:r w:rsidRPr="00082FCB">
        <w:rPr>
          <w:rFonts w:ascii="Garamond" w:hAnsi="Garamond"/>
          <w:sz w:val="22"/>
          <w:szCs w:val="22"/>
        </w:rPr>
        <w:t xml:space="preserve">Resolution: 0.001 </w:t>
      </w:r>
      <w:proofErr w:type="spellStart"/>
      <w:r w:rsidRPr="00082FCB">
        <w:rPr>
          <w:rFonts w:ascii="Garamond" w:hAnsi="Garamond"/>
          <w:sz w:val="22"/>
          <w:szCs w:val="22"/>
        </w:rPr>
        <w:t>mS</w:t>
      </w:r>
      <w:proofErr w:type="spellEnd"/>
      <w:r w:rsidRPr="00082FCB">
        <w:rPr>
          <w:rFonts w:ascii="Garamond" w:hAnsi="Garamond"/>
          <w:sz w:val="22"/>
          <w:szCs w:val="22"/>
        </w:rPr>
        <w:t xml:space="preserve">/cm to 0.1 </w:t>
      </w:r>
      <w:proofErr w:type="spellStart"/>
      <w:r w:rsidRPr="00082FCB">
        <w:rPr>
          <w:rFonts w:ascii="Garamond" w:hAnsi="Garamond"/>
          <w:sz w:val="22"/>
          <w:szCs w:val="22"/>
        </w:rPr>
        <w:t>mS</w:t>
      </w:r>
      <w:proofErr w:type="spellEnd"/>
      <w:r w:rsidRPr="00082FCB">
        <w:rPr>
          <w:rFonts w:ascii="Garamond" w:hAnsi="Garamond"/>
          <w:sz w:val="22"/>
          <w:szCs w:val="22"/>
        </w:rPr>
        <w:t xml:space="preserve">/cm (range </w:t>
      </w:r>
      <w:proofErr w:type="spellStart"/>
      <w:r w:rsidRPr="00082FCB">
        <w:rPr>
          <w:rFonts w:ascii="Garamond" w:hAnsi="Garamond"/>
          <w:sz w:val="22"/>
          <w:szCs w:val="22"/>
        </w:rPr>
        <w:t>dependant</w:t>
      </w:r>
      <w:proofErr w:type="spellEnd"/>
      <w:r w:rsidRPr="00082FCB">
        <w:rPr>
          <w:rFonts w:ascii="Garamond" w:hAnsi="Garamond"/>
          <w:sz w:val="22"/>
          <w:szCs w:val="22"/>
        </w:rPr>
        <w:t>)</w:t>
      </w:r>
    </w:p>
    <w:p w:rsidR="00856E78" w:rsidRPr="00082FCB" w:rsidRDefault="00856E78" w:rsidP="00856E78">
      <w:pPr>
        <w:ind w:left="360"/>
        <w:rPr>
          <w:rFonts w:ascii="Garamond" w:hAnsi="Garamond"/>
          <w:sz w:val="22"/>
          <w:szCs w:val="22"/>
        </w:rPr>
      </w:pPr>
    </w:p>
    <w:p w:rsidR="00856E78" w:rsidRPr="00082FCB" w:rsidRDefault="00856E78" w:rsidP="00856E78">
      <w:pPr>
        <w:ind w:left="360"/>
        <w:rPr>
          <w:rFonts w:ascii="Garamond" w:hAnsi="Garamond"/>
          <w:sz w:val="22"/>
          <w:szCs w:val="22"/>
        </w:rPr>
      </w:pPr>
      <w:r w:rsidRPr="00082FCB">
        <w:rPr>
          <w:rFonts w:ascii="Garamond" w:hAnsi="Garamond"/>
          <w:sz w:val="22"/>
          <w:szCs w:val="22"/>
        </w:rPr>
        <w:t>Parameter: Salinity</w:t>
      </w:r>
    </w:p>
    <w:p w:rsidR="00856E78" w:rsidRPr="00082FCB" w:rsidRDefault="00856E78" w:rsidP="00856E78">
      <w:pPr>
        <w:ind w:left="360"/>
        <w:rPr>
          <w:rFonts w:ascii="Garamond" w:hAnsi="Garamond"/>
          <w:sz w:val="22"/>
          <w:szCs w:val="22"/>
        </w:rPr>
      </w:pPr>
      <w:r w:rsidRPr="00082FCB">
        <w:rPr>
          <w:rFonts w:ascii="Garamond" w:hAnsi="Garamond"/>
          <w:sz w:val="22"/>
          <w:szCs w:val="22"/>
        </w:rPr>
        <w:t xml:space="preserve">Units: </w:t>
      </w:r>
      <w:r w:rsidR="0029129D">
        <w:rPr>
          <w:rFonts w:ascii="Garamond" w:hAnsi="Garamond"/>
          <w:sz w:val="22"/>
          <w:szCs w:val="22"/>
        </w:rPr>
        <w:t>practical salinity units (</w:t>
      </w:r>
      <w:proofErr w:type="spellStart"/>
      <w:r w:rsidR="0029129D">
        <w:rPr>
          <w:rFonts w:ascii="Garamond" w:hAnsi="Garamond"/>
          <w:sz w:val="22"/>
          <w:szCs w:val="22"/>
        </w:rPr>
        <w:t>psu</w:t>
      </w:r>
      <w:proofErr w:type="spellEnd"/>
      <w:r w:rsidR="0029129D">
        <w:rPr>
          <w:rFonts w:ascii="Garamond" w:hAnsi="Garamond"/>
          <w:sz w:val="22"/>
          <w:szCs w:val="22"/>
        </w:rPr>
        <w:t>)/</w:t>
      </w:r>
      <w:r w:rsidRPr="00082FCB">
        <w:rPr>
          <w:rFonts w:ascii="Garamond" w:hAnsi="Garamond"/>
          <w:sz w:val="22"/>
          <w:szCs w:val="22"/>
        </w:rPr>
        <w:t>parts per thousand (</w:t>
      </w:r>
      <w:proofErr w:type="spellStart"/>
      <w:r w:rsidRPr="00082FCB">
        <w:rPr>
          <w:rFonts w:ascii="Garamond" w:hAnsi="Garamond"/>
          <w:sz w:val="22"/>
          <w:szCs w:val="22"/>
        </w:rPr>
        <w:t>ppt</w:t>
      </w:r>
      <w:proofErr w:type="spellEnd"/>
      <w:r w:rsidRPr="00082FCB">
        <w:rPr>
          <w:rFonts w:ascii="Garamond" w:hAnsi="Garamond"/>
          <w:sz w:val="22"/>
          <w:szCs w:val="22"/>
        </w:rPr>
        <w:t>)</w:t>
      </w:r>
    </w:p>
    <w:p w:rsidR="00856E78" w:rsidRPr="00082FCB" w:rsidRDefault="00856E78" w:rsidP="00856E78">
      <w:pPr>
        <w:ind w:left="360"/>
        <w:rPr>
          <w:rFonts w:ascii="Garamond" w:hAnsi="Garamond"/>
          <w:sz w:val="22"/>
          <w:szCs w:val="22"/>
        </w:rPr>
      </w:pPr>
      <w:r w:rsidRPr="00082FCB">
        <w:rPr>
          <w:rFonts w:ascii="Garamond" w:hAnsi="Garamond"/>
          <w:sz w:val="22"/>
          <w:szCs w:val="22"/>
        </w:rPr>
        <w:t xml:space="preserve">Sensor Type: </w:t>
      </w:r>
      <w:r w:rsidR="003B079B">
        <w:rPr>
          <w:rFonts w:ascii="Garamond" w:hAnsi="Garamond"/>
          <w:sz w:val="22"/>
          <w:szCs w:val="22"/>
        </w:rPr>
        <w:t xml:space="preserve">CT2 probe, </w:t>
      </w:r>
      <w:r w:rsidRPr="00082FCB">
        <w:rPr>
          <w:rFonts w:ascii="Garamond" w:hAnsi="Garamond"/>
          <w:sz w:val="22"/>
          <w:szCs w:val="22"/>
        </w:rPr>
        <w:t>Calculated from conductivity and temperature</w:t>
      </w:r>
    </w:p>
    <w:p w:rsidR="00856E78" w:rsidRPr="00082FCB" w:rsidRDefault="00856E78" w:rsidP="00856E78">
      <w:pPr>
        <w:ind w:left="360"/>
        <w:rPr>
          <w:rFonts w:ascii="Garamond" w:hAnsi="Garamond"/>
          <w:sz w:val="22"/>
          <w:szCs w:val="22"/>
        </w:rPr>
      </w:pPr>
      <w:r w:rsidRPr="00082FCB">
        <w:rPr>
          <w:rFonts w:ascii="Garamond" w:hAnsi="Garamond"/>
          <w:sz w:val="22"/>
          <w:szCs w:val="22"/>
        </w:rPr>
        <w:t xml:space="preserve">Range: 0 to 70 </w:t>
      </w:r>
      <w:proofErr w:type="spellStart"/>
      <w:r w:rsidR="0093526A">
        <w:rPr>
          <w:rFonts w:ascii="Garamond" w:hAnsi="Garamond"/>
          <w:sz w:val="22"/>
          <w:szCs w:val="22"/>
        </w:rPr>
        <w:t>psu</w:t>
      </w:r>
      <w:proofErr w:type="spellEnd"/>
    </w:p>
    <w:p w:rsidR="00856E78" w:rsidRPr="00082FCB" w:rsidRDefault="00856E78" w:rsidP="00856E78">
      <w:pPr>
        <w:ind w:left="360"/>
        <w:rPr>
          <w:rFonts w:ascii="Garamond" w:hAnsi="Garamond"/>
          <w:sz w:val="22"/>
          <w:szCs w:val="22"/>
        </w:rPr>
      </w:pPr>
      <w:r w:rsidRPr="00082FCB">
        <w:rPr>
          <w:rFonts w:ascii="Garamond" w:hAnsi="Garamond"/>
          <w:sz w:val="22"/>
          <w:szCs w:val="22"/>
        </w:rPr>
        <w:t xml:space="preserve">Accuracy: +/- 1.0% of reading </w:t>
      </w:r>
      <w:proofErr w:type="spellStart"/>
      <w:r w:rsidRPr="00082FCB">
        <w:rPr>
          <w:rFonts w:ascii="Garamond" w:hAnsi="Garamond"/>
          <w:sz w:val="22"/>
          <w:szCs w:val="22"/>
        </w:rPr>
        <w:t>pr</w:t>
      </w:r>
      <w:proofErr w:type="spellEnd"/>
      <w:r w:rsidRPr="00082FCB">
        <w:rPr>
          <w:rFonts w:ascii="Garamond" w:hAnsi="Garamond"/>
          <w:sz w:val="22"/>
          <w:szCs w:val="22"/>
        </w:rPr>
        <w:t xml:space="preserve"> 0.1 </w:t>
      </w:r>
      <w:proofErr w:type="spellStart"/>
      <w:r w:rsidRPr="00082FCB">
        <w:rPr>
          <w:rFonts w:ascii="Garamond" w:hAnsi="Garamond"/>
          <w:sz w:val="22"/>
          <w:szCs w:val="22"/>
        </w:rPr>
        <w:t>ppt</w:t>
      </w:r>
      <w:proofErr w:type="spellEnd"/>
      <w:r w:rsidRPr="00082FCB">
        <w:rPr>
          <w:rFonts w:ascii="Garamond" w:hAnsi="Garamond"/>
          <w:sz w:val="22"/>
          <w:szCs w:val="22"/>
        </w:rPr>
        <w:t>, whichever is greater</w:t>
      </w:r>
    </w:p>
    <w:p w:rsidR="00856E78" w:rsidRPr="00082FCB" w:rsidRDefault="00856E78" w:rsidP="00856E78">
      <w:pPr>
        <w:ind w:left="360"/>
        <w:rPr>
          <w:rFonts w:ascii="Garamond" w:hAnsi="Garamond"/>
          <w:sz w:val="22"/>
          <w:szCs w:val="22"/>
        </w:rPr>
      </w:pPr>
      <w:r w:rsidRPr="00082FCB">
        <w:rPr>
          <w:rFonts w:ascii="Garamond" w:hAnsi="Garamond"/>
          <w:sz w:val="22"/>
          <w:szCs w:val="22"/>
        </w:rPr>
        <w:t xml:space="preserve">Resolution: 0.01 </w:t>
      </w:r>
      <w:proofErr w:type="spellStart"/>
      <w:r w:rsidRPr="00082FCB">
        <w:rPr>
          <w:rFonts w:ascii="Garamond" w:hAnsi="Garamond"/>
          <w:sz w:val="22"/>
          <w:szCs w:val="22"/>
        </w:rPr>
        <w:t>p</w:t>
      </w:r>
      <w:r w:rsidR="0093526A">
        <w:rPr>
          <w:rFonts w:ascii="Garamond" w:hAnsi="Garamond"/>
          <w:sz w:val="22"/>
          <w:szCs w:val="22"/>
        </w:rPr>
        <w:t>su</w:t>
      </w:r>
      <w:proofErr w:type="spellEnd"/>
    </w:p>
    <w:p w:rsidR="00856E78" w:rsidRDefault="00856E78" w:rsidP="00856E78">
      <w:pPr>
        <w:ind w:left="360"/>
        <w:rPr>
          <w:rFonts w:ascii="Garamond" w:hAnsi="Garamond"/>
          <w:sz w:val="22"/>
          <w:szCs w:val="22"/>
        </w:rPr>
      </w:pPr>
    </w:p>
    <w:p w:rsidR="00F77BFD" w:rsidRDefault="00F77BFD" w:rsidP="00856E78">
      <w:pPr>
        <w:ind w:left="360"/>
        <w:rPr>
          <w:rFonts w:ascii="Garamond" w:hAnsi="Garamond"/>
          <w:sz w:val="22"/>
          <w:szCs w:val="22"/>
        </w:rPr>
      </w:pPr>
      <w:r>
        <w:rPr>
          <w:rFonts w:ascii="Garamond" w:hAnsi="Garamond"/>
          <w:sz w:val="22"/>
          <w:szCs w:val="22"/>
        </w:rPr>
        <w:t>OR</w:t>
      </w:r>
    </w:p>
    <w:p w:rsidR="00F77BFD" w:rsidRDefault="00F77BFD" w:rsidP="00856E78">
      <w:pPr>
        <w:ind w:left="360"/>
        <w:rPr>
          <w:rFonts w:ascii="Garamond" w:hAnsi="Garamond"/>
          <w:sz w:val="22"/>
          <w:szCs w:val="22"/>
        </w:rPr>
      </w:pPr>
    </w:p>
    <w:p w:rsidR="003B079B" w:rsidRPr="00012FE9" w:rsidRDefault="003B079B" w:rsidP="00012FE9">
      <w:pPr>
        <w:ind w:left="360"/>
        <w:rPr>
          <w:rFonts w:ascii="Garamond" w:hAnsi="Garamond"/>
          <w:sz w:val="22"/>
          <w:szCs w:val="22"/>
        </w:rPr>
      </w:pPr>
      <w:r w:rsidRPr="00012FE9">
        <w:rPr>
          <w:rFonts w:ascii="Garamond" w:hAnsi="Garamond"/>
          <w:sz w:val="22"/>
          <w:szCs w:val="22"/>
        </w:rPr>
        <w:t>Parameter: Temperature</w:t>
      </w:r>
    </w:p>
    <w:p w:rsidR="003B079B" w:rsidRPr="00012FE9" w:rsidRDefault="003B079B" w:rsidP="00012FE9">
      <w:pPr>
        <w:ind w:left="360"/>
        <w:rPr>
          <w:rFonts w:ascii="Garamond" w:hAnsi="Garamond"/>
          <w:sz w:val="22"/>
          <w:szCs w:val="22"/>
        </w:rPr>
      </w:pPr>
      <w:r w:rsidRPr="00012FE9">
        <w:rPr>
          <w:rFonts w:ascii="Garamond" w:hAnsi="Garamond"/>
          <w:sz w:val="22"/>
          <w:szCs w:val="22"/>
        </w:rPr>
        <w:t>Units: Celsius (C)</w:t>
      </w:r>
    </w:p>
    <w:p w:rsidR="003B079B" w:rsidRPr="00012FE9" w:rsidRDefault="003B079B" w:rsidP="00012FE9">
      <w:pPr>
        <w:ind w:left="360"/>
        <w:rPr>
          <w:rFonts w:ascii="Garamond" w:hAnsi="Garamond"/>
          <w:sz w:val="22"/>
          <w:szCs w:val="22"/>
        </w:rPr>
      </w:pPr>
      <w:r w:rsidRPr="00012FE9">
        <w:rPr>
          <w:rFonts w:ascii="Garamond" w:hAnsi="Garamond"/>
          <w:sz w:val="22"/>
          <w:szCs w:val="22"/>
        </w:rPr>
        <w:t>Sensor Type: Wiped probe; Thermistor</w:t>
      </w:r>
    </w:p>
    <w:p w:rsidR="003B079B" w:rsidRPr="00012FE9" w:rsidRDefault="003B079B" w:rsidP="00012FE9">
      <w:pPr>
        <w:ind w:left="360"/>
        <w:rPr>
          <w:rFonts w:ascii="Garamond" w:hAnsi="Garamond"/>
          <w:sz w:val="22"/>
          <w:szCs w:val="22"/>
        </w:rPr>
      </w:pPr>
      <w:r w:rsidRPr="00012FE9">
        <w:rPr>
          <w:rFonts w:ascii="Garamond" w:hAnsi="Garamond"/>
          <w:sz w:val="22"/>
          <w:szCs w:val="22"/>
        </w:rPr>
        <w:t>Model#: 599827</w:t>
      </w:r>
    </w:p>
    <w:p w:rsidR="003B079B" w:rsidRPr="00012FE9" w:rsidRDefault="003B079B" w:rsidP="00012FE9">
      <w:pPr>
        <w:ind w:left="360"/>
        <w:rPr>
          <w:rFonts w:ascii="Garamond" w:hAnsi="Garamond"/>
          <w:sz w:val="22"/>
          <w:szCs w:val="22"/>
        </w:rPr>
      </w:pPr>
      <w:r w:rsidRPr="00012FE9">
        <w:rPr>
          <w:rFonts w:ascii="Garamond" w:hAnsi="Garamond"/>
          <w:sz w:val="22"/>
          <w:szCs w:val="22"/>
        </w:rPr>
        <w:t>Range: -5 to 50 C</w:t>
      </w:r>
    </w:p>
    <w:p w:rsidR="003B079B" w:rsidRPr="00012FE9" w:rsidRDefault="003B079B" w:rsidP="00012FE9">
      <w:pPr>
        <w:ind w:left="360"/>
        <w:rPr>
          <w:rFonts w:ascii="Garamond" w:hAnsi="Garamond"/>
          <w:sz w:val="22"/>
          <w:szCs w:val="22"/>
        </w:rPr>
      </w:pPr>
      <w:r w:rsidRPr="00012FE9">
        <w:rPr>
          <w:rFonts w:ascii="Garamond" w:hAnsi="Garamond"/>
          <w:sz w:val="22"/>
          <w:szCs w:val="22"/>
        </w:rPr>
        <w:t>Accuracy: ±0.2 C</w:t>
      </w:r>
    </w:p>
    <w:p w:rsidR="003B079B" w:rsidRPr="00012FE9" w:rsidRDefault="003B079B" w:rsidP="00012FE9">
      <w:pPr>
        <w:ind w:left="360"/>
        <w:rPr>
          <w:rFonts w:ascii="Garamond" w:hAnsi="Garamond"/>
          <w:sz w:val="22"/>
          <w:szCs w:val="22"/>
        </w:rPr>
      </w:pPr>
      <w:r w:rsidRPr="00012FE9">
        <w:rPr>
          <w:rFonts w:ascii="Garamond" w:hAnsi="Garamond"/>
          <w:sz w:val="22"/>
          <w:szCs w:val="22"/>
        </w:rPr>
        <w:t>Resolution: 0.001 C</w:t>
      </w:r>
    </w:p>
    <w:p w:rsidR="003B079B" w:rsidRPr="00012FE9" w:rsidRDefault="003B079B" w:rsidP="00012FE9">
      <w:pPr>
        <w:ind w:left="360"/>
        <w:rPr>
          <w:rFonts w:ascii="Garamond" w:hAnsi="Garamond"/>
          <w:sz w:val="22"/>
          <w:szCs w:val="22"/>
        </w:rPr>
      </w:pPr>
    </w:p>
    <w:p w:rsidR="003B079B" w:rsidRPr="00012FE9" w:rsidRDefault="003B079B" w:rsidP="00012FE9">
      <w:pPr>
        <w:ind w:left="360"/>
        <w:rPr>
          <w:rFonts w:ascii="Garamond" w:hAnsi="Garamond"/>
          <w:sz w:val="22"/>
          <w:szCs w:val="22"/>
        </w:rPr>
      </w:pPr>
      <w:r w:rsidRPr="00012FE9">
        <w:rPr>
          <w:rFonts w:ascii="Garamond" w:hAnsi="Garamond"/>
          <w:sz w:val="22"/>
          <w:szCs w:val="22"/>
        </w:rPr>
        <w:t xml:space="preserve">Parameter: Conductivity </w:t>
      </w:r>
    </w:p>
    <w:p w:rsidR="003B079B" w:rsidRPr="00012FE9" w:rsidRDefault="003B079B" w:rsidP="00012FE9">
      <w:pPr>
        <w:ind w:left="360"/>
        <w:rPr>
          <w:rFonts w:ascii="Garamond" w:hAnsi="Garamond"/>
          <w:sz w:val="22"/>
          <w:szCs w:val="22"/>
        </w:rPr>
      </w:pPr>
      <w:r w:rsidRPr="00012FE9">
        <w:rPr>
          <w:rFonts w:ascii="Garamond" w:hAnsi="Garamond"/>
          <w:sz w:val="22"/>
          <w:szCs w:val="22"/>
        </w:rPr>
        <w:t xml:space="preserve">Units: </w:t>
      </w:r>
      <w:proofErr w:type="spellStart"/>
      <w:r w:rsidRPr="00012FE9">
        <w:rPr>
          <w:rFonts w:ascii="Garamond" w:hAnsi="Garamond"/>
          <w:sz w:val="22"/>
          <w:szCs w:val="22"/>
        </w:rPr>
        <w:t>milli</w:t>
      </w:r>
      <w:proofErr w:type="spellEnd"/>
      <w:r w:rsidRPr="00012FE9">
        <w:rPr>
          <w:rFonts w:ascii="Garamond" w:hAnsi="Garamond"/>
          <w:sz w:val="22"/>
          <w:szCs w:val="22"/>
        </w:rPr>
        <w:t>-Siemens per cm (</w:t>
      </w:r>
      <w:proofErr w:type="spellStart"/>
      <w:r w:rsidRPr="00012FE9">
        <w:rPr>
          <w:rFonts w:ascii="Garamond" w:hAnsi="Garamond"/>
          <w:sz w:val="22"/>
          <w:szCs w:val="22"/>
        </w:rPr>
        <w:t>mS</w:t>
      </w:r>
      <w:proofErr w:type="spellEnd"/>
      <w:r w:rsidRPr="00012FE9">
        <w:rPr>
          <w:rFonts w:ascii="Garamond" w:hAnsi="Garamond"/>
          <w:sz w:val="22"/>
          <w:szCs w:val="22"/>
        </w:rPr>
        <w:t>/cm)</w:t>
      </w:r>
    </w:p>
    <w:p w:rsidR="003B079B" w:rsidRPr="00012FE9" w:rsidRDefault="003B079B" w:rsidP="00012FE9">
      <w:pPr>
        <w:ind w:left="360"/>
        <w:rPr>
          <w:rFonts w:ascii="Garamond" w:hAnsi="Garamond"/>
          <w:sz w:val="22"/>
          <w:szCs w:val="22"/>
        </w:rPr>
      </w:pPr>
      <w:r w:rsidRPr="00012FE9">
        <w:rPr>
          <w:rFonts w:ascii="Garamond" w:hAnsi="Garamond"/>
          <w:sz w:val="22"/>
          <w:szCs w:val="22"/>
        </w:rPr>
        <w:t xml:space="preserve">Sensor Type: Wiped probe; 4-electrode cell with </w:t>
      </w:r>
      <w:proofErr w:type="spellStart"/>
      <w:r w:rsidRPr="00012FE9">
        <w:rPr>
          <w:rFonts w:ascii="Garamond" w:hAnsi="Garamond"/>
          <w:sz w:val="22"/>
          <w:szCs w:val="22"/>
        </w:rPr>
        <w:t>autoranging</w:t>
      </w:r>
      <w:proofErr w:type="spellEnd"/>
      <w:r w:rsidRPr="00012FE9">
        <w:rPr>
          <w:rFonts w:ascii="Garamond" w:hAnsi="Garamond"/>
          <w:sz w:val="22"/>
          <w:szCs w:val="22"/>
        </w:rPr>
        <w:t xml:space="preserve"> </w:t>
      </w:r>
    </w:p>
    <w:p w:rsidR="003B079B" w:rsidRPr="00012FE9" w:rsidRDefault="003B079B" w:rsidP="00012FE9">
      <w:pPr>
        <w:ind w:left="360"/>
        <w:rPr>
          <w:rFonts w:ascii="Garamond" w:hAnsi="Garamond"/>
          <w:sz w:val="22"/>
          <w:szCs w:val="22"/>
        </w:rPr>
      </w:pPr>
      <w:r w:rsidRPr="00012FE9">
        <w:rPr>
          <w:rFonts w:ascii="Garamond" w:hAnsi="Garamond"/>
          <w:sz w:val="22"/>
          <w:szCs w:val="22"/>
        </w:rPr>
        <w:t>Model#: 599827</w:t>
      </w:r>
    </w:p>
    <w:p w:rsidR="003B079B" w:rsidRPr="00012FE9" w:rsidRDefault="003B079B" w:rsidP="00012FE9">
      <w:pPr>
        <w:ind w:left="360"/>
        <w:rPr>
          <w:rFonts w:ascii="Garamond" w:hAnsi="Garamond"/>
          <w:sz w:val="22"/>
          <w:szCs w:val="22"/>
        </w:rPr>
      </w:pPr>
      <w:r w:rsidRPr="00012FE9">
        <w:rPr>
          <w:rFonts w:ascii="Garamond" w:hAnsi="Garamond"/>
          <w:sz w:val="22"/>
          <w:szCs w:val="22"/>
        </w:rPr>
        <w:t xml:space="preserve">Range: 0 to 100 </w:t>
      </w:r>
      <w:proofErr w:type="spellStart"/>
      <w:r w:rsidRPr="00012FE9">
        <w:rPr>
          <w:rFonts w:ascii="Garamond" w:hAnsi="Garamond"/>
          <w:sz w:val="22"/>
          <w:szCs w:val="22"/>
        </w:rPr>
        <w:t>mS</w:t>
      </w:r>
      <w:proofErr w:type="spellEnd"/>
      <w:r w:rsidRPr="00012FE9">
        <w:rPr>
          <w:rFonts w:ascii="Garamond" w:hAnsi="Garamond"/>
          <w:sz w:val="22"/>
          <w:szCs w:val="22"/>
        </w:rPr>
        <w:t xml:space="preserve">/cm </w:t>
      </w:r>
    </w:p>
    <w:p w:rsidR="003B079B" w:rsidRPr="00012FE9" w:rsidRDefault="003B079B" w:rsidP="00012FE9">
      <w:pPr>
        <w:ind w:left="360"/>
        <w:rPr>
          <w:rFonts w:ascii="Garamond" w:hAnsi="Garamond"/>
          <w:sz w:val="22"/>
          <w:szCs w:val="22"/>
        </w:rPr>
      </w:pPr>
      <w:r w:rsidRPr="00012FE9">
        <w:rPr>
          <w:rFonts w:ascii="Garamond" w:hAnsi="Garamond"/>
          <w:sz w:val="22"/>
          <w:szCs w:val="22"/>
        </w:rPr>
        <w:t xml:space="preserve">Accuracy: ±1% of the reading or 0.002 </w:t>
      </w:r>
      <w:proofErr w:type="spellStart"/>
      <w:r w:rsidRPr="00012FE9">
        <w:rPr>
          <w:rFonts w:ascii="Garamond" w:hAnsi="Garamond"/>
          <w:sz w:val="22"/>
          <w:szCs w:val="22"/>
        </w:rPr>
        <w:t>mS</w:t>
      </w:r>
      <w:proofErr w:type="spellEnd"/>
      <w:r w:rsidRPr="00012FE9">
        <w:rPr>
          <w:rFonts w:ascii="Garamond" w:hAnsi="Garamond"/>
          <w:sz w:val="22"/>
          <w:szCs w:val="22"/>
        </w:rPr>
        <w:t xml:space="preserve">/cm, whichever is greater </w:t>
      </w:r>
    </w:p>
    <w:p w:rsidR="003B079B" w:rsidRPr="00012FE9" w:rsidRDefault="003B079B" w:rsidP="00012FE9">
      <w:pPr>
        <w:ind w:left="360"/>
        <w:rPr>
          <w:rFonts w:ascii="Garamond" w:hAnsi="Garamond"/>
          <w:sz w:val="22"/>
          <w:szCs w:val="22"/>
        </w:rPr>
      </w:pPr>
      <w:r w:rsidRPr="00012FE9">
        <w:rPr>
          <w:rFonts w:ascii="Garamond" w:hAnsi="Garamond"/>
          <w:sz w:val="22"/>
          <w:szCs w:val="22"/>
        </w:rPr>
        <w:t xml:space="preserve">Resolution: 0.0001 to 0.01 </w:t>
      </w:r>
      <w:proofErr w:type="spellStart"/>
      <w:r w:rsidRPr="00012FE9">
        <w:rPr>
          <w:rFonts w:ascii="Garamond" w:hAnsi="Garamond"/>
          <w:sz w:val="22"/>
          <w:szCs w:val="22"/>
        </w:rPr>
        <w:t>mS</w:t>
      </w:r>
      <w:proofErr w:type="spellEnd"/>
      <w:r w:rsidRPr="00012FE9">
        <w:rPr>
          <w:rFonts w:ascii="Garamond" w:hAnsi="Garamond"/>
          <w:sz w:val="22"/>
          <w:szCs w:val="22"/>
        </w:rPr>
        <w:t xml:space="preserve">/cm (range dependent) </w:t>
      </w:r>
    </w:p>
    <w:p w:rsidR="003B079B" w:rsidRPr="00012FE9" w:rsidRDefault="003B079B" w:rsidP="00012FE9">
      <w:pPr>
        <w:ind w:left="360"/>
        <w:rPr>
          <w:rFonts w:ascii="Garamond" w:hAnsi="Garamond"/>
          <w:sz w:val="22"/>
          <w:szCs w:val="22"/>
        </w:rPr>
      </w:pPr>
      <w:r w:rsidRPr="00012FE9">
        <w:rPr>
          <w:rFonts w:ascii="Garamond" w:hAnsi="Garamond"/>
          <w:sz w:val="22"/>
          <w:szCs w:val="22"/>
        </w:rPr>
        <w:t xml:space="preserve"> </w:t>
      </w:r>
    </w:p>
    <w:p w:rsidR="003B079B" w:rsidRPr="00012FE9" w:rsidRDefault="003B079B" w:rsidP="00012FE9">
      <w:pPr>
        <w:ind w:left="360"/>
        <w:rPr>
          <w:rFonts w:ascii="Garamond" w:hAnsi="Garamond"/>
          <w:sz w:val="22"/>
          <w:szCs w:val="22"/>
        </w:rPr>
      </w:pPr>
      <w:r w:rsidRPr="00012FE9">
        <w:rPr>
          <w:rFonts w:ascii="Garamond" w:hAnsi="Garamond"/>
          <w:sz w:val="22"/>
          <w:szCs w:val="22"/>
        </w:rPr>
        <w:t xml:space="preserve">Parameter: Salinity </w:t>
      </w:r>
    </w:p>
    <w:p w:rsidR="003B079B" w:rsidRPr="00012FE9" w:rsidRDefault="003B079B" w:rsidP="00012FE9">
      <w:pPr>
        <w:ind w:left="360"/>
        <w:rPr>
          <w:rFonts w:ascii="Garamond" w:hAnsi="Garamond"/>
          <w:sz w:val="22"/>
          <w:szCs w:val="22"/>
        </w:rPr>
      </w:pPr>
      <w:r w:rsidRPr="00012FE9">
        <w:rPr>
          <w:rFonts w:ascii="Garamond" w:hAnsi="Garamond"/>
          <w:sz w:val="22"/>
          <w:szCs w:val="22"/>
        </w:rPr>
        <w:t>Units: practical salinity units (</w:t>
      </w:r>
      <w:proofErr w:type="spellStart"/>
      <w:r w:rsidRPr="00012FE9">
        <w:rPr>
          <w:rFonts w:ascii="Garamond" w:hAnsi="Garamond"/>
          <w:sz w:val="22"/>
          <w:szCs w:val="22"/>
        </w:rPr>
        <w:t>psu</w:t>
      </w:r>
      <w:proofErr w:type="spellEnd"/>
      <w:r w:rsidRPr="00012FE9">
        <w:rPr>
          <w:rFonts w:ascii="Garamond" w:hAnsi="Garamond"/>
          <w:sz w:val="22"/>
          <w:szCs w:val="22"/>
        </w:rPr>
        <w:t>)/parts per thousand (</w:t>
      </w:r>
      <w:proofErr w:type="spellStart"/>
      <w:r w:rsidRPr="00012FE9">
        <w:rPr>
          <w:rFonts w:ascii="Garamond" w:hAnsi="Garamond"/>
          <w:sz w:val="22"/>
          <w:szCs w:val="22"/>
        </w:rPr>
        <w:t>ppt</w:t>
      </w:r>
      <w:proofErr w:type="spellEnd"/>
      <w:r w:rsidRPr="00012FE9">
        <w:rPr>
          <w:rFonts w:ascii="Garamond" w:hAnsi="Garamond"/>
          <w:sz w:val="22"/>
          <w:szCs w:val="22"/>
        </w:rPr>
        <w:t>)</w:t>
      </w:r>
    </w:p>
    <w:p w:rsidR="003B079B" w:rsidRPr="00012FE9" w:rsidRDefault="003B079B" w:rsidP="00012FE9">
      <w:pPr>
        <w:ind w:left="360"/>
        <w:rPr>
          <w:rFonts w:ascii="Garamond" w:hAnsi="Garamond"/>
          <w:sz w:val="22"/>
          <w:szCs w:val="22"/>
        </w:rPr>
      </w:pPr>
      <w:r w:rsidRPr="00012FE9">
        <w:rPr>
          <w:rFonts w:ascii="Garamond" w:hAnsi="Garamond"/>
          <w:sz w:val="22"/>
          <w:szCs w:val="22"/>
        </w:rPr>
        <w:t>Model#: 599827</w:t>
      </w:r>
    </w:p>
    <w:p w:rsidR="003B079B" w:rsidRPr="00012FE9" w:rsidRDefault="003B079B" w:rsidP="00012FE9">
      <w:pPr>
        <w:ind w:left="360"/>
        <w:rPr>
          <w:rFonts w:ascii="Garamond" w:hAnsi="Garamond"/>
          <w:sz w:val="22"/>
          <w:szCs w:val="22"/>
        </w:rPr>
      </w:pPr>
      <w:r w:rsidRPr="00012FE9">
        <w:rPr>
          <w:rFonts w:ascii="Garamond" w:hAnsi="Garamond"/>
          <w:sz w:val="22"/>
          <w:szCs w:val="22"/>
        </w:rPr>
        <w:t>Sensor Type: Wiped probe; Calculated from conductivity and temperature</w:t>
      </w:r>
    </w:p>
    <w:p w:rsidR="003B079B" w:rsidRPr="00012FE9" w:rsidRDefault="003B079B" w:rsidP="00012FE9">
      <w:pPr>
        <w:ind w:left="360"/>
        <w:rPr>
          <w:rFonts w:ascii="Garamond" w:hAnsi="Garamond"/>
          <w:sz w:val="22"/>
          <w:szCs w:val="22"/>
        </w:rPr>
      </w:pPr>
      <w:r w:rsidRPr="00012FE9">
        <w:rPr>
          <w:rFonts w:ascii="Garamond" w:hAnsi="Garamond"/>
          <w:sz w:val="22"/>
          <w:szCs w:val="22"/>
        </w:rPr>
        <w:t xml:space="preserve">Range: 0 to 70 </w:t>
      </w:r>
      <w:proofErr w:type="spellStart"/>
      <w:r w:rsidRPr="00012FE9">
        <w:rPr>
          <w:rFonts w:ascii="Garamond" w:hAnsi="Garamond"/>
          <w:sz w:val="22"/>
          <w:szCs w:val="22"/>
        </w:rPr>
        <w:t>ppt</w:t>
      </w:r>
      <w:proofErr w:type="spellEnd"/>
      <w:r w:rsidRPr="00012FE9">
        <w:rPr>
          <w:rFonts w:ascii="Garamond" w:hAnsi="Garamond"/>
          <w:sz w:val="22"/>
          <w:szCs w:val="22"/>
        </w:rPr>
        <w:t xml:space="preserve"> </w:t>
      </w:r>
    </w:p>
    <w:p w:rsidR="003B079B" w:rsidRPr="00012FE9" w:rsidRDefault="003B079B" w:rsidP="00012FE9">
      <w:pPr>
        <w:ind w:left="360"/>
        <w:rPr>
          <w:rFonts w:ascii="Garamond" w:hAnsi="Garamond"/>
          <w:sz w:val="22"/>
          <w:szCs w:val="22"/>
        </w:rPr>
      </w:pPr>
      <w:r w:rsidRPr="00012FE9">
        <w:rPr>
          <w:rFonts w:ascii="Garamond" w:hAnsi="Garamond"/>
          <w:sz w:val="22"/>
          <w:szCs w:val="22"/>
        </w:rPr>
        <w:t xml:space="preserve">Accuracy: ±2% of the reading or 0.2 </w:t>
      </w:r>
      <w:proofErr w:type="spellStart"/>
      <w:r w:rsidRPr="00012FE9">
        <w:rPr>
          <w:rFonts w:ascii="Garamond" w:hAnsi="Garamond"/>
          <w:sz w:val="22"/>
          <w:szCs w:val="22"/>
        </w:rPr>
        <w:t>ppt</w:t>
      </w:r>
      <w:proofErr w:type="spellEnd"/>
      <w:r w:rsidRPr="00012FE9">
        <w:rPr>
          <w:rFonts w:ascii="Garamond" w:hAnsi="Garamond"/>
          <w:sz w:val="22"/>
          <w:szCs w:val="22"/>
        </w:rPr>
        <w:t xml:space="preserve">, whichever is greater </w:t>
      </w:r>
    </w:p>
    <w:p w:rsidR="003B079B" w:rsidRPr="00012FE9" w:rsidRDefault="003B079B" w:rsidP="00012FE9">
      <w:pPr>
        <w:ind w:left="360"/>
        <w:rPr>
          <w:rFonts w:ascii="Garamond" w:hAnsi="Garamond"/>
          <w:sz w:val="22"/>
          <w:szCs w:val="22"/>
        </w:rPr>
      </w:pPr>
      <w:r w:rsidRPr="00012FE9">
        <w:rPr>
          <w:rFonts w:ascii="Garamond" w:hAnsi="Garamond"/>
          <w:sz w:val="22"/>
          <w:szCs w:val="22"/>
        </w:rPr>
        <w:t xml:space="preserve">Resolution: 0.01 </w:t>
      </w:r>
      <w:proofErr w:type="spellStart"/>
      <w:r w:rsidRPr="00012FE9">
        <w:rPr>
          <w:rFonts w:ascii="Garamond" w:hAnsi="Garamond"/>
          <w:sz w:val="22"/>
          <w:szCs w:val="22"/>
        </w:rPr>
        <w:t>psu</w:t>
      </w:r>
      <w:proofErr w:type="spellEnd"/>
    </w:p>
    <w:p w:rsidR="003B079B" w:rsidRPr="00082FCB" w:rsidRDefault="003B079B" w:rsidP="00856E78">
      <w:pPr>
        <w:ind w:left="360"/>
        <w:rPr>
          <w:rFonts w:ascii="Garamond" w:hAnsi="Garamond"/>
          <w:sz w:val="22"/>
          <w:szCs w:val="22"/>
        </w:rPr>
      </w:pPr>
    </w:p>
    <w:p w:rsidR="00856E78" w:rsidRPr="00286A59" w:rsidRDefault="00856E78" w:rsidP="00856E78">
      <w:pPr>
        <w:ind w:left="360"/>
        <w:rPr>
          <w:rFonts w:ascii="Garamond" w:hAnsi="Garamond"/>
          <w:sz w:val="22"/>
          <w:szCs w:val="22"/>
        </w:rPr>
      </w:pPr>
      <w:r w:rsidRPr="00286A59">
        <w:rPr>
          <w:rFonts w:ascii="Garamond" w:hAnsi="Garamond"/>
          <w:sz w:val="22"/>
          <w:szCs w:val="22"/>
        </w:rPr>
        <w:t>Parameter: Dissolved Oxygen % saturation</w:t>
      </w:r>
    </w:p>
    <w:p w:rsidR="00856E78" w:rsidRPr="00B41BDE" w:rsidRDefault="00856E78" w:rsidP="00856E78">
      <w:pPr>
        <w:ind w:left="360"/>
        <w:rPr>
          <w:rFonts w:ascii="Garamond" w:hAnsi="Garamond"/>
          <w:sz w:val="22"/>
          <w:szCs w:val="22"/>
        </w:rPr>
      </w:pPr>
      <w:r w:rsidRPr="00B41BDE">
        <w:rPr>
          <w:rFonts w:ascii="Garamond" w:hAnsi="Garamond"/>
          <w:sz w:val="22"/>
          <w:szCs w:val="22"/>
        </w:rPr>
        <w:t>Sensor Type: Optical probe w/ mechanical cleaning</w:t>
      </w:r>
    </w:p>
    <w:p w:rsidR="00856E78" w:rsidRPr="00B4530B" w:rsidRDefault="00856E78" w:rsidP="00856E78">
      <w:pPr>
        <w:ind w:left="360"/>
        <w:rPr>
          <w:rFonts w:ascii="Garamond" w:hAnsi="Garamond"/>
          <w:sz w:val="22"/>
          <w:szCs w:val="22"/>
        </w:rPr>
      </w:pPr>
      <w:r w:rsidRPr="00B41BDE">
        <w:rPr>
          <w:rFonts w:ascii="Garamond" w:hAnsi="Garamond"/>
          <w:sz w:val="22"/>
          <w:szCs w:val="22"/>
        </w:rPr>
        <w:t xml:space="preserve">Model#: </w:t>
      </w:r>
      <w:r w:rsidRPr="00082FCB">
        <w:rPr>
          <w:rFonts w:ascii="Garamond" w:hAnsi="Garamond"/>
          <w:sz w:val="22"/>
          <w:szCs w:val="22"/>
        </w:rPr>
        <w:t>599100-01</w:t>
      </w:r>
    </w:p>
    <w:p w:rsidR="00856E78" w:rsidRPr="00082FCB" w:rsidRDefault="00856E78" w:rsidP="00856E78">
      <w:pPr>
        <w:ind w:left="360"/>
        <w:rPr>
          <w:rFonts w:ascii="Garamond" w:hAnsi="Garamond"/>
          <w:sz w:val="22"/>
          <w:szCs w:val="22"/>
        </w:rPr>
      </w:pPr>
      <w:r w:rsidRPr="00082FCB">
        <w:rPr>
          <w:rFonts w:ascii="Garamond" w:hAnsi="Garamond"/>
          <w:sz w:val="22"/>
          <w:szCs w:val="22"/>
        </w:rPr>
        <w:t>Range: 0 to 500% air saturation</w:t>
      </w:r>
    </w:p>
    <w:p w:rsidR="00856E78" w:rsidRPr="00082FCB" w:rsidRDefault="00856E78" w:rsidP="00856E78">
      <w:pPr>
        <w:ind w:left="360"/>
        <w:rPr>
          <w:rFonts w:ascii="Garamond" w:hAnsi="Garamond"/>
          <w:sz w:val="22"/>
          <w:szCs w:val="22"/>
        </w:rPr>
      </w:pPr>
      <w:r w:rsidRPr="00082FCB">
        <w:rPr>
          <w:rFonts w:ascii="Garamond" w:hAnsi="Garamond"/>
          <w:sz w:val="22"/>
          <w:szCs w:val="22"/>
        </w:rPr>
        <w:t>Accuracy: 0-200% air saturation: +/- 1% of the reading or 1% air saturation, whichever is greater 200-500% air saturation: +/- 5% or reading</w:t>
      </w:r>
    </w:p>
    <w:p w:rsidR="00856E78" w:rsidRPr="00082FCB" w:rsidRDefault="00856E78" w:rsidP="00856E78">
      <w:pPr>
        <w:ind w:left="360"/>
        <w:rPr>
          <w:rFonts w:ascii="Garamond" w:hAnsi="Garamond"/>
          <w:sz w:val="22"/>
          <w:szCs w:val="22"/>
        </w:rPr>
      </w:pPr>
      <w:r w:rsidRPr="00082FCB">
        <w:rPr>
          <w:rFonts w:ascii="Garamond" w:hAnsi="Garamond"/>
          <w:sz w:val="22"/>
          <w:szCs w:val="22"/>
        </w:rPr>
        <w:t>Resolution: 0.1% air saturation</w:t>
      </w:r>
    </w:p>
    <w:p w:rsidR="00856E78" w:rsidRPr="00082FCB" w:rsidRDefault="00856E78" w:rsidP="00856E78">
      <w:pPr>
        <w:ind w:left="360"/>
        <w:rPr>
          <w:rFonts w:ascii="Garamond" w:hAnsi="Garamond"/>
          <w:sz w:val="22"/>
          <w:szCs w:val="22"/>
        </w:rPr>
      </w:pPr>
    </w:p>
    <w:p w:rsidR="00856E78" w:rsidRPr="00286A59" w:rsidRDefault="00856E78" w:rsidP="00856E78">
      <w:pPr>
        <w:ind w:left="360"/>
        <w:rPr>
          <w:rFonts w:ascii="Garamond" w:hAnsi="Garamond"/>
          <w:sz w:val="22"/>
          <w:szCs w:val="22"/>
        </w:rPr>
      </w:pPr>
      <w:r w:rsidRPr="00286A59">
        <w:rPr>
          <w:rFonts w:ascii="Garamond" w:hAnsi="Garamond"/>
          <w:sz w:val="22"/>
          <w:szCs w:val="22"/>
        </w:rPr>
        <w:t>Parameter: Dissolved Oxygen mg/L (Calculated from % air saturation, temperature, and salinity)</w:t>
      </w:r>
    </w:p>
    <w:p w:rsidR="00856E78" w:rsidRPr="00B41BDE" w:rsidRDefault="00856E78" w:rsidP="00856E78">
      <w:pPr>
        <w:ind w:firstLine="360"/>
        <w:rPr>
          <w:rFonts w:ascii="Garamond" w:hAnsi="Garamond"/>
          <w:sz w:val="22"/>
          <w:szCs w:val="22"/>
        </w:rPr>
      </w:pPr>
      <w:r w:rsidRPr="00B41BDE">
        <w:rPr>
          <w:rFonts w:ascii="Garamond" w:hAnsi="Garamond"/>
          <w:sz w:val="22"/>
          <w:szCs w:val="22"/>
        </w:rPr>
        <w:t>Units: milligrams/Liter (mg/L)</w:t>
      </w:r>
    </w:p>
    <w:p w:rsidR="00856E78" w:rsidRPr="00B41BDE" w:rsidRDefault="00856E78" w:rsidP="00856E78">
      <w:pPr>
        <w:ind w:left="360"/>
        <w:rPr>
          <w:rFonts w:ascii="Garamond" w:hAnsi="Garamond"/>
          <w:sz w:val="22"/>
          <w:szCs w:val="22"/>
        </w:rPr>
      </w:pPr>
      <w:r w:rsidRPr="00B41BDE">
        <w:rPr>
          <w:rFonts w:ascii="Garamond" w:hAnsi="Garamond"/>
          <w:sz w:val="22"/>
          <w:szCs w:val="22"/>
        </w:rPr>
        <w:t>Sensor Type: Optical probe w/ mechanical cleaning</w:t>
      </w:r>
    </w:p>
    <w:p w:rsidR="00856E78" w:rsidRPr="00B4530B" w:rsidRDefault="00856E78" w:rsidP="00856E78">
      <w:pPr>
        <w:ind w:left="360"/>
        <w:rPr>
          <w:rFonts w:ascii="Garamond" w:hAnsi="Garamond"/>
          <w:sz w:val="22"/>
          <w:szCs w:val="22"/>
        </w:rPr>
      </w:pPr>
      <w:r w:rsidRPr="00B41BDE">
        <w:rPr>
          <w:rFonts w:ascii="Garamond" w:hAnsi="Garamond"/>
          <w:sz w:val="22"/>
          <w:szCs w:val="22"/>
        </w:rPr>
        <w:t xml:space="preserve">Model#: </w:t>
      </w:r>
      <w:r w:rsidRPr="00082FCB">
        <w:rPr>
          <w:rFonts w:ascii="Garamond" w:hAnsi="Garamond"/>
          <w:sz w:val="22"/>
          <w:szCs w:val="22"/>
        </w:rPr>
        <w:t>599100-01</w:t>
      </w:r>
    </w:p>
    <w:p w:rsidR="00856E78" w:rsidRPr="00082FCB" w:rsidRDefault="00856E78" w:rsidP="00856E78">
      <w:pPr>
        <w:ind w:left="360"/>
        <w:rPr>
          <w:rFonts w:ascii="Garamond" w:hAnsi="Garamond"/>
          <w:sz w:val="22"/>
          <w:szCs w:val="22"/>
        </w:rPr>
      </w:pPr>
      <w:r w:rsidRPr="00082FCB">
        <w:rPr>
          <w:rFonts w:ascii="Garamond" w:hAnsi="Garamond"/>
          <w:sz w:val="22"/>
          <w:szCs w:val="22"/>
        </w:rPr>
        <w:t>Range: 0 to 50 mg/L</w:t>
      </w:r>
    </w:p>
    <w:p w:rsidR="00856E78" w:rsidRPr="00082FCB" w:rsidRDefault="00856E78" w:rsidP="00856E78">
      <w:pPr>
        <w:ind w:left="360"/>
        <w:rPr>
          <w:rFonts w:ascii="Garamond" w:hAnsi="Garamond"/>
          <w:sz w:val="22"/>
          <w:szCs w:val="22"/>
        </w:rPr>
      </w:pPr>
      <w:r w:rsidRPr="00082FCB">
        <w:rPr>
          <w:rFonts w:ascii="Garamond" w:hAnsi="Garamond"/>
          <w:sz w:val="22"/>
          <w:szCs w:val="22"/>
        </w:rPr>
        <w:lastRenderedPageBreak/>
        <w:t>Accuracy: 0-20 mg/L: +/-0.1 mg/l or 1% of the reading, whichever is greater</w:t>
      </w:r>
    </w:p>
    <w:p w:rsidR="00856E78" w:rsidRPr="00082FCB" w:rsidRDefault="00856E78" w:rsidP="00856E78">
      <w:pPr>
        <w:ind w:left="360"/>
        <w:rPr>
          <w:rFonts w:ascii="Garamond" w:hAnsi="Garamond"/>
          <w:sz w:val="22"/>
          <w:szCs w:val="22"/>
        </w:rPr>
      </w:pPr>
      <w:r w:rsidRPr="00082FCB">
        <w:rPr>
          <w:rFonts w:ascii="Garamond" w:hAnsi="Garamond"/>
          <w:sz w:val="22"/>
          <w:szCs w:val="22"/>
        </w:rPr>
        <w:t>20 to 50 mg/L: +/- 5% of the reading</w:t>
      </w:r>
    </w:p>
    <w:p w:rsidR="00856E78" w:rsidRPr="00082FCB" w:rsidRDefault="00856E78" w:rsidP="00856E78">
      <w:pPr>
        <w:ind w:left="360"/>
        <w:rPr>
          <w:rFonts w:ascii="Garamond" w:hAnsi="Garamond"/>
          <w:sz w:val="22"/>
          <w:szCs w:val="22"/>
        </w:rPr>
      </w:pPr>
      <w:r w:rsidRPr="00082FCB">
        <w:rPr>
          <w:rFonts w:ascii="Garamond" w:hAnsi="Garamond"/>
          <w:sz w:val="22"/>
          <w:szCs w:val="22"/>
        </w:rPr>
        <w:t>Resolution: 0.01 mg/L</w:t>
      </w:r>
    </w:p>
    <w:p w:rsidR="00856E78" w:rsidRPr="00082FCB" w:rsidRDefault="00856E78" w:rsidP="00856E78">
      <w:pPr>
        <w:ind w:left="360"/>
        <w:rPr>
          <w:rFonts w:ascii="Garamond" w:hAnsi="Garamond"/>
          <w:sz w:val="22"/>
          <w:szCs w:val="22"/>
        </w:rPr>
      </w:pPr>
    </w:p>
    <w:p w:rsidR="00856E78" w:rsidRPr="00082FCB" w:rsidRDefault="00856E78" w:rsidP="00856E78">
      <w:pPr>
        <w:ind w:left="360"/>
        <w:rPr>
          <w:rFonts w:ascii="Garamond" w:hAnsi="Garamond"/>
          <w:sz w:val="22"/>
          <w:szCs w:val="22"/>
        </w:rPr>
      </w:pPr>
      <w:r w:rsidRPr="00082FCB">
        <w:rPr>
          <w:rFonts w:ascii="Garamond" w:hAnsi="Garamond"/>
          <w:sz w:val="22"/>
          <w:szCs w:val="22"/>
        </w:rPr>
        <w:t>Parameter: Non-vented Level - Shallow (Depth)</w:t>
      </w:r>
    </w:p>
    <w:p w:rsidR="00856E78" w:rsidRPr="00082FCB" w:rsidRDefault="00856E78" w:rsidP="00856E78">
      <w:pPr>
        <w:ind w:left="360"/>
        <w:rPr>
          <w:rFonts w:ascii="Garamond" w:hAnsi="Garamond"/>
          <w:sz w:val="22"/>
          <w:szCs w:val="22"/>
        </w:rPr>
      </w:pPr>
      <w:r w:rsidRPr="00082FCB">
        <w:rPr>
          <w:rFonts w:ascii="Garamond" w:hAnsi="Garamond"/>
          <w:sz w:val="22"/>
          <w:szCs w:val="22"/>
        </w:rPr>
        <w:t>Units: feet or meters (</w:t>
      </w:r>
      <w:proofErr w:type="spellStart"/>
      <w:r w:rsidRPr="00082FCB">
        <w:rPr>
          <w:rFonts w:ascii="Garamond" w:hAnsi="Garamond"/>
          <w:sz w:val="22"/>
          <w:szCs w:val="22"/>
        </w:rPr>
        <w:t>ft</w:t>
      </w:r>
      <w:proofErr w:type="spellEnd"/>
      <w:r w:rsidRPr="00082FCB">
        <w:rPr>
          <w:rFonts w:ascii="Garamond" w:hAnsi="Garamond"/>
          <w:sz w:val="22"/>
          <w:szCs w:val="22"/>
        </w:rPr>
        <w:t xml:space="preserve"> or m)</w:t>
      </w:r>
    </w:p>
    <w:p w:rsidR="00856E78" w:rsidRPr="00082FCB" w:rsidRDefault="00856E78" w:rsidP="00856E78">
      <w:pPr>
        <w:ind w:left="360"/>
        <w:rPr>
          <w:rFonts w:ascii="Garamond" w:hAnsi="Garamond"/>
          <w:sz w:val="22"/>
          <w:szCs w:val="22"/>
        </w:rPr>
      </w:pPr>
      <w:r w:rsidRPr="00082FCB">
        <w:rPr>
          <w:rFonts w:ascii="Garamond" w:hAnsi="Garamond"/>
          <w:sz w:val="22"/>
          <w:szCs w:val="22"/>
        </w:rPr>
        <w:t>Sensor Type: Stainless steel strain gauge</w:t>
      </w:r>
    </w:p>
    <w:p w:rsidR="00856E78" w:rsidRPr="00082FCB" w:rsidRDefault="00856E78" w:rsidP="00856E78">
      <w:pPr>
        <w:ind w:left="360"/>
        <w:rPr>
          <w:rFonts w:ascii="Garamond" w:hAnsi="Garamond"/>
          <w:sz w:val="22"/>
          <w:szCs w:val="22"/>
        </w:rPr>
      </w:pPr>
      <w:r w:rsidRPr="00082FCB">
        <w:rPr>
          <w:rFonts w:ascii="Garamond" w:hAnsi="Garamond"/>
          <w:sz w:val="22"/>
          <w:szCs w:val="22"/>
        </w:rPr>
        <w:t xml:space="preserve">Range: 0 to 33 </w:t>
      </w:r>
      <w:proofErr w:type="spellStart"/>
      <w:r w:rsidRPr="00082FCB">
        <w:rPr>
          <w:rFonts w:ascii="Garamond" w:hAnsi="Garamond"/>
          <w:sz w:val="22"/>
          <w:szCs w:val="22"/>
        </w:rPr>
        <w:t>ft</w:t>
      </w:r>
      <w:proofErr w:type="spellEnd"/>
      <w:r w:rsidRPr="00082FCB">
        <w:rPr>
          <w:rFonts w:ascii="Garamond" w:hAnsi="Garamond"/>
          <w:sz w:val="22"/>
          <w:szCs w:val="22"/>
        </w:rPr>
        <w:t xml:space="preserve"> (10 m)</w:t>
      </w:r>
    </w:p>
    <w:p w:rsidR="00856E78" w:rsidRPr="00082FCB" w:rsidRDefault="00856E78" w:rsidP="00856E78">
      <w:pPr>
        <w:ind w:left="360"/>
        <w:rPr>
          <w:rFonts w:ascii="Garamond" w:hAnsi="Garamond"/>
          <w:sz w:val="22"/>
          <w:szCs w:val="22"/>
        </w:rPr>
      </w:pPr>
      <w:r w:rsidRPr="00082FCB">
        <w:rPr>
          <w:rFonts w:ascii="Garamond" w:hAnsi="Garamond"/>
          <w:sz w:val="22"/>
          <w:szCs w:val="22"/>
        </w:rPr>
        <w:t xml:space="preserve">Accuracy: +/- 0.013 </w:t>
      </w:r>
      <w:proofErr w:type="spellStart"/>
      <w:r w:rsidRPr="00082FCB">
        <w:rPr>
          <w:rFonts w:ascii="Garamond" w:hAnsi="Garamond"/>
          <w:sz w:val="22"/>
          <w:szCs w:val="22"/>
        </w:rPr>
        <w:t>ft</w:t>
      </w:r>
      <w:proofErr w:type="spellEnd"/>
      <w:r w:rsidRPr="00082FCB">
        <w:rPr>
          <w:rFonts w:ascii="Garamond" w:hAnsi="Garamond"/>
          <w:sz w:val="22"/>
          <w:szCs w:val="22"/>
        </w:rPr>
        <w:t xml:space="preserve"> (0.</w:t>
      </w:r>
      <w:r w:rsidR="00A77B77">
        <w:rPr>
          <w:rFonts w:ascii="Garamond" w:hAnsi="Garamond"/>
          <w:sz w:val="22"/>
          <w:szCs w:val="22"/>
        </w:rPr>
        <w:t>0</w:t>
      </w:r>
      <w:r w:rsidRPr="00082FCB">
        <w:rPr>
          <w:rFonts w:ascii="Garamond" w:hAnsi="Garamond"/>
          <w:sz w:val="22"/>
          <w:szCs w:val="22"/>
        </w:rPr>
        <w:t>04 m)</w:t>
      </w:r>
    </w:p>
    <w:p w:rsidR="00856E78" w:rsidRPr="00082FCB" w:rsidRDefault="00856E78" w:rsidP="00856E78">
      <w:pPr>
        <w:ind w:left="360"/>
        <w:rPr>
          <w:rFonts w:ascii="Garamond" w:hAnsi="Garamond"/>
          <w:sz w:val="22"/>
          <w:szCs w:val="22"/>
        </w:rPr>
      </w:pPr>
      <w:r w:rsidRPr="00082FCB">
        <w:rPr>
          <w:rFonts w:ascii="Garamond" w:hAnsi="Garamond"/>
          <w:sz w:val="22"/>
          <w:szCs w:val="22"/>
        </w:rPr>
        <w:t xml:space="preserve">Resolution: 0.001 </w:t>
      </w:r>
      <w:proofErr w:type="spellStart"/>
      <w:r w:rsidRPr="00082FCB">
        <w:rPr>
          <w:rFonts w:ascii="Garamond" w:hAnsi="Garamond"/>
          <w:sz w:val="22"/>
          <w:szCs w:val="22"/>
        </w:rPr>
        <w:t>ft</w:t>
      </w:r>
      <w:proofErr w:type="spellEnd"/>
      <w:r w:rsidRPr="00082FCB">
        <w:rPr>
          <w:rFonts w:ascii="Garamond" w:hAnsi="Garamond"/>
          <w:sz w:val="22"/>
          <w:szCs w:val="22"/>
        </w:rPr>
        <w:t xml:space="preserve"> (0.001 m)</w:t>
      </w:r>
    </w:p>
    <w:p w:rsidR="00856E78" w:rsidRPr="00082FCB" w:rsidRDefault="00856E78" w:rsidP="00856E78">
      <w:pPr>
        <w:ind w:left="360"/>
        <w:rPr>
          <w:rFonts w:ascii="Garamond" w:hAnsi="Garamond"/>
          <w:sz w:val="22"/>
          <w:szCs w:val="22"/>
        </w:rPr>
      </w:pPr>
    </w:p>
    <w:p w:rsidR="00856E78" w:rsidRPr="00082FCB" w:rsidRDefault="00856E78" w:rsidP="00856E78">
      <w:pPr>
        <w:ind w:left="360"/>
        <w:rPr>
          <w:rFonts w:ascii="Garamond" w:hAnsi="Garamond"/>
          <w:sz w:val="22"/>
          <w:szCs w:val="22"/>
        </w:rPr>
      </w:pPr>
      <w:r w:rsidRPr="00082FCB">
        <w:rPr>
          <w:rFonts w:ascii="Garamond" w:hAnsi="Garamond"/>
          <w:sz w:val="22"/>
          <w:szCs w:val="22"/>
        </w:rPr>
        <w:t xml:space="preserve">Parameter: pH </w:t>
      </w:r>
    </w:p>
    <w:p w:rsidR="00856E78" w:rsidRPr="00082FCB" w:rsidRDefault="00856E78" w:rsidP="00856E78">
      <w:pPr>
        <w:ind w:left="360"/>
        <w:rPr>
          <w:rFonts w:ascii="Garamond" w:hAnsi="Garamond"/>
          <w:sz w:val="22"/>
          <w:szCs w:val="22"/>
        </w:rPr>
      </w:pPr>
      <w:r w:rsidRPr="00082FCB">
        <w:rPr>
          <w:rFonts w:ascii="Garamond" w:hAnsi="Garamond"/>
          <w:sz w:val="22"/>
          <w:szCs w:val="22"/>
        </w:rPr>
        <w:t>Units: pH units</w:t>
      </w:r>
    </w:p>
    <w:p w:rsidR="00856E78" w:rsidRPr="00082FCB" w:rsidRDefault="00856E78" w:rsidP="00856E78">
      <w:pPr>
        <w:ind w:left="360"/>
        <w:rPr>
          <w:rFonts w:ascii="Garamond" w:hAnsi="Garamond"/>
          <w:sz w:val="22"/>
          <w:szCs w:val="22"/>
        </w:rPr>
      </w:pPr>
      <w:r w:rsidRPr="00082FCB">
        <w:rPr>
          <w:rFonts w:ascii="Garamond" w:hAnsi="Garamond"/>
          <w:sz w:val="22"/>
          <w:szCs w:val="22"/>
        </w:rPr>
        <w:t>Sensor Type: Glass combination electrode</w:t>
      </w:r>
    </w:p>
    <w:p w:rsidR="00856E78" w:rsidRPr="00B4530B" w:rsidRDefault="00856E78" w:rsidP="00856E78">
      <w:pPr>
        <w:ind w:left="360"/>
        <w:rPr>
          <w:rFonts w:ascii="Garamond" w:hAnsi="Garamond"/>
          <w:sz w:val="22"/>
          <w:szCs w:val="22"/>
        </w:rPr>
      </w:pPr>
      <w:r w:rsidRPr="00082FCB">
        <w:rPr>
          <w:rFonts w:ascii="Garamond" w:hAnsi="Garamond"/>
          <w:sz w:val="22"/>
          <w:szCs w:val="22"/>
        </w:rPr>
        <w:t>Model#: 599701(guarded) or 599702(wiped)</w:t>
      </w:r>
    </w:p>
    <w:p w:rsidR="00856E78" w:rsidRPr="00B41BDE" w:rsidRDefault="00856E78" w:rsidP="00856E78">
      <w:pPr>
        <w:ind w:left="360"/>
        <w:rPr>
          <w:rFonts w:ascii="Garamond" w:hAnsi="Garamond"/>
          <w:sz w:val="22"/>
          <w:szCs w:val="22"/>
        </w:rPr>
      </w:pPr>
      <w:r w:rsidRPr="00B41BDE">
        <w:rPr>
          <w:rFonts w:ascii="Garamond" w:hAnsi="Garamond"/>
          <w:sz w:val="22"/>
          <w:szCs w:val="22"/>
        </w:rPr>
        <w:t>Range: 0 to 14 units</w:t>
      </w:r>
    </w:p>
    <w:p w:rsidR="00856E78" w:rsidRPr="00082FCB" w:rsidRDefault="00856E78" w:rsidP="00856E78">
      <w:pPr>
        <w:ind w:left="360"/>
        <w:rPr>
          <w:rFonts w:ascii="Garamond" w:hAnsi="Garamond"/>
          <w:sz w:val="22"/>
          <w:szCs w:val="22"/>
        </w:rPr>
      </w:pPr>
      <w:r w:rsidRPr="00B41BDE">
        <w:rPr>
          <w:rFonts w:ascii="Garamond" w:hAnsi="Garamond"/>
          <w:sz w:val="22"/>
          <w:szCs w:val="22"/>
        </w:rPr>
        <w:t xml:space="preserve">Accuracy: </w:t>
      </w:r>
      <w:r w:rsidRPr="00082FCB">
        <w:rPr>
          <w:rFonts w:ascii="Garamond" w:hAnsi="Garamond"/>
          <w:sz w:val="22"/>
          <w:szCs w:val="22"/>
        </w:rPr>
        <w:t>+/- 0.1 units within +/- 10° of calibration temperature, +/- 0.2 units for entire temperature range</w:t>
      </w:r>
    </w:p>
    <w:p w:rsidR="00856E78" w:rsidRPr="00082FCB" w:rsidRDefault="00856E78" w:rsidP="00856E78">
      <w:pPr>
        <w:ind w:left="360"/>
        <w:rPr>
          <w:rFonts w:ascii="Garamond" w:hAnsi="Garamond"/>
          <w:sz w:val="22"/>
          <w:szCs w:val="22"/>
        </w:rPr>
      </w:pPr>
      <w:r w:rsidRPr="00082FCB">
        <w:rPr>
          <w:rFonts w:ascii="Garamond" w:hAnsi="Garamond"/>
          <w:sz w:val="22"/>
          <w:szCs w:val="22"/>
        </w:rPr>
        <w:t>Resolution: 0.01 units</w:t>
      </w:r>
    </w:p>
    <w:p w:rsidR="00856E78" w:rsidRPr="00082FCB" w:rsidRDefault="00856E78" w:rsidP="00856E78">
      <w:pPr>
        <w:ind w:left="360"/>
        <w:rPr>
          <w:rFonts w:ascii="Garamond" w:hAnsi="Garamond"/>
          <w:sz w:val="22"/>
          <w:szCs w:val="22"/>
        </w:rPr>
      </w:pPr>
    </w:p>
    <w:p w:rsidR="00856E78" w:rsidRPr="00082FCB" w:rsidRDefault="00856E78" w:rsidP="00856E78">
      <w:pPr>
        <w:ind w:left="360"/>
        <w:rPr>
          <w:rFonts w:ascii="Garamond" w:hAnsi="Garamond"/>
          <w:sz w:val="22"/>
          <w:szCs w:val="22"/>
        </w:rPr>
      </w:pPr>
      <w:r w:rsidRPr="00082FCB">
        <w:rPr>
          <w:rFonts w:ascii="Garamond" w:hAnsi="Garamond"/>
          <w:sz w:val="22"/>
          <w:szCs w:val="22"/>
        </w:rPr>
        <w:t>Parameter: Turbidity</w:t>
      </w:r>
    </w:p>
    <w:p w:rsidR="00856E78" w:rsidRPr="00B41BDE" w:rsidRDefault="00856E78" w:rsidP="00856E78">
      <w:pPr>
        <w:ind w:left="360"/>
        <w:rPr>
          <w:rFonts w:ascii="Garamond" w:hAnsi="Garamond"/>
          <w:sz w:val="22"/>
          <w:szCs w:val="22"/>
        </w:rPr>
      </w:pPr>
      <w:r w:rsidRPr="00082FCB">
        <w:rPr>
          <w:rFonts w:ascii="Garamond" w:hAnsi="Garamond"/>
          <w:sz w:val="22"/>
          <w:szCs w:val="22"/>
        </w:rPr>
        <w:t xml:space="preserve">Units: </w:t>
      </w:r>
      <w:proofErr w:type="spellStart"/>
      <w:r w:rsidRPr="00082FCB">
        <w:rPr>
          <w:rFonts w:ascii="Garamond" w:hAnsi="Garamond"/>
          <w:sz w:val="22"/>
          <w:szCs w:val="22"/>
        </w:rPr>
        <w:t>formazin</w:t>
      </w:r>
      <w:proofErr w:type="spellEnd"/>
      <w:r w:rsidRPr="00082FCB">
        <w:rPr>
          <w:rFonts w:ascii="Garamond" w:hAnsi="Garamond"/>
          <w:sz w:val="22"/>
          <w:szCs w:val="22"/>
        </w:rPr>
        <w:t xml:space="preserve"> </w:t>
      </w:r>
      <w:proofErr w:type="spellStart"/>
      <w:r w:rsidRPr="00082FCB">
        <w:rPr>
          <w:rFonts w:ascii="Garamond" w:hAnsi="Garamond"/>
          <w:sz w:val="22"/>
          <w:szCs w:val="22"/>
        </w:rPr>
        <w:t>nephelometric</w:t>
      </w:r>
      <w:proofErr w:type="spellEnd"/>
      <w:r w:rsidRPr="00082FCB">
        <w:rPr>
          <w:rFonts w:ascii="Garamond" w:hAnsi="Garamond"/>
          <w:sz w:val="22"/>
          <w:szCs w:val="22"/>
        </w:rPr>
        <w:t xml:space="preserve"> units</w:t>
      </w:r>
      <w:r w:rsidRPr="00B4530B">
        <w:rPr>
          <w:rFonts w:ascii="Garamond" w:hAnsi="Garamond"/>
          <w:sz w:val="22"/>
          <w:szCs w:val="22"/>
        </w:rPr>
        <w:t xml:space="preserve"> (</w:t>
      </w:r>
      <w:r w:rsidRPr="00B41BDE">
        <w:rPr>
          <w:rFonts w:ascii="Garamond" w:hAnsi="Garamond"/>
          <w:sz w:val="22"/>
          <w:szCs w:val="22"/>
        </w:rPr>
        <w:t>FNU)</w:t>
      </w:r>
    </w:p>
    <w:p w:rsidR="00856E78" w:rsidRPr="00082FCB" w:rsidRDefault="00856E78" w:rsidP="00856E78">
      <w:pPr>
        <w:ind w:left="360"/>
        <w:rPr>
          <w:rFonts w:ascii="Garamond" w:hAnsi="Garamond"/>
          <w:sz w:val="22"/>
          <w:szCs w:val="22"/>
        </w:rPr>
      </w:pPr>
      <w:r w:rsidRPr="00082FCB">
        <w:rPr>
          <w:rFonts w:ascii="Garamond" w:hAnsi="Garamond"/>
          <w:sz w:val="22"/>
          <w:szCs w:val="22"/>
        </w:rPr>
        <w:t xml:space="preserve">Sensor Type: Optical, </w:t>
      </w:r>
      <w:proofErr w:type="gramStart"/>
      <w:r w:rsidRPr="00082FCB">
        <w:rPr>
          <w:rFonts w:ascii="Garamond" w:hAnsi="Garamond"/>
          <w:sz w:val="22"/>
          <w:szCs w:val="22"/>
        </w:rPr>
        <w:t>90 degree</w:t>
      </w:r>
      <w:proofErr w:type="gramEnd"/>
      <w:r w:rsidRPr="00082FCB">
        <w:rPr>
          <w:rFonts w:ascii="Garamond" w:hAnsi="Garamond"/>
          <w:sz w:val="22"/>
          <w:szCs w:val="22"/>
        </w:rPr>
        <w:t xml:space="preserve"> scatter</w:t>
      </w:r>
    </w:p>
    <w:p w:rsidR="00856E78" w:rsidRPr="00B4530B" w:rsidRDefault="00856E78" w:rsidP="00856E78">
      <w:pPr>
        <w:ind w:left="360"/>
        <w:rPr>
          <w:rFonts w:ascii="Garamond" w:hAnsi="Garamond"/>
          <w:sz w:val="22"/>
          <w:szCs w:val="22"/>
        </w:rPr>
      </w:pPr>
      <w:r w:rsidRPr="00082FCB">
        <w:rPr>
          <w:rFonts w:ascii="Garamond" w:hAnsi="Garamond"/>
          <w:sz w:val="22"/>
          <w:szCs w:val="22"/>
        </w:rPr>
        <w:t>Model#: 599101-01</w:t>
      </w:r>
    </w:p>
    <w:p w:rsidR="00856E78" w:rsidRPr="00082FCB" w:rsidRDefault="00856E78" w:rsidP="00856E78">
      <w:pPr>
        <w:ind w:left="360"/>
        <w:rPr>
          <w:rFonts w:ascii="Garamond" w:hAnsi="Garamond"/>
          <w:sz w:val="22"/>
          <w:szCs w:val="22"/>
        </w:rPr>
      </w:pPr>
      <w:r w:rsidRPr="00082FCB">
        <w:rPr>
          <w:rFonts w:ascii="Garamond" w:hAnsi="Garamond"/>
          <w:sz w:val="22"/>
          <w:szCs w:val="22"/>
        </w:rPr>
        <w:t>Range: 0 to 4000 FNU</w:t>
      </w:r>
    </w:p>
    <w:p w:rsidR="00856E78" w:rsidRPr="00082FCB" w:rsidRDefault="00856E78" w:rsidP="00856E78">
      <w:pPr>
        <w:ind w:left="360"/>
        <w:rPr>
          <w:rFonts w:ascii="Garamond" w:hAnsi="Garamond"/>
          <w:sz w:val="22"/>
          <w:szCs w:val="22"/>
        </w:rPr>
      </w:pPr>
      <w:r w:rsidRPr="00082FCB">
        <w:rPr>
          <w:rFonts w:ascii="Garamond" w:hAnsi="Garamond"/>
          <w:sz w:val="22"/>
          <w:szCs w:val="22"/>
        </w:rPr>
        <w:t>Accuracy: 0 to 999 FNU: 0.3 FNU or +/-2% of reading (whichever is greater); 1000 to 4000 FNU +/-5% of reading</w:t>
      </w:r>
    </w:p>
    <w:p w:rsidR="00856E78" w:rsidRPr="00082FCB" w:rsidRDefault="00856E78" w:rsidP="00856E78">
      <w:pPr>
        <w:ind w:left="360"/>
        <w:rPr>
          <w:rFonts w:ascii="Garamond" w:hAnsi="Garamond"/>
          <w:sz w:val="22"/>
          <w:szCs w:val="22"/>
        </w:rPr>
      </w:pPr>
      <w:r w:rsidRPr="00082FCB">
        <w:rPr>
          <w:rFonts w:ascii="Garamond" w:hAnsi="Garamond"/>
          <w:sz w:val="22"/>
          <w:szCs w:val="22"/>
        </w:rPr>
        <w:t>Resolution: 0 to 999 FNU: 0.01 FNU, 1000 to 4000 FNU: 0.1 FNU</w:t>
      </w:r>
    </w:p>
    <w:p w:rsidR="00856E78" w:rsidRPr="00082FCB" w:rsidRDefault="00856E78" w:rsidP="00856E78">
      <w:pPr>
        <w:ind w:left="360"/>
        <w:rPr>
          <w:rFonts w:ascii="Garamond" w:hAnsi="Garamond"/>
          <w:sz w:val="22"/>
          <w:szCs w:val="22"/>
        </w:rPr>
      </w:pPr>
    </w:p>
    <w:p w:rsidR="00856E78" w:rsidRPr="00082FCB" w:rsidRDefault="00856E78" w:rsidP="00856E78">
      <w:pPr>
        <w:ind w:left="360"/>
        <w:rPr>
          <w:rFonts w:ascii="Garamond" w:hAnsi="Garamond"/>
          <w:sz w:val="22"/>
          <w:szCs w:val="22"/>
        </w:rPr>
      </w:pPr>
      <w:r w:rsidRPr="00082FCB">
        <w:rPr>
          <w:rFonts w:ascii="Garamond" w:hAnsi="Garamond"/>
          <w:sz w:val="22"/>
          <w:szCs w:val="22"/>
        </w:rPr>
        <w:t>Parameter: Chlorophyll</w:t>
      </w:r>
    </w:p>
    <w:p w:rsidR="00856E78" w:rsidRPr="00082FCB" w:rsidRDefault="00856E78" w:rsidP="00856E78">
      <w:pPr>
        <w:ind w:left="360"/>
        <w:rPr>
          <w:rFonts w:ascii="Garamond" w:hAnsi="Garamond"/>
          <w:sz w:val="22"/>
          <w:szCs w:val="22"/>
        </w:rPr>
      </w:pPr>
      <w:r w:rsidRPr="00082FCB">
        <w:rPr>
          <w:rFonts w:ascii="Garamond" w:hAnsi="Garamond"/>
          <w:sz w:val="22"/>
          <w:szCs w:val="22"/>
        </w:rPr>
        <w:t>Units: micrograms/Liter</w:t>
      </w:r>
    </w:p>
    <w:p w:rsidR="00856E78" w:rsidRPr="00082FCB" w:rsidRDefault="00856E78" w:rsidP="00856E78">
      <w:pPr>
        <w:ind w:left="360"/>
        <w:rPr>
          <w:rFonts w:ascii="Garamond" w:hAnsi="Garamond"/>
          <w:sz w:val="22"/>
          <w:szCs w:val="22"/>
        </w:rPr>
      </w:pPr>
      <w:r w:rsidRPr="00082FCB">
        <w:rPr>
          <w:rFonts w:ascii="Garamond" w:hAnsi="Garamond"/>
          <w:sz w:val="22"/>
          <w:szCs w:val="22"/>
        </w:rPr>
        <w:t xml:space="preserve">Sensor Type: Optical probe </w:t>
      </w:r>
    </w:p>
    <w:p w:rsidR="00856E78" w:rsidRPr="00082FCB" w:rsidRDefault="00856E78" w:rsidP="00856E78">
      <w:pPr>
        <w:ind w:left="360"/>
        <w:rPr>
          <w:rFonts w:ascii="Garamond" w:hAnsi="Garamond"/>
          <w:sz w:val="22"/>
          <w:szCs w:val="22"/>
        </w:rPr>
      </w:pPr>
      <w:r w:rsidRPr="00082FCB">
        <w:rPr>
          <w:rFonts w:ascii="Garamond" w:hAnsi="Garamond"/>
          <w:sz w:val="22"/>
          <w:szCs w:val="22"/>
        </w:rPr>
        <w:t xml:space="preserve">Model#: 599102-01 </w:t>
      </w:r>
    </w:p>
    <w:p w:rsidR="00856E78" w:rsidRPr="00B4530B" w:rsidRDefault="00856E78" w:rsidP="00856E78">
      <w:pPr>
        <w:ind w:left="360"/>
        <w:rPr>
          <w:rFonts w:ascii="Garamond" w:hAnsi="Garamond"/>
          <w:sz w:val="22"/>
          <w:szCs w:val="22"/>
        </w:rPr>
      </w:pPr>
      <w:r w:rsidRPr="00B4530B">
        <w:rPr>
          <w:rFonts w:ascii="Garamond" w:hAnsi="Garamond"/>
          <w:sz w:val="22"/>
          <w:szCs w:val="22"/>
        </w:rPr>
        <w:t xml:space="preserve">Range: 0 to 400 </w:t>
      </w:r>
      <w:proofErr w:type="spellStart"/>
      <w:r w:rsidRPr="00B4530B">
        <w:rPr>
          <w:rFonts w:ascii="Garamond" w:hAnsi="Garamond"/>
          <w:sz w:val="22"/>
          <w:szCs w:val="22"/>
        </w:rPr>
        <w:t>ug</w:t>
      </w:r>
      <w:proofErr w:type="spellEnd"/>
      <w:r w:rsidRPr="00B4530B">
        <w:rPr>
          <w:rFonts w:ascii="Garamond" w:hAnsi="Garamond"/>
          <w:sz w:val="22"/>
          <w:szCs w:val="22"/>
        </w:rPr>
        <w:t>/Liter</w:t>
      </w:r>
    </w:p>
    <w:p w:rsidR="00856E78" w:rsidRPr="00082FCB" w:rsidRDefault="00856E78" w:rsidP="00856E78">
      <w:pPr>
        <w:ind w:left="360"/>
        <w:rPr>
          <w:rFonts w:ascii="Garamond" w:hAnsi="Garamond"/>
          <w:sz w:val="22"/>
          <w:szCs w:val="22"/>
        </w:rPr>
      </w:pPr>
      <w:r w:rsidRPr="00082FCB">
        <w:rPr>
          <w:rFonts w:ascii="Garamond" w:hAnsi="Garamond"/>
          <w:sz w:val="22"/>
          <w:szCs w:val="22"/>
        </w:rPr>
        <w:t>Accuracy: Dependent on methodology</w:t>
      </w:r>
    </w:p>
    <w:p w:rsidR="00856E78" w:rsidRPr="00082FCB" w:rsidRDefault="00856E78" w:rsidP="00856E78">
      <w:pPr>
        <w:ind w:left="360"/>
        <w:rPr>
          <w:rFonts w:ascii="Garamond" w:hAnsi="Garamond"/>
          <w:sz w:val="22"/>
          <w:szCs w:val="22"/>
        </w:rPr>
      </w:pPr>
      <w:r w:rsidRPr="00082FCB">
        <w:rPr>
          <w:rFonts w:ascii="Garamond" w:hAnsi="Garamond"/>
          <w:sz w:val="22"/>
          <w:szCs w:val="22"/>
        </w:rPr>
        <w:t xml:space="preserve">Resolution: 0.1 </w:t>
      </w:r>
      <w:proofErr w:type="spellStart"/>
      <w:r w:rsidRPr="00082FCB">
        <w:rPr>
          <w:rFonts w:ascii="Garamond" w:hAnsi="Garamond"/>
          <w:sz w:val="22"/>
          <w:szCs w:val="22"/>
        </w:rPr>
        <w:t>ug</w:t>
      </w:r>
      <w:proofErr w:type="spellEnd"/>
      <w:r w:rsidRPr="00082FCB">
        <w:rPr>
          <w:rFonts w:ascii="Garamond" w:hAnsi="Garamond"/>
          <w:sz w:val="22"/>
          <w:szCs w:val="22"/>
        </w:rPr>
        <w:t xml:space="preserve">/L </w:t>
      </w:r>
      <w:proofErr w:type="spellStart"/>
      <w:r w:rsidRPr="00082FCB">
        <w:rPr>
          <w:rFonts w:ascii="Garamond" w:hAnsi="Garamond"/>
          <w:sz w:val="22"/>
          <w:szCs w:val="22"/>
        </w:rPr>
        <w:t>chl</w:t>
      </w:r>
      <w:proofErr w:type="spellEnd"/>
      <w:r w:rsidRPr="00082FCB">
        <w:rPr>
          <w:rFonts w:ascii="Garamond" w:hAnsi="Garamond"/>
          <w:sz w:val="22"/>
          <w:szCs w:val="22"/>
        </w:rPr>
        <w:t xml:space="preserve"> a, 0.1% FS</w:t>
      </w:r>
    </w:p>
    <w:p w:rsidR="003D6752" w:rsidRDefault="003D6752" w:rsidP="00F8159F">
      <w:pPr>
        <w:pStyle w:val="HTMLPreformatted"/>
        <w:rPr>
          <w:rFonts w:ascii="Garamond" w:hAnsi="Garamond" w:cs="Times New Roman"/>
          <w:sz w:val="22"/>
          <w:szCs w:val="22"/>
          <w:u w:val="single"/>
        </w:rPr>
      </w:pPr>
    </w:p>
    <w:p w:rsidR="00856E78" w:rsidRDefault="00856E78" w:rsidP="00F8159F">
      <w:pPr>
        <w:pStyle w:val="HTMLPreformatted"/>
        <w:rPr>
          <w:rFonts w:ascii="Garamond" w:hAnsi="Garamond" w:cs="Times New Roman"/>
          <w:sz w:val="22"/>
          <w:szCs w:val="22"/>
          <w:u w:val="single"/>
        </w:rPr>
      </w:pPr>
    </w:p>
    <w:p w:rsidR="00F8159F" w:rsidRPr="004341A7" w:rsidDel="000C5833" w:rsidRDefault="007C490B" w:rsidP="00F8159F">
      <w:pPr>
        <w:pStyle w:val="HTMLPreformatted"/>
        <w:rPr>
          <w:del w:id="1168" w:author="Rikke Jeppesen" w:date="2021-04-05T16:00:00Z"/>
          <w:rFonts w:ascii="Garamond" w:hAnsi="Garamond" w:cs="Times New Roman"/>
          <w:b/>
          <w:bCs/>
          <w:sz w:val="22"/>
          <w:szCs w:val="22"/>
        </w:rPr>
      </w:pPr>
      <w:del w:id="1169" w:author="Rikke Jeppesen" w:date="2021-04-05T16:00:00Z">
        <w:r w:rsidRPr="004341A7" w:rsidDel="000C5833">
          <w:rPr>
            <w:rFonts w:ascii="Garamond" w:hAnsi="Garamond" w:cs="Times New Roman"/>
            <w:sz w:val="22"/>
            <w:szCs w:val="22"/>
            <w:u w:val="single"/>
          </w:rPr>
          <w:delText xml:space="preserve">Include </w:delText>
        </w:r>
        <w:r w:rsidR="00F8159F" w:rsidRPr="004341A7" w:rsidDel="000C5833">
          <w:rPr>
            <w:rFonts w:ascii="Garamond" w:hAnsi="Garamond" w:cs="Times New Roman"/>
            <w:sz w:val="22"/>
            <w:szCs w:val="22"/>
            <w:u w:val="single"/>
          </w:rPr>
          <w:delText>the following</w:delText>
        </w:r>
        <w:r w:rsidR="00F8159F" w:rsidRPr="004341A7" w:rsidDel="000C5833">
          <w:rPr>
            <w:rFonts w:ascii="Garamond" w:hAnsi="Garamond" w:cs="Times New Roman"/>
            <w:sz w:val="22"/>
            <w:szCs w:val="22"/>
          </w:rPr>
          <w:delText xml:space="preserve"> DO</w:delText>
        </w:r>
        <w:r w:rsidR="00526832" w:rsidRPr="004341A7" w:rsidDel="000C5833">
          <w:rPr>
            <w:rFonts w:ascii="Garamond" w:hAnsi="Garamond" w:cs="Times New Roman"/>
            <w:sz w:val="22"/>
            <w:szCs w:val="22"/>
          </w:rPr>
          <w:delText xml:space="preserve"> (</w:delText>
        </w:r>
        <w:r w:rsidR="00047D2F" w:rsidDel="000C5833">
          <w:rPr>
            <w:rFonts w:ascii="Garamond" w:hAnsi="Garamond" w:cs="Times New Roman"/>
            <w:sz w:val="22"/>
            <w:szCs w:val="22"/>
          </w:rPr>
          <w:delText>if a rapid pulse sensor was in use</w:delText>
        </w:r>
        <w:r w:rsidR="00E463B1" w:rsidRPr="004341A7" w:rsidDel="000C5833">
          <w:rPr>
            <w:rFonts w:ascii="Garamond" w:hAnsi="Garamond" w:cs="Times New Roman"/>
            <w:sz w:val="22"/>
            <w:szCs w:val="22"/>
          </w:rPr>
          <w:delText>),</w:delText>
        </w:r>
        <w:r w:rsidR="00534A78" w:rsidDel="000C5833">
          <w:rPr>
            <w:rFonts w:ascii="Garamond" w:hAnsi="Garamond" w:cs="Times New Roman"/>
            <w:sz w:val="22"/>
            <w:szCs w:val="22"/>
          </w:rPr>
          <w:delText xml:space="preserve"> </w:delText>
        </w:r>
        <w:r w:rsidR="006224B0" w:rsidRPr="004341A7" w:rsidDel="000C5833">
          <w:rPr>
            <w:rFonts w:ascii="Garamond" w:hAnsi="Garamond" w:cs="Times New Roman"/>
            <w:sz w:val="22"/>
            <w:szCs w:val="22"/>
          </w:rPr>
          <w:delText>Depth</w:delText>
        </w:r>
        <w:r w:rsidR="006224B0" w:rsidDel="000C5833">
          <w:rPr>
            <w:rFonts w:ascii="Garamond" w:hAnsi="Garamond" w:cs="Times New Roman"/>
            <w:sz w:val="22"/>
            <w:szCs w:val="22"/>
          </w:rPr>
          <w:delText xml:space="preserve">, Salinity and Turbidity </w:delText>
        </w:r>
        <w:r w:rsidR="00F8159F" w:rsidRPr="004341A7" w:rsidDel="000C5833">
          <w:rPr>
            <w:rFonts w:ascii="Garamond" w:hAnsi="Garamond" w:cs="Times New Roman"/>
            <w:sz w:val="22"/>
            <w:szCs w:val="22"/>
          </w:rPr>
          <w:delText xml:space="preserve">data disclaimers: </w:delText>
        </w:r>
      </w:del>
    </w:p>
    <w:p w:rsidR="00F8159F" w:rsidRPr="004341A7" w:rsidRDefault="00F8159F" w:rsidP="00F8159F">
      <w:pPr>
        <w:pStyle w:val="HTMLPreformatted"/>
        <w:rPr>
          <w:rFonts w:ascii="Garamond" w:hAnsi="Garamond" w:cs="Times New Roman"/>
          <w:b/>
          <w:bCs/>
          <w:sz w:val="22"/>
          <w:szCs w:val="22"/>
        </w:rPr>
      </w:pPr>
    </w:p>
    <w:p w:rsidR="00526832" w:rsidRPr="004341A7" w:rsidRDefault="00F8159F" w:rsidP="005E3DD1">
      <w:pPr>
        <w:pStyle w:val="BodyTextIndent"/>
        <w:spacing w:after="0"/>
        <w:ind w:left="540" w:right="576"/>
        <w:jc w:val="both"/>
        <w:rPr>
          <w:rFonts w:ascii="Garamond" w:hAnsi="Garamond"/>
          <w:b/>
          <w:sz w:val="22"/>
          <w:szCs w:val="22"/>
        </w:rPr>
      </w:pPr>
      <w:r w:rsidRPr="004341A7">
        <w:rPr>
          <w:rFonts w:ascii="Garamond" w:hAnsi="Garamond"/>
          <w:b/>
          <w:sz w:val="22"/>
          <w:szCs w:val="22"/>
        </w:rPr>
        <w:t xml:space="preserve">Dissolved Oxygen </w:t>
      </w:r>
      <w:r w:rsidR="00526832" w:rsidRPr="004341A7">
        <w:rPr>
          <w:rFonts w:ascii="Garamond" w:hAnsi="Garamond"/>
          <w:b/>
          <w:sz w:val="22"/>
          <w:szCs w:val="22"/>
        </w:rPr>
        <w:t>Qualifier</w:t>
      </w:r>
      <w:r w:rsidR="00015798">
        <w:rPr>
          <w:rFonts w:ascii="Garamond" w:hAnsi="Garamond"/>
          <w:b/>
          <w:sz w:val="22"/>
          <w:szCs w:val="22"/>
        </w:rPr>
        <w:t xml:space="preserve"> (</w:t>
      </w:r>
      <w:r w:rsidR="00047D2F">
        <w:rPr>
          <w:rFonts w:ascii="Garamond" w:hAnsi="Garamond"/>
          <w:b/>
          <w:sz w:val="22"/>
          <w:szCs w:val="22"/>
        </w:rPr>
        <w:t xml:space="preserve">rapid pulse </w:t>
      </w:r>
      <w:r w:rsidR="008E6A5D">
        <w:rPr>
          <w:rFonts w:ascii="Garamond" w:hAnsi="Garamond"/>
          <w:b/>
          <w:sz w:val="22"/>
          <w:szCs w:val="22"/>
        </w:rPr>
        <w:t>/</w:t>
      </w:r>
      <w:r w:rsidR="00015798">
        <w:rPr>
          <w:rFonts w:ascii="Garamond" w:hAnsi="Garamond"/>
          <w:b/>
          <w:sz w:val="22"/>
          <w:szCs w:val="22"/>
        </w:rPr>
        <w:t xml:space="preserve"> Clark type sensor)</w:t>
      </w:r>
      <w:r w:rsidRPr="004341A7">
        <w:rPr>
          <w:rFonts w:ascii="Garamond" w:hAnsi="Garamond"/>
          <w:b/>
          <w:sz w:val="22"/>
          <w:szCs w:val="22"/>
        </w:rPr>
        <w:t xml:space="preserve">: </w:t>
      </w:r>
    </w:p>
    <w:p w:rsidR="00F8159F" w:rsidRPr="004341A7" w:rsidRDefault="00F8159F" w:rsidP="005E3DD1">
      <w:pPr>
        <w:pStyle w:val="BodyTextIndent"/>
        <w:spacing w:after="0"/>
        <w:ind w:left="540" w:right="576"/>
        <w:jc w:val="both"/>
        <w:rPr>
          <w:rFonts w:ascii="Garamond" w:hAnsi="Garamond"/>
          <w:sz w:val="22"/>
          <w:szCs w:val="22"/>
        </w:rPr>
      </w:pPr>
      <w:r w:rsidRPr="004341A7">
        <w:rPr>
          <w:rFonts w:ascii="Garamond" w:hAnsi="Garamond"/>
          <w:sz w:val="22"/>
          <w:szCs w:val="22"/>
        </w:rPr>
        <w:t xml:space="preserve">The reliability of dissolved oxygen (DO) data </w:t>
      </w:r>
      <w:r w:rsidR="00015798">
        <w:rPr>
          <w:rFonts w:ascii="Garamond" w:hAnsi="Garamond"/>
          <w:sz w:val="22"/>
          <w:szCs w:val="22"/>
        </w:rPr>
        <w:t xml:space="preserve">collected with the rapid pulse </w:t>
      </w:r>
      <w:r w:rsidR="008E6A5D">
        <w:rPr>
          <w:rFonts w:ascii="Garamond" w:hAnsi="Garamond"/>
          <w:sz w:val="22"/>
          <w:szCs w:val="22"/>
        </w:rPr>
        <w:t>/</w:t>
      </w:r>
      <w:r w:rsidR="00015798">
        <w:rPr>
          <w:rFonts w:ascii="Garamond" w:hAnsi="Garamond"/>
          <w:sz w:val="22"/>
          <w:szCs w:val="22"/>
        </w:rPr>
        <w:t xml:space="preserve"> </w:t>
      </w:r>
      <w:r w:rsidR="008E6A5D">
        <w:rPr>
          <w:rFonts w:ascii="Garamond" w:hAnsi="Garamond"/>
          <w:sz w:val="22"/>
          <w:szCs w:val="22"/>
        </w:rPr>
        <w:t>C</w:t>
      </w:r>
      <w:r w:rsidR="00015798">
        <w:rPr>
          <w:rFonts w:ascii="Garamond" w:hAnsi="Garamond"/>
          <w:sz w:val="22"/>
          <w:szCs w:val="22"/>
        </w:rPr>
        <w:t xml:space="preserve">lark type sensor </w:t>
      </w:r>
      <w:r w:rsidRPr="004341A7">
        <w:rPr>
          <w:rFonts w:ascii="Garamond" w:hAnsi="Garamond"/>
          <w:sz w:val="22"/>
          <w:szCs w:val="22"/>
        </w:rPr>
        <w:t xml:space="preserve">after 96 </w:t>
      </w:r>
      <w:proofErr w:type="gramStart"/>
      <w:r w:rsidRPr="004341A7">
        <w:rPr>
          <w:rFonts w:ascii="Garamond" w:hAnsi="Garamond"/>
          <w:sz w:val="22"/>
          <w:szCs w:val="22"/>
        </w:rPr>
        <w:t>hours</w:t>
      </w:r>
      <w:proofErr w:type="gramEnd"/>
      <w:r w:rsidRPr="004341A7">
        <w:rPr>
          <w:rFonts w:ascii="Garamond" w:hAnsi="Garamond"/>
          <w:sz w:val="22"/>
          <w:szCs w:val="22"/>
        </w:rPr>
        <w:t xml:space="preserve"> post-deployment for non-EDS (Extended Deployment System) data </w:t>
      </w:r>
      <w:proofErr w:type="spellStart"/>
      <w:r w:rsidRPr="004341A7">
        <w:rPr>
          <w:rFonts w:ascii="Garamond" w:hAnsi="Garamond"/>
          <w:sz w:val="22"/>
          <w:szCs w:val="22"/>
        </w:rPr>
        <w:t>sondes</w:t>
      </w:r>
      <w:proofErr w:type="spellEnd"/>
      <w:r w:rsidRPr="004341A7">
        <w:rPr>
          <w:rFonts w:ascii="Garamond" w:hAnsi="Garamond"/>
          <w:sz w:val="22"/>
          <w:szCs w:val="22"/>
        </w:rPr>
        <w:t xml:space="preserve"> may be problematic due to fouling which forms on the DO probe membrane during some deployments (</w:t>
      </w:r>
      <w:proofErr w:type="spellStart"/>
      <w:r w:rsidRPr="004341A7">
        <w:rPr>
          <w:rFonts w:ascii="Garamond" w:hAnsi="Garamond"/>
          <w:sz w:val="22"/>
          <w:szCs w:val="22"/>
        </w:rPr>
        <w:t>Wenner</w:t>
      </w:r>
      <w:proofErr w:type="spellEnd"/>
      <w:r w:rsidRPr="004341A7">
        <w:rPr>
          <w:rFonts w:ascii="Garamond" w:hAnsi="Garamond"/>
          <w:sz w:val="22"/>
          <w:szCs w:val="22"/>
        </w:rPr>
        <w:t xml:space="preserve"> et al. 2001).  </w:t>
      </w:r>
      <w:r w:rsidR="00047D2F">
        <w:rPr>
          <w:rFonts w:ascii="Garamond" w:hAnsi="Garamond"/>
          <w:sz w:val="22"/>
          <w:szCs w:val="22"/>
        </w:rPr>
        <w:t>T</w:t>
      </w:r>
      <w:r w:rsidRPr="004341A7">
        <w:rPr>
          <w:rFonts w:ascii="Garamond" w:hAnsi="Garamond"/>
          <w:sz w:val="22"/>
          <w:szCs w:val="22"/>
        </w:rPr>
        <w:t xml:space="preserve">he YSI 6600 EDS data </w:t>
      </w:r>
      <w:proofErr w:type="spellStart"/>
      <w:r w:rsidRPr="004341A7">
        <w:rPr>
          <w:rFonts w:ascii="Garamond" w:hAnsi="Garamond"/>
          <w:sz w:val="22"/>
          <w:szCs w:val="22"/>
        </w:rPr>
        <w:t>sondes</w:t>
      </w:r>
      <w:proofErr w:type="spellEnd"/>
      <w:r w:rsidRPr="004341A7">
        <w:rPr>
          <w:rFonts w:ascii="Garamond" w:hAnsi="Garamond"/>
          <w:sz w:val="22"/>
          <w:szCs w:val="22"/>
        </w:rPr>
        <w:t xml:space="preserve"> increase</w:t>
      </w:r>
      <w:r w:rsidR="00047D2F">
        <w:rPr>
          <w:rFonts w:ascii="Garamond" w:hAnsi="Garamond"/>
          <w:sz w:val="22"/>
          <w:szCs w:val="22"/>
        </w:rPr>
        <w:t>d</w:t>
      </w:r>
      <w:r w:rsidRPr="004341A7">
        <w:rPr>
          <w:rFonts w:ascii="Garamond" w:hAnsi="Garamond"/>
          <w:sz w:val="22"/>
          <w:szCs w:val="22"/>
        </w:rPr>
        <w:t xml:space="preserve"> DO accuracy and longevity by reducing the environmental effects of fouling.  </w:t>
      </w:r>
      <w:r w:rsidR="008E6A5D">
        <w:rPr>
          <w:rFonts w:ascii="Garamond" w:hAnsi="Garamond"/>
          <w:sz w:val="22"/>
          <w:szCs w:val="22"/>
        </w:rPr>
        <w:t xml:space="preserve">Optical DO probes have further improved data reliability.  </w:t>
      </w:r>
      <w:r w:rsidRPr="004341A7">
        <w:rPr>
          <w:rFonts w:ascii="Garamond" w:hAnsi="Garamond"/>
          <w:sz w:val="22"/>
          <w:szCs w:val="22"/>
        </w:rPr>
        <w:t xml:space="preserve">The user is therefore advised to consult the metadata </w:t>
      </w:r>
      <w:r w:rsidR="008E6A5D">
        <w:rPr>
          <w:rFonts w:ascii="Garamond" w:hAnsi="Garamond"/>
          <w:sz w:val="22"/>
          <w:szCs w:val="22"/>
        </w:rPr>
        <w:t xml:space="preserve">for sensor type information </w:t>
      </w:r>
      <w:r w:rsidRPr="004341A7">
        <w:rPr>
          <w:rFonts w:ascii="Garamond" w:hAnsi="Garamond"/>
          <w:sz w:val="22"/>
          <w:szCs w:val="22"/>
        </w:rPr>
        <w:t xml:space="preserve">and to exercise caution when utilizing </w:t>
      </w:r>
      <w:r w:rsidR="008E6A5D">
        <w:rPr>
          <w:rFonts w:ascii="Garamond" w:hAnsi="Garamond"/>
          <w:sz w:val="22"/>
          <w:szCs w:val="22"/>
        </w:rPr>
        <w:t xml:space="preserve">rapid pulse / Clark type sensor </w:t>
      </w:r>
      <w:r w:rsidRPr="004341A7">
        <w:rPr>
          <w:rFonts w:ascii="Garamond" w:hAnsi="Garamond"/>
          <w:sz w:val="22"/>
          <w:szCs w:val="22"/>
        </w:rPr>
        <w:t xml:space="preserve">DO data beyond the initial 96-hour time period.  </w:t>
      </w:r>
      <w:r w:rsidR="008E6A5D">
        <w:rPr>
          <w:rFonts w:ascii="Garamond" w:hAnsi="Garamond"/>
          <w:sz w:val="22"/>
          <w:szCs w:val="22"/>
        </w:rPr>
        <w:t>P</w:t>
      </w:r>
      <w:r w:rsidRPr="004341A7">
        <w:rPr>
          <w:rFonts w:ascii="Garamond" w:hAnsi="Garamond"/>
          <w:sz w:val="22"/>
          <w:szCs w:val="22"/>
        </w:rPr>
        <w:t xml:space="preserve">otential drift is not always problematic for some uses of the data, i.e. periodicity analysis.   It should also be noted that the amount of fouling is very site specific and that not all data are affected.  </w:t>
      </w:r>
      <w:r w:rsidR="008E6A5D">
        <w:rPr>
          <w:rFonts w:ascii="Garamond" w:hAnsi="Garamond"/>
          <w:sz w:val="22"/>
          <w:szCs w:val="22"/>
        </w:rPr>
        <w:t>If there are concerns</w:t>
      </w:r>
      <w:r w:rsidR="00A1111E">
        <w:rPr>
          <w:rFonts w:ascii="Garamond" w:hAnsi="Garamond"/>
          <w:sz w:val="22"/>
          <w:szCs w:val="22"/>
        </w:rPr>
        <w:t xml:space="preserve"> about fouling impacts on DO data beyond any information documented in the metadata and/or QAQC flags/codes</w:t>
      </w:r>
      <w:r w:rsidR="008E6A5D">
        <w:rPr>
          <w:rFonts w:ascii="Garamond" w:hAnsi="Garamond"/>
          <w:sz w:val="22"/>
          <w:szCs w:val="22"/>
        </w:rPr>
        <w:t xml:space="preserve">, </w:t>
      </w:r>
      <w:r w:rsidR="00A1111E">
        <w:rPr>
          <w:rFonts w:ascii="Garamond" w:hAnsi="Garamond"/>
          <w:sz w:val="22"/>
          <w:szCs w:val="22"/>
        </w:rPr>
        <w:t xml:space="preserve">please contact </w:t>
      </w:r>
      <w:r w:rsidR="008E6A5D">
        <w:rPr>
          <w:rFonts w:ascii="Garamond" w:hAnsi="Garamond"/>
          <w:sz w:val="22"/>
          <w:szCs w:val="22"/>
        </w:rPr>
        <w:t>t</w:t>
      </w:r>
      <w:r w:rsidRPr="004341A7">
        <w:rPr>
          <w:rFonts w:ascii="Garamond" w:hAnsi="Garamond"/>
          <w:sz w:val="22"/>
          <w:szCs w:val="22"/>
        </w:rPr>
        <w:t xml:space="preserve">he Research Coordinator at the specific NERR site </w:t>
      </w:r>
      <w:r w:rsidR="00A1111E">
        <w:rPr>
          <w:rFonts w:ascii="Garamond" w:hAnsi="Garamond"/>
          <w:sz w:val="22"/>
          <w:szCs w:val="22"/>
        </w:rPr>
        <w:t>regarding</w:t>
      </w:r>
      <w:r w:rsidRPr="004341A7">
        <w:rPr>
          <w:rFonts w:ascii="Garamond" w:hAnsi="Garamond"/>
          <w:sz w:val="22"/>
          <w:szCs w:val="22"/>
        </w:rPr>
        <w:t xml:space="preserve"> site and seasonal variation in fouling of the DO sensor. </w:t>
      </w:r>
    </w:p>
    <w:p w:rsidR="00526832" w:rsidRPr="004341A7" w:rsidRDefault="00526832" w:rsidP="005E3DD1">
      <w:pPr>
        <w:ind w:left="360" w:right="576"/>
        <w:rPr>
          <w:rFonts w:ascii="Garamond" w:hAnsi="Garamond"/>
          <w:sz w:val="22"/>
          <w:szCs w:val="22"/>
          <w:u w:val="single"/>
        </w:rPr>
      </w:pPr>
    </w:p>
    <w:p w:rsidR="00526832" w:rsidRPr="004341A7" w:rsidRDefault="00F8159F" w:rsidP="005E3DD1">
      <w:pPr>
        <w:ind w:left="540" w:right="576"/>
        <w:jc w:val="both"/>
        <w:rPr>
          <w:rFonts w:ascii="Garamond" w:hAnsi="Garamond"/>
          <w:b/>
          <w:sz w:val="22"/>
          <w:szCs w:val="22"/>
        </w:rPr>
      </w:pPr>
      <w:r w:rsidRPr="004341A7">
        <w:rPr>
          <w:rFonts w:ascii="Garamond" w:hAnsi="Garamond"/>
          <w:b/>
          <w:sz w:val="22"/>
          <w:szCs w:val="22"/>
        </w:rPr>
        <w:t xml:space="preserve">Depth </w:t>
      </w:r>
      <w:r w:rsidR="00526832" w:rsidRPr="004341A7">
        <w:rPr>
          <w:rFonts w:ascii="Garamond" w:hAnsi="Garamond"/>
          <w:b/>
          <w:sz w:val="22"/>
          <w:szCs w:val="22"/>
        </w:rPr>
        <w:t>Qualifier</w:t>
      </w:r>
      <w:r w:rsidRPr="004341A7">
        <w:rPr>
          <w:rFonts w:ascii="Garamond" w:hAnsi="Garamond"/>
          <w:b/>
          <w:sz w:val="22"/>
          <w:szCs w:val="22"/>
        </w:rPr>
        <w:t xml:space="preserve">: </w:t>
      </w:r>
    </w:p>
    <w:p w:rsidR="00236E73" w:rsidRPr="00F009DC" w:rsidRDefault="00236E73" w:rsidP="005E3DD1">
      <w:pPr>
        <w:ind w:left="540" w:right="576"/>
        <w:jc w:val="both"/>
        <w:rPr>
          <w:rFonts w:ascii="Garamond" w:hAnsi="Garamond"/>
          <w:sz w:val="22"/>
          <w:szCs w:val="22"/>
        </w:rPr>
      </w:pPr>
      <w:r w:rsidRPr="00F009DC">
        <w:rPr>
          <w:rFonts w:ascii="Garamond" w:hAnsi="Garamond"/>
          <w:sz w:val="22"/>
          <w:szCs w:val="22"/>
        </w:rPr>
        <w:lastRenderedPageBreak/>
        <w:t xml:space="preserve">The NERR System-Wide Monitoring Program utilizes YSI data </w:t>
      </w:r>
      <w:proofErr w:type="spellStart"/>
      <w:r w:rsidRPr="00F009DC">
        <w:rPr>
          <w:rFonts w:ascii="Garamond" w:hAnsi="Garamond"/>
          <w:sz w:val="22"/>
          <w:szCs w:val="22"/>
        </w:rPr>
        <w:t>sondes</w:t>
      </w:r>
      <w:proofErr w:type="spellEnd"/>
      <w:r w:rsidRPr="00F009DC">
        <w:rPr>
          <w:rFonts w:ascii="Garamond" w:hAnsi="Garamond"/>
          <w:sz w:val="22"/>
          <w:szCs w:val="22"/>
        </w:rPr>
        <w:t xml:space="preserve"> that can be equipped with either </w:t>
      </w:r>
      <w:r w:rsidR="005014B0" w:rsidRPr="00F009DC">
        <w:rPr>
          <w:rFonts w:ascii="Garamond" w:hAnsi="Garamond"/>
          <w:sz w:val="22"/>
          <w:szCs w:val="22"/>
        </w:rPr>
        <w:t xml:space="preserve">vented or non-vented depth/level </w:t>
      </w:r>
      <w:r w:rsidRPr="00F009DC">
        <w:rPr>
          <w:rFonts w:ascii="Garamond" w:hAnsi="Garamond"/>
          <w:sz w:val="22"/>
          <w:szCs w:val="22"/>
        </w:rPr>
        <w:t>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w:t>
      </w:r>
      <w:r w:rsidR="009A3D73" w:rsidRPr="00F009DC">
        <w:rPr>
          <w:rFonts w:ascii="Garamond" w:hAnsi="Garamond"/>
          <w:sz w:val="22"/>
          <w:szCs w:val="22"/>
        </w:rPr>
        <w:t>0</w:t>
      </w:r>
      <w:r w:rsidR="009A3D73">
        <w:rPr>
          <w:rFonts w:ascii="Garamond" w:hAnsi="Garamond"/>
          <w:sz w:val="22"/>
          <w:szCs w:val="22"/>
        </w:rPr>
        <w:t>2</w:t>
      </w:r>
      <w:r w:rsidR="009A3D73" w:rsidRPr="00F009DC">
        <w:rPr>
          <w:rFonts w:ascii="Garamond" w:hAnsi="Garamond"/>
          <w:sz w:val="22"/>
          <w:szCs w:val="22"/>
        </w:rPr>
        <w:t xml:space="preserve"> </w:t>
      </w:r>
      <w:r w:rsidRPr="00F009DC">
        <w:rPr>
          <w:rFonts w:ascii="Garamond" w:hAnsi="Garamond"/>
          <w:sz w:val="22"/>
          <w:szCs w:val="22"/>
        </w:rPr>
        <w:t xml:space="preserve">cm for every 1 </w:t>
      </w:r>
      <w:proofErr w:type="spellStart"/>
      <w:r w:rsidRPr="00F009DC">
        <w:rPr>
          <w:rFonts w:ascii="Garamond" w:hAnsi="Garamond"/>
          <w:sz w:val="22"/>
          <w:szCs w:val="22"/>
        </w:rPr>
        <w:t>millibar</w:t>
      </w:r>
      <w:proofErr w:type="spellEnd"/>
      <w:r w:rsidRPr="00F009DC">
        <w:rPr>
          <w:rFonts w:ascii="Garamond" w:hAnsi="Garamond"/>
          <w:sz w:val="22"/>
          <w:szCs w:val="22"/>
        </w:rPr>
        <w:t xml:space="preserve"> change in atmospheric pressure, and is eliminated for </w:t>
      </w:r>
      <w:r w:rsidR="005014B0" w:rsidRPr="00F009DC">
        <w:rPr>
          <w:rFonts w:ascii="Garamond" w:hAnsi="Garamond"/>
          <w:sz w:val="22"/>
          <w:szCs w:val="22"/>
        </w:rPr>
        <w:t xml:space="preserve">vented </w:t>
      </w:r>
      <w:r w:rsidRPr="00F009DC">
        <w:rPr>
          <w:rFonts w:ascii="Garamond" w:hAnsi="Garamond"/>
          <w:sz w:val="22"/>
          <w:szCs w:val="22"/>
        </w:rPr>
        <w:t xml:space="preserve">sensors because they are vented to the atmosphere throughout the deployment time interval.  </w:t>
      </w:r>
    </w:p>
    <w:p w:rsidR="00236E73" w:rsidRPr="00F009DC" w:rsidRDefault="00236E73" w:rsidP="005E3DD1">
      <w:pPr>
        <w:ind w:left="540" w:right="576"/>
        <w:jc w:val="both"/>
        <w:rPr>
          <w:rFonts w:ascii="Garamond" w:hAnsi="Garamond"/>
          <w:sz w:val="22"/>
          <w:szCs w:val="22"/>
        </w:rPr>
      </w:pPr>
    </w:p>
    <w:p w:rsidR="00B4483D" w:rsidRDefault="00236E73" w:rsidP="005E3DD1">
      <w:pPr>
        <w:ind w:left="540" w:right="576"/>
        <w:jc w:val="both"/>
        <w:rPr>
          <w:rFonts w:ascii="Garamond" w:hAnsi="Garamond"/>
          <w:sz w:val="22"/>
          <w:szCs w:val="22"/>
        </w:rPr>
      </w:pPr>
      <w:r w:rsidRPr="00F009DC">
        <w:rPr>
          <w:rFonts w:ascii="Garamond" w:hAnsi="Garamond"/>
          <w:sz w:val="22"/>
          <w:szCs w:val="22"/>
        </w:rPr>
        <w:t xml:space="preserve">Beginning in 2006, NERR SWMP standard calibration protocol calls for all non-vented depth sensors to read 0 meters at a (local) barometric pressure of 1013.25 </w:t>
      </w:r>
      <w:proofErr w:type="spellStart"/>
      <w:r w:rsidRPr="00F009DC">
        <w:rPr>
          <w:rFonts w:ascii="Garamond" w:hAnsi="Garamond"/>
          <w:sz w:val="22"/>
          <w:szCs w:val="22"/>
        </w:rPr>
        <w:t>mb</w:t>
      </w:r>
      <w:proofErr w:type="spellEnd"/>
      <w:r w:rsidRPr="00F009DC">
        <w:rPr>
          <w:rFonts w:ascii="Garamond" w:hAnsi="Garamond"/>
          <w:sz w:val="22"/>
          <w:szCs w:val="22"/>
        </w:rPr>
        <w:t xml:space="preserve"> (760 mm/hg).  To achieve this, each site calibrates their depth sensor with a depth offset number, which is calculated using the actual atmospheric pressure at the time of calibration and the equation provided in the SWMP calibration sheet or </w:t>
      </w:r>
      <w:r w:rsidR="00F009DC">
        <w:rPr>
          <w:rFonts w:ascii="Garamond" w:hAnsi="Garamond"/>
          <w:sz w:val="22"/>
          <w:szCs w:val="22"/>
        </w:rPr>
        <w:t>d</w:t>
      </w:r>
      <w:r w:rsidR="00F009DC" w:rsidRPr="00F009DC">
        <w:rPr>
          <w:rFonts w:ascii="Garamond" w:hAnsi="Garamond"/>
          <w:sz w:val="22"/>
          <w:szCs w:val="22"/>
        </w:rPr>
        <w:t xml:space="preserve">igital </w:t>
      </w:r>
      <w:r w:rsidR="00F009DC">
        <w:rPr>
          <w:rFonts w:ascii="Garamond" w:hAnsi="Garamond"/>
          <w:sz w:val="22"/>
          <w:szCs w:val="22"/>
        </w:rPr>
        <w:t>c</w:t>
      </w:r>
      <w:r w:rsidR="00F009DC" w:rsidRPr="00F009DC">
        <w:rPr>
          <w:rFonts w:ascii="Garamond" w:hAnsi="Garamond"/>
          <w:sz w:val="22"/>
          <w:szCs w:val="22"/>
        </w:rPr>
        <w:t xml:space="preserve">alibration </w:t>
      </w:r>
      <w:r w:rsidR="00F009DC">
        <w:rPr>
          <w:rFonts w:ascii="Garamond" w:hAnsi="Garamond"/>
          <w:sz w:val="22"/>
          <w:szCs w:val="22"/>
        </w:rPr>
        <w:t>l</w:t>
      </w:r>
      <w:r w:rsidR="00F009DC" w:rsidRPr="00F009DC">
        <w:rPr>
          <w:rFonts w:ascii="Garamond" w:hAnsi="Garamond"/>
          <w:sz w:val="22"/>
          <w:szCs w:val="22"/>
        </w:rPr>
        <w:t>og</w:t>
      </w:r>
      <w:r w:rsidRPr="00F009DC">
        <w:rPr>
          <w:rFonts w:ascii="Garamond" w:hAnsi="Garamond"/>
          <w:sz w:val="22"/>
          <w:szCs w:val="22"/>
        </w:rPr>
        <w:t>.  This offset procedure standardizes each depth calibration for the entire NERR System.  If accurate atmospheric pressure data are available, non-vented sensor depth measurements at any NERR can be corrected.</w:t>
      </w:r>
    </w:p>
    <w:p w:rsidR="005014B0" w:rsidRDefault="005014B0" w:rsidP="005E3DD1">
      <w:pPr>
        <w:ind w:left="540" w:right="576"/>
        <w:jc w:val="both"/>
        <w:rPr>
          <w:rFonts w:ascii="Garamond" w:hAnsi="Garamond"/>
          <w:sz w:val="22"/>
          <w:szCs w:val="22"/>
        </w:rPr>
      </w:pPr>
    </w:p>
    <w:p w:rsidR="005014B0" w:rsidRDefault="00D6696C" w:rsidP="005E3DD1">
      <w:pPr>
        <w:ind w:left="540" w:right="576"/>
        <w:jc w:val="both"/>
        <w:rPr>
          <w:rFonts w:ascii="Garamond" w:hAnsi="Garamond"/>
          <w:sz w:val="22"/>
          <w:szCs w:val="22"/>
        </w:rPr>
      </w:pPr>
      <w:r>
        <w:rPr>
          <w:rFonts w:ascii="Garamond" w:hAnsi="Garamond"/>
          <w:sz w:val="22"/>
          <w:szCs w:val="22"/>
        </w:rPr>
        <w:t>In 2010, t</w:t>
      </w:r>
      <w:r w:rsidR="005014B0">
        <w:rPr>
          <w:rFonts w:ascii="Garamond" w:hAnsi="Garamond"/>
          <w:sz w:val="22"/>
          <w:szCs w:val="22"/>
        </w:rPr>
        <w:t xml:space="preserve">he CDMO began automatically correcting </w:t>
      </w:r>
      <w:r w:rsidR="00CB2C45">
        <w:rPr>
          <w:rFonts w:ascii="Garamond" w:hAnsi="Garamond"/>
          <w:sz w:val="22"/>
          <w:szCs w:val="22"/>
        </w:rPr>
        <w:t>Depth</w:t>
      </w:r>
      <w:r w:rsidR="005014B0">
        <w:rPr>
          <w:rFonts w:ascii="Garamond" w:hAnsi="Garamond"/>
          <w:sz w:val="22"/>
          <w:szCs w:val="22"/>
        </w:rPr>
        <w:t>/</w:t>
      </w:r>
      <w:r w:rsidR="00CB2C45">
        <w:rPr>
          <w:rFonts w:ascii="Garamond" w:hAnsi="Garamond"/>
          <w:sz w:val="22"/>
          <w:szCs w:val="22"/>
        </w:rPr>
        <w:t xml:space="preserve">Level </w:t>
      </w:r>
      <w:r w:rsidR="005014B0">
        <w:rPr>
          <w:rFonts w:ascii="Garamond" w:hAnsi="Garamond"/>
          <w:sz w:val="22"/>
          <w:szCs w:val="22"/>
        </w:rPr>
        <w:t xml:space="preserve">data </w:t>
      </w:r>
      <w:r>
        <w:rPr>
          <w:rFonts w:ascii="Garamond" w:hAnsi="Garamond"/>
          <w:sz w:val="22"/>
          <w:szCs w:val="22"/>
        </w:rPr>
        <w:t>for c</w:t>
      </w:r>
      <w:r w:rsidR="005014B0">
        <w:rPr>
          <w:rFonts w:ascii="Garamond" w:hAnsi="Garamond"/>
          <w:sz w:val="22"/>
          <w:szCs w:val="22"/>
        </w:rPr>
        <w:t xml:space="preserve">hanges in barometric pressure </w:t>
      </w:r>
      <w:r>
        <w:rPr>
          <w:rFonts w:ascii="Garamond" w:hAnsi="Garamond"/>
          <w:sz w:val="22"/>
          <w:szCs w:val="22"/>
        </w:rPr>
        <w:t xml:space="preserve">as measured by the </w:t>
      </w:r>
      <w:r w:rsidR="00AD2A73">
        <w:rPr>
          <w:rFonts w:ascii="Garamond" w:hAnsi="Garamond"/>
          <w:sz w:val="22"/>
          <w:szCs w:val="22"/>
        </w:rPr>
        <w:t>reserve</w:t>
      </w:r>
      <w:r>
        <w:rPr>
          <w:rFonts w:ascii="Garamond" w:hAnsi="Garamond"/>
          <w:sz w:val="22"/>
          <w:szCs w:val="22"/>
        </w:rPr>
        <w:t xml:space="preserve">’s </w:t>
      </w:r>
      <w:r w:rsidR="00F009DC">
        <w:rPr>
          <w:rFonts w:ascii="Garamond" w:hAnsi="Garamond"/>
          <w:sz w:val="22"/>
          <w:szCs w:val="22"/>
        </w:rPr>
        <w:t xml:space="preserve">associated </w:t>
      </w:r>
      <w:r>
        <w:rPr>
          <w:rFonts w:ascii="Garamond" w:hAnsi="Garamond"/>
          <w:sz w:val="22"/>
          <w:szCs w:val="22"/>
        </w:rPr>
        <w:t xml:space="preserve">meteorological station </w:t>
      </w:r>
      <w:r w:rsidR="005014B0">
        <w:rPr>
          <w:rFonts w:ascii="Garamond" w:hAnsi="Garamond"/>
          <w:sz w:val="22"/>
          <w:szCs w:val="22"/>
        </w:rPr>
        <w:t>during data ingestion</w:t>
      </w:r>
      <w:r>
        <w:rPr>
          <w:rFonts w:ascii="Garamond" w:hAnsi="Garamond"/>
          <w:sz w:val="22"/>
          <w:szCs w:val="22"/>
        </w:rPr>
        <w:t xml:space="preserve">.  These corrected </w:t>
      </w:r>
      <w:r w:rsidR="00CB2C45">
        <w:rPr>
          <w:rFonts w:ascii="Garamond" w:hAnsi="Garamond"/>
          <w:sz w:val="22"/>
          <w:szCs w:val="22"/>
        </w:rPr>
        <w:t>Depth</w:t>
      </w:r>
      <w:r>
        <w:rPr>
          <w:rFonts w:ascii="Garamond" w:hAnsi="Garamond"/>
          <w:sz w:val="22"/>
          <w:szCs w:val="22"/>
        </w:rPr>
        <w:t>/</w:t>
      </w:r>
      <w:r w:rsidR="00CB2C45">
        <w:rPr>
          <w:rFonts w:ascii="Garamond" w:hAnsi="Garamond"/>
          <w:sz w:val="22"/>
          <w:szCs w:val="22"/>
        </w:rPr>
        <w:t xml:space="preserve">Level </w:t>
      </w:r>
      <w:r>
        <w:rPr>
          <w:rFonts w:ascii="Garamond" w:hAnsi="Garamond"/>
          <w:sz w:val="22"/>
          <w:szCs w:val="22"/>
        </w:rPr>
        <w:t xml:space="preserve">data are reported as </w:t>
      </w:r>
      <w:proofErr w:type="spellStart"/>
      <w:r>
        <w:rPr>
          <w:rFonts w:ascii="Garamond" w:hAnsi="Garamond"/>
          <w:sz w:val="22"/>
          <w:szCs w:val="22"/>
        </w:rPr>
        <w:t>cDepth</w:t>
      </w:r>
      <w:proofErr w:type="spellEnd"/>
      <w:r>
        <w:rPr>
          <w:rFonts w:ascii="Garamond" w:hAnsi="Garamond"/>
          <w:sz w:val="22"/>
          <w:szCs w:val="22"/>
        </w:rPr>
        <w:t xml:space="preserve"> and </w:t>
      </w:r>
      <w:proofErr w:type="spellStart"/>
      <w:r>
        <w:rPr>
          <w:rFonts w:ascii="Garamond" w:hAnsi="Garamond"/>
          <w:sz w:val="22"/>
          <w:szCs w:val="22"/>
        </w:rPr>
        <w:t>cLevel</w:t>
      </w:r>
      <w:proofErr w:type="spellEnd"/>
      <w:r>
        <w:rPr>
          <w:rFonts w:ascii="Garamond" w:hAnsi="Garamond"/>
          <w:sz w:val="22"/>
          <w:szCs w:val="22"/>
        </w:rPr>
        <w:t>, and are assigned QAQC flags and codes based on QAQC protocols.  Please see sections 11 and 12</w:t>
      </w:r>
      <w:r w:rsidR="005613F8">
        <w:rPr>
          <w:rFonts w:ascii="Garamond" w:hAnsi="Garamond"/>
          <w:sz w:val="22"/>
          <w:szCs w:val="22"/>
        </w:rPr>
        <w:t xml:space="preserve"> for QAQC flag and code definitions</w:t>
      </w:r>
      <w:r>
        <w:rPr>
          <w:rFonts w:ascii="Garamond" w:hAnsi="Garamond"/>
          <w:sz w:val="22"/>
          <w:szCs w:val="22"/>
        </w:rPr>
        <w:t>.</w:t>
      </w:r>
    </w:p>
    <w:p w:rsidR="008E5BA2" w:rsidRDefault="008E5BA2" w:rsidP="005E3DD1">
      <w:pPr>
        <w:ind w:left="540" w:right="576"/>
        <w:jc w:val="both"/>
        <w:rPr>
          <w:rFonts w:ascii="Garamond" w:hAnsi="Garamond"/>
          <w:sz w:val="22"/>
          <w:szCs w:val="22"/>
        </w:rPr>
      </w:pPr>
    </w:p>
    <w:p w:rsidR="008E5BA2" w:rsidRDefault="008E5BA2" w:rsidP="005E3DD1">
      <w:pPr>
        <w:ind w:left="540" w:right="576"/>
        <w:jc w:val="both"/>
        <w:rPr>
          <w:rFonts w:ascii="Garamond" w:hAnsi="Garamond"/>
          <w:sz w:val="22"/>
          <w:szCs w:val="22"/>
        </w:rPr>
      </w:pPr>
      <w:r w:rsidRPr="00183ED9">
        <w:rPr>
          <w:rFonts w:ascii="Garamond" w:hAnsi="Garamond"/>
          <w:b/>
          <w:sz w:val="22"/>
          <w:szCs w:val="22"/>
        </w:rPr>
        <w:t xml:space="preserve">NOTE:  older </w:t>
      </w:r>
      <w:r w:rsidR="00CB2C45">
        <w:rPr>
          <w:rFonts w:ascii="Garamond" w:hAnsi="Garamond"/>
          <w:b/>
          <w:sz w:val="22"/>
          <w:szCs w:val="22"/>
        </w:rPr>
        <w:t>D</w:t>
      </w:r>
      <w:r w:rsidR="00CB2C45" w:rsidRPr="00183ED9">
        <w:rPr>
          <w:rFonts w:ascii="Garamond" w:hAnsi="Garamond"/>
          <w:b/>
          <w:sz w:val="22"/>
          <w:szCs w:val="22"/>
        </w:rPr>
        <w:t xml:space="preserve">epth </w:t>
      </w:r>
      <w:r w:rsidRPr="00183ED9">
        <w:rPr>
          <w:rFonts w:ascii="Garamond" w:hAnsi="Garamond"/>
          <w:b/>
          <w:sz w:val="22"/>
          <w:szCs w:val="22"/>
        </w:rPr>
        <w:t xml:space="preserve">data cannot be corrected without verifying that the </w:t>
      </w:r>
      <w:r w:rsidR="00CB2C45">
        <w:rPr>
          <w:rFonts w:ascii="Garamond" w:hAnsi="Garamond"/>
          <w:b/>
          <w:sz w:val="22"/>
          <w:szCs w:val="22"/>
        </w:rPr>
        <w:t>d</w:t>
      </w:r>
      <w:r w:rsidR="00CB2C45" w:rsidRPr="00183ED9">
        <w:rPr>
          <w:rFonts w:ascii="Garamond" w:hAnsi="Garamond"/>
          <w:b/>
          <w:sz w:val="22"/>
          <w:szCs w:val="22"/>
        </w:rPr>
        <w:t xml:space="preserve">epth </w:t>
      </w:r>
      <w:r w:rsidRPr="00183ED9">
        <w:rPr>
          <w:rFonts w:ascii="Garamond" w:hAnsi="Garamond"/>
          <w:b/>
          <w:sz w:val="22"/>
          <w:szCs w:val="22"/>
        </w:rPr>
        <w:t xml:space="preserve">offset was </w:t>
      </w:r>
      <w:r>
        <w:rPr>
          <w:rFonts w:ascii="Garamond" w:hAnsi="Garamond"/>
          <w:b/>
          <w:sz w:val="22"/>
          <w:szCs w:val="22"/>
        </w:rPr>
        <w:t>in place</w:t>
      </w:r>
      <w:r w:rsidRPr="00183ED9">
        <w:rPr>
          <w:rFonts w:ascii="Garamond" w:hAnsi="Garamond"/>
          <w:b/>
          <w:sz w:val="22"/>
          <w:szCs w:val="22"/>
        </w:rPr>
        <w:t xml:space="preserve"> and whether a vented or non-vented depth sensor was in use.  </w:t>
      </w:r>
      <w:r>
        <w:rPr>
          <w:rFonts w:ascii="Garamond" w:hAnsi="Garamond"/>
          <w:b/>
          <w:sz w:val="22"/>
          <w:szCs w:val="22"/>
        </w:rPr>
        <w:t>No SWMP d</w:t>
      </w:r>
      <w:r w:rsidRPr="00183ED9">
        <w:rPr>
          <w:rFonts w:ascii="Garamond" w:hAnsi="Garamond"/>
          <w:b/>
          <w:sz w:val="22"/>
          <w:szCs w:val="22"/>
        </w:rPr>
        <w:t xml:space="preserve">ata prior to 2006 </w:t>
      </w:r>
      <w:r>
        <w:rPr>
          <w:rFonts w:ascii="Garamond" w:hAnsi="Garamond"/>
          <w:b/>
          <w:sz w:val="22"/>
          <w:szCs w:val="22"/>
        </w:rPr>
        <w:t>can</w:t>
      </w:r>
      <w:r w:rsidRPr="00183ED9">
        <w:rPr>
          <w:rFonts w:ascii="Garamond" w:hAnsi="Garamond"/>
          <w:b/>
          <w:sz w:val="22"/>
          <w:szCs w:val="22"/>
        </w:rPr>
        <w:t xml:space="preserve"> be corrected using this method.</w:t>
      </w:r>
      <w:r>
        <w:rPr>
          <w:rFonts w:ascii="Garamond" w:hAnsi="Garamond"/>
          <w:sz w:val="22"/>
          <w:szCs w:val="22"/>
        </w:rPr>
        <w:t xml:space="preserve">  The following equation is used for corrected </w:t>
      </w:r>
      <w:r w:rsidR="00CB2C45">
        <w:rPr>
          <w:rFonts w:ascii="Garamond" w:hAnsi="Garamond"/>
          <w:sz w:val="22"/>
          <w:szCs w:val="22"/>
        </w:rPr>
        <w:t>Depth</w:t>
      </w:r>
      <w:r>
        <w:rPr>
          <w:rFonts w:ascii="Garamond" w:hAnsi="Garamond"/>
          <w:sz w:val="22"/>
          <w:szCs w:val="22"/>
        </w:rPr>
        <w:t>/</w:t>
      </w:r>
      <w:r w:rsidR="00CB2C45">
        <w:rPr>
          <w:rFonts w:ascii="Garamond" w:hAnsi="Garamond"/>
          <w:sz w:val="22"/>
          <w:szCs w:val="22"/>
        </w:rPr>
        <w:t xml:space="preserve">Level </w:t>
      </w:r>
      <w:r>
        <w:rPr>
          <w:rFonts w:ascii="Garamond" w:hAnsi="Garamond"/>
          <w:sz w:val="22"/>
          <w:szCs w:val="22"/>
        </w:rPr>
        <w:t>data provided by the CDMO beginning in 2010:</w:t>
      </w:r>
    </w:p>
    <w:p w:rsidR="008E5BA2" w:rsidRDefault="008E5BA2" w:rsidP="005E3DD1">
      <w:pPr>
        <w:ind w:left="540" w:right="576"/>
        <w:jc w:val="both"/>
        <w:rPr>
          <w:rFonts w:ascii="Garamond" w:hAnsi="Garamond"/>
          <w:sz w:val="22"/>
          <w:szCs w:val="22"/>
        </w:rPr>
      </w:pPr>
      <w:r w:rsidRPr="00001317">
        <w:rPr>
          <w:rFonts w:ascii="Garamond" w:hAnsi="Garamond"/>
          <w:sz w:val="22"/>
          <w:szCs w:val="22"/>
        </w:rPr>
        <w:t>((1013-</w:t>
      </w:r>
      <w:proofErr w:type="gramStart"/>
      <w:r>
        <w:rPr>
          <w:rFonts w:ascii="Garamond" w:hAnsi="Garamond"/>
          <w:sz w:val="22"/>
          <w:szCs w:val="22"/>
        </w:rPr>
        <w:t>BP</w:t>
      </w:r>
      <w:r w:rsidRPr="00001317">
        <w:rPr>
          <w:rFonts w:ascii="Garamond" w:hAnsi="Garamond"/>
          <w:sz w:val="22"/>
          <w:szCs w:val="22"/>
        </w:rPr>
        <w:t>)*</w:t>
      </w:r>
      <w:proofErr w:type="gramEnd"/>
      <w:r w:rsidRPr="00001317">
        <w:rPr>
          <w:rFonts w:ascii="Garamond" w:hAnsi="Garamond"/>
          <w:sz w:val="22"/>
          <w:szCs w:val="22"/>
        </w:rPr>
        <w:t>0.0102)+Depth</w:t>
      </w:r>
      <w:r>
        <w:rPr>
          <w:rFonts w:ascii="Garamond" w:hAnsi="Garamond"/>
          <w:sz w:val="22"/>
          <w:szCs w:val="22"/>
        </w:rPr>
        <w:t>/Level</w:t>
      </w:r>
      <w:r w:rsidRPr="00001317">
        <w:rPr>
          <w:rFonts w:ascii="Garamond" w:hAnsi="Garamond"/>
          <w:sz w:val="22"/>
          <w:szCs w:val="22"/>
        </w:rPr>
        <w:t xml:space="preserve"> = </w:t>
      </w:r>
      <w:proofErr w:type="spellStart"/>
      <w:r w:rsidRPr="00001317">
        <w:rPr>
          <w:rFonts w:ascii="Garamond" w:hAnsi="Garamond"/>
          <w:sz w:val="22"/>
          <w:szCs w:val="22"/>
        </w:rPr>
        <w:t>cDepth</w:t>
      </w:r>
      <w:proofErr w:type="spellEnd"/>
      <w:r>
        <w:rPr>
          <w:rFonts w:ascii="Garamond" w:hAnsi="Garamond"/>
          <w:sz w:val="22"/>
          <w:szCs w:val="22"/>
        </w:rPr>
        <w:t>/</w:t>
      </w:r>
      <w:proofErr w:type="spellStart"/>
      <w:r>
        <w:rPr>
          <w:rFonts w:ascii="Garamond" w:hAnsi="Garamond"/>
          <w:sz w:val="22"/>
          <w:szCs w:val="22"/>
        </w:rPr>
        <w:t>cLevel</w:t>
      </w:r>
      <w:proofErr w:type="spellEnd"/>
      <w:r>
        <w:rPr>
          <w:rFonts w:ascii="Garamond" w:hAnsi="Garamond"/>
          <w:sz w:val="22"/>
          <w:szCs w:val="22"/>
        </w:rPr>
        <w:t>.</w:t>
      </w:r>
    </w:p>
    <w:p w:rsidR="00D6696C" w:rsidRDefault="00D6696C" w:rsidP="005E3DD1">
      <w:pPr>
        <w:ind w:left="540" w:right="576"/>
        <w:jc w:val="both"/>
        <w:rPr>
          <w:rFonts w:ascii="Garamond" w:hAnsi="Garamond"/>
          <w:sz w:val="22"/>
          <w:szCs w:val="22"/>
        </w:rPr>
      </w:pPr>
    </w:p>
    <w:p w:rsidR="0029129D" w:rsidRDefault="0029129D" w:rsidP="005E3DD1">
      <w:pPr>
        <w:ind w:left="540" w:right="576"/>
        <w:jc w:val="both"/>
        <w:rPr>
          <w:rFonts w:ascii="Garamond" w:hAnsi="Garamond"/>
          <w:sz w:val="22"/>
          <w:szCs w:val="22"/>
        </w:rPr>
      </w:pPr>
      <w:r w:rsidRPr="006224B0">
        <w:rPr>
          <w:rFonts w:ascii="Garamond" w:hAnsi="Garamond"/>
          <w:b/>
          <w:sz w:val="22"/>
          <w:szCs w:val="22"/>
        </w:rPr>
        <w:t xml:space="preserve">Salinity </w:t>
      </w:r>
      <w:r w:rsidR="00F66F26">
        <w:rPr>
          <w:rFonts w:ascii="Garamond" w:hAnsi="Garamond"/>
          <w:b/>
          <w:sz w:val="22"/>
          <w:szCs w:val="22"/>
        </w:rPr>
        <w:t xml:space="preserve">Units </w:t>
      </w:r>
      <w:r w:rsidRPr="006224B0">
        <w:rPr>
          <w:rFonts w:ascii="Garamond" w:hAnsi="Garamond"/>
          <w:b/>
          <w:sz w:val="22"/>
          <w:szCs w:val="22"/>
        </w:rPr>
        <w:t>Qualifier:</w:t>
      </w:r>
    </w:p>
    <w:p w:rsidR="0029129D" w:rsidRDefault="00015798" w:rsidP="005E3DD1">
      <w:pPr>
        <w:ind w:left="540" w:right="576"/>
        <w:jc w:val="both"/>
        <w:rPr>
          <w:rFonts w:ascii="Garamond" w:hAnsi="Garamond"/>
          <w:sz w:val="22"/>
          <w:szCs w:val="22"/>
        </w:rPr>
      </w:pPr>
      <w:r>
        <w:rPr>
          <w:rFonts w:ascii="Garamond" w:hAnsi="Garamond"/>
          <w:sz w:val="22"/>
          <w:szCs w:val="22"/>
        </w:rPr>
        <w:t>I</w:t>
      </w:r>
      <w:r w:rsidR="0029129D">
        <w:rPr>
          <w:rFonts w:ascii="Garamond" w:hAnsi="Garamond"/>
          <w:sz w:val="22"/>
          <w:szCs w:val="22"/>
        </w:rPr>
        <w:t>n 2013</w:t>
      </w:r>
      <w:r>
        <w:rPr>
          <w:rFonts w:ascii="Garamond" w:hAnsi="Garamond"/>
          <w:sz w:val="22"/>
          <w:szCs w:val="22"/>
        </w:rPr>
        <w:t>,</w:t>
      </w:r>
      <w:r w:rsidR="0029129D">
        <w:rPr>
          <w:rFonts w:ascii="Garamond" w:hAnsi="Garamond"/>
          <w:sz w:val="22"/>
          <w:szCs w:val="22"/>
        </w:rPr>
        <w:t xml:space="preserve"> </w:t>
      </w:r>
      <w:r w:rsidR="00B665C5">
        <w:rPr>
          <w:rFonts w:ascii="Garamond" w:hAnsi="Garamond"/>
          <w:sz w:val="22"/>
          <w:szCs w:val="22"/>
        </w:rPr>
        <w:t xml:space="preserve">EXO </w:t>
      </w:r>
      <w:proofErr w:type="spellStart"/>
      <w:r w:rsidR="00B665C5">
        <w:rPr>
          <w:rFonts w:ascii="Garamond" w:hAnsi="Garamond"/>
          <w:sz w:val="22"/>
          <w:szCs w:val="22"/>
        </w:rPr>
        <w:t>sondes</w:t>
      </w:r>
      <w:proofErr w:type="spellEnd"/>
      <w:r>
        <w:rPr>
          <w:rFonts w:ascii="Garamond" w:hAnsi="Garamond"/>
          <w:sz w:val="22"/>
          <w:szCs w:val="22"/>
        </w:rPr>
        <w:t xml:space="preserve"> were approved for SWMP use and began to be utilized by </w:t>
      </w:r>
      <w:r w:rsidR="00AD2A73">
        <w:rPr>
          <w:rFonts w:ascii="Garamond" w:hAnsi="Garamond"/>
          <w:sz w:val="22"/>
          <w:szCs w:val="22"/>
        </w:rPr>
        <w:t>reserve</w:t>
      </w:r>
      <w:r>
        <w:rPr>
          <w:rFonts w:ascii="Garamond" w:hAnsi="Garamond"/>
          <w:sz w:val="22"/>
          <w:szCs w:val="22"/>
        </w:rPr>
        <w:t>s</w:t>
      </w:r>
      <w:r w:rsidR="0029129D">
        <w:rPr>
          <w:rFonts w:ascii="Garamond" w:hAnsi="Garamond"/>
          <w:sz w:val="22"/>
          <w:szCs w:val="22"/>
        </w:rPr>
        <w:t xml:space="preserve">. While the 6600 series </w:t>
      </w:r>
      <w:proofErr w:type="spellStart"/>
      <w:r w:rsidR="0029129D">
        <w:rPr>
          <w:rFonts w:ascii="Garamond" w:hAnsi="Garamond"/>
          <w:sz w:val="22"/>
          <w:szCs w:val="22"/>
        </w:rPr>
        <w:t>sondes</w:t>
      </w:r>
      <w:proofErr w:type="spellEnd"/>
      <w:r w:rsidR="0029129D">
        <w:rPr>
          <w:rFonts w:ascii="Garamond" w:hAnsi="Garamond"/>
          <w:sz w:val="22"/>
          <w:szCs w:val="22"/>
        </w:rPr>
        <w:t xml:space="preserve"> </w:t>
      </w:r>
      <w:r>
        <w:rPr>
          <w:rFonts w:ascii="Garamond" w:hAnsi="Garamond"/>
          <w:sz w:val="22"/>
          <w:szCs w:val="22"/>
        </w:rPr>
        <w:t>report</w:t>
      </w:r>
      <w:r w:rsidR="0077451F">
        <w:rPr>
          <w:rFonts w:ascii="Garamond" w:hAnsi="Garamond"/>
          <w:sz w:val="22"/>
          <w:szCs w:val="22"/>
        </w:rPr>
        <w:t xml:space="preserve"> salinity in</w:t>
      </w:r>
      <w:r w:rsidR="0029129D">
        <w:rPr>
          <w:rFonts w:ascii="Garamond" w:hAnsi="Garamond"/>
          <w:sz w:val="22"/>
          <w:szCs w:val="22"/>
        </w:rPr>
        <w:t xml:space="preserve"> part</w:t>
      </w:r>
      <w:r>
        <w:rPr>
          <w:rFonts w:ascii="Garamond" w:hAnsi="Garamond"/>
          <w:sz w:val="22"/>
          <w:szCs w:val="22"/>
        </w:rPr>
        <w:t>s</w:t>
      </w:r>
      <w:r w:rsidR="0029129D">
        <w:rPr>
          <w:rFonts w:ascii="Garamond" w:hAnsi="Garamond"/>
          <w:sz w:val="22"/>
          <w:szCs w:val="22"/>
        </w:rPr>
        <w:t xml:space="preserve"> per thousand (</w:t>
      </w:r>
      <w:proofErr w:type="spellStart"/>
      <w:r w:rsidR="0029129D">
        <w:rPr>
          <w:rFonts w:ascii="Garamond" w:hAnsi="Garamond"/>
          <w:sz w:val="22"/>
          <w:szCs w:val="22"/>
        </w:rPr>
        <w:t>ppt</w:t>
      </w:r>
      <w:proofErr w:type="spellEnd"/>
      <w:r w:rsidR="0029129D">
        <w:rPr>
          <w:rFonts w:ascii="Garamond" w:hAnsi="Garamond"/>
          <w:sz w:val="22"/>
          <w:szCs w:val="22"/>
        </w:rPr>
        <w:t xml:space="preserve">) units, the EXO </w:t>
      </w:r>
      <w:proofErr w:type="spellStart"/>
      <w:r w:rsidR="0029129D">
        <w:rPr>
          <w:rFonts w:ascii="Garamond" w:hAnsi="Garamond"/>
          <w:sz w:val="22"/>
          <w:szCs w:val="22"/>
        </w:rPr>
        <w:t>sondes</w:t>
      </w:r>
      <w:proofErr w:type="spellEnd"/>
      <w:r w:rsidR="0029129D">
        <w:rPr>
          <w:rFonts w:ascii="Garamond" w:hAnsi="Garamond"/>
          <w:sz w:val="22"/>
          <w:szCs w:val="22"/>
        </w:rPr>
        <w:t xml:space="preserve"> </w:t>
      </w:r>
      <w:r w:rsidR="00F66F26">
        <w:rPr>
          <w:rFonts w:ascii="Garamond" w:hAnsi="Garamond"/>
          <w:sz w:val="22"/>
          <w:szCs w:val="22"/>
        </w:rPr>
        <w:t xml:space="preserve">report </w:t>
      </w:r>
      <w:r w:rsidR="0029129D">
        <w:rPr>
          <w:rFonts w:ascii="Garamond" w:hAnsi="Garamond"/>
          <w:sz w:val="22"/>
          <w:szCs w:val="22"/>
        </w:rPr>
        <w:t>practical salinity units (</w:t>
      </w:r>
      <w:proofErr w:type="spellStart"/>
      <w:r w:rsidR="0029129D">
        <w:rPr>
          <w:rFonts w:ascii="Garamond" w:hAnsi="Garamond"/>
          <w:sz w:val="22"/>
          <w:szCs w:val="22"/>
        </w:rPr>
        <w:t>psu</w:t>
      </w:r>
      <w:proofErr w:type="spellEnd"/>
      <w:r w:rsidR="0029129D">
        <w:rPr>
          <w:rFonts w:ascii="Garamond" w:hAnsi="Garamond"/>
          <w:sz w:val="22"/>
          <w:szCs w:val="22"/>
        </w:rPr>
        <w:t xml:space="preserve">). </w:t>
      </w:r>
      <w:r>
        <w:rPr>
          <w:rFonts w:ascii="Garamond" w:hAnsi="Garamond"/>
          <w:sz w:val="22"/>
          <w:szCs w:val="22"/>
        </w:rPr>
        <w:t>These units are essentially the same and for SWMP purposes</w:t>
      </w:r>
      <w:r w:rsidR="0077451F">
        <w:rPr>
          <w:rFonts w:ascii="Garamond" w:hAnsi="Garamond"/>
          <w:sz w:val="22"/>
          <w:szCs w:val="22"/>
        </w:rPr>
        <w:t xml:space="preserve"> are understood to be equivalent, however </w:t>
      </w:r>
      <w:proofErr w:type="spellStart"/>
      <w:r w:rsidR="0077451F">
        <w:rPr>
          <w:rFonts w:ascii="Garamond" w:hAnsi="Garamond"/>
          <w:sz w:val="22"/>
          <w:szCs w:val="22"/>
        </w:rPr>
        <w:t>psu</w:t>
      </w:r>
      <w:proofErr w:type="spellEnd"/>
      <w:r w:rsidR="0077451F">
        <w:rPr>
          <w:rFonts w:ascii="Garamond" w:hAnsi="Garamond"/>
          <w:sz w:val="22"/>
          <w:szCs w:val="22"/>
        </w:rPr>
        <w:t xml:space="preserve"> is considered the more appropriate designation. </w:t>
      </w:r>
      <w:r>
        <w:rPr>
          <w:rFonts w:ascii="Garamond" w:hAnsi="Garamond"/>
          <w:sz w:val="22"/>
          <w:szCs w:val="22"/>
        </w:rPr>
        <w:t>Moving forward t</w:t>
      </w:r>
      <w:r w:rsidR="0029129D">
        <w:rPr>
          <w:rFonts w:ascii="Garamond" w:hAnsi="Garamond"/>
          <w:sz w:val="22"/>
          <w:szCs w:val="22"/>
        </w:rPr>
        <w:t>he N</w:t>
      </w:r>
      <w:r w:rsidR="00B665C5">
        <w:rPr>
          <w:rFonts w:ascii="Garamond" w:hAnsi="Garamond"/>
          <w:sz w:val="22"/>
          <w:szCs w:val="22"/>
        </w:rPr>
        <w:t xml:space="preserve">ERR System </w:t>
      </w:r>
      <w:r w:rsidR="00F66F26">
        <w:rPr>
          <w:rFonts w:ascii="Garamond" w:hAnsi="Garamond"/>
          <w:sz w:val="22"/>
          <w:szCs w:val="22"/>
        </w:rPr>
        <w:t xml:space="preserve">will </w:t>
      </w:r>
      <w:r w:rsidR="0077451F">
        <w:rPr>
          <w:rFonts w:ascii="Garamond" w:hAnsi="Garamond"/>
          <w:sz w:val="22"/>
          <w:szCs w:val="22"/>
        </w:rPr>
        <w:t>assign</w:t>
      </w:r>
      <w:r w:rsidR="00F66F26">
        <w:rPr>
          <w:rFonts w:ascii="Garamond" w:hAnsi="Garamond"/>
          <w:sz w:val="22"/>
          <w:szCs w:val="22"/>
        </w:rPr>
        <w:t xml:space="preserve"> </w:t>
      </w:r>
      <w:proofErr w:type="spellStart"/>
      <w:r w:rsidR="00F66F26">
        <w:rPr>
          <w:rFonts w:ascii="Garamond" w:hAnsi="Garamond"/>
          <w:sz w:val="22"/>
          <w:szCs w:val="22"/>
        </w:rPr>
        <w:t>psu</w:t>
      </w:r>
      <w:proofErr w:type="spellEnd"/>
      <w:r w:rsidR="00F66F26">
        <w:rPr>
          <w:rFonts w:ascii="Garamond" w:hAnsi="Garamond"/>
          <w:sz w:val="22"/>
          <w:szCs w:val="22"/>
        </w:rPr>
        <w:t xml:space="preserve"> </w:t>
      </w:r>
      <w:r w:rsidR="0029129D">
        <w:rPr>
          <w:rFonts w:ascii="Garamond" w:hAnsi="Garamond"/>
          <w:sz w:val="22"/>
          <w:szCs w:val="22"/>
        </w:rPr>
        <w:t xml:space="preserve">salinity </w:t>
      </w:r>
      <w:r w:rsidR="00F66F26">
        <w:rPr>
          <w:rFonts w:ascii="Garamond" w:hAnsi="Garamond"/>
          <w:sz w:val="22"/>
          <w:szCs w:val="22"/>
        </w:rPr>
        <w:t xml:space="preserve">units for all </w:t>
      </w:r>
      <w:r w:rsidR="0029129D">
        <w:rPr>
          <w:rFonts w:ascii="Garamond" w:hAnsi="Garamond"/>
          <w:sz w:val="22"/>
          <w:szCs w:val="22"/>
        </w:rPr>
        <w:t xml:space="preserve">data </w:t>
      </w:r>
      <w:r w:rsidR="00F66F26">
        <w:rPr>
          <w:rFonts w:ascii="Garamond" w:hAnsi="Garamond"/>
          <w:sz w:val="22"/>
          <w:szCs w:val="22"/>
        </w:rPr>
        <w:t xml:space="preserve">regardless of </w:t>
      </w:r>
      <w:proofErr w:type="spellStart"/>
      <w:r w:rsidR="00F66F26">
        <w:rPr>
          <w:rFonts w:ascii="Garamond" w:hAnsi="Garamond"/>
          <w:sz w:val="22"/>
          <w:szCs w:val="22"/>
        </w:rPr>
        <w:t>sonde</w:t>
      </w:r>
      <w:proofErr w:type="spellEnd"/>
      <w:r w:rsidR="00F66F26">
        <w:rPr>
          <w:rFonts w:ascii="Garamond" w:hAnsi="Garamond"/>
          <w:sz w:val="22"/>
          <w:szCs w:val="22"/>
        </w:rPr>
        <w:t xml:space="preserve"> type</w:t>
      </w:r>
      <w:r w:rsidR="00B665C5">
        <w:rPr>
          <w:rFonts w:ascii="Garamond" w:hAnsi="Garamond"/>
          <w:sz w:val="22"/>
          <w:szCs w:val="22"/>
        </w:rPr>
        <w:t xml:space="preserve">. </w:t>
      </w:r>
    </w:p>
    <w:p w:rsidR="00B665C5" w:rsidRDefault="00B665C5" w:rsidP="005E3DD1">
      <w:pPr>
        <w:ind w:left="540" w:right="576"/>
        <w:jc w:val="both"/>
        <w:rPr>
          <w:rFonts w:ascii="Garamond" w:hAnsi="Garamond"/>
          <w:sz w:val="22"/>
          <w:szCs w:val="22"/>
        </w:rPr>
      </w:pPr>
    </w:p>
    <w:p w:rsidR="00B665C5" w:rsidRDefault="00B665C5" w:rsidP="005E3DD1">
      <w:pPr>
        <w:ind w:left="540" w:right="576"/>
        <w:jc w:val="both"/>
        <w:rPr>
          <w:rFonts w:ascii="Garamond" w:hAnsi="Garamond"/>
          <w:b/>
          <w:sz w:val="22"/>
          <w:szCs w:val="22"/>
        </w:rPr>
      </w:pPr>
      <w:r w:rsidRPr="006224B0">
        <w:rPr>
          <w:rFonts w:ascii="Garamond" w:hAnsi="Garamond"/>
          <w:b/>
          <w:sz w:val="22"/>
          <w:szCs w:val="22"/>
        </w:rPr>
        <w:t>Turbidity Qualifier:</w:t>
      </w:r>
    </w:p>
    <w:p w:rsidR="00F66F26" w:rsidRDefault="00F66F26" w:rsidP="005E3DD1">
      <w:pPr>
        <w:ind w:left="540" w:right="576"/>
        <w:jc w:val="both"/>
        <w:rPr>
          <w:rFonts w:ascii="Garamond" w:hAnsi="Garamond"/>
          <w:sz w:val="22"/>
          <w:szCs w:val="22"/>
        </w:rPr>
      </w:pPr>
      <w:r>
        <w:rPr>
          <w:rFonts w:ascii="Garamond" w:hAnsi="Garamond"/>
          <w:sz w:val="22"/>
          <w:szCs w:val="22"/>
        </w:rPr>
        <w:t>I</w:t>
      </w:r>
      <w:r w:rsidR="00B665C5">
        <w:rPr>
          <w:rFonts w:ascii="Garamond" w:hAnsi="Garamond"/>
          <w:sz w:val="22"/>
          <w:szCs w:val="22"/>
        </w:rPr>
        <w:t>n 2013</w:t>
      </w:r>
      <w:r>
        <w:rPr>
          <w:rFonts w:ascii="Garamond" w:hAnsi="Garamond"/>
          <w:sz w:val="22"/>
          <w:szCs w:val="22"/>
        </w:rPr>
        <w:t xml:space="preserve">, EXO </w:t>
      </w:r>
      <w:proofErr w:type="spellStart"/>
      <w:r>
        <w:rPr>
          <w:rFonts w:ascii="Garamond" w:hAnsi="Garamond"/>
          <w:sz w:val="22"/>
          <w:szCs w:val="22"/>
        </w:rPr>
        <w:t>sondes</w:t>
      </w:r>
      <w:proofErr w:type="spellEnd"/>
      <w:r>
        <w:rPr>
          <w:rFonts w:ascii="Garamond" w:hAnsi="Garamond"/>
          <w:sz w:val="22"/>
          <w:szCs w:val="22"/>
        </w:rPr>
        <w:t xml:space="preserve"> were approved for SWMP use and began to be utilized by </w:t>
      </w:r>
      <w:r w:rsidR="00AD2A73">
        <w:rPr>
          <w:rFonts w:ascii="Garamond" w:hAnsi="Garamond"/>
          <w:sz w:val="22"/>
          <w:szCs w:val="22"/>
        </w:rPr>
        <w:t>reserve</w:t>
      </w:r>
      <w:r>
        <w:rPr>
          <w:rFonts w:ascii="Garamond" w:hAnsi="Garamond"/>
          <w:sz w:val="22"/>
          <w:szCs w:val="22"/>
        </w:rPr>
        <w:t xml:space="preserve">s. </w:t>
      </w:r>
      <w:r w:rsidR="00B665C5">
        <w:rPr>
          <w:rFonts w:ascii="Garamond" w:hAnsi="Garamond"/>
          <w:sz w:val="22"/>
          <w:szCs w:val="22"/>
        </w:rPr>
        <w:t xml:space="preserve">While the 6600 series </w:t>
      </w:r>
      <w:proofErr w:type="spellStart"/>
      <w:r w:rsidR="00B665C5">
        <w:rPr>
          <w:rFonts w:ascii="Garamond" w:hAnsi="Garamond"/>
          <w:sz w:val="22"/>
          <w:szCs w:val="22"/>
        </w:rPr>
        <w:t>sondes</w:t>
      </w:r>
      <w:proofErr w:type="spellEnd"/>
      <w:r w:rsidR="00B665C5">
        <w:rPr>
          <w:rFonts w:ascii="Garamond" w:hAnsi="Garamond"/>
          <w:sz w:val="22"/>
          <w:szCs w:val="22"/>
        </w:rPr>
        <w:t xml:space="preserve"> </w:t>
      </w:r>
      <w:r>
        <w:rPr>
          <w:rFonts w:ascii="Garamond" w:hAnsi="Garamond"/>
          <w:sz w:val="22"/>
          <w:szCs w:val="22"/>
        </w:rPr>
        <w:t>report turbidity in</w:t>
      </w:r>
      <w:r w:rsidR="00B665C5">
        <w:rPr>
          <w:rFonts w:ascii="Garamond" w:hAnsi="Garamond"/>
          <w:sz w:val="22"/>
          <w:szCs w:val="22"/>
        </w:rPr>
        <w:t xml:space="preserve"> </w:t>
      </w:r>
      <w:proofErr w:type="spellStart"/>
      <w:r w:rsidR="00B665C5" w:rsidRPr="00286A59">
        <w:rPr>
          <w:rFonts w:ascii="Garamond" w:hAnsi="Garamond"/>
          <w:sz w:val="22"/>
          <w:szCs w:val="22"/>
        </w:rPr>
        <w:t>nephelometric</w:t>
      </w:r>
      <w:proofErr w:type="spellEnd"/>
      <w:r w:rsidR="00B665C5" w:rsidRPr="00286A59">
        <w:rPr>
          <w:rFonts w:ascii="Garamond" w:hAnsi="Garamond"/>
          <w:sz w:val="22"/>
          <w:szCs w:val="22"/>
        </w:rPr>
        <w:t xml:space="preserve"> turbidity units (NTU)</w:t>
      </w:r>
      <w:r w:rsidR="00B665C5">
        <w:rPr>
          <w:rFonts w:ascii="Garamond" w:hAnsi="Garamond"/>
          <w:sz w:val="22"/>
          <w:szCs w:val="22"/>
        </w:rPr>
        <w:t xml:space="preserve">, the EXO </w:t>
      </w:r>
      <w:proofErr w:type="spellStart"/>
      <w:r w:rsidR="00B665C5">
        <w:rPr>
          <w:rFonts w:ascii="Garamond" w:hAnsi="Garamond"/>
          <w:sz w:val="22"/>
          <w:szCs w:val="22"/>
        </w:rPr>
        <w:t>sondes</w:t>
      </w:r>
      <w:proofErr w:type="spellEnd"/>
      <w:r w:rsidR="00B665C5">
        <w:rPr>
          <w:rFonts w:ascii="Garamond" w:hAnsi="Garamond"/>
          <w:sz w:val="22"/>
          <w:szCs w:val="22"/>
        </w:rPr>
        <w:t xml:space="preserve"> use </w:t>
      </w:r>
      <w:proofErr w:type="spellStart"/>
      <w:r w:rsidR="00B665C5" w:rsidRPr="00082FCB">
        <w:rPr>
          <w:rFonts w:ascii="Garamond" w:hAnsi="Garamond"/>
          <w:sz w:val="22"/>
          <w:szCs w:val="22"/>
        </w:rPr>
        <w:t>formazin</w:t>
      </w:r>
      <w:proofErr w:type="spellEnd"/>
      <w:r w:rsidR="00B665C5" w:rsidRPr="00082FCB">
        <w:rPr>
          <w:rFonts w:ascii="Garamond" w:hAnsi="Garamond"/>
          <w:sz w:val="22"/>
          <w:szCs w:val="22"/>
        </w:rPr>
        <w:t xml:space="preserve"> </w:t>
      </w:r>
      <w:proofErr w:type="spellStart"/>
      <w:r w:rsidR="00B665C5" w:rsidRPr="00082FCB">
        <w:rPr>
          <w:rFonts w:ascii="Garamond" w:hAnsi="Garamond"/>
          <w:sz w:val="22"/>
          <w:szCs w:val="22"/>
        </w:rPr>
        <w:t>nephelometric</w:t>
      </w:r>
      <w:proofErr w:type="spellEnd"/>
      <w:r w:rsidR="00B665C5" w:rsidRPr="00082FCB">
        <w:rPr>
          <w:rFonts w:ascii="Garamond" w:hAnsi="Garamond"/>
          <w:sz w:val="22"/>
          <w:szCs w:val="22"/>
        </w:rPr>
        <w:t xml:space="preserve"> units</w:t>
      </w:r>
      <w:r w:rsidR="00B665C5" w:rsidRPr="00B4530B">
        <w:rPr>
          <w:rFonts w:ascii="Garamond" w:hAnsi="Garamond"/>
          <w:sz w:val="22"/>
          <w:szCs w:val="22"/>
        </w:rPr>
        <w:t xml:space="preserve"> (</w:t>
      </w:r>
      <w:r w:rsidR="00B665C5" w:rsidRPr="00B41BDE">
        <w:rPr>
          <w:rFonts w:ascii="Garamond" w:hAnsi="Garamond"/>
          <w:sz w:val="22"/>
          <w:szCs w:val="22"/>
        </w:rPr>
        <w:t>FNU)</w:t>
      </w:r>
      <w:r w:rsidR="00B665C5">
        <w:rPr>
          <w:rFonts w:ascii="Garamond" w:hAnsi="Garamond"/>
          <w:sz w:val="22"/>
          <w:szCs w:val="22"/>
        </w:rPr>
        <w:t>. The</w:t>
      </w:r>
      <w:r>
        <w:rPr>
          <w:rFonts w:ascii="Garamond" w:hAnsi="Garamond"/>
          <w:sz w:val="22"/>
          <w:szCs w:val="22"/>
        </w:rPr>
        <w:t>se units are essentially the same but indicate a difference in sensor methodology</w:t>
      </w:r>
      <w:r w:rsidR="008F7453">
        <w:rPr>
          <w:rFonts w:ascii="Garamond" w:hAnsi="Garamond"/>
          <w:sz w:val="22"/>
          <w:szCs w:val="22"/>
        </w:rPr>
        <w:t>, f</w:t>
      </w:r>
      <w:r>
        <w:rPr>
          <w:rFonts w:ascii="Garamond" w:hAnsi="Garamond"/>
          <w:sz w:val="22"/>
          <w:szCs w:val="22"/>
        </w:rPr>
        <w:t xml:space="preserve">or SWMP purposes they will be considered equivalent.  Moving forward, the </w:t>
      </w:r>
      <w:r w:rsidR="00B665C5">
        <w:rPr>
          <w:rFonts w:ascii="Garamond" w:hAnsi="Garamond"/>
          <w:sz w:val="22"/>
          <w:szCs w:val="22"/>
        </w:rPr>
        <w:t xml:space="preserve">NERR System </w:t>
      </w:r>
      <w:r>
        <w:rPr>
          <w:rFonts w:ascii="Garamond" w:hAnsi="Garamond"/>
          <w:sz w:val="22"/>
          <w:szCs w:val="22"/>
        </w:rPr>
        <w:t xml:space="preserve">will use FNU/NTU </w:t>
      </w:r>
      <w:r w:rsidR="0077451F">
        <w:rPr>
          <w:rFonts w:ascii="Garamond" w:hAnsi="Garamond"/>
          <w:sz w:val="22"/>
          <w:szCs w:val="22"/>
        </w:rPr>
        <w:t>as the designated units for</w:t>
      </w:r>
      <w:r>
        <w:rPr>
          <w:rFonts w:ascii="Garamond" w:hAnsi="Garamond"/>
          <w:sz w:val="22"/>
          <w:szCs w:val="22"/>
        </w:rPr>
        <w:t xml:space="preserve"> </w:t>
      </w:r>
      <w:r w:rsidR="0077451F">
        <w:rPr>
          <w:rFonts w:ascii="Garamond" w:hAnsi="Garamond"/>
          <w:sz w:val="22"/>
          <w:szCs w:val="22"/>
        </w:rPr>
        <w:t xml:space="preserve">all </w:t>
      </w:r>
      <w:r w:rsidR="00B665C5">
        <w:rPr>
          <w:rFonts w:ascii="Garamond" w:hAnsi="Garamond"/>
          <w:sz w:val="22"/>
          <w:szCs w:val="22"/>
        </w:rPr>
        <w:t>turbidity</w:t>
      </w:r>
      <w:r w:rsidR="0077451F">
        <w:rPr>
          <w:rFonts w:ascii="Garamond" w:hAnsi="Garamond"/>
          <w:sz w:val="22"/>
          <w:szCs w:val="22"/>
        </w:rPr>
        <w:t xml:space="preserve"> data</w:t>
      </w:r>
      <w:r w:rsidR="00B665C5">
        <w:rPr>
          <w:rFonts w:ascii="Garamond" w:hAnsi="Garamond"/>
          <w:sz w:val="22"/>
          <w:szCs w:val="22"/>
        </w:rPr>
        <w:t xml:space="preserve"> </w:t>
      </w:r>
      <w:r w:rsidR="0077451F">
        <w:rPr>
          <w:rFonts w:ascii="Garamond" w:hAnsi="Garamond"/>
          <w:sz w:val="22"/>
          <w:szCs w:val="22"/>
        </w:rPr>
        <w:t xml:space="preserve">regardless of </w:t>
      </w:r>
      <w:proofErr w:type="spellStart"/>
      <w:r w:rsidR="0077451F">
        <w:rPr>
          <w:rFonts w:ascii="Garamond" w:hAnsi="Garamond"/>
          <w:sz w:val="22"/>
          <w:szCs w:val="22"/>
        </w:rPr>
        <w:t>sonde</w:t>
      </w:r>
      <w:proofErr w:type="spellEnd"/>
      <w:r w:rsidR="0077451F">
        <w:rPr>
          <w:rFonts w:ascii="Garamond" w:hAnsi="Garamond"/>
          <w:sz w:val="22"/>
          <w:szCs w:val="22"/>
        </w:rPr>
        <w:t xml:space="preserve"> type</w:t>
      </w:r>
      <w:r>
        <w:rPr>
          <w:rFonts w:ascii="Garamond" w:hAnsi="Garamond"/>
          <w:sz w:val="22"/>
          <w:szCs w:val="22"/>
        </w:rPr>
        <w:t xml:space="preserve">. If turbidity units and sensor methodology are of concern, please see </w:t>
      </w:r>
      <w:r w:rsidR="0077451F">
        <w:rPr>
          <w:rFonts w:ascii="Garamond" w:hAnsi="Garamond"/>
          <w:sz w:val="22"/>
          <w:szCs w:val="22"/>
        </w:rPr>
        <w:t>the Sensor Specifications portion of the</w:t>
      </w:r>
      <w:r>
        <w:rPr>
          <w:rFonts w:ascii="Garamond" w:hAnsi="Garamond"/>
          <w:sz w:val="22"/>
          <w:szCs w:val="22"/>
        </w:rPr>
        <w:t xml:space="preserve"> metadata.</w:t>
      </w:r>
    </w:p>
    <w:p w:rsidR="00F66F26" w:rsidRDefault="00F66F26" w:rsidP="005E3DD1">
      <w:pPr>
        <w:ind w:left="540" w:right="576"/>
        <w:jc w:val="both"/>
        <w:rPr>
          <w:rFonts w:ascii="Garamond" w:hAnsi="Garamond"/>
          <w:sz w:val="22"/>
          <w:szCs w:val="22"/>
        </w:rPr>
      </w:pPr>
    </w:p>
    <w:p w:rsidR="000832B8" w:rsidRPr="000832B8" w:rsidRDefault="000832B8" w:rsidP="005E3DD1">
      <w:pPr>
        <w:ind w:right="576" w:firstLine="540"/>
        <w:rPr>
          <w:rFonts w:ascii="Garamond" w:hAnsi="Garamond"/>
          <w:sz w:val="22"/>
          <w:szCs w:val="22"/>
        </w:rPr>
      </w:pPr>
      <w:r w:rsidRPr="000832B8">
        <w:rPr>
          <w:rStyle w:val="Strong"/>
          <w:rFonts w:ascii="Garamond" w:hAnsi="Garamond"/>
          <w:sz w:val="22"/>
          <w:szCs w:val="22"/>
        </w:rPr>
        <w:t>Chlorophyll Fluorescence Disclaimer:</w:t>
      </w:r>
    </w:p>
    <w:p w:rsidR="000832B8" w:rsidRPr="000832B8" w:rsidRDefault="000832B8" w:rsidP="005E3DD1">
      <w:pPr>
        <w:ind w:left="540" w:right="576"/>
        <w:rPr>
          <w:rFonts w:ascii="Garamond" w:hAnsi="Garamond"/>
          <w:color w:val="1F497D"/>
          <w:sz w:val="22"/>
          <w:szCs w:val="22"/>
        </w:rPr>
      </w:pPr>
      <w:r w:rsidRPr="000832B8">
        <w:rPr>
          <w:rFonts w:ascii="Garamond" w:hAnsi="Garamond"/>
          <w:sz w:val="22"/>
          <w:szCs w:val="22"/>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rsidR="00B665C5" w:rsidRDefault="00B665C5" w:rsidP="005014B0">
      <w:pPr>
        <w:ind w:left="540" w:right="900"/>
        <w:jc w:val="both"/>
        <w:rPr>
          <w:rFonts w:ascii="Garamond" w:hAnsi="Garamond"/>
          <w:sz w:val="22"/>
          <w:szCs w:val="22"/>
        </w:rPr>
      </w:pPr>
    </w:p>
    <w:p w:rsidR="00F23B71" w:rsidRDefault="00B4483D" w:rsidP="00F8159F">
      <w:pPr>
        <w:pStyle w:val="HTMLPreformatted"/>
        <w:rPr>
          <w:rFonts w:ascii="Garamond" w:hAnsi="Garamond" w:cs="Times New Roman"/>
          <w:b/>
          <w:bCs/>
          <w:sz w:val="22"/>
          <w:szCs w:val="22"/>
        </w:rPr>
      </w:pPr>
      <w:r w:rsidRPr="004341A7">
        <w:rPr>
          <w:rFonts w:ascii="Garamond" w:hAnsi="Garamond" w:cs="Times New Roman"/>
          <w:b/>
          <w:bCs/>
          <w:sz w:val="22"/>
          <w:szCs w:val="22"/>
        </w:rPr>
        <w:t>10)  Coded variable definitions</w:t>
      </w:r>
      <w:del w:id="1170" w:author="Rikke Jeppesen" w:date="2021-04-05T16:01:00Z">
        <w:r w:rsidR="00F8159F" w:rsidRPr="004341A7" w:rsidDel="000C5833">
          <w:rPr>
            <w:rFonts w:ascii="Garamond" w:hAnsi="Garamond" w:cs="Times New Roman"/>
            <w:b/>
            <w:bCs/>
            <w:sz w:val="22"/>
            <w:szCs w:val="22"/>
          </w:rPr>
          <w:delText xml:space="preserve"> </w:delText>
        </w:r>
        <w:r w:rsidR="003C4828" w:rsidRPr="004341A7" w:rsidDel="000C5833">
          <w:rPr>
            <w:rFonts w:ascii="Garamond" w:hAnsi="Garamond" w:cs="Times New Roman"/>
            <w:b/>
            <w:bCs/>
            <w:sz w:val="22"/>
            <w:szCs w:val="22"/>
          </w:rPr>
          <w:delText>–</w:delText>
        </w:r>
        <w:r w:rsidR="00F8159F" w:rsidRPr="004341A7" w:rsidDel="000C5833">
          <w:rPr>
            <w:rFonts w:ascii="Garamond" w:hAnsi="Garamond" w:cs="Times New Roman"/>
            <w:b/>
            <w:bCs/>
            <w:sz w:val="22"/>
            <w:szCs w:val="22"/>
          </w:rPr>
          <w:delText xml:space="preserve"> </w:delText>
        </w:r>
      </w:del>
    </w:p>
    <w:p w:rsidR="00F8159F" w:rsidRPr="004341A7" w:rsidDel="000C5833" w:rsidRDefault="00F23B71" w:rsidP="00F8159F">
      <w:pPr>
        <w:pStyle w:val="HTMLPreformatted"/>
        <w:rPr>
          <w:del w:id="1171" w:author="Rikke Jeppesen" w:date="2021-04-05T16:01:00Z"/>
          <w:rFonts w:ascii="Garamond" w:hAnsi="Garamond" w:cs="Times New Roman"/>
          <w:b/>
          <w:bCs/>
          <w:sz w:val="22"/>
          <w:szCs w:val="22"/>
        </w:rPr>
      </w:pPr>
      <w:del w:id="1172" w:author="Rikke Jeppesen" w:date="2021-04-05T16:01:00Z">
        <w:r w:rsidDel="000C5833">
          <w:rPr>
            <w:rFonts w:ascii="Garamond" w:hAnsi="Garamond" w:cs="Times New Roman"/>
            <w:sz w:val="22"/>
            <w:szCs w:val="22"/>
          </w:rPr>
          <w:delText>[</w:delText>
        </w:r>
        <w:r w:rsidRPr="00BD482B" w:rsidDel="000C5833">
          <w:rPr>
            <w:rFonts w:ascii="Garamond" w:hAnsi="Garamond" w:cs="Times New Roman"/>
            <w:sz w:val="22"/>
            <w:szCs w:val="22"/>
          </w:rPr>
          <w:delText>Instructions/Remove:</w:delText>
        </w:r>
        <w:r w:rsidDel="000C5833">
          <w:rPr>
            <w:rFonts w:ascii="Garamond" w:hAnsi="Garamond" w:cs="Times New Roman"/>
            <w:sz w:val="22"/>
            <w:szCs w:val="22"/>
          </w:rPr>
          <w:delText xml:space="preserve"> </w:delText>
        </w:r>
        <w:r w:rsidR="00F8159F" w:rsidRPr="004341A7" w:rsidDel="000C5833">
          <w:rPr>
            <w:rFonts w:ascii="Garamond" w:hAnsi="Garamond" w:cs="Times New Roman"/>
            <w:sz w:val="22"/>
            <w:szCs w:val="22"/>
          </w:rPr>
          <w:delText>List the sampling station, sampling site code, and station code used in the data.</w:delText>
        </w:r>
        <w:r w:rsidDel="000C5833">
          <w:rPr>
            <w:rFonts w:ascii="Garamond" w:hAnsi="Garamond" w:cs="Times New Roman"/>
            <w:sz w:val="22"/>
            <w:szCs w:val="22"/>
          </w:rPr>
          <w:delText>]</w:delText>
        </w:r>
      </w:del>
    </w:p>
    <w:p w:rsidR="00F8159F" w:rsidRPr="004341A7" w:rsidRDefault="00F8159F" w:rsidP="00F8159F">
      <w:pPr>
        <w:pStyle w:val="HTMLPreformatted"/>
        <w:rPr>
          <w:rFonts w:ascii="Garamond" w:hAnsi="Garamond" w:cs="Times New Roman"/>
          <w:sz w:val="22"/>
          <w:szCs w:val="22"/>
        </w:rPr>
      </w:pPr>
    </w:p>
    <w:p w:rsidR="000C5833" w:rsidRPr="004341A7" w:rsidRDefault="000C5833" w:rsidP="000C5833">
      <w:pPr>
        <w:ind w:left="360"/>
        <w:rPr>
          <w:ins w:id="1173" w:author="Rikke Jeppesen" w:date="2021-04-05T16:00:00Z"/>
          <w:rFonts w:ascii="Garamond" w:eastAsia="MS Mincho" w:hAnsi="Garamond"/>
          <w:sz w:val="22"/>
          <w:szCs w:val="22"/>
        </w:rPr>
      </w:pPr>
      <w:ins w:id="1174" w:author="Rikke Jeppesen" w:date="2021-04-05T16:00:00Z">
        <w:r w:rsidRPr="004341A7">
          <w:rPr>
            <w:rFonts w:ascii="Garamond" w:eastAsia="MS Mincho" w:hAnsi="Garamond"/>
            <w:sz w:val="22"/>
            <w:szCs w:val="22"/>
          </w:rPr>
          <w:t>Sampling station:</w:t>
        </w:r>
        <w:r w:rsidRPr="004341A7">
          <w:rPr>
            <w:rFonts w:ascii="Garamond" w:eastAsia="MS Mincho" w:hAnsi="Garamond"/>
            <w:sz w:val="22"/>
            <w:szCs w:val="22"/>
          </w:rPr>
          <w:tab/>
        </w:r>
        <w:r w:rsidRPr="004341A7">
          <w:rPr>
            <w:rFonts w:ascii="Garamond" w:eastAsia="MS Mincho" w:hAnsi="Garamond"/>
            <w:sz w:val="22"/>
            <w:szCs w:val="22"/>
          </w:rPr>
          <w:tab/>
          <w:t>Sampling site code:</w:t>
        </w:r>
        <w:r w:rsidRPr="004341A7">
          <w:rPr>
            <w:rFonts w:ascii="Garamond" w:eastAsia="MS Mincho" w:hAnsi="Garamond"/>
            <w:sz w:val="22"/>
            <w:szCs w:val="22"/>
          </w:rPr>
          <w:tab/>
          <w:t>Station code:</w:t>
        </w:r>
      </w:ins>
    </w:p>
    <w:p w:rsidR="000C5833" w:rsidRPr="00500399" w:rsidRDefault="000C5833" w:rsidP="000C5833">
      <w:pPr>
        <w:ind w:left="360"/>
        <w:rPr>
          <w:ins w:id="1175" w:author="Rikke Jeppesen" w:date="2021-04-05T16:00:00Z"/>
          <w:rFonts w:ascii="Garamond" w:eastAsia="MS Mincho" w:hAnsi="Garamond"/>
          <w:sz w:val="16"/>
          <w:szCs w:val="16"/>
        </w:rPr>
      </w:pPr>
    </w:p>
    <w:p w:rsidR="000C5833" w:rsidRPr="004341A7" w:rsidRDefault="000C5833" w:rsidP="000C5833">
      <w:pPr>
        <w:ind w:left="360"/>
        <w:rPr>
          <w:ins w:id="1176" w:author="Rikke Jeppesen" w:date="2021-04-05T16:00:00Z"/>
          <w:rFonts w:ascii="Garamond" w:eastAsia="MS Mincho" w:hAnsi="Garamond"/>
          <w:sz w:val="22"/>
          <w:szCs w:val="22"/>
        </w:rPr>
      </w:pPr>
      <w:proofErr w:type="spellStart"/>
      <w:ins w:id="1177" w:author="Rikke Jeppesen" w:date="2021-04-05T16:00:00Z">
        <w:r>
          <w:rPr>
            <w:rFonts w:ascii="Garamond" w:eastAsia="MS Mincho" w:hAnsi="Garamond"/>
            <w:sz w:val="22"/>
            <w:szCs w:val="22"/>
          </w:rPr>
          <w:lastRenderedPageBreak/>
          <w:t>Azevedo</w:t>
        </w:r>
        <w:proofErr w:type="spellEnd"/>
        <w:r>
          <w:rPr>
            <w:rFonts w:ascii="Garamond" w:eastAsia="MS Mincho" w:hAnsi="Garamond"/>
            <w:sz w:val="22"/>
            <w:szCs w:val="22"/>
          </w:rPr>
          <w:t xml:space="preserve"> Pond</w:t>
        </w:r>
        <w:r>
          <w:rPr>
            <w:rFonts w:ascii="Garamond" w:eastAsia="MS Mincho" w:hAnsi="Garamond"/>
            <w:sz w:val="22"/>
            <w:szCs w:val="22"/>
          </w:rPr>
          <w:tab/>
        </w:r>
        <w:r>
          <w:rPr>
            <w:rFonts w:ascii="Garamond" w:eastAsia="MS Mincho" w:hAnsi="Garamond"/>
            <w:sz w:val="22"/>
            <w:szCs w:val="22"/>
          </w:rPr>
          <w:tab/>
          <w:t>AP</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elkap</w:t>
        </w:r>
        <w:r w:rsidRPr="004341A7">
          <w:rPr>
            <w:rFonts w:ascii="Garamond" w:eastAsia="MS Mincho" w:hAnsi="Garamond"/>
            <w:sz w:val="22"/>
            <w:szCs w:val="22"/>
          </w:rPr>
          <w:t>wq</w:t>
        </w:r>
        <w:proofErr w:type="spellEnd"/>
      </w:ins>
    </w:p>
    <w:p w:rsidR="000C5833" w:rsidRPr="004341A7" w:rsidRDefault="000C5833" w:rsidP="000C5833">
      <w:pPr>
        <w:ind w:left="360"/>
        <w:rPr>
          <w:ins w:id="1178" w:author="Rikke Jeppesen" w:date="2021-04-05T16:00:00Z"/>
          <w:rFonts w:ascii="Garamond" w:eastAsia="MS Mincho" w:hAnsi="Garamond"/>
          <w:sz w:val="22"/>
          <w:szCs w:val="22"/>
        </w:rPr>
      </w:pPr>
      <w:ins w:id="1179" w:author="Rikke Jeppesen" w:date="2021-04-05T16:00:00Z">
        <w:r>
          <w:rPr>
            <w:rFonts w:ascii="Garamond" w:eastAsia="MS Mincho" w:hAnsi="Garamond"/>
            <w:sz w:val="22"/>
            <w:szCs w:val="22"/>
          </w:rPr>
          <w:t>North Marsh</w:t>
        </w:r>
        <w:r>
          <w:rPr>
            <w:rFonts w:ascii="Garamond" w:eastAsia="MS Mincho" w:hAnsi="Garamond"/>
            <w:sz w:val="22"/>
            <w:szCs w:val="22"/>
          </w:rPr>
          <w:tab/>
        </w:r>
        <w:r>
          <w:rPr>
            <w:rFonts w:ascii="Garamond" w:eastAsia="MS Mincho" w:hAnsi="Garamond"/>
            <w:sz w:val="22"/>
            <w:szCs w:val="22"/>
          </w:rPr>
          <w:tab/>
          <w:t>NM</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elknm</w:t>
        </w:r>
        <w:r w:rsidRPr="004341A7">
          <w:rPr>
            <w:rFonts w:ascii="Garamond" w:eastAsia="MS Mincho" w:hAnsi="Garamond"/>
            <w:sz w:val="22"/>
            <w:szCs w:val="22"/>
          </w:rPr>
          <w:t>wq</w:t>
        </w:r>
        <w:proofErr w:type="spellEnd"/>
      </w:ins>
    </w:p>
    <w:p w:rsidR="000C5833" w:rsidRPr="004341A7" w:rsidRDefault="000C5833" w:rsidP="000C5833">
      <w:pPr>
        <w:ind w:left="360"/>
        <w:rPr>
          <w:ins w:id="1180" w:author="Rikke Jeppesen" w:date="2021-04-05T16:00:00Z"/>
          <w:rFonts w:ascii="Garamond" w:eastAsia="MS Mincho" w:hAnsi="Garamond"/>
          <w:sz w:val="22"/>
          <w:szCs w:val="22"/>
        </w:rPr>
      </w:pPr>
      <w:ins w:id="1181" w:author="Rikke Jeppesen" w:date="2021-04-05T16:00:00Z">
        <w:r>
          <w:rPr>
            <w:rFonts w:ascii="Garamond" w:eastAsia="MS Mincho" w:hAnsi="Garamond"/>
            <w:sz w:val="22"/>
            <w:szCs w:val="22"/>
          </w:rPr>
          <w:t>South Marsh</w:t>
        </w:r>
        <w:r>
          <w:rPr>
            <w:rFonts w:ascii="Garamond" w:eastAsia="MS Mincho" w:hAnsi="Garamond"/>
            <w:sz w:val="22"/>
            <w:szCs w:val="22"/>
          </w:rPr>
          <w:tab/>
        </w:r>
        <w:r>
          <w:rPr>
            <w:rFonts w:ascii="Garamond" w:eastAsia="MS Mincho" w:hAnsi="Garamond"/>
            <w:sz w:val="22"/>
            <w:szCs w:val="22"/>
          </w:rPr>
          <w:tab/>
          <w:t>SM</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elksm</w:t>
        </w:r>
        <w:r w:rsidRPr="004341A7">
          <w:rPr>
            <w:rFonts w:ascii="Garamond" w:eastAsia="MS Mincho" w:hAnsi="Garamond"/>
            <w:sz w:val="22"/>
            <w:szCs w:val="22"/>
          </w:rPr>
          <w:t>wq</w:t>
        </w:r>
        <w:proofErr w:type="spellEnd"/>
      </w:ins>
    </w:p>
    <w:p w:rsidR="000C5833" w:rsidRPr="004341A7" w:rsidRDefault="000C5833" w:rsidP="000C5833">
      <w:pPr>
        <w:ind w:left="360"/>
        <w:jc w:val="both"/>
        <w:rPr>
          <w:ins w:id="1182" w:author="Rikke Jeppesen" w:date="2021-04-05T16:00:00Z"/>
          <w:rFonts w:ascii="Garamond" w:eastAsia="MS Mincho" w:hAnsi="Garamond"/>
          <w:sz w:val="22"/>
          <w:szCs w:val="22"/>
        </w:rPr>
      </w:pPr>
      <w:proofErr w:type="spellStart"/>
      <w:ins w:id="1183" w:author="Rikke Jeppesen" w:date="2021-04-05T16:00:00Z">
        <w:r>
          <w:rPr>
            <w:rFonts w:ascii="Garamond" w:eastAsia="MS Mincho" w:hAnsi="Garamond"/>
            <w:sz w:val="22"/>
            <w:szCs w:val="22"/>
          </w:rPr>
          <w:t>Vierra</w:t>
        </w:r>
        <w:proofErr w:type="spellEnd"/>
        <w:r>
          <w:rPr>
            <w:rFonts w:ascii="Garamond" w:eastAsia="MS Mincho" w:hAnsi="Garamond"/>
            <w:sz w:val="22"/>
            <w:szCs w:val="22"/>
          </w:rPr>
          <w:t xml:space="preserve"> Mouth</w:t>
        </w:r>
        <w:r>
          <w:rPr>
            <w:rFonts w:ascii="Garamond" w:eastAsia="MS Mincho" w:hAnsi="Garamond"/>
            <w:sz w:val="22"/>
            <w:szCs w:val="22"/>
          </w:rPr>
          <w:tab/>
        </w:r>
        <w:r>
          <w:rPr>
            <w:rFonts w:ascii="Garamond" w:eastAsia="MS Mincho" w:hAnsi="Garamond"/>
            <w:sz w:val="22"/>
            <w:szCs w:val="22"/>
          </w:rPr>
          <w:tab/>
          <w:t>VM</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elkvm</w:t>
        </w:r>
        <w:r w:rsidRPr="004341A7">
          <w:rPr>
            <w:rFonts w:ascii="Garamond" w:eastAsia="MS Mincho" w:hAnsi="Garamond"/>
            <w:sz w:val="22"/>
            <w:szCs w:val="22"/>
          </w:rPr>
          <w:t>wq</w:t>
        </w:r>
        <w:proofErr w:type="spellEnd"/>
      </w:ins>
    </w:p>
    <w:p w:rsidR="00F8159F" w:rsidRPr="004341A7" w:rsidDel="000C5833" w:rsidRDefault="00F8159F" w:rsidP="00F8159F">
      <w:pPr>
        <w:ind w:left="360"/>
        <w:rPr>
          <w:del w:id="1184" w:author="Rikke Jeppesen" w:date="2021-04-05T16:00:00Z"/>
          <w:rFonts w:ascii="Garamond" w:eastAsia="MS Mincho" w:hAnsi="Garamond"/>
          <w:sz w:val="22"/>
          <w:szCs w:val="22"/>
        </w:rPr>
      </w:pPr>
      <w:del w:id="1185" w:author="Rikke Jeppesen" w:date="2021-04-05T16:00:00Z">
        <w:r w:rsidRPr="004341A7" w:rsidDel="000C5833">
          <w:rPr>
            <w:rFonts w:ascii="Garamond" w:eastAsia="MS Mincho" w:hAnsi="Garamond"/>
            <w:sz w:val="22"/>
            <w:szCs w:val="22"/>
          </w:rPr>
          <w:delText>Sampling station:</w:delText>
        </w:r>
        <w:r w:rsidRPr="004341A7" w:rsidDel="000C5833">
          <w:rPr>
            <w:rFonts w:ascii="Garamond" w:eastAsia="MS Mincho" w:hAnsi="Garamond"/>
            <w:sz w:val="22"/>
            <w:szCs w:val="22"/>
          </w:rPr>
          <w:tab/>
        </w:r>
        <w:r w:rsidRPr="004341A7" w:rsidDel="000C5833">
          <w:rPr>
            <w:rFonts w:ascii="Garamond" w:eastAsia="MS Mincho" w:hAnsi="Garamond"/>
            <w:sz w:val="22"/>
            <w:szCs w:val="22"/>
          </w:rPr>
          <w:tab/>
          <w:delText>Sampling site code:</w:delText>
        </w:r>
        <w:r w:rsidRPr="004341A7" w:rsidDel="000C5833">
          <w:rPr>
            <w:rFonts w:ascii="Garamond" w:eastAsia="MS Mincho" w:hAnsi="Garamond"/>
            <w:sz w:val="22"/>
            <w:szCs w:val="22"/>
          </w:rPr>
          <w:tab/>
          <w:delText>Station code:</w:delText>
        </w:r>
      </w:del>
    </w:p>
    <w:p w:rsidR="00F8159F" w:rsidRPr="00500399" w:rsidDel="000C5833" w:rsidRDefault="00F8159F" w:rsidP="00F8159F">
      <w:pPr>
        <w:ind w:left="360"/>
        <w:rPr>
          <w:del w:id="1186" w:author="Rikke Jeppesen" w:date="2021-04-05T16:00:00Z"/>
          <w:rFonts w:ascii="Garamond" w:eastAsia="MS Mincho" w:hAnsi="Garamond"/>
          <w:sz w:val="16"/>
          <w:szCs w:val="16"/>
        </w:rPr>
      </w:pPr>
    </w:p>
    <w:p w:rsidR="00F8159F" w:rsidRPr="004341A7" w:rsidDel="000C5833" w:rsidRDefault="00F8159F" w:rsidP="00F8159F">
      <w:pPr>
        <w:ind w:left="360"/>
        <w:rPr>
          <w:del w:id="1187" w:author="Rikke Jeppesen" w:date="2021-04-05T16:00:00Z"/>
          <w:rFonts w:ascii="Garamond" w:eastAsia="MS Mincho" w:hAnsi="Garamond"/>
          <w:sz w:val="22"/>
          <w:szCs w:val="22"/>
        </w:rPr>
      </w:pPr>
      <w:del w:id="1188" w:author="Rikke Jeppesen" w:date="2021-04-05T16:00:00Z">
        <w:r w:rsidRPr="004341A7" w:rsidDel="000C5833">
          <w:rPr>
            <w:rFonts w:ascii="Garamond" w:eastAsia="MS Mincho" w:hAnsi="Garamond"/>
            <w:sz w:val="22"/>
            <w:szCs w:val="22"/>
          </w:rPr>
          <w:delText>Sengstacken Arm</w:delText>
        </w:r>
        <w:r w:rsidRPr="004341A7" w:rsidDel="000C5833">
          <w:rPr>
            <w:rFonts w:ascii="Garamond" w:eastAsia="MS Mincho" w:hAnsi="Garamond"/>
            <w:sz w:val="22"/>
            <w:szCs w:val="22"/>
          </w:rPr>
          <w:tab/>
        </w:r>
        <w:r w:rsidRPr="004341A7" w:rsidDel="000C5833">
          <w:rPr>
            <w:rFonts w:ascii="Garamond" w:eastAsia="MS Mincho" w:hAnsi="Garamond"/>
            <w:sz w:val="22"/>
            <w:szCs w:val="22"/>
          </w:rPr>
          <w:tab/>
          <w:delText>SE</w:delText>
        </w:r>
        <w:r w:rsidRPr="004341A7" w:rsidDel="000C5833">
          <w:rPr>
            <w:rFonts w:ascii="Garamond" w:eastAsia="MS Mincho" w:hAnsi="Garamond"/>
            <w:sz w:val="22"/>
            <w:szCs w:val="22"/>
          </w:rPr>
          <w:tab/>
        </w:r>
        <w:r w:rsidRPr="004341A7" w:rsidDel="000C5833">
          <w:rPr>
            <w:rFonts w:ascii="Garamond" w:eastAsia="MS Mincho" w:hAnsi="Garamond"/>
            <w:sz w:val="22"/>
            <w:szCs w:val="22"/>
          </w:rPr>
          <w:tab/>
        </w:r>
        <w:r w:rsidRPr="004341A7" w:rsidDel="000C5833">
          <w:rPr>
            <w:rFonts w:ascii="Garamond" w:eastAsia="MS Mincho" w:hAnsi="Garamond"/>
            <w:sz w:val="22"/>
            <w:szCs w:val="22"/>
          </w:rPr>
          <w:tab/>
          <w:delText>sossewq</w:delText>
        </w:r>
      </w:del>
    </w:p>
    <w:p w:rsidR="00F8159F" w:rsidRPr="004341A7" w:rsidDel="000C5833" w:rsidRDefault="00F8159F" w:rsidP="00F8159F">
      <w:pPr>
        <w:ind w:left="360"/>
        <w:rPr>
          <w:del w:id="1189" w:author="Rikke Jeppesen" w:date="2021-04-05T16:00:00Z"/>
          <w:rFonts w:ascii="Garamond" w:eastAsia="MS Mincho" w:hAnsi="Garamond"/>
          <w:sz w:val="22"/>
          <w:szCs w:val="22"/>
        </w:rPr>
      </w:pPr>
      <w:del w:id="1190" w:author="Rikke Jeppesen" w:date="2021-04-05T16:00:00Z">
        <w:r w:rsidRPr="004341A7" w:rsidDel="000C5833">
          <w:rPr>
            <w:rFonts w:ascii="Garamond" w:eastAsia="MS Mincho" w:hAnsi="Garamond"/>
            <w:sz w:val="22"/>
            <w:szCs w:val="22"/>
          </w:rPr>
          <w:delText>Winchester Arm</w:delText>
        </w:r>
        <w:r w:rsidRPr="004341A7" w:rsidDel="000C5833">
          <w:rPr>
            <w:rFonts w:ascii="Garamond" w:eastAsia="MS Mincho" w:hAnsi="Garamond"/>
            <w:sz w:val="22"/>
            <w:szCs w:val="22"/>
          </w:rPr>
          <w:tab/>
        </w:r>
        <w:r w:rsidRPr="004341A7" w:rsidDel="000C5833">
          <w:rPr>
            <w:rFonts w:ascii="Garamond" w:eastAsia="MS Mincho" w:hAnsi="Garamond"/>
            <w:sz w:val="22"/>
            <w:szCs w:val="22"/>
          </w:rPr>
          <w:tab/>
          <w:delText>WI</w:delText>
        </w:r>
        <w:r w:rsidRPr="004341A7" w:rsidDel="000C5833">
          <w:rPr>
            <w:rFonts w:ascii="Garamond" w:eastAsia="MS Mincho" w:hAnsi="Garamond"/>
            <w:sz w:val="22"/>
            <w:szCs w:val="22"/>
          </w:rPr>
          <w:tab/>
        </w:r>
        <w:r w:rsidRPr="004341A7" w:rsidDel="000C5833">
          <w:rPr>
            <w:rFonts w:ascii="Garamond" w:eastAsia="MS Mincho" w:hAnsi="Garamond"/>
            <w:sz w:val="22"/>
            <w:szCs w:val="22"/>
          </w:rPr>
          <w:tab/>
        </w:r>
        <w:r w:rsidRPr="004341A7" w:rsidDel="000C5833">
          <w:rPr>
            <w:rFonts w:ascii="Garamond" w:eastAsia="MS Mincho" w:hAnsi="Garamond"/>
            <w:sz w:val="22"/>
            <w:szCs w:val="22"/>
          </w:rPr>
          <w:tab/>
          <w:delText>soswiwq</w:delText>
        </w:r>
      </w:del>
    </w:p>
    <w:p w:rsidR="00F8159F" w:rsidRPr="004341A7" w:rsidDel="000C5833" w:rsidRDefault="00F8159F" w:rsidP="00F8159F">
      <w:pPr>
        <w:ind w:left="360"/>
        <w:rPr>
          <w:del w:id="1191" w:author="Rikke Jeppesen" w:date="2021-04-05T16:00:00Z"/>
          <w:rFonts w:ascii="Garamond" w:eastAsia="MS Mincho" w:hAnsi="Garamond"/>
          <w:sz w:val="22"/>
          <w:szCs w:val="22"/>
        </w:rPr>
      </w:pPr>
      <w:del w:id="1192" w:author="Rikke Jeppesen" w:date="2021-04-05T16:00:00Z">
        <w:r w:rsidRPr="004341A7" w:rsidDel="000C5833">
          <w:rPr>
            <w:rFonts w:ascii="Garamond" w:eastAsia="MS Mincho" w:hAnsi="Garamond"/>
            <w:sz w:val="22"/>
            <w:szCs w:val="22"/>
          </w:rPr>
          <w:delText>Valino Island</w:delText>
        </w:r>
        <w:r w:rsidRPr="004341A7" w:rsidDel="000C5833">
          <w:rPr>
            <w:rFonts w:ascii="Garamond" w:eastAsia="MS Mincho" w:hAnsi="Garamond"/>
            <w:sz w:val="22"/>
            <w:szCs w:val="22"/>
          </w:rPr>
          <w:tab/>
        </w:r>
        <w:r w:rsidRPr="004341A7" w:rsidDel="000C5833">
          <w:rPr>
            <w:rFonts w:ascii="Garamond" w:eastAsia="MS Mincho" w:hAnsi="Garamond"/>
            <w:sz w:val="22"/>
            <w:szCs w:val="22"/>
          </w:rPr>
          <w:tab/>
          <w:delText>VA</w:delText>
        </w:r>
        <w:r w:rsidRPr="004341A7" w:rsidDel="000C5833">
          <w:rPr>
            <w:rFonts w:ascii="Garamond" w:eastAsia="MS Mincho" w:hAnsi="Garamond"/>
            <w:sz w:val="22"/>
            <w:szCs w:val="22"/>
          </w:rPr>
          <w:tab/>
        </w:r>
        <w:r w:rsidRPr="004341A7" w:rsidDel="000C5833">
          <w:rPr>
            <w:rFonts w:ascii="Garamond" w:eastAsia="MS Mincho" w:hAnsi="Garamond"/>
            <w:sz w:val="22"/>
            <w:szCs w:val="22"/>
          </w:rPr>
          <w:tab/>
        </w:r>
        <w:r w:rsidRPr="004341A7" w:rsidDel="000C5833">
          <w:rPr>
            <w:rFonts w:ascii="Garamond" w:eastAsia="MS Mincho" w:hAnsi="Garamond"/>
            <w:sz w:val="22"/>
            <w:szCs w:val="22"/>
          </w:rPr>
          <w:tab/>
          <w:delText>sosvawq</w:delText>
        </w:r>
      </w:del>
    </w:p>
    <w:p w:rsidR="00F8159F" w:rsidRPr="004341A7" w:rsidDel="000C5833" w:rsidRDefault="00F8159F" w:rsidP="00F8159F">
      <w:pPr>
        <w:ind w:left="360"/>
        <w:jc w:val="both"/>
        <w:rPr>
          <w:del w:id="1193" w:author="Rikke Jeppesen" w:date="2021-04-05T16:00:00Z"/>
          <w:rFonts w:ascii="Garamond" w:eastAsia="MS Mincho" w:hAnsi="Garamond"/>
          <w:sz w:val="22"/>
          <w:szCs w:val="22"/>
        </w:rPr>
      </w:pPr>
      <w:del w:id="1194" w:author="Rikke Jeppesen" w:date="2021-04-05T16:00:00Z">
        <w:r w:rsidRPr="004341A7" w:rsidDel="000C5833">
          <w:rPr>
            <w:rFonts w:ascii="Garamond" w:eastAsia="MS Mincho" w:hAnsi="Garamond"/>
            <w:sz w:val="22"/>
            <w:szCs w:val="22"/>
          </w:rPr>
          <w:delText>Charleston Bridge</w:delText>
        </w:r>
        <w:r w:rsidRPr="004341A7" w:rsidDel="000C5833">
          <w:rPr>
            <w:rFonts w:ascii="Garamond" w:eastAsia="MS Mincho" w:hAnsi="Garamond"/>
            <w:sz w:val="22"/>
            <w:szCs w:val="22"/>
          </w:rPr>
          <w:tab/>
        </w:r>
        <w:r w:rsidRPr="004341A7" w:rsidDel="000C5833">
          <w:rPr>
            <w:rFonts w:ascii="Garamond" w:eastAsia="MS Mincho" w:hAnsi="Garamond"/>
            <w:sz w:val="22"/>
            <w:szCs w:val="22"/>
          </w:rPr>
          <w:tab/>
          <w:delText>CH</w:delText>
        </w:r>
        <w:r w:rsidRPr="004341A7" w:rsidDel="000C5833">
          <w:rPr>
            <w:rFonts w:ascii="Garamond" w:eastAsia="MS Mincho" w:hAnsi="Garamond"/>
            <w:sz w:val="22"/>
            <w:szCs w:val="22"/>
          </w:rPr>
          <w:tab/>
        </w:r>
        <w:r w:rsidRPr="004341A7" w:rsidDel="000C5833">
          <w:rPr>
            <w:rFonts w:ascii="Garamond" w:eastAsia="MS Mincho" w:hAnsi="Garamond"/>
            <w:sz w:val="22"/>
            <w:szCs w:val="22"/>
          </w:rPr>
          <w:tab/>
        </w:r>
        <w:r w:rsidRPr="004341A7" w:rsidDel="000C5833">
          <w:rPr>
            <w:rFonts w:ascii="Garamond" w:eastAsia="MS Mincho" w:hAnsi="Garamond"/>
            <w:sz w:val="22"/>
            <w:szCs w:val="22"/>
          </w:rPr>
          <w:tab/>
          <w:delText>soschwq</w:delText>
        </w:r>
      </w:del>
    </w:p>
    <w:p w:rsidR="00BB13EA" w:rsidRDefault="00BB13EA" w:rsidP="006224B0">
      <w:pPr>
        <w:jc w:val="both"/>
        <w:rPr>
          <w:rFonts w:ascii="Garamond" w:eastAsia="MS Mincho" w:hAnsi="Garamond"/>
          <w:sz w:val="22"/>
          <w:szCs w:val="22"/>
        </w:rPr>
      </w:pPr>
    </w:p>
    <w:p w:rsidR="00F23B71" w:rsidRDefault="00B4483D" w:rsidP="006224B0">
      <w:pPr>
        <w:jc w:val="both"/>
        <w:rPr>
          <w:rFonts w:ascii="Garamond" w:hAnsi="Garamond"/>
          <w:b/>
          <w:bCs/>
          <w:sz w:val="22"/>
          <w:szCs w:val="22"/>
        </w:rPr>
      </w:pPr>
      <w:r w:rsidRPr="004341A7">
        <w:rPr>
          <w:rFonts w:ascii="Garamond" w:hAnsi="Garamond"/>
          <w:b/>
          <w:bCs/>
          <w:sz w:val="22"/>
          <w:szCs w:val="22"/>
        </w:rPr>
        <w:t xml:space="preserve">11)  </w:t>
      </w:r>
      <w:r w:rsidR="00F8159F" w:rsidRPr="004341A7">
        <w:rPr>
          <w:rFonts w:ascii="Garamond" w:hAnsi="Garamond"/>
          <w:b/>
          <w:bCs/>
          <w:sz w:val="22"/>
          <w:szCs w:val="22"/>
        </w:rPr>
        <w:t xml:space="preserve">QAQC </w:t>
      </w:r>
      <w:r w:rsidR="00F32C85" w:rsidRPr="004341A7">
        <w:rPr>
          <w:rFonts w:ascii="Garamond" w:hAnsi="Garamond"/>
          <w:b/>
          <w:bCs/>
          <w:sz w:val="22"/>
          <w:szCs w:val="22"/>
        </w:rPr>
        <w:t>flag definitions</w:t>
      </w:r>
      <w:del w:id="1195" w:author="Rikke Jeppesen" w:date="2021-04-15T11:48:00Z">
        <w:r w:rsidR="00F32C85" w:rsidRPr="004341A7" w:rsidDel="00FF6591">
          <w:rPr>
            <w:rFonts w:ascii="Garamond" w:hAnsi="Garamond"/>
            <w:b/>
            <w:bCs/>
            <w:sz w:val="22"/>
            <w:szCs w:val="22"/>
          </w:rPr>
          <w:delText xml:space="preserve"> </w:delText>
        </w:r>
        <w:r w:rsidR="00E13A30" w:rsidRPr="004341A7" w:rsidDel="00FF6591">
          <w:rPr>
            <w:rFonts w:ascii="Garamond" w:hAnsi="Garamond"/>
            <w:b/>
            <w:bCs/>
            <w:sz w:val="22"/>
            <w:szCs w:val="22"/>
          </w:rPr>
          <w:delText>–</w:delText>
        </w:r>
        <w:r w:rsidR="00F8159F" w:rsidRPr="004341A7" w:rsidDel="00FF6591">
          <w:rPr>
            <w:rFonts w:ascii="Garamond" w:hAnsi="Garamond"/>
            <w:b/>
            <w:bCs/>
            <w:sz w:val="22"/>
            <w:szCs w:val="22"/>
          </w:rPr>
          <w:delText xml:space="preserve"> </w:delText>
        </w:r>
      </w:del>
    </w:p>
    <w:p w:rsidR="00C40AD6" w:rsidRPr="004341A7" w:rsidDel="000C5833" w:rsidRDefault="00F23B71" w:rsidP="006224B0">
      <w:pPr>
        <w:jc w:val="both"/>
        <w:rPr>
          <w:del w:id="1196" w:author="Rikke Jeppesen" w:date="2021-04-05T16:01:00Z"/>
          <w:rFonts w:ascii="Garamond" w:hAnsi="Garamond"/>
          <w:b/>
          <w:bCs/>
          <w:i/>
          <w:sz w:val="22"/>
          <w:szCs w:val="22"/>
          <w:u w:val="single"/>
        </w:rPr>
      </w:pPr>
      <w:del w:id="1197" w:author="Rikke Jeppesen" w:date="2021-04-05T16:01:00Z">
        <w:r w:rsidDel="000C5833">
          <w:rPr>
            <w:rFonts w:ascii="Garamond" w:hAnsi="Garamond"/>
            <w:sz w:val="22"/>
            <w:szCs w:val="22"/>
          </w:rPr>
          <w:delText>[</w:delText>
        </w:r>
        <w:r w:rsidRPr="00BD482B" w:rsidDel="000C5833">
          <w:rPr>
            <w:rFonts w:ascii="Garamond" w:hAnsi="Garamond"/>
            <w:sz w:val="22"/>
            <w:szCs w:val="22"/>
          </w:rPr>
          <w:delText>Instructions/Remove:</w:delText>
        </w:r>
        <w:r w:rsidDel="000C5833">
          <w:rPr>
            <w:rFonts w:ascii="Garamond" w:hAnsi="Garamond"/>
            <w:sz w:val="22"/>
            <w:szCs w:val="22"/>
          </w:rPr>
          <w:delText xml:space="preserve"> </w:delText>
        </w:r>
        <w:r w:rsidR="00E13A30" w:rsidRPr="004341A7" w:rsidDel="000C5833">
          <w:rPr>
            <w:rFonts w:ascii="Garamond" w:hAnsi="Garamond"/>
            <w:bCs/>
            <w:sz w:val="22"/>
            <w:szCs w:val="22"/>
          </w:rPr>
          <w:delText>This section details the automated and secondary QA</w:delText>
        </w:r>
        <w:r w:rsidR="00E63587" w:rsidRPr="004341A7" w:rsidDel="000C5833">
          <w:rPr>
            <w:rFonts w:ascii="Garamond" w:hAnsi="Garamond"/>
            <w:bCs/>
            <w:sz w:val="22"/>
            <w:szCs w:val="22"/>
          </w:rPr>
          <w:delText>Q</w:delText>
        </w:r>
        <w:r w:rsidR="00E13A30" w:rsidRPr="004341A7" w:rsidDel="000C5833">
          <w:rPr>
            <w:rFonts w:ascii="Garamond" w:hAnsi="Garamond"/>
            <w:bCs/>
            <w:sz w:val="22"/>
            <w:szCs w:val="22"/>
          </w:rPr>
          <w:delText xml:space="preserve">C flag definitions. </w:delText>
        </w:r>
        <w:r w:rsidR="0019352E" w:rsidRPr="004341A7" w:rsidDel="000C5833">
          <w:rPr>
            <w:rFonts w:ascii="Garamond" w:hAnsi="Garamond"/>
            <w:bCs/>
            <w:sz w:val="22"/>
            <w:szCs w:val="22"/>
          </w:rPr>
          <w:delText xml:space="preserve"> </w:delText>
        </w:r>
        <w:r w:rsidR="00E13A30" w:rsidRPr="004341A7" w:rsidDel="000C5833">
          <w:rPr>
            <w:rFonts w:ascii="Garamond" w:hAnsi="Garamond"/>
            <w:bCs/>
            <w:sz w:val="22"/>
            <w:szCs w:val="22"/>
            <w:u w:val="single"/>
          </w:rPr>
          <w:delText>Include the following excerp</w:delText>
        </w:r>
        <w:r w:rsidR="00E649D6" w:rsidRPr="004341A7" w:rsidDel="000C5833">
          <w:rPr>
            <w:rFonts w:ascii="Garamond" w:hAnsi="Garamond"/>
            <w:bCs/>
            <w:sz w:val="22"/>
            <w:szCs w:val="22"/>
            <w:u w:val="single"/>
          </w:rPr>
          <w:delText>t</w:delText>
        </w:r>
        <w:r w:rsidR="00506648" w:rsidDel="000C5833">
          <w:rPr>
            <w:rFonts w:ascii="Garamond" w:hAnsi="Garamond"/>
            <w:b/>
            <w:bCs/>
            <w:sz w:val="22"/>
            <w:szCs w:val="22"/>
            <w:u w:val="single"/>
          </w:rPr>
          <w:delText>.</w:delText>
        </w:r>
        <w:r w:rsidRPr="005E3DD1" w:rsidDel="000C5833">
          <w:rPr>
            <w:rFonts w:ascii="Garamond" w:hAnsi="Garamond"/>
            <w:bCs/>
            <w:sz w:val="22"/>
            <w:szCs w:val="22"/>
          </w:rPr>
          <w:delText>]</w:delText>
        </w:r>
      </w:del>
    </w:p>
    <w:p w:rsidR="00C40AD6" w:rsidRPr="004341A7" w:rsidRDefault="00C40AD6">
      <w:pPr>
        <w:pStyle w:val="HTMLPreformatted"/>
        <w:rPr>
          <w:rFonts w:ascii="Garamond" w:hAnsi="Garamond"/>
          <w:bCs/>
          <w:sz w:val="22"/>
          <w:szCs w:val="22"/>
        </w:rPr>
      </w:pPr>
    </w:p>
    <w:p w:rsidR="00F8159F" w:rsidRPr="004341A7" w:rsidRDefault="00C40AD6" w:rsidP="005E3DD1">
      <w:pPr>
        <w:pStyle w:val="HTMLPreformatted"/>
        <w:ind w:left="540" w:right="576"/>
        <w:jc w:val="both"/>
        <w:rPr>
          <w:rFonts w:ascii="Garamond" w:hAnsi="Garamond"/>
          <w:bCs/>
          <w:sz w:val="22"/>
          <w:szCs w:val="22"/>
        </w:rPr>
      </w:pPr>
      <w:r w:rsidRPr="004341A7">
        <w:rPr>
          <w:rFonts w:ascii="Garamond" w:hAnsi="Garamond"/>
          <w:bCs/>
          <w:sz w:val="22"/>
          <w:szCs w:val="22"/>
        </w:rPr>
        <w:t>Q</w:t>
      </w:r>
      <w:r w:rsidR="00BE5EF8" w:rsidRPr="004341A7">
        <w:rPr>
          <w:rFonts w:ascii="Garamond" w:hAnsi="Garamond"/>
          <w:bCs/>
          <w:sz w:val="22"/>
          <w:szCs w:val="22"/>
        </w:rPr>
        <w:t>A</w:t>
      </w:r>
      <w:r w:rsidRPr="004341A7">
        <w:rPr>
          <w:rFonts w:ascii="Garamond" w:hAnsi="Garamond"/>
          <w:bCs/>
          <w:sz w:val="22"/>
          <w:szCs w:val="22"/>
        </w:rPr>
        <w:t xml:space="preserve">QC flags </w:t>
      </w:r>
      <w:r w:rsidR="00BE5EF8" w:rsidRPr="004341A7">
        <w:rPr>
          <w:rFonts w:ascii="Garamond" w:hAnsi="Garamond"/>
          <w:bCs/>
          <w:sz w:val="22"/>
          <w:szCs w:val="22"/>
        </w:rPr>
        <w:t xml:space="preserve">provide </w:t>
      </w:r>
      <w:r w:rsidR="006C17BB" w:rsidRPr="004341A7">
        <w:rPr>
          <w:rFonts w:ascii="Garamond" w:hAnsi="Garamond"/>
          <w:bCs/>
          <w:sz w:val="22"/>
          <w:szCs w:val="22"/>
        </w:rPr>
        <w:t>documentation</w:t>
      </w:r>
      <w:r w:rsidR="00BE5EF8" w:rsidRPr="004341A7">
        <w:rPr>
          <w:rFonts w:ascii="Garamond" w:hAnsi="Garamond"/>
          <w:bCs/>
          <w:sz w:val="22"/>
          <w:szCs w:val="22"/>
        </w:rPr>
        <w:t xml:space="preserve"> </w:t>
      </w:r>
      <w:r w:rsidR="006C17BB" w:rsidRPr="004341A7">
        <w:rPr>
          <w:rFonts w:ascii="Garamond" w:hAnsi="Garamond"/>
          <w:bCs/>
          <w:sz w:val="22"/>
          <w:szCs w:val="22"/>
        </w:rPr>
        <w:t>of</w:t>
      </w:r>
      <w:r w:rsidR="00BE5EF8" w:rsidRPr="004341A7">
        <w:rPr>
          <w:rFonts w:ascii="Garamond" w:hAnsi="Garamond"/>
          <w:bCs/>
          <w:sz w:val="22"/>
          <w:szCs w:val="22"/>
        </w:rPr>
        <w:t xml:space="preserve"> the data and </w:t>
      </w:r>
      <w:r w:rsidRPr="004341A7">
        <w:rPr>
          <w:rFonts w:ascii="Garamond" w:hAnsi="Garamond"/>
          <w:bCs/>
          <w:sz w:val="22"/>
          <w:szCs w:val="22"/>
        </w:rPr>
        <w:t>are applied to individual data points by insertion into the</w:t>
      </w:r>
      <w:r w:rsidR="00733D82" w:rsidRPr="004341A7">
        <w:rPr>
          <w:rFonts w:ascii="Garamond" w:hAnsi="Garamond"/>
          <w:bCs/>
          <w:sz w:val="22"/>
          <w:szCs w:val="22"/>
        </w:rPr>
        <w:t xml:space="preserve"> parameter’s</w:t>
      </w:r>
      <w:r w:rsidRPr="004341A7">
        <w:rPr>
          <w:rFonts w:ascii="Garamond" w:hAnsi="Garamond"/>
          <w:bCs/>
          <w:sz w:val="22"/>
          <w:szCs w:val="22"/>
        </w:rPr>
        <w:t xml:space="preserve"> associated flag column</w:t>
      </w:r>
      <w:r w:rsidR="00733D82" w:rsidRPr="004341A7">
        <w:rPr>
          <w:rFonts w:ascii="Garamond" w:hAnsi="Garamond"/>
          <w:bCs/>
          <w:sz w:val="22"/>
          <w:szCs w:val="22"/>
        </w:rPr>
        <w:t xml:space="preserve"> (header preceded by an F_)</w:t>
      </w:r>
      <w:r w:rsidRPr="004341A7">
        <w:rPr>
          <w:rFonts w:ascii="Garamond" w:hAnsi="Garamond"/>
          <w:bCs/>
          <w:sz w:val="22"/>
          <w:szCs w:val="22"/>
        </w:rPr>
        <w:t xml:space="preserve">.  </w:t>
      </w:r>
      <w:r w:rsidR="00BE5EF8" w:rsidRPr="004341A7">
        <w:rPr>
          <w:rFonts w:ascii="Garamond" w:hAnsi="Garamond"/>
          <w:bCs/>
          <w:sz w:val="22"/>
          <w:szCs w:val="22"/>
        </w:rPr>
        <w:t xml:space="preserve">During </w:t>
      </w:r>
      <w:r w:rsidR="00DA3E2A" w:rsidRPr="004341A7">
        <w:rPr>
          <w:rFonts w:ascii="Garamond" w:hAnsi="Garamond"/>
          <w:bCs/>
          <w:sz w:val="22"/>
          <w:szCs w:val="22"/>
        </w:rPr>
        <w:t>p</w:t>
      </w:r>
      <w:r w:rsidR="00BE5EF8" w:rsidRPr="004341A7">
        <w:rPr>
          <w:rFonts w:ascii="Garamond" w:hAnsi="Garamond"/>
          <w:bCs/>
          <w:sz w:val="22"/>
          <w:szCs w:val="22"/>
        </w:rPr>
        <w:t xml:space="preserve">rimary </w:t>
      </w:r>
      <w:r w:rsidR="00DA3E2A" w:rsidRPr="004341A7">
        <w:rPr>
          <w:rFonts w:ascii="Garamond" w:hAnsi="Garamond"/>
          <w:bCs/>
          <w:sz w:val="22"/>
          <w:szCs w:val="22"/>
        </w:rPr>
        <w:t>a</w:t>
      </w:r>
      <w:r w:rsidR="00BE5EF8" w:rsidRPr="004341A7">
        <w:rPr>
          <w:rFonts w:ascii="Garamond" w:hAnsi="Garamond"/>
          <w:bCs/>
          <w:sz w:val="22"/>
          <w:szCs w:val="22"/>
        </w:rPr>
        <w:t>utomated QA</w:t>
      </w:r>
      <w:r w:rsidRPr="004341A7">
        <w:rPr>
          <w:rFonts w:ascii="Garamond" w:hAnsi="Garamond"/>
          <w:bCs/>
          <w:sz w:val="22"/>
          <w:szCs w:val="22"/>
        </w:rPr>
        <w:t>QC</w:t>
      </w:r>
      <w:r w:rsidR="00BE5EF8" w:rsidRPr="004341A7">
        <w:rPr>
          <w:rFonts w:ascii="Garamond" w:hAnsi="Garamond"/>
          <w:bCs/>
          <w:sz w:val="22"/>
          <w:szCs w:val="22"/>
        </w:rPr>
        <w:t xml:space="preserve"> (performed by the CDMO)</w:t>
      </w:r>
      <w:r w:rsidRPr="004341A7">
        <w:rPr>
          <w:rFonts w:ascii="Garamond" w:hAnsi="Garamond"/>
          <w:bCs/>
          <w:sz w:val="22"/>
          <w:szCs w:val="22"/>
        </w:rPr>
        <w:t xml:space="preserve">, -5, -4, </w:t>
      </w:r>
      <w:r w:rsidR="00763370">
        <w:rPr>
          <w:rFonts w:ascii="Garamond" w:hAnsi="Garamond"/>
          <w:bCs/>
          <w:sz w:val="22"/>
          <w:szCs w:val="22"/>
        </w:rPr>
        <w:t xml:space="preserve">and </w:t>
      </w:r>
      <w:r w:rsidRPr="004341A7">
        <w:rPr>
          <w:rFonts w:ascii="Garamond" w:hAnsi="Garamond"/>
          <w:bCs/>
          <w:sz w:val="22"/>
          <w:szCs w:val="22"/>
        </w:rPr>
        <w:t xml:space="preserve">-2 </w:t>
      </w:r>
      <w:r w:rsidR="00763370">
        <w:rPr>
          <w:rFonts w:ascii="Garamond" w:hAnsi="Garamond"/>
          <w:bCs/>
          <w:sz w:val="22"/>
          <w:szCs w:val="22"/>
        </w:rPr>
        <w:t xml:space="preserve">flags </w:t>
      </w:r>
      <w:r w:rsidRPr="004341A7">
        <w:rPr>
          <w:rFonts w:ascii="Garamond" w:hAnsi="Garamond"/>
          <w:bCs/>
          <w:sz w:val="22"/>
          <w:szCs w:val="22"/>
        </w:rPr>
        <w:t>are applied automatically</w:t>
      </w:r>
      <w:r w:rsidR="00BE5EF8" w:rsidRPr="004341A7">
        <w:rPr>
          <w:rFonts w:ascii="Garamond" w:hAnsi="Garamond"/>
          <w:bCs/>
          <w:sz w:val="22"/>
          <w:szCs w:val="22"/>
        </w:rPr>
        <w:t xml:space="preserve"> to indicate data that is </w:t>
      </w:r>
      <w:r w:rsidR="00F66033">
        <w:rPr>
          <w:rFonts w:ascii="Garamond" w:hAnsi="Garamond"/>
          <w:bCs/>
          <w:sz w:val="22"/>
          <w:szCs w:val="22"/>
        </w:rPr>
        <w:t xml:space="preserve">missing and </w:t>
      </w:r>
      <w:r w:rsidR="00BE5EF8" w:rsidRPr="004341A7">
        <w:rPr>
          <w:rFonts w:ascii="Garamond" w:hAnsi="Garamond"/>
          <w:bCs/>
          <w:sz w:val="22"/>
          <w:szCs w:val="22"/>
        </w:rPr>
        <w:t>above or below sensor range.  A</w:t>
      </w:r>
      <w:r w:rsidRPr="004341A7">
        <w:rPr>
          <w:rFonts w:ascii="Garamond" w:hAnsi="Garamond"/>
          <w:bCs/>
          <w:sz w:val="22"/>
          <w:szCs w:val="22"/>
        </w:rPr>
        <w:t>ll remaining data</w:t>
      </w:r>
      <w:r w:rsidR="00BE5EF8" w:rsidRPr="004341A7">
        <w:rPr>
          <w:rFonts w:ascii="Garamond" w:hAnsi="Garamond"/>
          <w:bCs/>
          <w:sz w:val="22"/>
          <w:szCs w:val="22"/>
        </w:rPr>
        <w:t xml:space="preserve"> are then </w:t>
      </w:r>
      <w:r w:rsidRPr="004341A7">
        <w:rPr>
          <w:rFonts w:ascii="Garamond" w:hAnsi="Garamond"/>
          <w:bCs/>
          <w:sz w:val="22"/>
          <w:szCs w:val="22"/>
        </w:rPr>
        <w:t xml:space="preserve">flagged </w:t>
      </w:r>
      <w:r w:rsidR="00BE5EF8" w:rsidRPr="004341A7">
        <w:rPr>
          <w:rFonts w:ascii="Garamond" w:hAnsi="Garamond"/>
          <w:bCs/>
          <w:sz w:val="22"/>
          <w:szCs w:val="22"/>
        </w:rPr>
        <w:t>0</w:t>
      </w:r>
      <w:r w:rsidR="00F66033">
        <w:rPr>
          <w:rFonts w:ascii="Garamond" w:hAnsi="Garamond"/>
          <w:bCs/>
          <w:sz w:val="22"/>
          <w:szCs w:val="22"/>
        </w:rPr>
        <w:t>, passing initial QAQC checks</w:t>
      </w:r>
      <w:r w:rsidRPr="004341A7">
        <w:rPr>
          <w:rFonts w:ascii="Garamond" w:hAnsi="Garamond"/>
          <w:bCs/>
          <w:sz w:val="22"/>
          <w:szCs w:val="22"/>
        </w:rPr>
        <w:t>.   D</w:t>
      </w:r>
      <w:r w:rsidR="00BE5EF8" w:rsidRPr="004341A7">
        <w:rPr>
          <w:rFonts w:ascii="Garamond" w:hAnsi="Garamond"/>
          <w:bCs/>
          <w:sz w:val="22"/>
          <w:szCs w:val="22"/>
        </w:rPr>
        <w:t xml:space="preserve">uring </w:t>
      </w:r>
      <w:r w:rsidR="00DA3E2A" w:rsidRPr="004341A7">
        <w:rPr>
          <w:rFonts w:ascii="Garamond" w:hAnsi="Garamond"/>
          <w:bCs/>
          <w:sz w:val="22"/>
          <w:szCs w:val="22"/>
        </w:rPr>
        <w:t>s</w:t>
      </w:r>
      <w:r w:rsidR="00BE5EF8" w:rsidRPr="004341A7">
        <w:rPr>
          <w:rFonts w:ascii="Garamond" w:hAnsi="Garamond"/>
          <w:bCs/>
          <w:sz w:val="22"/>
          <w:szCs w:val="22"/>
        </w:rPr>
        <w:t xml:space="preserve">econdary and </w:t>
      </w:r>
      <w:r w:rsidR="00DA3E2A" w:rsidRPr="004341A7">
        <w:rPr>
          <w:rFonts w:ascii="Garamond" w:hAnsi="Garamond"/>
          <w:bCs/>
          <w:sz w:val="22"/>
          <w:szCs w:val="22"/>
        </w:rPr>
        <w:t>t</w:t>
      </w:r>
      <w:r w:rsidR="00BE5EF8" w:rsidRPr="004341A7">
        <w:rPr>
          <w:rFonts w:ascii="Garamond" w:hAnsi="Garamond"/>
          <w:bCs/>
          <w:sz w:val="22"/>
          <w:szCs w:val="22"/>
        </w:rPr>
        <w:t>ertiary QA</w:t>
      </w:r>
      <w:r w:rsidRPr="004341A7">
        <w:rPr>
          <w:rFonts w:ascii="Garamond" w:hAnsi="Garamond"/>
          <w:bCs/>
          <w:sz w:val="22"/>
          <w:szCs w:val="22"/>
        </w:rPr>
        <w:t xml:space="preserve">QC 1, -3, and 5 flags may be used to note data as suspect, </w:t>
      </w:r>
      <w:r w:rsidR="006C17BB" w:rsidRPr="004341A7">
        <w:rPr>
          <w:rFonts w:ascii="Garamond" w:hAnsi="Garamond"/>
          <w:bCs/>
          <w:sz w:val="22"/>
          <w:szCs w:val="22"/>
        </w:rPr>
        <w:t>rejected</w:t>
      </w:r>
      <w:r w:rsidR="00733D82" w:rsidRPr="004341A7">
        <w:rPr>
          <w:rFonts w:ascii="Garamond" w:hAnsi="Garamond"/>
          <w:bCs/>
          <w:sz w:val="22"/>
          <w:szCs w:val="22"/>
        </w:rPr>
        <w:t xml:space="preserve"> due to QAQC</w:t>
      </w:r>
      <w:r w:rsidR="006C17BB" w:rsidRPr="004341A7">
        <w:rPr>
          <w:rFonts w:ascii="Garamond" w:hAnsi="Garamond"/>
          <w:bCs/>
          <w:sz w:val="22"/>
          <w:szCs w:val="22"/>
        </w:rPr>
        <w:t xml:space="preserve">, or </w:t>
      </w:r>
      <w:r w:rsidRPr="004341A7">
        <w:rPr>
          <w:rFonts w:ascii="Garamond" w:hAnsi="Garamond"/>
          <w:bCs/>
          <w:sz w:val="22"/>
          <w:szCs w:val="22"/>
        </w:rPr>
        <w:t>corrected.</w:t>
      </w:r>
    </w:p>
    <w:p w:rsidR="00B4483D" w:rsidRPr="00500399" w:rsidRDefault="00B4483D" w:rsidP="005E3DD1">
      <w:pPr>
        <w:pStyle w:val="HTMLPreformatted"/>
        <w:ind w:left="360" w:right="576"/>
        <w:rPr>
          <w:rFonts w:ascii="Garamond" w:hAnsi="Garamond"/>
          <w:sz w:val="16"/>
          <w:szCs w:val="16"/>
          <w:highlight w:val="yellow"/>
        </w:rPr>
      </w:pPr>
    </w:p>
    <w:p w:rsidR="00E13A30" w:rsidRPr="004341A7" w:rsidRDefault="00E16F02" w:rsidP="005E3DD1">
      <w:pPr>
        <w:pStyle w:val="HTMLPreformatted"/>
        <w:tabs>
          <w:tab w:val="clear" w:pos="916"/>
          <w:tab w:val="left" w:pos="720"/>
          <w:tab w:val="left" w:pos="1080"/>
        </w:tabs>
        <w:ind w:left="720" w:right="576"/>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5</w:t>
      </w:r>
      <w:r w:rsidR="009B3254">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rsidR="00E16F02" w:rsidRPr="004341A7" w:rsidRDefault="00E16F02" w:rsidP="005E3DD1">
      <w:pPr>
        <w:pStyle w:val="HTMLPreformatted"/>
        <w:tabs>
          <w:tab w:val="clear" w:pos="916"/>
          <w:tab w:val="left" w:pos="720"/>
          <w:tab w:val="left" w:pos="1080"/>
        </w:tabs>
        <w:ind w:left="720" w:right="576"/>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4</w:t>
      </w:r>
      <w:r w:rsidR="00657762"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3</w:t>
      </w:r>
      <w:r w:rsidR="009B3254">
        <w:rPr>
          <w:rFonts w:ascii="Garamond" w:hAnsi="Garamond"/>
          <w:sz w:val="22"/>
          <w:szCs w:val="22"/>
        </w:rPr>
        <w:tab/>
      </w:r>
      <w:r w:rsidR="009B3254">
        <w:rPr>
          <w:rFonts w:ascii="Garamond" w:hAnsi="Garamond"/>
          <w:sz w:val="22"/>
          <w:szCs w:val="22"/>
        </w:rPr>
        <w:tab/>
      </w:r>
      <w:r w:rsidR="00231E2C" w:rsidRPr="004341A7">
        <w:rPr>
          <w:rFonts w:ascii="Garamond" w:hAnsi="Garamond"/>
          <w:sz w:val="22"/>
          <w:szCs w:val="22"/>
        </w:rPr>
        <w:t xml:space="preserve">Data Rejected </w:t>
      </w:r>
      <w:r w:rsidR="00DA3E2A" w:rsidRPr="004341A7">
        <w:rPr>
          <w:rFonts w:ascii="Garamond" w:hAnsi="Garamond"/>
          <w:sz w:val="22"/>
          <w:szCs w:val="22"/>
        </w:rPr>
        <w:t xml:space="preserve">due </w:t>
      </w:r>
      <w:r w:rsidR="00231E2C" w:rsidRPr="004341A7">
        <w:rPr>
          <w:rFonts w:ascii="Garamond" w:hAnsi="Garamond"/>
          <w:sz w:val="22"/>
          <w:szCs w:val="22"/>
        </w:rPr>
        <w:t>to QAQC</w:t>
      </w:r>
    </w:p>
    <w:p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Missing Data</w:t>
      </w:r>
    </w:p>
    <w:p w:rsidR="00E16F02" w:rsidRPr="004341A7" w:rsidRDefault="00E16F02" w:rsidP="005E3DD1">
      <w:pPr>
        <w:pStyle w:val="HTMLPreformatted"/>
        <w:tabs>
          <w:tab w:val="left" w:pos="720"/>
          <w:tab w:val="left" w:pos="1080"/>
        </w:tabs>
        <w:ind w:left="720" w:right="576"/>
        <w:rPr>
          <w:rFonts w:ascii="Garamond" w:hAnsi="Garamond"/>
          <w:i/>
          <w:sz w:val="22"/>
          <w:szCs w:val="22"/>
        </w:rPr>
      </w:pPr>
      <w:r w:rsidRPr="004341A7">
        <w:rPr>
          <w:rFonts w:ascii="Garamond" w:hAnsi="Garamond"/>
          <w:sz w:val="22"/>
          <w:szCs w:val="22"/>
        </w:rPr>
        <w:t>-</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Optional SWMP Supported Parameter</w:t>
      </w:r>
    </w:p>
    <w:p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0</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Data Passed Initial QAQC Checks</w:t>
      </w:r>
    </w:p>
    <w:p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Suspect Data</w:t>
      </w:r>
    </w:p>
    <w:p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00763370" w:rsidRPr="004341A7">
        <w:rPr>
          <w:rFonts w:ascii="Garamond" w:hAnsi="Garamond"/>
          <w:i/>
          <w:sz w:val="22"/>
          <w:szCs w:val="22"/>
        </w:rPr>
        <w:t>Open - reserved for later flag</w:t>
      </w:r>
    </w:p>
    <w:p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B60965">
        <w:rPr>
          <w:rFonts w:ascii="Garamond" w:hAnsi="Garamond"/>
          <w:sz w:val="22"/>
          <w:szCs w:val="22"/>
        </w:rPr>
        <w:t>3</w:t>
      </w:r>
      <w:r w:rsidR="00657762" w:rsidRPr="00B60965">
        <w:rPr>
          <w:rFonts w:ascii="Garamond" w:hAnsi="Garamond"/>
          <w:sz w:val="22"/>
          <w:szCs w:val="22"/>
        </w:rPr>
        <w:tab/>
      </w:r>
      <w:r w:rsidR="009B3254" w:rsidRPr="00B60965">
        <w:rPr>
          <w:rFonts w:ascii="Garamond" w:hAnsi="Garamond"/>
          <w:sz w:val="22"/>
          <w:szCs w:val="22"/>
        </w:rPr>
        <w:tab/>
      </w:r>
      <w:r w:rsidR="00B60965">
        <w:rPr>
          <w:rFonts w:ascii="Garamond" w:hAnsi="Garamond"/>
          <w:sz w:val="22"/>
          <w:szCs w:val="22"/>
        </w:rPr>
        <w:t>Calculated data: non-vented depth/level sensor correction for changes in barometric pressure</w:t>
      </w:r>
    </w:p>
    <w:p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4</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Historical</w:t>
      </w:r>
      <w:r w:rsidR="0019352E" w:rsidRPr="004341A7">
        <w:rPr>
          <w:rFonts w:ascii="Garamond" w:hAnsi="Garamond"/>
          <w:sz w:val="22"/>
          <w:szCs w:val="22"/>
        </w:rPr>
        <w:t xml:space="preserve"> Data</w:t>
      </w:r>
      <w:r w:rsidRPr="004341A7">
        <w:rPr>
          <w:rFonts w:ascii="Garamond" w:hAnsi="Garamond"/>
          <w:sz w:val="22"/>
          <w:szCs w:val="22"/>
        </w:rPr>
        <w:t>:  Pre-Auto QAQC</w:t>
      </w:r>
    </w:p>
    <w:p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5</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Corrected Data</w:t>
      </w:r>
    </w:p>
    <w:p w:rsidR="00E16F02" w:rsidRPr="004341A7" w:rsidRDefault="00E16F02" w:rsidP="009B3254">
      <w:pPr>
        <w:pStyle w:val="HTMLPreformatted"/>
        <w:tabs>
          <w:tab w:val="left" w:pos="720"/>
          <w:tab w:val="left" w:pos="1080"/>
        </w:tabs>
        <w:ind w:left="720"/>
        <w:rPr>
          <w:rFonts w:ascii="Garamond" w:hAnsi="Garamond"/>
          <w:sz w:val="22"/>
          <w:szCs w:val="22"/>
        </w:rPr>
      </w:pPr>
    </w:p>
    <w:p w:rsidR="00F23B71" w:rsidRDefault="00E715AA" w:rsidP="00E715AA">
      <w:pPr>
        <w:pStyle w:val="HTMLPreformatted"/>
        <w:rPr>
          <w:rFonts w:ascii="Garamond" w:hAnsi="Garamond"/>
          <w:sz w:val="22"/>
          <w:szCs w:val="22"/>
        </w:rPr>
      </w:pPr>
      <w:r w:rsidRPr="004341A7">
        <w:rPr>
          <w:rFonts w:ascii="Garamond" w:hAnsi="Garamond"/>
          <w:b/>
          <w:sz w:val="22"/>
          <w:szCs w:val="22"/>
        </w:rPr>
        <w:t xml:space="preserve">12)  QAQC </w:t>
      </w:r>
      <w:r w:rsidR="00F32C85" w:rsidRPr="004341A7">
        <w:rPr>
          <w:rFonts w:ascii="Garamond" w:hAnsi="Garamond"/>
          <w:b/>
          <w:sz w:val="22"/>
          <w:szCs w:val="22"/>
        </w:rPr>
        <w:t>c</w:t>
      </w:r>
      <w:r w:rsidRPr="004341A7">
        <w:rPr>
          <w:rFonts w:ascii="Garamond" w:hAnsi="Garamond"/>
          <w:b/>
          <w:sz w:val="22"/>
          <w:szCs w:val="22"/>
        </w:rPr>
        <w:t xml:space="preserve">ode </w:t>
      </w:r>
      <w:r w:rsidR="00F32C85" w:rsidRPr="004341A7">
        <w:rPr>
          <w:rFonts w:ascii="Garamond" w:hAnsi="Garamond"/>
          <w:b/>
          <w:sz w:val="22"/>
          <w:szCs w:val="22"/>
        </w:rPr>
        <w:t>definitions</w:t>
      </w:r>
      <w:del w:id="1198" w:author="Rikke Jeppesen" w:date="2021-04-05T16:01:00Z">
        <w:r w:rsidR="00F32C85" w:rsidRPr="004341A7" w:rsidDel="000C5833">
          <w:rPr>
            <w:rFonts w:ascii="Garamond" w:hAnsi="Garamond"/>
            <w:sz w:val="22"/>
            <w:szCs w:val="22"/>
          </w:rPr>
          <w:delText xml:space="preserve"> </w:delText>
        </w:r>
        <w:r w:rsidRPr="004341A7" w:rsidDel="000C5833">
          <w:rPr>
            <w:rFonts w:ascii="Garamond" w:hAnsi="Garamond"/>
            <w:sz w:val="22"/>
            <w:szCs w:val="22"/>
          </w:rPr>
          <w:delText xml:space="preserve">– </w:delText>
        </w:r>
      </w:del>
    </w:p>
    <w:p w:rsidR="00E715AA" w:rsidRPr="004341A7" w:rsidDel="000C5833" w:rsidRDefault="00F23B71" w:rsidP="00E715AA">
      <w:pPr>
        <w:pStyle w:val="HTMLPreformatted"/>
        <w:rPr>
          <w:del w:id="1199" w:author="Rikke Jeppesen" w:date="2021-04-05T16:01:00Z"/>
          <w:rFonts w:ascii="Garamond" w:hAnsi="Garamond"/>
          <w:sz w:val="22"/>
          <w:szCs w:val="22"/>
        </w:rPr>
      </w:pPr>
      <w:del w:id="1200" w:author="Rikke Jeppesen" w:date="2021-04-05T16:01:00Z">
        <w:r w:rsidDel="000C5833">
          <w:rPr>
            <w:rFonts w:ascii="Garamond" w:hAnsi="Garamond" w:cs="Times New Roman"/>
            <w:sz w:val="22"/>
            <w:szCs w:val="22"/>
          </w:rPr>
          <w:delText>[</w:delText>
        </w:r>
        <w:r w:rsidRPr="00BD482B" w:rsidDel="000C5833">
          <w:rPr>
            <w:rFonts w:ascii="Garamond" w:hAnsi="Garamond" w:cs="Times New Roman"/>
            <w:sz w:val="22"/>
            <w:szCs w:val="22"/>
          </w:rPr>
          <w:delText>Instructions/Remove:</w:delText>
        </w:r>
        <w:r w:rsidDel="000C5833">
          <w:rPr>
            <w:rFonts w:ascii="Garamond" w:hAnsi="Garamond" w:cs="Times New Roman"/>
            <w:sz w:val="22"/>
            <w:szCs w:val="22"/>
          </w:rPr>
          <w:delText xml:space="preserve"> </w:delText>
        </w:r>
        <w:r w:rsidR="00E715AA" w:rsidRPr="004341A7" w:rsidDel="000C5833">
          <w:rPr>
            <w:rFonts w:ascii="Garamond" w:hAnsi="Garamond"/>
            <w:sz w:val="22"/>
            <w:szCs w:val="22"/>
          </w:rPr>
          <w:delText>This section details the secondary QAQC Code definitions used in combination with the flags above.</w:delText>
        </w:r>
        <w:r w:rsidR="00BE5EF8" w:rsidRPr="004341A7" w:rsidDel="000C5833">
          <w:rPr>
            <w:rFonts w:ascii="Garamond" w:hAnsi="Garamond"/>
            <w:sz w:val="22"/>
            <w:szCs w:val="22"/>
          </w:rPr>
          <w:delText xml:space="preserve"> </w:delText>
        </w:r>
        <w:r w:rsidR="008A3CCC" w:rsidRPr="004341A7" w:rsidDel="000C5833">
          <w:rPr>
            <w:rFonts w:ascii="Garamond" w:hAnsi="Garamond"/>
            <w:sz w:val="22"/>
            <w:szCs w:val="22"/>
          </w:rPr>
          <w:delText xml:space="preserve"> </w:delText>
        </w:r>
        <w:r w:rsidR="00E715AA" w:rsidRPr="004341A7" w:rsidDel="000C5833">
          <w:rPr>
            <w:rFonts w:ascii="Garamond" w:hAnsi="Garamond"/>
            <w:sz w:val="22"/>
            <w:szCs w:val="22"/>
            <w:u w:val="single"/>
          </w:rPr>
          <w:delText>Include the following excerpt</w:delText>
        </w:r>
        <w:r w:rsidR="00506648" w:rsidDel="000C5833">
          <w:rPr>
            <w:rFonts w:ascii="Garamond" w:hAnsi="Garamond"/>
            <w:sz w:val="22"/>
            <w:szCs w:val="22"/>
          </w:rPr>
          <w:delText>.</w:delText>
        </w:r>
        <w:r w:rsidDel="000C5833">
          <w:rPr>
            <w:rFonts w:ascii="Garamond" w:hAnsi="Garamond"/>
            <w:sz w:val="22"/>
            <w:szCs w:val="22"/>
          </w:rPr>
          <w:delText>]</w:delText>
        </w:r>
      </w:del>
    </w:p>
    <w:p w:rsidR="008A3CCC" w:rsidRPr="004341A7" w:rsidRDefault="008A3CCC" w:rsidP="00E715AA">
      <w:pPr>
        <w:pStyle w:val="HTMLPreformatted"/>
        <w:rPr>
          <w:rFonts w:ascii="Garamond" w:hAnsi="Garamond"/>
          <w:sz w:val="22"/>
          <w:szCs w:val="22"/>
        </w:rPr>
      </w:pPr>
    </w:p>
    <w:p w:rsidR="00BE5EF8" w:rsidRPr="004341A7" w:rsidRDefault="00BE5EF8" w:rsidP="005E3DD1">
      <w:pPr>
        <w:pStyle w:val="HTMLPreformatted"/>
        <w:ind w:left="540" w:right="576"/>
        <w:jc w:val="both"/>
        <w:rPr>
          <w:rFonts w:ascii="Garamond" w:hAnsi="Garamond"/>
          <w:sz w:val="22"/>
          <w:szCs w:val="22"/>
        </w:rPr>
      </w:pPr>
      <w:r w:rsidRPr="004341A7">
        <w:rPr>
          <w:rFonts w:ascii="Garamond" w:hAnsi="Garamond"/>
          <w:sz w:val="22"/>
          <w:szCs w:val="22"/>
        </w:rPr>
        <w:t xml:space="preserve">QAQC codes are used in conjunction with QAQC flags to provide </w:t>
      </w:r>
      <w:r w:rsidR="006C17BB" w:rsidRPr="004341A7">
        <w:rPr>
          <w:rFonts w:ascii="Garamond" w:hAnsi="Garamond"/>
          <w:sz w:val="22"/>
          <w:szCs w:val="22"/>
        </w:rPr>
        <w:t>further documentation of</w:t>
      </w:r>
      <w:r w:rsidRPr="004341A7">
        <w:rPr>
          <w:rFonts w:ascii="Garamond" w:hAnsi="Garamond"/>
          <w:sz w:val="22"/>
          <w:szCs w:val="22"/>
        </w:rPr>
        <w:t xml:space="preserve"> the data and are also applied by insertion into the associated flag column.  There are </w:t>
      </w:r>
      <w:r w:rsidR="0024722E">
        <w:rPr>
          <w:rFonts w:ascii="Garamond" w:hAnsi="Garamond"/>
          <w:sz w:val="22"/>
          <w:szCs w:val="22"/>
        </w:rPr>
        <w:t>three (</w:t>
      </w:r>
      <w:r w:rsidRPr="004341A7">
        <w:rPr>
          <w:rFonts w:ascii="Garamond" w:hAnsi="Garamond"/>
          <w:sz w:val="22"/>
          <w:szCs w:val="22"/>
        </w:rPr>
        <w:t>3</w:t>
      </w:r>
      <w:r w:rsidR="0024722E">
        <w:rPr>
          <w:rFonts w:ascii="Garamond" w:hAnsi="Garamond"/>
          <w:sz w:val="22"/>
          <w:szCs w:val="22"/>
        </w:rPr>
        <w:t>)</w:t>
      </w:r>
      <w:r w:rsidRPr="004341A7">
        <w:rPr>
          <w:rFonts w:ascii="Garamond" w:hAnsi="Garamond"/>
          <w:sz w:val="22"/>
          <w:szCs w:val="22"/>
        </w:rPr>
        <w:t xml:space="preserve"> different code categories, general, sensor, and comment.</w:t>
      </w:r>
      <w:r w:rsidR="00020C95" w:rsidRPr="004341A7">
        <w:rPr>
          <w:rFonts w:ascii="Garamond" w:hAnsi="Garamond"/>
          <w:sz w:val="22"/>
          <w:szCs w:val="22"/>
        </w:rPr>
        <w:t xml:space="preserve">  General errors document general problems with the deployment or</w:t>
      </w:r>
      <w:r w:rsidR="006C17BB" w:rsidRPr="004341A7">
        <w:rPr>
          <w:rFonts w:ascii="Garamond" w:hAnsi="Garamond"/>
          <w:sz w:val="22"/>
          <w:szCs w:val="22"/>
        </w:rPr>
        <w:t xml:space="preserve"> YSI</w:t>
      </w:r>
      <w:r w:rsidR="00020C95" w:rsidRPr="004341A7">
        <w:rPr>
          <w:rFonts w:ascii="Garamond" w:hAnsi="Garamond"/>
          <w:sz w:val="22"/>
          <w:szCs w:val="22"/>
        </w:rPr>
        <w:t xml:space="preserve"> </w:t>
      </w:r>
      <w:proofErr w:type="spellStart"/>
      <w:r w:rsidR="006C17BB" w:rsidRPr="004341A7">
        <w:rPr>
          <w:rFonts w:ascii="Garamond" w:hAnsi="Garamond"/>
          <w:sz w:val="22"/>
          <w:szCs w:val="22"/>
        </w:rPr>
        <w:t>datasonde</w:t>
      </w:r>
      <w:proofErr w:type="spellEnd"/>
      <w:r w:rsidR="00020C95" w:rsidRPr="004341A7">
        <w:rPr>
          <w:rFonts w:ascii="Garamond" w:hAnsi="Garamond"/>
          <w:sz w:val="22"/>
          <w:szCs w:val="22"/>
        </w:rPr>
        <w:t>, sensor errors are sensor specific, and comment codes are used to further document conditions</w:t>
      </w:r>
      <w:r w:rsidR="006C17BB" w:rsidRPr="004341A7">
        <w:rPr>
          <w:rFonts w:ascii="Garamond" w:hAnsi="Garamond"/>
          <w:sz w:val="22"/>
          <w:szCs w:val="22"/>
        </w:rPr>
        <w:t xml:space="preserve"> or a problem with the data</w:t>
      </w:r>
      <w:r w:rsidR="00020C95" w:rsidRPr="004341A7">
        <w:rPr>
          <w:rFonts w:ascii="Garamond" w:hAnsi="Garamond"/>
          <w:sz w:val="22"/>
          <w:szCs w:val="22"/>
        </w:rPr>
        <w:t>.  Only one general or sensor error and one comment code can be applied to a particular data point</w:t>
      </w:r>
      <w:r w:rsidR="00C16BEB">
        <w:rPr>
          <w:rFonts w:ascii="Garamond" w:hAnsi="Garamond"/>
          <w:sz w:val="22"/>
          <w:szCs w:val="22"/>
        </w:rPr>
        <w:t xml:space="preserve">, </w:t>
      </w:r>
      <w:r w:rsidR="00C16BEB" w:rsidRPr="00B60965">
        <w:rPr>
          <w:rFonts w:ascii="Garamond" w:hAnsi="Garamond"/>
          <w:sz w:val="22"/>
          <w:szCs w:val="22"/>
        </w:rPr>
        <w:t xml:space="preserve">but some comment codes </w:t>
      </w:r>
      <w:r w:rsidR="00EE25CA">
        <w:rPr>
          <w:rFonts w:ascii="Garamond" w:hAnsi="Garamond"/>
          <w:sz w:val="22"/>
          <w:szCs w:val="22"/>
        </w:rPr>
        <w:t xml:space="preserve">(marked with an * below) </w:t>
      </w:r>
      <w:r w:rsidR="00C16BEB" w:rsidRPr="00B60965">
        <w:rPr>
          <w:rFonts w:ascii="Garamond" w:hAnsi="Garamond"/>
          <w:sz w:val="22"/>
          <w:szCs w:val="22"/>
        </w:rPr>
        <w:t xml:space="preserve">can be applied to the entire record in the </w:t>
      </w:r>
      <w:proofErr w:type="spellStart"/>
      <w:r w:rsidR="00C16BEB" w:rsidRPr="00B60965">
        <w:rPr>
          <w:rFonts w:ascii="Garamond" w:hAnsi="Garamond"/>
          <w:sz w:val="22"/>
          <w:szCs w:val="22"/>
        </w:rPr>
        <w:t>F_Record</w:t>
      </w:r>
      <w:proofErr w:type="spellEnd"/>
      <w:r w:rsidR="00C16BEB" w:rsidRPr="00B60965">
        <w:rPr>
          <w:rFonts w:ascii="Garamond" w:hAnsi="Garamond"/>
          <w:sz w:val="22"/>
          <w:szCs w:val="22"/>
        </w:rPr>
        <w:t xml:space="preserve"> column.</w:t>
      </w:r>
      <w:r w:rsidR="00020C95" w:rsidRPr="004341A7">
        <w:rPr>
          <w:rFonts w:ascii="Garamond" w:hAnsi="Garamond"/>
          <w:sz w:val="22"/>
          <w:szCs w:val="22"/>
        </w:rPr>
        <w:t xml:space="preserve">  </w:t>
      </w:r>
    </w:p>
    <w:p w:rsidR="00BE5EF8" w:rsidRPr="00500399" w:rsidRDefault="00BE5EF8" w:rsidP="005E3DD1">
      <w:pPr>
        <w:pStyle w:val="HTMLPreformatted"/>
        <w:ind w:left="540" w:right="576"/>
        <w:jc w:val="both"/>
        <w:rPr>
          <w:rFonts w:ascii="Garamond" w:hAnsi="Garamond"/>
          <w:sz w:val="16"/>
          <w:szCs w:val="16"/>
        </w:rPr>
      </w:pPr>
    </w:p>
    <w:p w:rsidR="00E715AA" w:rsidRPr="004341A7" w:rsidRDefault="00E715AA" w:rsidP="005E3DD1">
      <w:pPr>
        <w:pStyle w:val="HTMLPreformatted"/>
        <w:tabs>
          <w:tab w:val="left" w:pos="720"/>
          <w:tab w:val="left" w:pos="1080"/>
          <w:tab w:val="left" w:pos="2520"/>
        </w:tabs>
        <w:ind w:left="720" w:right="576"/>
        <w:rPr>
          <w:rFonts w:ascii="Garamond" w:hAnsi="Garamond"/>
          <w:sz w:val="22"/>
          <w:szCs w:val="22"/>
        </w:rPr>
      </w:pPr>
      <w:r w:rsidRPr="004341A7">
        <w:rPr>
          <w:rFonts w:ascii="Garamond" w:hAnsi="Garamond"/>
          <w:sz w:val="22"/>
          <w:szCs w:val="22"/>
        </w:rPr>
        <w:t>General</w:t>
      </w:r>
      <w:r w:rsidR="00BE5EF8" w:rsidRPr="004341A7">
        <w:rPr>
          <w:rFonts w:ascii="Garamond" w:hAnsi="Garamond"/>
          <w:sz w:val="22"/>
          <w:szCs w:val="22"/>
        </w:rPr>
        <w:t xml:space="preserve"> </w:t>
      </w:r>
      <w:r w:rsidRPr="004341A7">
        <w:rPr>
          <w:rFonts w:ascii="Garamond" w:hAnsi="Garamond"/>
          <w:sz w:val="22"/>
          <w:szCs w:val="22"/>
        </w:rPr>
        <w:t>Errors</w:t>
      </w:r>
    </w:p>
    <w:p w:rsidR="00E6507D" w:rsidRDefault="00DF6463" w:rsidP="005E3DD1">
      <w:pPr>
        <w:pStyle w:val="BodyText"/>
        <w:tabs>
          <w:tab w:val="left" w:pos="720"/>
          <w:tab w:val="left" w:pos="1080"/>
          <w:tab w:val="left" w:pos="1440"/>
          <w:tab w:val="left" w:pos="1980"/>
        </w:tabs>
        <w:ind w:left="720" w:right="576"/>
        <w:rPr>
          <w:rFonts w:ascii="Garamond" w:hAnsi="Garamond"/>
          <w:sz w:val="22"/>
          <w:szCs w:val="22"/>
        </w:rPr>
      </w:pPr>
      <w:r>
        <w:rPr>
          <w:rFonts w:ascii="Garamond" w:hAnsi="Garamond"/>
          <w:sz w:val="22"/>
          <w:szCs w:val="22"/>
        </w:rPr>
        <w:tab/>
      </w:r>
      <w:r w:rsidR="00E6507D">
        <w:rPr>
          <w:rFonts w:ascii="Garamond" w:hAnsi="Garamond"/>
          <w:sz w:val="22"/>
          <w:szCs w:val="22"/>
        </w:rPr>
        <w:t>GIC</w:t>
      </w:r>
      <w:r w:rsidR="00E6507D">
        <w:rPr>
          <w:rFonts w:ascii="Garamond" w:hAnsi="Garamond"/>
          <w:sz w:val="22"/>
          <w:szCs w:val="22"/>
        </w:rPr>
        <w:tab/>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ice</w:t>
      </w:r>
    </w:p>
    <w:p w:rsidR="00E649D6" w:rsidRDefault="00E6507D" w:rsidP="005E3DD1">
      <w:pPr>
        <w:pStyle w:val="BodyText"/>
        <w:tabs>
          <w:tab w:val="left" w:pos="720"/>
          <w:tab w:val="left" w:pos="1080"/>
          <w:tab w:val="left" w:pos="1440"/>
          <w:tab w:val="left" w:pos="198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GIM</w:t>
      </w:r>
      <w:r w:rsidR="00875634">
        <w:rPr>
          <w:rFonts w:ascii="Garamond" w:hAnsi="Garamond"/>
          <w:sz w:val="22"/>
          <w:szCs w:val="22"/>
        </w:rPr>
        <w:tab/>
      </w:r>
      <w:r w:rsidR="00E649D6" w:rsidRPr="004341A7">
        <w:rPr>
          <w:rFonts w:ascii="Garamond" w:hAnsi="Garamond"/>
          <w:sz w:val="22"/>
          <w:szCs w:val="22"/>
        </w:rPr>
        <w:t xml:space="preserve">Instrument </w:t>
      </w:r>
      <w:r w:rsidR="004A68EB">
        <w:rPr>
          <w:rFonts w:ascii="Garamond" w:hAnsi="Garamond"/>
          <w:sz w:val="22"/>
          <w:szCs w:val="22"/>
        </w:rPr>
        <w:t>m</w:t>
      </w:r>
      <w:r w:rsidR="004A68EB" w:rsidRPr="004341A7">
        <w:rPr>
          <w:rFonts w:ascii="Garamond" w:hAnsi="Garamond"/>
          <w:sz w:val="22"/>
          <w:szCs w:val="22"/>
        </w:rPr>
        <w:t>alfunction</w:t>
      </w:r>
    </w:p>
    <w:p w:rsidR="00E6507D" w:rsidRPr="004341A7" w:rsidRDefault="00E6507D" w:rsidP="005E3DD1">
      <w:pPr>
        <w:pStyle w:val="BodyText"/>
        <w:tabs>
          <w:tab w:val="left" w:pos="720"/>
          <w:tab w:val="left" w:pos="1080"/>
          <w:tab w:val="left" w:pos="1440"/>
          <w:tab w:val="left" w:pos="1980"/>
        </w:tabs>
        <w:ind w:left="720" w:right="576"/>
        <w:rPr>
          <w:rFonts w:ascii="Garamond" w:hAnsi="Garamond"/>
          <w:sz w:val="22"/>
          <w:szCs w:val="22"/>
        </w:rPr>
      </w:pPr>
      <w:r>
        <w:rPr>
          <w:rFonts w:ascii="Garamond" w:hAnsi="Garamond"/>
          <w:sz w:val="22"/>
          <w:szCs w:val="22"/>
        </w:rPr>
        <w:tab/>
        <w:t>GIT</w:t>
      </w:r>
      <w:r>
        <w:rPr>
          <w:rFonts w:ascii="Garamond" w:hAnsi="Garamond"/>
          <w:sz w:val="22"/>
          <w:szCs w:val="22"/>
        </w:rPr>
        <w:tab/>
        <w:t xml:space="preserve">Instrument </w:t>
      </w:r>
      <w:r w:rsidR="004A68EB">
        <w:rPr>
          <w:rFonts w:ascii="Garamond" w:hAnsi="Garamond"/>
          <w:sz w:val="22"/>
          <w:szCs w:val="22"/>
        </w:rPr>
        <w:t>recording error</w:t>
      </w:r>
      <w:r>
        <w:rPr>
          <w:rFonts w:ascii="Garamond" w:hAnsi="Garamond"/>
          <w:sz w:val="22"/>
          <w:szCs w:val="22"/>
        </w:rPr>
        <w:t xml:space="preserve">; </w:t>
      </w:r>
      <w:r w:rsidR="004A68EB">
        <w:rPr>
          <w:rFonts w:ascii="Garamond" w:hAnsi="Garamond"/>
          <w:sz w:val="22"/>
          <w:szCs w:val="22"/>
        </w:rPr>
        <w:t>recovered telemetry data</w:t>
      </w:r>
    </w:p>
    <w:p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GM</w:t>
      </w:r>
      <w:r w:rsidR="00E6507D">
        <w:rPr>
          <w:rFonts w:ascii="Garamond" w:hAnsi="Garamond"/>
          <w:sz w:val="22"/>
          <w:szCs w:val="22"/>
        </w:rPr>
        <w:t>C</w:t>
      </w:r>
      <w:r w:rsidR="00E649D6" w:rsidRPr="004341A7">
        <w:rPr>
          <w:rFonts w:ascii="Garamond" w:hAnsi="Garamond"/>
          <w:sz w:val="22"/>
          <w:szCs w:val="22"/>
        </w:rPr>
        <w:t xml:space="preserve"> </w:t>
      </w:r>
      <w:r w:rsidR="00E649D6" w:rsidRPr="004341A7">
        <w:rPr>
          <w:rFonts w:ascii="Garamond" w:hAnsi="Garamond"/>
          <w:sz w:val="22"/>
          <w:szCs w:val="22"/>
        </w:rPr>
        <w:tab/>
      </w:r>
      <w:r w:rsidR="00E6507D">
        <w:rPr>
          <w:rFonts w:ascii="Garamond" w:hAnsi="Garamond"/>
          <w:sz w:val="22"/>
          <w:szCs w:val="22"/>
        </w:rPr>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maintenance</w:t>
      </w:r>
      <w:r w:rsidR="00136522">
        <w:rPr>
          <w:rFonts w:ascii="Garamond" w:hAnsi="Garamond"/>
          <w:sz w:val="22"/>
          <w:szCs w:val="22"/>
        </w:rPr>
        <w:t>/</w:t>
      </w:r>
      <w:r w:rsidR="004A68EB">
        <w:rPr>
          <w:rFonts w:ascii="Garamond" w:hAnsi="Garamond"/>
          <w:sz w:val="22"/>
          <w:szCs w:val="22"/>
        </w:rPr>
        <w:t>calibration</w:t>
      </w:r>
    </w:p>
    <w:p w:rsidR="00E715AA"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715AA" w:rsidRPr="004341A7">
        <w:rPr>
          <w:rFonts w:ascii="Garamond" w:hAnsi="Garamond"/>
          <w:sz w:val="22"/>
          <w:szCs w:val="22"/>
        </w:rPr>
        <w:t>GNF</w:t>
      </w:r>
      <w:r w:rsidR="00E715AA" w:rsidRPr="004341A7">
        <w:rPr>
          <w:rFonts w:ascii="Garamond" w:hAnsi="Garamond"/>
          <w:sz w:val="22"/>
          <w:szCs w:val="22"/>
        </w:rPr>
        <w:tab/>
        <w:t xml:space="preserve">Deployment </w:t>
      </w:r>
      <w:r w:rsidR="004A68EB">
        <w:rPr>
          <w:rFonts w:ascii="Garamond" w:hAnsi="Garamond"/>
          <w:sz w:val="22"/>
          <w:szCs w:val="22"/>
        </w:rPr>
        <w:t>t</w:t>
      </w:r>
      <w:r w:rsidR="004A68EB" w:rsidRPr="004341A7">
        <w:rPr>
          <w:rFonts w:ascii="Garamond" w:hAnsi="Garamond"/>
          <w:sz w:val="22"/>
          <w:szCs w:val="22"/>
        </w:rPr>
        <w:t xml:space="preserve">ube </w:t>
      </w:r>
      <w:r w:rsidR="004A68EB">
        <w:rPr>
          <w:rFonts w:ascii="Garamond" w:hAnsi="Garamond"/>
          <w:sz w:val="22"/>
          <w:szCs w:val="22"/>
        </w:rPr>
        <w:t>c</w:t>
      </w:r>
      <w:r w:rsidR="004A68EB" w:rsidRPr="004341A7">
        <w:rPr>
          <w:rFonts w:ascii="Garamond" w:hAnsi="Garamond"/>
          <w:sz w:val="22"/>
          <w:szCs w:val="22"/>
        </w:rPr>
        <w:t xml:space="preserve">logged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 </w:t>
      </w:r>
      <w:r w:rsidR="004A68EB">
        <w:rPr>
          <w:rFonts w:ascii="Garamond" w:hAnsi="Garamond"/>
          <w:sz w:val="22"/>
          <w:szCs w:val="22"/>
        </w:rPr>
        <w:t>f</w:t>
      </w:r>
      <w:r w:rsidR="004A68EB" w:rsidRPr="004341A7">
        <w:rPr>
          <w:rFonts w:ascii="Garamond" w:hAnsi="Garamond"/>
          <w:sz w:val="22"/>
          <w:szCs w:val="22"/>
        </w:rPr>
        <w:t>low</w:t>
      </w:r>
    </w:p>
    <w:p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GOW</w:t>
      </w:r>
      <w:r w:rsidR="006C17BB" w:rsidRPr="004341A7">
        <w:rPr>
          <w:rFonts w:ascii="Garamond" w:hAnsi="Garamond"/>
          <w:sz w:val="22"/>
          <w:szCs w:val="22"/>
        </w:rPr>
        <w:tab/>
        <w:t xml:space="preserve">Out of </w:t>
      </w:r>
      <w:r w:rsidR="004A68EB">
        <w:rPr>
          <w:rFonts w:ascii="Garamond" w:hAnsi="Garamond"/>
          <w:sz w:val="22"/>
          <w:szCs w:val="22"/>
        </w:rPr>
        <w:t>w</w:t>
      </w:r>
      <w:r w:rsidR="004A68EB" w:rsidRPr="004341A7">
        <w:rPr>
          <w:rFonts w:ascii="Garamond" w:hAnsi="Garamond"/>
          <w:sz w:val="22"/>
          <w:szCs w:val="22"/>
        </w:rPr>
        <w:t xml:space="preserve">ater </w:t>
      </w:r>
      <w:r w:rsidR="004A68EB">
        <w:rPr>
          <w:rFonts w:ascii="Garamond" w:hAnsi="Garamond"/>
          <w:sz w:val="22"/>
          <w:szCs w:val="22"/>
        </w:rPr>
        <w:t>e</w:t>
      </w:r>
      <w:r w:rsidR="004A68EB" w:rsidRPr="004341A7">
        <w:rPr>
          <w:rFonts w:ascii="Garamond" w:hAnsi="Garamond"/>
          <w:sz w:val="22"/>
          <w:szCs w:val="22"/>
        </w:rPr>
        <w:t>vent</w:t>
      </w:r>
    </w:p>
    <w:p w:rsidR="006C17BB"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6C17BB" w:rsidRPr="004341A7">
        <w:rPr>
          <w:rFonts w:ascii="Garamond" w:hAnsi="Garamond"/>
          <w:sz w:val="22"/>
          <w:szCs w:val="22"/>
        </w:rPr>
        <w:t>GPF</w:t>
      </w:r>
      <w:r w:rsidR="006C17BB" w:rsidRPr="004341A7">
        <w:rPr>
          <w:rFonts w:ascii="Garamond" w:hAnsi="Garamond"/>
          <w:sz w:val="22"/>
          <w:szCs w:val="22"/>
        </w:rPr>
        <w:tab/>
        <w:t xml:space="preserve">Power </w:t>
      </w:r>
      <w:r w:rsidR="004A68EB">
        <w:rPr>
          <w:rFonts w:ascii="Garamond" w:hAnsi="Garamond"/>
          <w:sz w:val="22"/>
          <w:szCs w:val="22"/>
        </w:rPr>
        <w:t>f</w:t>
      </w:r>
      <w:r w:rsidR="004A68EB" w:rsidRPr="004341A7">
        <w:rPr>
          <w:rFonts w:ascii="Garamond" w:hAnsi="Garamond"/>
          <w:sz w:val="22"/>
          <w:szCs w:val="22"/>
        </w:rPr>
        <w:t xml:space="preserve">ailure </w:t>
      </w:r>
      <w:r w:rsidR="006C17BB"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 xml:space="preserve">ow </w:t>
      </w:r>
      <w:r w:rsidR="004A68EB">
        <w:rPr>
          <w:rFonts w:ascii="Garamond" w:hAnsi="Garamond"/>
          <w:sz w:val="22"/>
          <w:szCs w:val="22"/>
        </w:rPr>
        <w:t>b</w:t>
      </w:r>
      <w:r w:rsidR="004A68EB" w:rsidRPr="004341A7">
        <w:rPr>
          <w:rFonts w:ascii="Garamond" w:hAnsi="Garamond"/>
          <w:sz w:val="22"/>
          <w:szCs w:val="22"/>
        </w:rPr>
        <w:t>attery</w:t>
      </w:r>
    </w:p>
    <w:p w:rsidR="006C17BB"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6C17BB" w:rsidRPr="004341A7">
        <w:rPr>
          <w:rFonts w:ascii="Garamond" w:hAnsi="Garamond"/>
          <w:sz w:val="22"/>
          <w:szCs w:val="22"/>
        </w:rPr>
        <w:t>GQR</w:t>
      </w:r>
      <w:r w:rsidR="006C17BB" w:rsidRPr="004341A7">
        <w:rPr>
          <w:rFonts w:ascii="Garamond" w:hAnsi="Garamond"/>
          <w:sz w:val="22"/>
          <w:szCs w:val="22"/>
        </w:rPr>
        <w:tab/>
        <w:t xml:space="preserve">Data </w:t>
      </w:r>
      <w:r w:rsidR="004A68EB">
        <w:rPr>
          <w:rFonts w:ascii="Garamond" w:hAnsi="Garamond"/>
          <w:sz w:val="22"/>
          <w:szCs w:val="22"/>
        </w:rPr>
        <w:t>r</w:t>
      </w:r>
      <w:r w:rsidR="004A68EB" w:rsidRPr="004341A7">
        <w:rPr>
          <w:rFonts w:ascii="Garamond" w:hAnsi="Garamond"/>
          <w:sz w:val="22"/>
          <w:szCs w:val="22"/>
        </w:rPr>
        <w:t xml:space="preserve">ejected </w:t>
      </w:r>
      <w:r w:rsidR="004A68EB">
        <w:rPr>
          <w:rFonts w:ascii="Garamond" w:hAnsi="Garamond"/>
          <w:sz w:val="22"/>
          <w:szCs w:val="22"/>
        </w:rPr>
        <w:t>d</w:t>
      </w:r>
      <w:r w:rsidR="004A68EB" w:rsidRPr="004341A7">
        <w:rPr>
          <w:rFonts w:ascii="Garamond" w:hAnsi="Garamond"/>
          <w:sz w:val="22"/>
          <w:szCs w:val="22"/>
        </w:rPr>
        <w:t xml:space="preserve">ue </w:t>
      </w:r>
      <w:r w:rsidR="006C17BB" w:rsidRPr="004341A7">
        <w:rPr>
          <w:rFonts w:ascii="Garamond" w:hAnsi="Garamond"/>
          <w:sz w:val="22"/>
          <w:szCs w:val="22"/>
        </w:rPr>
        <w:t xml:space="preserve">to QA/QC </w:t>
      </w:r>
      <w:r w:rsidR="004A68EB">
        <w:rPr>
          <w:rFonts w:ascii="Garamond" w:hAnsi="Garamond"/>
          <w:sz w:val="22"/>
          <w:szCs w:val="22"/>
        </w:rPr>
        <w:t>c</w:t>
      </w:r>
      <w:r w:rsidR="004A68EB" w:rsidRPr="004341A7">
        <w:rPr>
          <w:rFonts w:ascii="Garamond" w:hAnsi="Garamond"/>
          <w:sz w:val="22"/>
          <w:szCs w:val="22"/>
        </w:rPr>
        <w:t>hecks</w:t>
      </w:r>
    </w:p>
    <w:p w:rsidR="00136522" w:rsidRDefault="00136522"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GSM</w:t>
      </w:r>
      <w:r>
        <w:rPr>
          <w:rFonts w:ascii="Garamond" w:hAnsi="Garamond"/>
          <w:sz w:val="22"/>
          <w:szCs w:val="22"/>
        </w:rPr>
        <w:tab/>
        <w:t xml:space="preserve">See </w:t>
      </w:r>
      <w:r w:rsidR="004A68EB">
        <w:rPr>
          <w:rFonts w:ascii="Garamond" w:hAnsi="Garamond"/>
          <w:sz w:val="22"/>
          <w:szCs w:val="22"/>
        </w:rPr>
        <w:t>metadata</w:t>
      </w:r>
    </w:p>
    <w:p w:rsidR="00C16BEB" w:rsidRDefault="004A68EB"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 xml:space="preserve">   Corrected Depth/Level Data Codes</w:t>
      </w:r>
    </w:p>
    <w:p w:rsidR="004A68EB" w:rsidRPr="004341A7" w:rsidRDefault="004A68EB"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GCC</w:t>
      </w:r>
      <w:r>
        <w:rPr>
          <w:rFonts w:ascii="Garamond" w:hAnsi="Garamond"/>
          <w:sz w:val="22"/>
          <w:szCs w:val="22"/>
        </w:rPr>
        <w:tab/>
        <w:t>Calculated with data that were corrected during QA/QC</w:t>
      </w:r>
    </w:p>
    <w:p w:rsidR="004A68EB" w:rsidRDefault="004A68EB"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GCM</w:t>
      </w:r>
      <w:r>
        <w:rPr>
          <w:rFonts w:ascii="Garamond" w:hAnsi="Garamond"/>
          <w:sz w:val="22"/>
          <w:szCs w:val="22"/>
        </w:rPr>
        <w:tab/>
        <w:t>Calculated value could not be determined due to missing data</w:t>
      </w:r>
    </w:p>
    <w:p w:rsidR="004A68EB" w:rsidRDefault="004A68EB"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GCR</w:t>
      </w:r>
      <w:r>
        <w:rPr>
          <w:rFonts w:ascii="Garamond" w:hAnsi="Garamond"/>
          <w:sz w:val="22"/>
          <w:szCs w:val="22"/>
        </w:rPr>
        <w:tab/>
        <w:t>Calculated value could not be determined due to rejected data</w:t>
      </w:r>
    </w:p>
    <w:p w:rsidR="004A68EB" w:rsidRDefault="004A68EB"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GCS</w:t>
      </w:r>
      <w:r>
        <w:rPr>
          <w:rFonts w:ascii="Garamond" w:hAnsi="Garamond"/>
          <w:sz w:val="22"/>
          <w:szCs w:val="22"/>
        </w:rPr>
        <w:tab/>
        <w:t>Calculated value suspect due to questionable data</w:t>
      </w:r>
    </w:p>
    <w:p w:rsidR="004A68EB" w:rsidRDefault="004A68EB"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 xml:space="preserve">GCU </w:t>
      </w:r>
      <w:r>
        <w:rPr>
          <w:rFonts w:ascii="Garamond" w:hAnsi="Garamond"/>
          <w:sz w:val="22"/>
          <w:szCs w:val="22"/>
        </w:rPr>
        <w:tab/>
        <w:t>Calculated value could not be determined due to unavailable data</w:t>
      </w:r>
    </w:p>
    <w:p w:rsidR="004A68EB" w:rsidRDefault="004A68EB" w:rsidP="005E3DD1">
      <w:pPr>
        <w:pStyle w:val="BodyText"/>
        <w:tabs>
          <w:tab w:val="left" w:pos="720"/>
          <w:tab w:val="left" w:pos="1080"/>
          <w:tab w:val="left" w:pos="1440"/>
          <w:tab w:val="left" w:pos="1980"/>
          <w:tab w:val="left" w:pos="2520"/>
        </w:tabs>
        <w:ind w:left="720" w:right="576"/>
        <w:rPr>
          <w:rFonts w:ascii="Garamond" w:hAnsi="Garamond"/>
          <w:sz w:val="22"/>
          <w:szCs w:val="22"/>
        </w:rPr>
      </w:pPr>
    </w:p>
    <w:p w:rsidR="00E715AA" w:rsidRPr="004341A7" w:rsidRDefault="00E715AA" w:rsidP="005E3DD1">
      <w:pPr>
        <w:pStyle w:val="BodyText"/>
        <w:tabs>
          <w:tab w:val="left" w:pos="720"/>
          <w:tab w:val="left" w:pos="1080"/>
          <w:tab w:val="left" w:pos="1440"/>
          <w:tab w:val="left" w:pos="1980"/>
          <w:tab w:val="left" w:pos="2520"/>
        </w:tabs>
        <w:ind w:left="720" w:right="576"/>
        <w:rPr>
          <w:rFonts w:ascii="Garamond" w:hAnsi="Garamond"/>
          <w:sz w:val="22"/>
          <w:szCs w:val="22"/>
        </w:rPr>
      </w:pPr>
      <w:r w:rsidRPr="004341A7">
        <w:rPr>
          <w:rFonts w:ascii="Garamond" w:hAnsi="Garamond"/>
          <w:sz w:val="22"/>
          <w:szCs w:val="22"/>
        </w:rPr>
        <w:t>Sensor Errors</w:t>
      </w:r>
    </w:p>
    <w:p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SBO</w:t>
      </w:r>
      <w:r w:rsidR="00E649D6" w:rsidRPr="004341A7">
        <w:rPr>
          <w:rFonts w:ascii="Garamond" w:hAnsi="Garamond"/>
          <w:sz w:val="22"/>
          <w:szCs w:val="22"/>
        </w:rPr>
        <w:tab/>
        <w:t xml:space="preserve">Blocked </w:t>
      </w:r>
      <w:r w:rsidR="004A68EB">
        <w:rPr>
          <w:rFonts w:ascii="Garamond" w:hAnsi="Garamond"/>
          <w:sz w:val="22"/>
          <w:szCs w:val="22"/>
        </w:rPr>
        <w:t>o</w:t>
      </w:r>
      <w:r w:rsidR="004A68EB" w:rsidRPr="004341A7">
        <w:rPr>
          <w:rFonts w:ascii="Garamond" w:hAnsi="Garamond"/>
          <w:sz w:val="22"/>
          <w:szCs w:val="22"/>
        </w:rPr>
        <w:t>ptic</w:t>
      </w:r>
    </w:p>
    <w:p w:rsidR="00E649D6"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lastRenderedPageBreak/>
        <w:tab/>
      </w:r>
      <w:r w:rsidR="00E649D6" w:rsidRPr="004341A7">
        <w:rPr>
          <w:rFonts w:ascii="Garamond" w:hAnsi="Garamond"/>
          <w:sz w:val="22"/>
          <w:szCs w:val="22"/>
        </w:rPr>
        <w:t>SCF</w:t>
      </w:r>
      <w:r w:rsidR="00E649D6" w:rsidRPr="004341A7">
        <w:rPr>
          <w:rFonts w:ascii="Garamond" w:hAnsi="Garamond"/>
          <w:sz w:val="22"/>
          <w:szCs w:val="22"/>
        </w:rPr>
        <w:tab/>
        <w:t xml:space="preserve">Conductivity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rsidR="00BB13EA" w:rsidRPr="004341A7" w:rsidRDefault="00BB13EA"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SCS</w:t>
      </w:r>
      <w:r>
        <w:rPr>
          <w:rFonts w:ascii="Garamond" w:hAnsi="Garamond"/>
          <w:sz w:val="22"/>
          <w:szCs w:val="22"/>
        </w:rPr>
        <w:tab/>
      </w:r>
      <w:r>
        <w:rPr>
          <w:rFonts w:ascii="Garamond" w:hAnsi="Garamond"/>
          <w:sz w:val="22"/>
          <w:szCs w:val="22"/>
        </w:rPr>
        <w:tab/>
        <w:t>Chlorophyll spike</w:t>
      </w:r>
    </w:p>
    <w:p w:rsidR="00E6507D"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507D">
        <w:rPr>
          <w:rFonts w:ascii="Garamond" w:hAnsi="Garamond"/>
          <w:sz w:val="22"/>
          <w:szCs w:val="22"/>
        </w:rPr>
        <w:t>SDF</w:t>
      </w:r>
      <w:r w:rsidR="00E6507D">
        <w:rPr>
          <w:rFonts w:ascii="Garamond" w:hAnsi="Garamond"/>
          <w:sz w:val="22"/>
          <w:szCs w:val="22"/>
        </w:rPr>
        <w:tab/>
        <w:t xml:space="preserve">Depth </w:t>
      </w:r>
      <w:r w:rsidR="004A68EB">
        <w:rPr>
          <w:rFonts w:ascii="Garamond" w:hAnsi="Garamond"/>
          <w:sz w:val="22"/>
          <w:szCs w:val="22"/>
        </w:rPr>
        <w:t>port frozen</w:t>
      </w:r>
    </w:p>
    <w:p w:rsidR="007148FA" w:rsidRDefault="00E6507D"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7148FA">
        <w:rPr>
          <w:rFonts w:ascii="Garamond" w:hAnsi="Garamond"/>
          <w:sz w:val="22"/>
          <w:szCs w:val="22"/>
        </w:rPr>
        <w:t>SDG</w:t>
      </w:r>
      <w:r w:rsidR="007148FA">
        <w:rPr>
          <w:rFonts w:ascii="Garamond" w:hAnsi="Garamond"/>
          <w:sz w:val="22"/>
          <w:szCs w:val="22"/>
        </w:rPr>
        <w:tab/>
        <w:t>Suspect due to sensor diagnostics</w:t>
      </w:r>
    </w:p>
    <w:p w:rsidR="00E649D6" w:rsidRPr="004341A7" w:rsidRDefault="007148FA"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SDO</w:t>
      </w:r>
      <w:r w:rsidR="00E649D6" w:rsidRPr="004341A7">
        <w:rPr>
          <w:rFonts w:ascii="Garamond" w:hAnsi="Garamond"/>
          <w:sz w:val="22"/>
          <w:szCs w:val="22"/>
        </w:rPr>
        <w:tab/>
        <w:t xml:space="preserve">DO </w:t>
      </w:r>
      <w:r w:rsidR="004A68EB">
        <w:rPr>
          <w:rFonts w:ascii="Garamond" w:hAnsi="Garamond"/>
          <w:sz w:val="22"/>
          <w:szCs w:val="22"/>
        </w:rPr>
        <w:t>s</w:t>
      </w:r>
      <w:r w:rsidR="004A68EB" w:rsidRPr="004341A7">
        <w:rPr>
          <w:rFonts w:ascii="Garamond" w:hAnsi="Garamond"/>
          <w:sz w:val="22"/>
          <w:szCs w:val="22"/>
        </w:rPr>
        <w:t>uspect</w:t>
      </w:r>
    </w:p>
    <w:p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SDP</w:t>
      </w:r>
      <w:r w:rsidR="00E649D6" w:rsidRPr="004341A7">
        <w:rPr>
          <w:rFonts w:ascii="Garamond" w:hAnsi="Garamond"/>
          <w:sz w:val="22"/>
          <w:szCs w:val="22"/>
        </w:rPr>
        <w:tab/>
        <w:t xml:space="preserve">DO </w:t>
      </w:r>
      <w:r w:rsidR="004A68EB">
        <w:rPr>
          <w:rFonts w:ascii="Garamond" w:hAnsi="Garamond"/>
          <w:sz w:val="22"/>
          <w:szCs w:val="22"/>
        </w:rPr>
        <w:t>m</w:t>
      </w:r>
      <w:r w:rsidR="004A68EB" w:rsidRPr="004341A7">
        <w:rPr>
          <w:rFonts w:ascii="Garamond" w:hAnsi="Garamond"/>
          <w:sz w:val="22"/>
          <w:szCs w:val="22"/>
        </w:rPr>
        <w:t xml:space="preserve">embrane </w:t>
      </w:r>
      <w:r w:rsidR="004A68EB">
        <w:rPr>
          <w:rFonts w:ascii="Garamond" w:hAnsi="Garamond"/>
          <w:sz w:val="22"/>
          <w:szCs w:val="22"/>
        </w:rPr>
        <w:t>p</w:t>
      </w:r>
      <w:r w:rsidR="004A68EB" w:rsidRPr="004341A7">
        <w:rPr>
          <w:rFonts w:ascii="Garamond" w:hAnsi="Garamond"/>
          <w:sz w:val="22"/>
          <w:szCs w:val="22"/>
        </w:rPr>
        <w:t>uncture</w:t>
      </w:r>
    </w:p>
    <w:p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SIC</w:t>
      </w:r>
      <w:r w:rsidR="00E649D6" w:rsidRPr="004341A7">
        <w:rPr>
          <w:rFonts w:ascii="Garamond" w:hAnsi="Garamond"/>
          <w:sz w:val="22"/>
          <w:szCs w:val="22"/>
        </w:rPr>
        <w:tab/>
      </w:r>
      <w:r w:rsidR="00E649D6" w:rsidRPr="004341A7">
        <w:rPr>
          <w:rFonts w:ascii="Garamond" w:hAnsi="Garamond"/>
          <w:sz w:val="22"/>
          <w:szCs w:val="22"/>
        </w:rPr>
        <w:tab/>
        <w:t xml:space="preserve">Incorrect </w:t>
      </w:r>
      <w:r w:rsidR="004A68EB">
        <w:rPr>
          <w:rFonts w:ascii="Garamond" w:hAnsi="Garamond"/>
          <w:sz w:val="22"/>
          <w:szCs w:val="22"/>
        </w:rPr>
        <w:t>c</w:t>
      </w:r>
      <w:r w:rsidR="004A68EB" w:rsidRPr="004341A7">
        <w:rPr>
          <w:rFonts w:ascii="Garamond" w:hAnsi="Garamond"/>
          <w:sz w:val="22"/>
          <w:szCs w:val="22"/>
        </w:rPr>
        <w:t xml:space="preserve">alibration </w:t>
      </w:r>
      <w:r w:rsidR="00E649D6" w:rsidRPr="004341A7">
        <w:rPr>
          <w:rFonts w:ascii="Garamond" w:hAnsi="Garamond"/>
          <w:sz w:val="22"/>
          <w:szCs w:val="22"/>
        </w:rPr>
        <w:t xml:space="preserve">/ </w:t>
      </w:r>
      <w:r w:rsidR="004A68EB">
        <w:rPr>
          <w:rFonts w:ascii="Garamond" w:hAnsi="Garamond"/>
          <w:sz w:val="22"/>
          <w:szCs w:val="22"/>
        </w:rPr>
        <w:t>c</w:t>
      </w:r>
      <w:r w:rsidR="004A68EB" w:rsidRPr="004341A7">
        <w:rPr>
          <w:rFonts w:ascii="Garamond" w:hAnsi="Garamond"/>
          <w:sz w:val="22"/>
          <w:szCs w:val="22"/>
        </w:rPr>
        <w:t xml:space="preserve">ontaminated </w:t>
      </w:r>
      <w:r w:rsidR="004A68EB">
        <w:rPr>
          <w:rFonts w:ascii="Garamond" w:hAnsi="Garamond"/>
          <w:sz w:val="22"/>
          <w:szCs w:val="22"/>
        </w:rPr>
        <w:t>s</w:t>
      </w:r>
      <w:r w:rsidR="004A68EB" w:rsidRPr="004341A7">
        <w:rPr>
          <w:rFonts w:ascii="Garamond" w:hAnsi="Garamond"/>
          <w:sz w:val="22"/>
          <w:szCs w:val="22"/>
        </w:rPr>
        <w:t>tandard</w:t>
      </w:r>
    </w:p>
    <w:p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SNV</w:t>
      </w:r>
      <w:r w:rsidR="00E649D6" w:rsidRPr="004341A7">
        <w:rPr>
          <w:rFonts w:ascii="Garamond" w:hAnsi="Garamond"/>
          <w:sz w:val="22"/>
          <w:szCs w:val="22"/>
        </w:rPr>
        <w:tab/>
        <w:t xml:space="preserve">Negative </w:t>
      </w:r>
      <w:r w:rsidR="004A68EB">
        <w:rPr>
          <w:rFonts w:ascii="Garamond" w:hAnsi="Garamond"/>
          <w:sz w:val="22"/>
          <w:szCs w:val="22"/>
        </w:rPr>
        <w:t>v</w:t>
      </w:r>
      <w:r w:rsidR="004A68EB" w:rsidRPr="004341A7">
        <w:rPr>
          <w:rFonts w:ascii="Garamond" w:hAnsi="Garamond"/>
          <w:sz w:val="22"/>
          <w:szCs w:val="22"/>
        </w:rPr>
        <w:t>alue</w:t>
      </w:r>
    </w:p>
    <w:p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SOW</w:t>
      </w:r>
      <w:r w:rsidR="00E649D6" w:rsidRPr="004341A7">
        <w:rPr>
          <w:rFonts w:ascii="Garamond" w:hAnsi="Garamond"/>
          <w:sz w:val="22"/>
          <w:szCs w:val="22"/>
        </w:rPr>
        <w:tab/>
        <w:t xml:space="preserve">Sensor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w</w:t>
      </w:r>
      <w:r w:rsidR="004A68EB" w:rsidRPr="004341A7">
        <w:rPr>
          <w:rFonts w:ascii="Garamond" w:hAnsi="Garamond"/>
          <w:sz w:val="22"/>
          <w:szCs w:val="22"/>
        </w:rPr>
        <w:t>ater</w:t>
      </w:r>
    </w:p>
    <w:p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SPC</w:t>
      </w:r>
      <w:r w:rsidR="00E649D6" w:rsidRPr="004341A7">
        <w:rPr>
          <w:rFonts w:ascii="Garamond" w:hAnsi="Garamond"/>
          <w:sz w:val="22"/>
          <w:szCs w:val="22"/>
        </w:rPr>
        <w:tab/>
        <w:t xml:space="preserve">Post </w:t>
      </w:r>
      <w:r w:rsidR="004A68EB">
        <w:rPr>
          <w:rFonts w:ascii="Garamond" w:hAnsi="Garamond"/>
          <w:sz w:val="22"/>
          <w:szCs w:val="22"/>
        </w:rPr>
        <w:t>c</w:t>
      </w:r>
      <w:r w:rsidR="004A68EB" w:rsidRPr="004341A7">
        <w:rPr>
          <w:rFonts w:ascii="Garamond" w:hAnsi="Garamond"/>
          <w:sz w:val="22"/>
          <w:szCs w:val="22"/>
        </w:rPr>
        <w:t xml:space="preserve">alibration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r</w:t>
      </w:r>
      <w:r w:rsidR="004A68EB" w:rsidRPr="004341A7">
        <w:rPr>
          <w:rFonts w:ascii="Garamond" w:hAnsi="Garamond"/>
          <w:sz w:val="22"/>
          <w:szCs w:val="22"/>
        </w:rPr>
        <w:t>ange</w:t>
      </w:r>
    </w:p>
    <w:p w:rsidR="00EE25CA" w:rsidRPr="00EE25CA" w:rsidRDefault="00EE25CA" w:rsidP="005E3DD1">
      <w:pPr>
        <w:tabs>
          <w:tab w:val="left" w:pos="1080"/>
          <w:tab w:val="left" w:pos="1440"/>
          <w:tab w:val="left" w:pos="1980"/>
        </w:tabs>
        <w:ind w:left="720" w:right="576"/>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rsidR="00E649D6" w:rsidRPr="00A51EE1" w:rsidRDefault="00EE25CA" w:rsidP="005E3DD1">
      <w:pPr>
        <w:pStyle w:val="BodyText"/>
        <w:tabs>
          <w:tab w:val="left" w:pos="720"/>
          <w:tab w:val="left" w:pos="1080"/>
          <w:tab w:val="left" w:pos="1440"/>
          <w:tab w:val="left" w:pos="1980"/>
          <w:tab w:val="left" w:pos="2520"/>
        </w:tabs>
        <w:ind w:left="720" w:right="576"/>
        <w:rPr>
          <w:rFonts w:ascii="Garamond" w:hAnsi="Garamond"/>
          <w:sz w:val="22"/>
          <w:szCs w:val="22"/>
          <w:lang w:val="da-DK"/>
          <w:rPrChange w:id="1201" w:author="Rikke Jeppesen" w:date="2021-04-02T13:42:00Z">
            <w:rPr>
              <w:rFonts w:ascii="Garamond" w:hAnsi="Garamond"/>
              <w:sz w:val="22"/>
              <w:szCs w:val="22"/>
            </w:rPr>
          </w:rPrChange>
        </w:rPr>
      </w:pPr>
      <w:r>
        <w:rPr>
          <w:rFonts w:ascii="Garamond" w:hAnsi="Garamond"/>
          <w:sz w:val="22"/>
          <w:szCs w:val="22"/>
        </w:rPr>
        <w:tab/>
      </w:r>
      <w:r w:rsidR="00E649D6" w:rsidRPr="00A51EE1">
        <w:rPr>
          <w:rFonts w:ascii="Garamond" w:hAnsi="Garamond"/>
          <w:sz w:val="22"/>
          <w:szCs w:val="22"/>
          <w:lang w:val="da-DK"/>
          <w:rPrChange w:id="1202" w:author="Rikke Jeppesen" w:date="2021-04-02T13:42:00Z">
            <w:rPr>
              <w:rFonts w:ascii="Garamond" w:hAnsi="Garamond"/>
              <w:sz w:val="22"/>
              <w:szCs w:val="22"/>
            </w:rPr>
          </w:rPrChange>
        </w:rPr>
        <w:t>SSD</w:t>
      </w:r>
      <w:r w:rsidR="00E649D6" w:rsidRPr="00A51EE1">
        <w:rPr>
          <w:rFonts w:ascii="Garamond" w:hAnsi="Garamond"/>
          <w:sz w:val="22"/>
          <w:szCs w:val="22"/>
          <w:lang w:val="da-DK"/>
          <w:rPrChange w:id="1203" w:author="Rikke Jeppesen" w:date="2021-04-02T13:42:00Z">
            <w:rPr>
              <w:rFonts w:ascii="Garamond" w:hAnsi="Garamond"/>
              <w:sz w:val="22"/>
              <w:szCs w:val="22"/>
            </w:rPr>
          </w:rPrChange>
        </w:rPr>
        <w:tab/>
        <w:t xml:space="preserve">Sensor </w:t>
      </w:r>
      <w:r w:rsidR="004A68EB" w:rsidRPr="00A51EE1">
        <w:rPr>
          <w:rFonts w:ascii="Garamond" w:hAnsi="Garamond"/>
          <w:sz w:val="22"/>
          <w:szCs w:val="22"/>
          <w:lang w:val="da-DK"/>
          <w:rPrChange w:id="1204" w:author="Rikke Jeppesen" w:date="2021-04-02T13:42:00Z">
            <w:rPr>
              <w:rFonts w:ascii="Garamond" w:hAnsi="Garamond"/>
              <w:sz w:val="22"/>
              <w:szCs w:val="22"/>
            </w:rPr>
          </w:rPrChange>
        </w:rPr>
        <w:t>drift</w:t>
      </w:r>
    </w:p>
    <w:p w:rsidR="00E649D6" w:rsidRPr="00A51EE1"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lang w:val="da-DK"/>
          <w:rPrChange w:id="1205" w:author="Rikke Jeppesen" w:date="2021-04-02T13:42:00Z">
            <w:rPr>
              <w:rFonts w:ascii="Garamond" w:hAnsi="Garamond"/>
              <w:sz w:val="22"/>
              <w:szCs w:val="22"/>
            </w:rPr>
          </w:rPrChange>
        </w:rPr>
      </w:pPr>
      <w:r w:rsidRPr="00A51EE1">
        <w:rPr>
          <w:rFonts w:ascii="Garamond" w:hAnsi="Garamond"/>
          <w:sz w:val="22"/>
          <w:szCs w:val="22"/>
          <w:lang w:val="da-DK"/>
          <w:rPrChange w:id="1206" w:author="Rikke Jeppesen" w:date="2021-04-02T13:42:00Z">
            <w:rPr>
              <w:rFonts w:ascii="Garamond" w:hAnsi="Garamond"/>
              <w:sz w:val="22"/>
              <w:szCs w:val="22"/>
            </w:rPr>
          </w:rPrChange>
        </w:rPr>
        <w:tab/>
      </w:r>
      <w:r w:rsidR="00E649D6" w:rsidRPr="00A51EE1">
        <w:rPr>
          <w:rFonts w:ascii="Garamond" w:hAnsi="Garamond"/>
          <w:sz w:val="22"/>
          <w:szCs w:val="22"/>
          <w:lang w:val="da-DK"/>
          <w:rPrChange w:id="1207" w:author="Rikke Jeppesen" w:date="2021-04-02T13:42:00Z">
            <w:rPr>
              <w:rFonts w:ascii="Garamond" w:hAnsi="Garamond"/>
              <w:sz w:val="22"/>
              <w:szCs w:val="22"/>
            </w:rPr>
          </w:rPrChange>
        </w:rPr>
        <w:t>SSM</w:t>
      </w:r>
      <w:r w:rsidR="00E649D6" w:rsidRPr="00A51EE1">
        <w:rPr>
          <w:rFonts w:ascii="Garamond" w:hAnsi="Garamond"/>
          <w:sz w:val="22"/>
          <w:szCs w:val="22"/>
          <w:lang w:val="da-DK"/>
          <w:rPrChange w:id="1208" w:author="Rikke Jeppesen" w:date="2021-04-02T13:42:00Z">
            <w:rPr>
              <w:rFonts w:ascii="Garamond" w:hAnsi="Garamond"/>
              <w:sz w:val="22"/>
              <w:szCs w:val="22"/>
            </w:rPr>
          </w:rPrChange>
        </w:rPr>
        <w:tab/>
        <w:t xml:space="preserve">Sensor </w:t>
      </w:r>
      <w:r w:rsidR="004A68EB" w:rsidRPr="00A51EE1">
        <w:rPr>
          <w:rFonts w:ascii="Garamond" w:hAnsi="Garamond"/>
          <w:sz w:val="22"/>
          <w:szCs w:val="22"/>
          <w:lang w:val="da-DK"/>
          <w:rPrChange w:id="1209" w:author="Rikke Jeppesen" w:date="2021-04-02T13:42:00Z">
            <w:rPr>
              <w:rFonts w:ascii="Garamond" w:hAnsi="Garamond"/>
              <w:sz w:val="22"/>
              <w:szCs w:val="22"/>
            </w:rPr>
          </w:rPrChange>
        </w:rPr>
        <w:t>malfunction</w:t>
      </w:r>
    </w:p>
    <w:p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sidRPr="00A51EE1">
        <w:rPr>
          <w:rFonts w:ascii="Garamond" w:hAnsi="Garamond"/>
          <w:sz w:val="22"/>
          <w:szCs w:val="22"/>
          <w:lang w:val="da-DK"/>
          <w:rPrChange w:id="1210" w:author="Rikke Jeppesen" w:date="2021-04-02T13:42:00Z">
            <w:rPr>
              <w:rFonts w:ascii="Garamond" w:hAnsi="Garamond"/>
              <w:sz w:val="22"/>
              <w:szCs w:val="22"/>
            </w:rPr>
          </w:rPrChange>
        </w:rPr>
        <w:tab/>
      </w:r>
      <w:r w:rsidR="00E649D6" w:rsidRPr="004341A7">
        <w:rPr>
          <w:rFonts w:ascii="Garamond" w:hAnsi="Garamond"/>
          <w:sz w:val="22"/>
          <w:szCs w:val="22"/>
        </w:rPr>
        <w:t>SSR</w:t>
      </w:r>
      <w:r w:rsidR="00E649D6" w:rsidRPr="004341A7">
        <w:rPr>
          <w:rFonts w:ascii="Garamond" w:hAnsi="Garamond"/>
          <w:sz w:val="22"/>
          <w:szCs w:val="22"/>
        </w:rPr>
        <w:tab/>
      </w:r>
      <w:r>
        <w:rPr>
          <w:rFonts w:ascii="Garamond" w:hAnsi="Garamond"/>
          <w:sz w:val="22"/>
          <w:szCs w:val="22"/>
        </w:rPr>
        <w:tab/>
      </w:r>
      <w:r w:rsidR="00E649D6" w:rsidRPr="004341A7">
        <w:rPr>
          <w:rFonts w:ascii="Garamond" w:hAnsi="Garamond"/>
          <w:sz w:val="22"/>
          <w:szCs w:val="22"/>
        </w:rPr>
        <w:t xml:space="preserve">Sensor </w:t>
      </w:r>
      <w:r w:rsidR="004A68EB">
        <w:rPr>
          <w:rFonts w:ascii="Garamond" w:hAnsi="Garamond"/>
          <w:sz w:val="22"/>
          <w:szCs w:val="22"/>
        </w:rPr>
        <w:t>r</w:t>
      </w:r>
      <w:r w:rsidR="004A68EB" w:rsidRPr="004341A7">
        <w:rPr>
          <w:rFonts w:ascii="Garamond" w:hAnsi="Garamond"/>
          <w:sz w:val="22"/>
          <w:szCs w:val="22"/>
        </w:rPr>
        <w:t xml:space="preserve">emoved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ot </w:t>
      </w:r>
      <w:r w:rsidR="004A68EB">
        <w:rPr>
          <w:rFonts w:ascii="Garamond" w:hAnsi="Garamond"/>
          <w:sz w:val="22"/>
          <w:szCs w:val="22"/>
        </w:rPr>
        <w:t>d</w:t>
      </w:r>
      <w:r w:rsidR="004A68EB" w:rsidRPr="004341A7">
        <w:rPr>
          <w:rFonts w:ascii="Garamond" w:hAnsi="Garamond"/>
          <w:sz w:val="22"/>
          <w:szCs w:val="22"/>
        </w:rPr>
        <w:t>eployed</w:t>
      </w:r>
    </w:p>
    <w:p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STF</w:t>
      </w:r>
      <w:r w:rsidR="00E649D6" w:rsidRPr="004341A7">
        <w:rPr>
          <w:rFonts w:ascii="Garamond" w:hAnsi="Garamond"/>
          <w:sz w:val="22"/>
          <w:szCs w:val="22"/>
        </w:rPr>
        <w:tab/>
        <w:t xml:space="preserve">Catastrophic </w:t>
      </w:r>
      <w:r w:rsidR="004A68EB">
        <w:rPr>
          <w:rFonts w:ascii="Garamond" w:hAnsi="Garamond"/>
          <w:sz w:val="22"/>
          <w:szCs w:val="22"/>
        </w:rPr>
        <w:t>t</w:t>
      </w:r>
      <w:r w:rsidR="004A68EB" w:rsidRPr="004341A7">
        <w:rPr>
          <w:rFonts w:ascii="Garamond" w:hAnsi="Garamond"/>
          <w:sz w:val="22"/>
          <w:szCs w:val="22"/>
        </w:rPr>
        <w:t xml:space="preserve">emperature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STS</w:t>
      </w:r>
      <w:r>
        <w:rPr>
          <w:rFonts w:ascii="Garamond" w:hAnsi="Garamond"/>
          <w:sz w:val="22"/>
          <w:szCs w:val="22"/>
        </w:rPr>
        <w:tab/>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SWM</w:t>
      </w:r>
      <w:r w:rsidR="00E649D6" w:rsidRPr="004341A7">
        <w:rPr>
          <w:rFonts w:ascii="Garamond" w:hAnsi="Garamond"/>
          <w:sz w:val="22"/>
          <w:szCs w:val="22"/>
        </w:rPr>
        <w:tab/>
        <w:t xml:space="preserve">Wiper </w:t>
      </w:r>
      <w:r w:rsidR="004A68EB">
        <w:rPr>
          <w:rFonts w:ascii="Garamond" w:hAnsi="Garamond"/>
          <w:sz w:val="22"/>
          <w:szCs w:val="22"/>
        </w:rPr>
        <w:t>m</w:t>
      </w:r>
      <w:r w:rsidR="004A68EB" w:rsidRPr="004341A7">
        <w:rPr>
          <w:rFonts w:ascii="Garamond" w:hAnsi="Garamond"/>
          <w:sz w:val="22"/>
          <w:szCs w:val="22"/>
        </w:rPr>
        <w:t xml:space="preserve">alfunction </w:t>
      </w:r>
      <w:r w:rsidR="00E649D6"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oss</w:t>
      </w:r>
    </w:p>
    <w:p w:rsidR="00E649D6" w:rsidRPr="00500399" w:rsidRDefault="00E649D6" w:rsidP="005E3DD1">
      <w:pPr>
        <w:pStyle w:val="BodyText"/>
        <w:tabs>
          <w:tab w:val="left" w:pos="720"/>
          <w:tab w:val="left" w:pos="1080"/>
          <w:tab w:val="left" w:pos="1440"/>
          <w:tab w:val="left" w:pos="1980"/>
          <w:tab w:val="left" w:pos="2520"/>
        </w:tabs>
        <w:ind w:left="720" w:right="576"/>
        <w:rPr>
          <w:rFonts w:ascii="Garamond" w:hAnsi="Garamond"/>
          <w:sz w:val="16"/>
          <w:szCs w:val="16"/>
        </w:rPr>
      </w:pPr>
    </w:p>
    <w:p w:rsidR="00E715AA" w:rsidRPr="004341A7" w:rsidRDefault="00E715AA" w:rsidP="005E3DD1">
      <w:pPr>
        <w:pStyle w:val="BodyText"/>
        <w:tabs>
          <w:tab w:val="left" w:pos="720"/>
          <w:tab w:val="left" w:pos="1080"/>
          <w:tab w:val="left" w:pos="1440"/>
          <w:tab w:val="left" w:pos="1980"/>
          <w:tab w:val="left" w:pos="2520"/>
        </w:tabs>
        <w:ind w:left="720" w:right="576"/>
        <w:rPr>
          <w:rFonts w:ascii="Garamond" w:hAnsi="Garamond"/>
          <w:sz w:val="22"/>
          <w:szCs w:val="22"/>
        </w:rPr>
      </w:pPr>
      <w:r w:rsidRPr="004341A7">
        <w:rPr>
          <w:rFonts w:ascii="Garamond" w:hAnsi="Garamond"/>
          <w:sz w:val="22"/>
          <w:szCs w:val="22"/>
        </w:rPr>
        <w:t>Comments</w:t>
      </w:r>
    </w:p>
    <w:p w:rsidR="00CE3AD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sidRPr="00432D32">
        <w:rPr>
          <w:rFonts w:ascii="Garamond" w:hAnsi="Garamond"/>
          <w:sz w:val="22"/>
          <w:szCs w:val="22"/>
        </w:rPr>
        <w:tab/>
      </w:r>
      <w:r w:rsidR="00CE3AD7">
        <w:rPr>
          <w:rFonts w:ascii="Garamond" w:hAnsi="Garamond"/>
          <w:sz w:val="22"/>
          <w:szCs w:val="22"/>
        </w:rPr>
        <w:t>CAB</w:t>
      </w:r>
      <w:r w:rsidR="00EE25CA">
        <w:rPr>
          <w:rFonts w:ascii="Garamond" w:hAnsi="Garamond"/>
          <w:sz w:val="22"/>
          <w:szCs w:val="22"/>
        </w:rPr>
        <w:t>*</w:t>
      </w:r>
      <w:r w:rsidR="00CE3AD7">
        <w:rPr>
          <w:rFonts w:ascii="Garamond" w:hAnsi="Garamond"/>
          <w:sz w:val="22"/>
          <w:szCs w:val="22"/>
        </w:rPr>
        <w:tab/>
        <w:t xml:space="preserve">Algal </w:t>
      </w:r>
      <w:r w:rsidR="004A68EB">
        <w:rPr>
          <w:rFonts w:ascii="Garamond" w:hAnsi="Garamond"/>
          <w:sz w:val="22"/>
          <w:szCs w:val="22"/>
        </w:rPr>
        <w:t>bloom</w:t>
      </w:r>
    </w:p>
    <w:p w:rsidR="00E649D6" w:rsidRPr="00432D32" w:rsidRDefault="00CE3AD7"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2D32">
        <w:rPr>
          <w:rFonts w:ascii="Garamond" w:hAnsi="Garamond"/>
          <w:sz w:val="22"/>
          <w:szCs w:val="22"/>
        </w:rPr>
        <w:t>CAF</w:t>
      </w:r>
      <w:r w:rsidR="00E649D6" w:rsidRPr="00432D32">
        <w:rPr>
          <w:rFonts w:ascii="Garamond" w:hAnsi="Garamond"/>
          <w:sz w:val="22"/>
          <w:szCs w:val="22"/>
        </w:rPr>
        <w:tab/>
        <w:t xml:space="preserve">Acceptable </w:t>
      </w:r>
      <w:r w:rsidR="004A68EB">
        <w:rPr>
          <w:rFonts w:ascii="Garamond" w:hAnsi="Garamond"/>
          <w:sz w:val="22"/>
          <w:szCs w:val="22"/>
        </w:rPr>
        <w:t>c</w:t>
      </w:r>
      <w:r w:rsidR="004A68EB" w:rsidRPr="00432D32">
        <w:rPr>
          <w:rFonts w:ascii="Garamond" w:hAnsi="Garamond"/>
          <w:sz w:val="22"/>
          <w:szCs w:val="22"/>
        </w:rPr>
        <w:t>alibration</w:t>
      </w:r>
      <w:r w:rsidR="00E649D6" w:rsidRPr="00432D32">
        <w:rPr>
          <w:rFonts w:ascii="Garamond" w:hAnsi="Garamond"/>
          <w:sz w:val="22"/>
          <w:szCs w:val="22"/>
        </w:rPr>
        <w:t>/</w:t>
      </w:r>
      <w:r w:rsidR="004A68EB">
        <w:rPr>
          <w:rFonts w:ascii="Garamond" w:hAnsi="Garamond"/>
          <w:sz w:val="22"/>
          <w:szCs w:val="22"/>
        </w:rPr>
        <w:t>a</w:t>
      </w:r>
      <w:r w:rsidR="004A68EB" w:rsidRPr="00432D32">
        <w:rPr>
          <w:rFonts w:ascii="Garamond" w:hAnsi="Garamond"/>
          <w:sz w:val="22"/>
          <w:szCs w:val="22"/>
        </w:rPr>
        <w:t xml:space="preserve">ccuracy </w:t>
      </w:r>
      <w:r w:rsidR="004A68EB">
        <w:rPr>
          <w:rFonts w:ascii="Garamond" w:hAnsi="Garamond"/>
          <w:sz w:val="22"/>
          <w:szCs w:val="22"/>
        </w:rPr>
        <w:t>e</w:t>
      </w:r>
      <w:r w:rsidR="004A68EB" w:rsidRPr="00432D32">
        <w:rPr>
          <w:rFonts w:ascii="Garamond" w:hAnsi="Garamond"/>
          <w:sz w:val="22"/>
          <w:szCs w:val="22"/>
        </w:rPr>
        <w:t xml:space="preserve">rror </w:t>
      </w:r>
      <w:r w:rsidR="00432D32" w:rsidRPr="00432D32">
        <w:rPr>
          <w:rFonts w:ascii="Garamond" w:hAnsi="Garamond"/>
          <w:sz w:val="22"/>
          <w:szCs w:val="22"/>
        </w:rPr>
        <w:t xml:space="preserve">of </w:t>
      </w:r>
      <w:r w:rsidR="004A68EB">
        <w:rPr>
          <w:rFonts w:ascii="Garamond" w:hAnsi="Garamond"/>
          <w:sz w:val="22"/>
          <w:szCs w:val="22"/>
        </w:rPr>
        <w:t>s</w:t>
      </w:r>
      <w:r w:rsidR="004A68EB" w:rsidRPr="00432D32">
        <w:rPr>
          <w:rFonts w:ascii="Garamond" w:hAnsi="Garamond"/>
          <w:sz w:val="22"/>
          <w:szCs w:val="22"/>
        </w:rPr>
        <w:t>ensor</w:t>
      </w:r>
    </w:p>
    <w:p w:rsidR="00432D32" w:rsidRPr="00432D32" w:rsidRDefault="00DF6463" w:rsidP="005E3DD1">
      <w:pPr>
        <w:tabs>
          <w:tab w:val="left" w:pos="1080"/>
          <w:tab w:val="left" w:pos="1980"/>
        </w:tabs>
        <w:autoSpaceDE w:val="0"/>
        <w:autoSpaceDN w:val="0"/>
        <w:adjustRightInd w:val="0"/>
        <w:ind w:left="720" w:right="576"/>
        <w:rPr>
          <w:rFonts w:ascii="Garamond" w:hAnsi="Garamond" w:cs="Courier New"/>
          <w:sz w:val="22"/>
          <w:szCs w:val="22"/>
        </w:rPr>
      </w:pPr>
      <w:r w:rsidRPr="00432D32">
        <w:rPr>
          <w:rFonts w:ascii="Garamond" w:hAnsi="Garamond"/>
          <w:sz w:val="22"/>
          <w:szCs w:val="22"/>
        </w:rPr>
        <w:tab/>
      </w:r>
      <w:r w:rsidR="00432D32" w:rsidRPr="00432D32">
        <w:rPr>
          <w:rFonts w:ascii="Garamond" w:hAnsi="Garamond"/>
          <w:sz w:val="22"/>
          <w:szCs w:val="22"/>
        </w:rPr>
        <w:t>CAP</w:t>
      </w:r>
      <w:r w:rsidR="00432D32" w:rsidRPr="00432D32">
        <w:rPr>
          <w:rFonts w:ascii="Garamond" w:hAnsi="Garamond"/>
          <w:sz w:val="22"/>
          <w:szCs w:val="22"/>
        </w:rPr>
        <w:tab/>
      </w:r>
      <w:r w:rsidR="00432D32" w:rsidRPr="00432D32">
        <w:rPr>
          <w:rFonts w:ascii="Garamond" w:hAnsi="Garamond" w:cs="Courier New"/>
          <w:sz w:val="22"/>
          <w:szCs w:val="22"/>
        </w:rPr>
        <w:t xml:space="preserve">Depth </w:t>
      </w:r>
      <w:r w:rsidR="004A68EB">
        <w:rPr>
          <w:rFonts w:ascii="Garamond" w:hAnsi="Garamond" w:cs="Courier New"/>
          <w:sz w:val="22"/>
          <w:szCs w:val="22"/>
        </w:rPr>
        <w:t>s</w:t>
      </w:r>
      <w:r w:rsidR="004A68EB" w:rsidRPr="00432D32">
        <w:rPr>
          <w:rFonts w:ascii="Garamond" w:hAnsi="Garamond" w:cs="Courier New"/>
          <w:sz w:val="22"/>
          <w:szCs w:val="22"/>
        </w:rPr>
        <w:t xml:space="preserve">ensor </w:t>
      </w:r>
      <w:r w:rsidR="00432D32" w:rsidRPr="00432D32">
        <w:rPr>
          <w:rFonts w:ascii="Garamond" w:hAnsi="Garamond" w:cs="Courier New"/>
          <w:sz w:val="22"/>
          <w:szCs w:val="22"/>
        </w:rPr>
        <w:t xml:space="preserve">in </w:t>
      </w:r>
      <w:r w:rsidR="004A68EB">
        <w:rPr>
          <w:rFonts w:ascii="Garamond" w:hAnsi="Garamond" w:cs="Courier New"/>
          <w:sz w:val="22"/>
          <w:szCs w:val="22"/>
        </w:rPr>
        <w:t>w</w:t>
      </w:r>
      <w:r w:rsidR="004A68EB" w:rsidRPr="00432D32">
        <w:rPr>
          <w:rFonts w:ascii="Garamond" w:hAnsi="Garamond" w:cs="Courier New"/>
          <w:sz w:val="22"/>
          <w:szCs w:val="22"/>
        </w:rPr>
        <w:t>ater</w:t>
      </w:r>
      <w:r w:rsidR="00432D32" w:rsidRPr="00432D32">
        <w:rPr>
          <w:rFonts w:ascii="Garamond" w:hAnsi="Garamond" w:cs="Courier New"/>
          <w:sz w:val="22"/>
          <w:szCs w:val="22"/>
        </w:rPr>
        <w:t xml:space="preserve">, </w:t>
      </w:r>
      <w:r w:rsidR="004A68EB">
        <w:rPr>
          <w:rFonts w:ascii="Garamond" w:hAnsi="Garamond" w:cs="Courier New"/>
          <w:sz w:val="22"/>
          <w:szCs w:val="22"/>
        </w:rPr>
        <w:t>a</w:t>
      </w:r>
      <w:r w:rsidR="004A68EB" w:rsidRPr="00432D32">
        <w:rPr>
          <w:rFonts w:ascii="Garamond" w:hAnsi="Garamond" w:cs="Courier New"/>
          <w:sz w:val="22"/>
          <w:szCs w:val="22"/>
        </w:rPr>
        <w:t xml:space="preserve">ffected </w:t>
      </w:r>
      <w:r w:rsidR="00432D32" w:rsidRPr="00432D32">
        <w:rPr>
          <w:rFonts w:ascii="Garamond" w:hAnsi="Garamond" w:cs="Courier New"/>
          <w:sz w:val="22"/>
          <w:szCs w:val="22"/>
        </w:rPr>
        <w:t xml:space="preserve">by </w:t>
      </w:r>
      <w:r w:rsidR="004A68EB">
        <w:rPr>
          <w:rFonts w:ascii="Garamond" w:hAnsi="Garamond" w:cs="Courier New"/>
          <w:sz w:val="22"/>
          <w:szCs w:val="22"/>
        </w:rPr>
        <w:t>a</w:t>
      </w:r>
      <w:r w:rsidR="004A68EB" w:rsidRPr="00432D32">
        <w:rPr>
          <w:rFonts w:ascii="Garamond" w:hAnsi="Garamond" w:cs="Courier New"/>
          <w:sz w:val="22"/>
          <w:szCs w:val="22"/>
        </w:rPr>
        <w:t xml:space="preserve">tmospheric </w:t>
      </w:r>
      <w:r w:rsidR="004A68EB">
        <w:rPr>
          <w:rFonts w:ascii="Garamond" w:hAnsi="Garamond" w:cs="Courier New"/>
          <w:sz w:val="22"/>
          <w:szCs w:val="22"/>
        </w:rPr>
        <w:t>p</w:t>
      </w:r>
      <w:r w:rsidR="004A68EB" w:rsidRPr="00432D32">
        <w:rPr>
          <w:rFonts w:ascii="Garamond" w:hAnsi="Garamond" w:cs="Courier New"/>
          <w:sz w:val="22"/>
          <w:szCs w:val="22"/>
        </w:rPr>
        <w:t>ressure</w:t>
      </w:r>
    </w:p>
    <w:p w:rsidR="00E715AA" w:rsidRPr="004341A7" w:rsidRDefault="00432D32"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715AA" w:rsidRPr="004341A7">
        <w:rPr>
          <w:rFonts w:ascii="Garamond" w:hAnsi="Garamond"/>
          <w:sz w:val="22"/>
          <w:szCs w:val="22"/>
        </w:rPr>
        <w:t>CBF</w:t>
      </w:r>
      <w:r w:rsidR="00E715AA" w:rsidRPr="004341A7">
        <w:rPr>
          <w:rFonts w:ascii="Garamond" w:hAnsi="Garamond"/>
          <w:sz w:val="22"/>
          <w:szCs w:val="22"/>
        </w:rPr>
        <w:tab/>
        <w:t>Biofouling</w:t>
      </w:r>
    </w:p>
    <w:p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CCU</w:t>
      </w:r>
      <w:r w:rsidR="00E649D6" w:rsidRPr="004341A7">
        <w:rPr>
          <w:rFonts w:ascii="Garamond" w:hAnsi="Garamond"/>
          <w:sz w:val="22"/>
          <w:szCs w:val="22"/>
        </w:rPr>
        <w:tab/>
        <w:t xml:space="preserve">Cause </w:t>
      </w:r>
      <w:r w:rsidR="004A68EB">
        <w:rPr>
          <w:rFonts w:ascii="Garamond" w:hAnsi="Garamond"/>
          <w:sz w:val="22"/>
          <w:szCs w:val="22"/>
        </w:rPr>
        <w:t>u</w:t>
      </w:r>
      <w:r w:rsidR="004A68EB" w:rsidRPr="004341A7">
        <w:rPr>
          <w:rFonts w:ascii="Garamond" w:hAnsi="Garamond"/>
          <w:sz w:val="22"/>
          <w:szCs w:val="22"/>
        </w:rPr>
        <w:t>nknown</w:t>
      </w:r>
    </w:p>
    <w:p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CDA</w:t>
      </w:r>
      <w:r w:rsidR="00EE25CA">
        <w:rPr>
          <w:rFonts w:ascii="Garamond" w:hAnsi="Garamond"/>
          <w:sz w:val="22"/>
          <w:szCs w:val="22"/>
        </w:rPr>
        <w:t>*</w:t>
      </w:r>
      <w:r w:rsidR="00E649D6" w:rsidRPr="004341A7">
        <w:rPr>
          <w:rFonts w:ascii="Garamond" w:hAnsi="Garamond"/>
          <w:sz w:val="22"/>
          <w:szCs w:val="22"/>
        </w:rPr>
        <w:tab/>
        <w:t xml:space="preserve">DO </w:t>
      </w:r>
      <w:r w:rsidR="004A68EB">
        <w:rPr>
          <w:rFonts w:ascii="Garamond" w:hAnsi="Garamond"/>
          <w:sz w:val="22"/>
          <w:szCs w:val="22"/>
        </w:rPr>
        <w:t>h</w:t>
      </w:r>
      <w:r w:rsidR="004A68EB" w:rsidRPr="004341A7">
        <w:rPr>
          <w:rFonts w:ascii="Garamond" w:hAnsi="Garamond"/>
          <w:sz w:val="22"/>
          <w:szCs w:val="22"/>
        </w:rPr>
        <w:t xml:space="preserve">ypoxia </w:t>
      </w:r>
      <w:r w:rsidR="006C17BB" w:rsidRPr="004341A7">
        <w:rPr>
          <w:rFonts w:ascii="Garamond" w:hAnsi="Garamond"/>
          <w:sz w:val="22"/>
          <w:szCs w:val="22"/>
        </w:rPr>
        <w:t>(&lt;</w:t>
      </w:r>
      <w:r w:rsidR="00B13E26">
        <w:rPr>
          <w:rFonts w:ascii="Garamond" w:hAnsi="Garamond"/>
          <w:sz w:val="22"/>
          <w:szCs w:val="22"/>
        </w:rPr>
        <w:t>3 mg/L</w:t>
      </w:r>
      <w:r w:rsidR="006C17BB" w:rsidRPr="004341A7">
        <w:rPr>
          <w:rFonts w:ascii="Garamond" w:hAnsi="Garamond"/>
          <w:sz w:val="22"/>
          <w:szCs w:val="22"/>
        </w:rPr>
        <w:t>)</w:t>
      </w:r>
    </w:p>
    <w:p w:rsidR="00E715AA"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715AA" w:rsidRPr="004341A7">
        <w:rPr>
          <w:rFonts w:ascii="Garamond" w:hAnsi="Garamond"/>
          <w:sz w:val="22"/>
          <w:szCs w:val="22"/>
        </w:rPr>
        <w:t>CDB</w:t>
      </w:r>
      <w:r w:rsidR="00EE25CA">
        <w:rPr>
          <w:rFonts w:ascii="Garamond" w:hAnsi="Garamond"/>
          <w:sz w:val="22"/>
          <w:szCs w:val="22"/>
        </w:rPr>
        <w:t>*</w:t>
      </w:r>
      <w:r w:rsidR="00E715AA" w:rsidRPr="004341A7">
        <w:rPr>
          <w:rFonts w:ascii="Garamond" w:hAnsi="Garamond"/>
          <w:sz w:val="22"/>
          <w:szCs w:val="22"/>
        </w:rPr>
        <w:tab/>
        <w:t xml:space="preserve">Disturbed </w:t>
      </w:r>
      <w:r w:rsidR="004A68EB">
        <w:rPr>
          <w:rFonts w:ascii="Garamond" w:hAnsi="Garamond"/>
          <w:sz w:val="22"/>
          <w:szCs w:val="22"/>
        </w:rPr>
        <w:t>b</w:t>
      </w:r>
      <w:r w:rsidR="004A68EB" w:rsidRPr="004341A7">
        <w:rPr>
          <w:rFonts w:ascii="Garamond" w:hAnsi="Garamond"/>
          <w:sz w:val="22"/>
          <w:szCs w:val="22"/>
        </w:rPr>
        <w:t>ottom</w:t>
      </w:r>
    </w:p>
    <w:p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CDF</w:t>
      </w:r>
      <w:r w:rsidR="00E649D6" w:rsidRPr="004341A7">
        <w:rPr>
          <w:rFonts w:ascii="Garamond" w:hAnsi="Garamond"/>
          <w:sz w:val="22"/>
          <w:szCs w:val="22"/>
        </w:rPr>
        <w:tab/>
        <w:t xml:space="preserve">Data </w:t>
      </w:r>
      <w:r w:rsidR="004A68EB">
        <w:rPr>
          <w:rFonts w:ascii="Garamond" w:hAnsi="Garamond"/>
          <w:sz w:val="22"/>
          <w:szCs w:val="22"/>
        </w:rPr>
        <w:t>a</w:t>
      </w:r>
      <w:r w:rsidR="004A68EB" w:rsidRPr="004341A7">
        <w:rPr>
          <w:rFonts w:ascii="Garamond" w:hAnsi="Garamond"/>
          <w:sz w:val="22"/>
          <w:szCs w:val="22"/>
        </w:rPr>
        <w:t xml:space="preserve">ppear </w:t>
      </w:r>
      <w:r w:rsidR="00E649D6" w:rsidRPr="004341A7">
        <w:rPr>
          <w:rFonts w:ascii="Garamond" w:hAnsi="Garamond"/>
          <w:sz w:val="22"/>
          <w:szCs w:val="22"/>
        </w:rPr>
        <w:t xml:space="preserve">to </w:t>
      </w:r>
      <w:r w:rsidR="004A68EB">
        <w:rPr>
          <w:rFonts w:ascii="Garamond" w:hAnsi="Garamond"/>
          <w:sz w:val="22"/>
          <w:szCs w:val="22"/>
        </w:rPr>
        <w:t>f</w:t>
      </w:r>
      <w:r w:rsidR="004A68EB" w:rsidRPr="004341A7">
        <w:rPr>
          <w:rFonts w:ascii="Garamond" w:hAnsi="Garamond"/>
          <w:sz w:val="22"/>
          <w:szCs w:val="22"/>
        </w:rPr>
        <w:t xml:space="preserve">it </w:t>
      </w:r>
      <w:r w:rsidR="004A68EB">
        <w:rPr>
          <w:rFonts w:ascii="Garamond" w:hAnsi="Garamond"/>
          <w:sz w:val="22"/>
          <w:szCs w:val="22"/>
        </w:rPr>
        <w:t>c</w:t>
      </w:r>
      <w:r w:rsidR="004A68EB" w:rsidRPr="004341A7">
        <w:rPr>
          <w:rFonts w:ascii="Garamond" w:hAnsi="Garamond"/>
          <w:sz w:val="22"/>
          <w:szCs w:val="22"/>
        </w:rPr>
        <w:t>onditions</w:t>
      </w:r>
    </w:p>
    <w:p w:rsidR="00E715AA"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715AA" w:rsidRPr="004341A7">
        <w:rPr>
          <w:rFonts w:ascii="Garamond" w:hAnsi="Garamond"/>
          <w:sz w:val="22"/>
          <w:szCs w:val="22"/>
        </w:rPr>
        <w:t>CFK</w:t>
      </w:r>
      <w:r w:rsidR="00EE25CA">
        <w:rPr>
          <w:rFonts w:ascii="Garamond" w:hAnsi="Garamond"/>
          <w:sz w:val="22"/>
          <w:szCs w:val="22"/>
        </w:rPr>
        <w:t>*</w:t>
      </w:r>
      <w:r w:rsidR="00E715AA" w:rsidRPr="004341A7">
        <w:rPr>
          <w:rFonts w:ascii="Garamond" w:hAnsi="Garamond"/>
          <w:sz w:val="22"/>
          <w:szCs w:val="22"/>
        </w:rPr>
        <w:tab/>
        <w:t xml:space="preserve">Fish </w:t>
      </w:r>
      <w:r w:rsidR="004A68EB">
        <w:rPr>
          <w:rFonts w:ascii="Garamond" w:hAnsi="Garamond"/>
          <w:sz w:val="22"/>
          <w:szCs w:val="22"/>
        </w:rPr>
        <w:t>k</w:t>
      </w:r>
      <w:r w:rsidR="004A68EB" w:rsidRPr="004341A7">
        <w:rPr>
          <w:rFonts w:ascii="Garamond" w:hAnsi="Garamond"/>
          <w:sz w:val="22"/>
          <w:szCs w:val="22"/>
        </w:rPr>
        <w:t>ill</w:t>
      </w:r>
    </w:p>
    <w:p w:rsidR="00E6507D" w:rsidRPr="004341A7" w:rsidRDefault="00E6507D"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136522">
        <w:rPr>
          <w:rFonts w:ascii="Garamond" w:hAnsi="Garamond"/>
          <w:sz w:val="22"/>
          <w:szCs w:val="22"/>
        </w:rPr>
        <w:t>CIP</w:t>
      </w:r>
      <w:r w:rsidR="00136522">
        <w:rPr>
          <w:rFonts w:ascii="Garamond" w:hAnsi="Garamond"/>
          <w:sz w:val="22"/>
          <w:szCs w:val="22"/>
        </w:rPr>
        <w:tab/>
      </w:r>
      <w:r w:rsidR="00EE25CA">
        <w:rPr>
          <w:rFonts w:ascii="Garamond" w:hAnsi="Garamond"/>
          <w:sz w:val="22"/>
          <w:szCs w:val="22"/>
        </w:rPr>
        <w:t>*</w:t>
      </w:r>
      <w:r w:rsidR="00136522">
        <w:rPr>
          <w:rFonts w:ascii="Garamond" w:hAnsi="Garamond"/>
          <w:sz w:val="22"/>
          <w:szCs w:val="22"/>
        </w:rPr>
        <w:tab/>
      </w:r>
      <w:r>
        <w:rPr>
          <w:rFonts w:ascii="Garamond" w:hAnsi="Garamond"/>
          <w:sz w:val="22"/>
          <w:szCs w:val="22"/>
        </w:rPr>
        <w:t xml:space="preserve">Surface </w:t>
      </w:r>
      <w:r w:rsidR="004A68EB">
        <w:rPr>
          <w:rFonts w:ascii="Garamond" w:hAnsi="Garamond"/>
          <w:sz w:val="22"/>
          <w:szCs w:val="22"/>
        </w:rPr>
        <w:t xml:space="preserve">ice present </w:t>
      </w:r>
      <w:r>
        <w:rPr>
          <w:rFonts w:ascii="Garamond" w:hAnsi="Garamond"/>
          <w:sz w:val="22"/>
          <w:szCs w:val="22"/>
        </w:rPr>
        <w:t xml:space="preserve">at </w:t>
      </w:r>
      <w:r w:rsidR="004A68EB">
        <w:rPr>
          <w:rFonts w:ascii="Garamond" w:hAnsi="Garamond"/>
          <w:sz w:val="22"/>
          <w:szCs w:val="22"/>
        </w:rPr>
        <w:t>sample station</w:t>
      </w:r>
    </w:p>
    <w:p w:rsidR="00E649D6"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CLT</w:t>
      </w:r>
      <w:r w:rsidR="00EE25CA">
        <w:rPr>
          <w:rFonts w:ascii="Garamond" w:hAnsi="Garamond"/>
          <w:sz w:val="22"/>
          <w:szCs w:val="22"/>
        </w:rPr>
        <w:t>*</w:t>
      </w:r>
      <w:r w:rsidR="00E715AA" w:rsidRPr="004341A7">
        <w:rPr>
          <w:rFonts w:ascii="Garamond" w:hAnsi="Garamond"/>
          <w:sz w:val="22"/>
          <w:szCs w:val="22"/>
        </w:rPr>
        <w:tab/>
        <w:t xml:space="preserve">Low </w:t>
      </w:r>
      <w:r w:rsidR="004A68EB">
        <w:rPr>
          <w:rFonts w:ascii="Garamond" w:hAnsi="Garamond"/>
          <w:sz w:val="22"/>
          <w:szCs w:val="22"/>
        </w:rPr>
        <w:t>t</w:t>
      </w:r>
      <w:r w:rsidR="004A68EB" w:rsidRPr="004341A7">
        <w:rPr>
          <w:rFonts w:ascii="Garamond" w:hAnsi="Garamond"/>
          <w:sz w:val="22"/>
          <w:szCs w:val="22"/>
        </w:rPr>
        <w:t>ide</w:t>
      </w:r>
    </w:p>
    <w:p w:rsidR="00E6507D" w:rsidRDefault="00E6507D"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CMC</w:t>
      </w:r>
      <w:r w:rsidR="00EE25CA">
        <w:rPr>
          <w:rFonts w:ascii="Garamond" w:hAnsi="Garamond"/>
          <w:sz w:val="22"/>
          <w:szCs w:val="22"/>
        </w:rPr>
        <w:t>*</w:t>
      </w:r>
      <w:r>
        <w:rPr>
          <w:rFonts w:ascii="Garamond" w:hAnsi="Garamond"/>
          <w:sz w:val="22"/>
          <w:szCs w:val="22"/>
        </w:rPr>
        <w:tab/>
        <w:t xml:space="preserve">In </w:t>
      </w:r>
      <w:r w:rsidR="004A68EB">
        <w:rPr>
          <w:rFonts w:ascii="Garamond" w:hAnsi="Garamond"/>
          <w:sz w:val="22"/>
          <w:szCs w:val="22"/>
        </w:rPr>
        <w:t>field maintenance</w:t>
      </w:r>
      <w:r>
        <w:rPr>
          <w:rFonts w:ascii="Garamond" w:hAnsi="Garamond"/>
          <w:sz w:val="22"/>
          <w:szCs w:val="22"/>
        </w:rPr>
        <w:t>/</w:t>
      </w:r>
      <w:r w:rsidR="004A68EB">
        <w:rPr>
          <w:rFonts w:ascii="Garamond" w:hAnsi="Garamond"/>
          <w:sz w:val="22"/>
          <w:szCs w:val="22"/>
        </w:rPr>
        <w:t>cleaning</w:t>
      </w:r>
    </w:p>
    <w:p w:rsidR="00136522" w:rsidRPr="004341A7" w:rsidRDefault="00136522"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CMD</w:t>
      </w:r>
      <w:r w:rsidR="00EE25CA">
        <w:rPr>
          <w:rFonts w:ascii="Garamond" w:hAnsi="Garamond"/>
          <w:sz w:val="22"/>
          <w:szCs w:val="22"/>
        </w:rPr>
        <w:t>*</w:t>
      </w:r>
      <w:r>
        <w:rPr>
          <w:rFonts w:ascii="Garamond" w:hAnsi="Garamond"/>
          <w:sz w:val="22"/>
          <w:szCs w:val="22"/>
        </w:rPr>
        <w:tab/>
        <w:t xml:space="preserve">Mud in </w:t>
      </w:r>
      <w:r w:rsidR="004A68EB">
        <w:rPr>
          <w:rFonts w:ascii="Garamond" w:hAnsi="Garamond"/>
          <w:sz w:val="22"/>
          <w:szCs w:val="22"/>
        </w:rPr>
        <w:t>probe guard</w:t>
      </w:r>
    </w:p>
    <w:p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CND</w:t>
      </w:r>
      <w:r w:rsidR="00E649D6" w:rsidRPr="004341A7">
        <w:rPr>
          <w:rFonts w:ascii="Garamond" w:hAnsi="Garamond"/>
          <w:sz w:val="22"/>
          <w:szCs w:val="22"/>
        </w:rPr>
        <w:tab/>
        <w:t xml:space="preserve">New </w:t>
      </w:r>
      <w:r w:rsidR="004A68EB">
        <w:rPr>
          <w:rFonts w:ascii="Garamond" w:hAnsi="Garamond"/>
          <w:sz w:val="22"/>
          <w:szCs w:val="22"/>
        </w:rPr>
        <w:t>d</w:t>
      </w:r>
      <w:r w:rsidR="004A68EB" w:rsidRPr="004341A7">
        <w:rPr>
          <w:rFonts w:ascii="Garamond" w:hAnsi="Garamond"/>
          <w:sz w:val="22"/>
          <w:szCs w:val="22"/>
        </w:rPr>
        <w:t xml:space="preserve">eployment </w:t>
      </w:r>
      <w:r w:rsidR="004A68EB">
        <w:rPr>
          <w:rFonts w:ascii="Garamond" w:hAnsi="Garamond"/>
          <w:sz w:val="22"/>
          <w:szCs w:val="22"/>
        </w:rPr>
        <w:t>b</w:t>
      </w:r>
      <w:r w:rsidR="004A68EB" w:rsidRPr="004341A7">
        <w:rPr>
          <w:rFonts w:ascii="Garamond" w:hAnsi="Garamond"/>
          <w:sz w:val="22"/>
          <w:szCs w:val="22"/>
        </w:rPr>
        <w:t>egins</w:t>
      </w:r>
    </w:p>
    <w:p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CRE</w:t>
      </w:r>
      <w:r w:rsidR="00EE25CA">
        <w:rPr>
          <w:rFonts w:ascii="Garamond" w:hAnsi="Garamond"/>
          <w:sz w:val="22"/>
          <w:szCs w:val="22"/>
        </w:rPr>
        <w:t>*</w:t>
      </w:r>
      <w:r w:rsidR="00E649D6" w:rsidRPr="004341A7">
        <w:rPr>
          <w:rFonts w:ascii="Garamond" w:hAnsi="Garamond"/>
          <w:sz w:val="22"/>
          <w:szCs w:val="22"/>
        </w:rPr>
        <w:tab/>
        <w:t xml:space="preserve">Significant </w:t>
      </w:r>
      <w:r w:rsidR="004A68EB">
        <w:rPr>
          <w:rFonts w:ascii="Garamond" w:hAnsi="Garamond"/>
          <w:sz w:val="22"/>
          <w:szCs w:val="22"/>
        </w:rPr>
        <w:t>r</w:t>
      </w:r>
      <w:r w:rsidR="004A68EB" w:rsidRPr="004341A7">
        <w:rPr>
          <w:rFonts w:ascii="Garamond" w:hAnsi="Garamond"/>
          <w:sz w:val="22"/>
          <w:szCs w:val="22"/>
        </w:rPr>
        <w:t xml:space="preserve">ain </w:t>
      </w:r>
      <w:r w:rsidR="004A68EB">
        <w:rPr>
          <w:rFonts w:ascii="Garamond" w:hAnsi="Garamond"/>
          <w:sz w:val="22"/>
          <w:szCs w:val="22"/>
        </w:rPr>
        <w:t>e</w:t>
      </w:r>
      <w:r w:rsidR="004A68EB" w:rsidRPr="004341A7">
        <w:rPr>
          <w:rFonts w:ascii="Garamond" w:hAnsi="Garamond"/>
          <w:sz w:val="22"/>
          <w:szCs w:val="22"/>
        </w:rPr>
        <w:t>vent</w:t>
      </w:r>
    </w:p>
    <w:p w:rsidR="00E715AA"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715AA" w:rsidRPr="004341A7">
        <w:rPr>
          <w:rFonts w:ascii="Garamond" w:hAnsi="Garamond"/>
          <w:sz w:val="22"/>
          <w:szCs w:val="22"/>
        </w:rPr>
        <w:t>CSM</w:t>
      </w:r>
      <w:r w:rsidR="00EE25CA">
        <w:rPr>
          <w:rFonts w:ascii="Garamond" w:hAnsi="Garamond"/>
          <w:sz w:val="22"/>
          <w:szCs w:val="22"/>
        </w:rPr>
        <w:t>*</w:t>
      </w:r>
      <w:r w:rsidR="00E715AA" w:rsidRPr="004341A7">
        <w:rPr>
          <w:rFonts w:ascii="Garamond" w:hAnsi="Garamond"/>
          <w:sz w:val="22"/>
          <w:szCs w:val="22"/>
        </w:rPr>
        <w:tab/>
        <w:t xml:space="preserve">See </w:t>
      </w:r>
      <w:r w:rsidR="004A68EB">
        <w:rPr>
          <w:rFonts w:ascii="Garamond" w:hAnsi="Garamond"/>
          <w:sz w:val="22"/>
          <w:szCs w:val="22"/>
        </w:rPr>
        <w:t>m</w:t>
      </w:r>
      <w:r w:rsidR="004A68EB" w:rsidRPr="004341A7">
        <w:rPr>
          <w:rFonts w:ascii="Garamond" w:hAnsi="Garamond"/>
          <w:sz w:val="22"/>
          <w:szCs w:val="22"/>
        </w:rPr>
        <w:t>etadata</w:t>
      </w:r>
    </w:p>
    <w:p w:rsidR="00E649D6"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CTS</w:t>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rsidR="00E6507D" w:rsidRPr="004341A7" w:rsidRDefault="00E6507D"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CVT</w:t>
      </w:r>
      <w:r w:rsidR="00EE25CA">
        <w:rPr>
          <w:rFonts w:ascii="Garamond" w:hAnsi="Garamond"/>
          <w:sz w:val="22"/>
          <w:szCs w:val="22"/>
        </w:rPr>
        <w:t>*</w:t>
      </w:r>
      <w:r>
        <w:rPr>
          <w:rFonts w:ascii="Garamond" w:hAnsi="Garamond"/>
          <w:sz w:val="22"/>
          <w:szCs w:val="22"/>
        </w:rPr>
        <w:tab/>
        <w:t xml:space="preserve">Possible </w:t>
      </w:r>
      <w:r w:rsidR="004A68EB">
        <w:rPr>
          <w:rFonts w:ascii="Garamond" w:hAnsi="Garamond"/>
          <w:sz w:val="22"/>
          <w:szCs w:val="22"/>
        </w:rPr>
        <w:t>vandalism</w:t>
      </w:r>
      <w:r>
        <w:rPr>
          <w:rFonts w:ascii="Garamond" w:hAnsi="Garamond"/>
          <w:sz w:val="22"/>
          <w:szCs w:val="22"/>
        </w:rPr>
        <w:t>/</w:t>
      </w:r>
      <w:r w:rsidR="004A68EB">
        <w:rPr>
          <w:rFonts w:ascii="Garamond" w:hAnsi="Garamond"/>
          <w:sz w:val="22"/>
          <w:szCs w:val="22"/>
        </w:rPr>
        <w:t>tampering</w:t>
      </w:r>
    </w:p>
    <w:p w:rsidR="00E649D6"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CWD</w:t>
      </w:r>
      <w:r w:rsidR="00EE25CA">
        <w:rPr>
          <w:rFonts w:ascii="Garamond" w:hAnsi="Garamond"/>
          <w:sz w:val="22"/>
          <w:szCs w:val="22"/>
        </w:rPr>
        <w:t>*</w:t>
      </w:r>
      <w:r w:rsidR="00E649D6" w:rsidRPr="004341A7">
        <w:rPr>
          <w:rFonts w:ascii="Garamond" w:hAnsi="Garamond"/>
          <w:sz w:val="22"/>
          <w:szCs w:val="22"/>
        </w:rPr>
        <w:tab/>
        <w:t xml:space="preserve">Data </w:t>
      </w:r>
      <w:r w:rsidR="004A68EB">
        <w:rPr>
          <w:rFonts w:ascii="Garamond" w:hAnsi="Garamond"/>
          <w:sz w:val="22"/>
          <w:szCs w:val="22"/>
        </w:rPr>
        <w:t>c</w:t>
      </w:r>
      <w:r w:rsidR="004A68EB" w:rsidRPr="004341A7">
        <w:rPr>
          <w:rFonts w:ascii="Garamond" w:hAnsi="Garamond"/>
          <w:sz w:val="22"/>
          <w:szCs w:val="22"/>
        </w:rPr>
        <w:t xml:space="preserve">ollected </w:t>
      </w:r>
      <w:r w:rsidR="00E649D6" w:rsidRPr="004341A7">
        <w:rPr>
          <w:rFonts w:ascii="Garamond" w:hAnsi="Garamond"/>
          <w:sz w:val="22"/>
          <w:szCs w:val="22"/>
        </w:rPr>
        <w:t xml:space="preserve">at </w:t>
      </w:r>
      <w:r w:rsidR="004A68EB">
        <w:rPr>
          <w:rFonts w:ascii="Garamond" w:hAnsi="Garamond"/>
          <w:sz w:val="22"/>
          <w:szCs w:val="22"/>
        </w:rPr>
        <w:t>w</w:t>
      </w:r>
      <w:r w:rsidR="004A68EB" w:rsidRPr="004341A7">
        <w:rPr>
          <w:rFonts w:ascii="Garamond" w:hAnsi="Garamond"/>
          <w:sz w:val="22"/>
          <w:szCs w:val="22"/>
        </w:rPr>
        <w:t xml:space="preserve">rong </w:t>
      </w:r>
      <w:r w:rsidR="004A68EB">
        <w:rPr>
          <w:rFonts w:ascii="Garamond" w:hAnsi="Garamond"/>
          <w:sz w:val="22"/>
          <w:szCs w:val="22"/>
        </w:rPr>
        <w:t>d</w:t>
      </w:r>
      <w:r w:rsidR="004A68EB" w:rsidRPr="004341A7">
        <w:rPr>
          <w:rFonts w:ascii="Garamond" w:hAnsi="Garamond"/>
          <w:sz w:val="22"/>
          <w:szCs w:val="22"/>
        </w:rPr>
        <w:t>epth</w:t>
      </w:r>
    </w:p>
    <w:p w:rsidR="007148FA" w:rsidRPr="004341A7" w:rsidRDefault="007148FA"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CWE</w:t>
      </w:r>
      <w:r w:rsidR="00EE25CA">
        <w:rPr>
          <w:rFonts w:ascii="Garamond" w:hAnsi="Garamond"/>
          <w:sz w:val="22"/>
          <w:szCs w:val="22"/>
        </w:rPr>
        <w:t>*</w:t>
      </w:r>
      <w:r>
        <w:rPr>
          <w:rFonts w:ascii="Garamond" w:hAnsi="Garamond"/>
          <w:sz w:val="22"/>
          <w:szCs w:val="22"/>
        </w:rPr>
        <w:tab/>
        <w:t>Significant weather event</w:t>
      </w:r>
    </w:p>
    <w:p w:rsidR="005866D9" w:rsidRPr="004341A7" w:rsidRDefault="005866D9" w:rsidP="00560984">
      <w:pPr>
        <w:pStyle w:val="BodyText"/>
        <w:tabs>
          <w:tab w:val="left" w:pos="1062"/>
          <w:tab w:val="left" w:pos="1260"/>
        </w:tabs>
        <w:ind w:left="360"/>
        <w:rPr>
          <w:rFonts w:ascii="Garamond" w:hAnsi="Garamond"/>
          <w:sz w:val="22"/>
          <w:szCs w:val="22"/>
          <w:highlight w:val="yellow"/>
        </w:rPr>
      </w:pPr>
    </w:p>
    <w:p w:rsidR="00F23B71" w:rsidRDefault="00B4483D" w:rsidP="00F8159F">
      <w:pPr>
        <w:pStyle w:val="HTMLPreformatted"/>
        <w:rPr>
          <w:rFonts w:ascii="Garamond" w:hAnsi="Garamond" w:cs="Times New Roman"/>
          <w:bCs/>
          <w:sz w:val="22"/>
          <w:szCs w:val="22"/>
        </w:rPr>
      </w:pPr>
      <w:r w:rsidRPr="004341A7">
        <w:rPr>
          <w:rFonts w:ascii="Garamond" w:hAnsi="Garamond" w:cs="Times New Roman"/>
          <w:b/>
          <w:bCs/>
          <w:sz w:val="22"/>
          <w:szCs w:val="22"/>
        </w:rPr>
        <w:t>1</w:t>
      </w:r>
      <w:r w:rsidR="00DF225B" w:rsidRPr="004341A7">
        <w:rPr>
          <w:rFonts w:ascii="Garamond" w:hAnsi="Garamond" w:cs="Times New Roman"/>
          <w:b/>
          <w:bCs/>
          <w:sz w:val="22"/>
          <w:szCs w:val="22"/>
        </w:rPr>
        <w:t>3</w:t>
      </w:r>
      <w:r w:rsidRPr="004341A7">
        <w:rPr>
          <w:rFonts w:ascii="Garamond" w:hAnsi="Garamond" w:cs="Times New Roman"/>
          <w:b/>
          <w:bCs/>
          <w:sz w:val="22"/>
          <w:szCs w:val="22"/>
        </w:rPr>
        <w:t xml:space="preserve">)  </w:t>
      </w:r>
      <w:r w:rsidR="00020C95" w:rsidRPr="004341A7">
        <w:rPr>
          <w:rFonts w:ascii="Garamond" w:hAnsi="Garamond" w:cs="Times New Roman"/>
          <w:b/>
          <w:bCs/>
          <w:sz w:val="22"/>
          <w:szCs w:val="22"/>
        </w:rPr>
        <w:t xml:space="preserve">Post </w:t>
      </w:r>
      <w:r w:rsidR="00F32C85" w:rsidRPr="004341A7">
        <w:rPr>
          <w:rFonts w:ascii="Garamond" w:hAnsi="Garamond" w:cs="Times New Roman"/>
          <w:b/>
          <w:bCs/>
          <w:sz w:val="22"/>
          <w:szCs w:val="22"/>
        </w:rPr>
        <w:t>d</w:t>
      </w:r>
      <w:r w:rsidR="00020C95" w:rsidRPr="004341A7">
        <w:rPr>
          <w:rFonts w:ascii="Garamond" w:hAnsi="Garamond" w:cs="Times New Roman"/>
          <w:b/>
          <w:bCs/>
          <w:sz w:val="22"/>
          <w:szCs w:val="22"/>
        </w:rPr>
        <w:t xml:space="preserve">eployment </w:t>
      </w:r>
      <w:r w:rsidR="00F32C85" w:rsidRPr="004341A7">
        <w:rPr>
          <w:rFonts w:ascii="Garamond" w:hAnsi="Garamond" w:cs="Times New Roman"/>
          <w:b/>
          <w:bCs/>
          <w:sz w:val="22"/>
          <w:szCs w:val="22"/>
        </w:rPr>
        <w:t>i</w:t>
      </w:r>
      <w:r w:rsidR="00020C95" w:rsidRPr="004341A7">
        <w:rPr>
          <w:rFonts w:ascii="Garamond" w:hAnsi="Garamond" w:cs="Times New Roman"/>
          <w:b/>
          <w:bCs/>
          <w:sz w:val="22"/>
          <w:szCs w:val="22"/>
        </w:rPr>
        <w:t>nformation</w:t>
      </w:r>
      <w:del w:id="1211" w:author="Rikke Jeppesen" w:date="2021-04-05T16:01:00Z">
        <w:r w:rsidR="00020C95" w:rsidRPr="004341A7" w:rsidDel="000C5833">
          <w:rPr>
            <w:rFonts w:ascii="Garamond" w:hAnsi="Garamond" w:cs="Times New Roman"/>
            <w:bCs/>
            <w:sz w:val="22"/>
            <w:szCs w:val="22"/>
          </w:rPr>
          <w:delText xml:space="preserve"> – </w:delText>
        </w:r>
      </w:del>
    </w:p>
    <w:p w:rsidR="00F47ACB" w:rsidRDefault="00F23B71" w:rsidP="003A572B">
      <w:pPr>
        <w:pStyle w:val="HTMLPreformatted"/>
        <w:rPr>
          <w:ins w:id="1212" w:author="Rikke Jeppesen" w:date="2021-04-02T16:51:00Z"/>
          <w:rFonts w:ascii="Arial" w:hAnsi="Arial" w:cs="Arial"/>
          <w:b/>
          <w:bCs/>
        </w:rPr>
        <w:pPrChange w:id="1213" w:author="Rikke Jeppesen" w:date="2021-04-15T13:15:00Z">
          <w:pPr>
            <w:pStyle w:val="PlainText"/>
          </w:pPr>
        </w:pPrChange>
      </w:pPr>
      <w:del w:id="1214" w:author="Rikke Jeppesen" w:date="2021-04-15T13:14:00Z">
        <w:r w:rsidDel="003A572B">
          <w:rPr>
            <w:rFonts w:ascii="Garamond" w:hAnsi="Garamond" w:cs="Times New Roman"/>
            <w:sz w:val="22"/>
            <w:szCs w:val="22"/>
          </w:rPr>
          <w:delText>[</w:delText>
        </w:r>
        <w:r w:rsidRPr="00BD482B" w:rsidDel="003A572B">
          <w:rPr>
            <w:rFonts w:ascii="Garamond" w:hAnsi="Garamond" w:cs="Times New Roman"/>
            <w:sz w:val="22"/>
            <w:szCs w:val="22"/>
          </w:rPr>
          <w:delText>Instructions/Remove:</w:delText>
        </w:r>
        <w:r w:rsidDel="003A572B">
          <w:rPr>
            <w:rFonts w:ascii="Garamond" w:hAnsi="Garamond" w:cs="Times New Roman"/>
            <w:sz w:val="22"/>
            <w:szCs w:val="22"/>
          </w:rPr>
          <w:delText xml:space="preserve"> </w:delText>
        </w:r>
        <w:r w:rsidR="00020C95" w:rsidRPr="00B60965" w:rsidDel="003A572B">
          <w:rPr>
            <w:rFonts w:ascii="Garamond" w:hAnsi="Garamond" w:cs="Times New Roman"/>
            <w:bCs/>
            <w:sz w:val="22"/>
            <w:szCs w:val="22"/>
          </w:rPr>
          <w:delText>Use this section for documentation of post calibration information for instruments deployed at each site.</w:delText>
        </w:r>
        <w:r w:rsidR="004D1CCF" w:rsidRPr="00B60965" w:rsidDel="003A572B">
          <w:rPr>
            <w:rFonts w:ascii="Garamond" w:hAnsi="Garamond" w:cs="Times New Roman"/>
            <w:bCs/>
            <w:sz w:val="22"/>
            <w:szCs w:val="22"/>
          </w:rPr>
          <w:delText xml:space="preserve">  </w:delText>
        </w:r>
        <w:r w:rsidR="004D1CCF" w:rsidRPr="00B60965" w:rsidDel="003A572B">
          <w:rPr>
            <w:rFonts w:ascii="Garamond" w:hAnsi="Garamond" w:cs="Times New Roman"/>
            <w:b/>
            <w:bCs/>
            <w:i/>
            <w:sz w:val="22"/>
            <w:szCs w:val="22"/>
          </w:rPr>
          <w:delText>At a minimum, include: Date</w:delText>
        </w:r>
        <w:r w:rsidR="00B60965" w:rsidRPr="00B60965" w:rsidDel="003A572B">
          <w:rPr>
            <w:rFonts w:ascii="Garamond" w:hAnsi="Garamond" w:cs="Times New Roman"/>
            <w:b/>
            <w:bCs/>
            <w:i/>
            <w:sz w:val="22"/>
            <w:szCs w:val="22"/>
          </w:rPr>
          <w:delText xml:space="preserve"> (specify if this is the deployment begin date or date of post calibration)</w:delText>
        </w:r>
        <w:r w:rsidR="004D1CCF" w:rsidRPr="00B60965" w:rsidDel="003A572B">
          <w:rPr>
            <w:rFonts w:ascii="Garamond" w:hAnsi="Garamond" w:cs="Times New Roman"/>
            <w:b/>
            <w:bCs/>
            <w:i/>
            <w:sz w:val="22"/>
            <w:szCs w:val="22"/>
          </w:rPr>
          <w:delText>, SpCond, DO%, pH (7), and Turb (0 NTU).</w:delText>
        </w:r>
        <w:r w:rsidR="00560984" w:rsidRPr="00B60965" w:rsidDel="003A572B">
          <w:rPr>
            <w:rFonts w:ascii="Garamond" w:hAnsi="Garamond" w:cs="Times New Roman"/>
            <w:bCs/>
            <w:sz w:val="22"/>
            <w:szCs w:val="22"/>
          </w:rPr>
          <w:delText xml:space="preserve">  Depth and additional pH and Turb post cal information are also beneficial.</w:delText>
        </w:r>
        <w:r w:rsidR="00B60965" w:rsidRPr="00B60965" w:rsidDel="003A572B">
          <w:rPr>
            <w:rFonts w:ascii="Garamond" w:hAnsi="Garamond" w:cs="Times New Roman"/>
            <w:bCs/>
            <w:sz w:val="22"/>
            <w:szCs w:val="22"/>
          </w:rPr>
          <w:delText xml:space="preserve">  If using the </w:delText>
        </w:r>
        <w:r w:rsidR="00F84371" w:rsidDel="003A572B">
          <w:rPr>
            <w:rFonts w:ascii="Garamond" w:hAnsi="Garamond" w:cs="Times New Roman"/>
            <w:bCs/>
            <w:sz w:val="22"/>
            <w:szCs w:val="22"/>
          </w:rPr>
          <w:delText>summary table option in the online deployment interface</w:delText>
        </w:r>
        <w:r w:rsidR="00B60965" w:rsidRPr="00B60965" w:rsidDel="003A572B">
          <w:rPr>
            <w:rFonts w:ascii="Garamond" w:hAnsi="Garamond" w:cs="Times New Roman"/>
            <w:bCs/>
            <w:sz w:val="22"/>
            <w:szCs w:val="22"/>
          </w:rPr>
          <w:delText xml:space="preserve">, </w:delText>
        </w:r>
        <w:r w:rsidR="00F84371" w:rsidDel="003A572B">
          <w:rPr>
            <w:rFonts w:ascii="Garamond" w:hAnsi="Garamond" w:cs="Times New Roman"/>
            <w:bCs/>
            <w:sz w:val="22"/>
            <w:szCs w:val="22"/>
          </w:rPr>
          <w:delText xml:space="preserve">you may copy and paste the exported tables here and </w:delText>
        </w:r>
        <w:r w:rsidR="00B60965" w:rsidRPr="00B60965" w:rsidDel="003A572B">
          <w:rPr>
            <w:rFonts w:ascii="Garamond" w:hAnsi="Garamond" w:cs="Times New Roman"/>
            <w:bCs/>
            <w:sz w:val="22"/>
            <w:szCs w:val="22"/>
          </w:rPr>
          <w:delText xml:space="preserve">edit </w:delText>
        </w:r>
        <w:r w:rsidR="00F84371" w:rsidDel="003A572B">
          <w:rPr>
            <w:rFonts w:ascii="Garamond" w:hAnsi="Garamond" w:cs="Times New Roman"/>
            <w:bCs/>
            <w:sz w:val="22"/>
            <w:szCs w:val="22"/>
          </w:rPr>
          <w:delText xml:space="preserve">them </w:delText>
        </w:r>
        <w:r w:rsidR="00B60965" w:rsidRPr="00B60965" w:rsidDel="003A572B">
          <w:rPr>
            <w:rFonts w:ascii="Garamond" w:hAnsi="Garamond" w:cs="Times New Roman"/>
            <w:bCs/>
            <w:sz w:val="22"/>
            <w:szCs w:val="22"/>
          </w:rPr>
          <w:delText>as necessary</w:delText>
        </w:r>
        <w:r w:rsidR="00F84371" w:rsidDel="003A572B">
          <w:rPr>
            <w:rFonts w:ascii="Garamond" w:hAnsi="Garamond" w:cs="Times New Roman"/>
            <w:bCs/>
            <w:sz w:val="22"/>
            <w:szCs w:val="22"/>
          </w:rPr>
          <w:delText xml:space="preserve"> (please verify contents)</w:delText>
        </w:r>
        <w:r w:rsidR="00B60965" w:rsidRPr="00B60965" w:rsidDel="003A572B">
          <w:rPr>
            <w:rFonts w:ascii="Garamond" w:hAnsi="Garamond" w:cs="Times New Roman"/>
            <w:bCs/>
            <w:sz w:val="22"/>
            <w:szCs w:val="22"/>
          </w:rPr>
          <w:delText>.</w:delText>
        </w:r>
        <w:r w:rsidDel="003A572B">
          <w:rPr>
            <w:rFonts w:ascii="Garamond" w:hAnsi="Garamond" w:cs="Times New Roman"/>
            <w:bCs/>
            <w:sz w:val="22"/>
            <w:szCs w:val="22"/>
          </w:rPr>
          <w:delText>]</w:delText>
        </w:r>
      </w:del>
      <w:proofErr w:type="spellStart"/>
      <w:ins w:id="1215" w:author="Rikke Jeppesen" w:date="2021-04-02T16:51:00Z">
        <w:r w:rsidR="00F47ACB">
          <w:rPr>
            <w:rFonts w:ascii="Arial" w:hAnsi="Arial" w:cs="Arial"/>
            <w:b/>
            <w:bCs/>
          </w:rPr>
          <w:t>Azevedo</w:t>
        </w:r>
        <w:proofErr w:type="spellEnd"/>
        <w:r w:rsidR="00F47ACB">
          <w:rPr>
            <w:rFonts w:ascii="Arial" w:hAnsi="Arial" w:cs="Arial"/>
            <w:b/>
            <w:bCs/>
          </w:rPr>
          <w:t xml:space="preserve"> Pond</w:t>
        </w:r>
        <w:r w:rsidR="00F47ACB">
          <w:rPr>
            <w:rFonts w:ascii="Arial" w:hAnsi="Arial" w:cs="Arial"/>
            <w:b/>
            <w:bCs/>
          </w:rPr>
          <w:tab/>
        </w:r>
        <w:r w:rsidR="00F47ACB">
          <w:rPr>
            <w:rFonts w:ascii="Arial" w:hAnsi="Arial" w:cs="Arial"/>
            <w:b/>
            <w:bCs/>
          </w:rPr>
          <w:tab/>
        </w:r>
        <w:r w:rsidR="00F47ACB">
          <w:rPr>
            <w:rFonts w:ascii="Arial" w:hAnsi="Arial" w:cs="Arial"/>
            <w:b/>
            <w:bCs/>
          </w:rPr>
          <w:tab/>
        </w:r>
        <w:r w:rsidR="00F47ACB">
          <w:rPr>
            <w:rFonts w:ascii="Arial" w:hAnsi="Arial" w:cs="Arial"/>
            <w:b/>
            <w:bCs/>
          </w:rPr>
          <w:tab/>
        </w:r>
        <w:r w:rsidR="00F47ACB">
          <w:rPr>
            <w:rFonts w:ascii="Arial" w:hAnsi="Arial" w:cs="Arial"/>
            <w:b/>
            <w:bCs/>
          </w:rPr>
          <w:tab/>
        </w:r>
        <w:r w:rsidR="00F47ACB">
          <w:rPr>
            <w:rFonts w:ascii="Arial" w:hAnsi="Arial" w:cs="Arial"/>
            <w:b/>
            <w:bCs/>
          </w:rPr>
          <w:tab/>
        </w:r>
        <w:r w:rsidR="00F47ACB">
          <w:rPr>
            <w:rFonts w:ascii="Arial" w:hAnsi="Arial" w:cs="Arial"/>
            <w:b/>
            <w:bCs/>
          </w:rPr>
          <w:tab/>
        </w:r>
        <w:r w:rsidR="00F47ACB">
          <w:rPr>
            <w:rFonts w:ascii="Arial" w:hAnsi="Arial" w:cs="Arial"/>
            <w:b/>
            <w:bCs/>
          </w:rPr>
          <w:tab/>
        </w:r>
      </w:ins>
    </w:p>
    <w:p w:rsidR="00F47ACB" w:rsidRDefault="00F47ACB" w:rsidP="00F47ACB">
      <w:pPr>
        <w:pStyle w:val="PlainText"/>
        <w:rPr>
          <w:ins w:id="1216" w:author="Rikke Jeppesen" w:date="2021-04-02T16:51:00Z"/>
          <w:rFonts w:ascii="Arial" w:hAnsi="Arial" w:cs="Arial"/>
        </w:rPr>
      </w:pPr>
      <w:ins w:id="1217" w:author="Rikke Jeppesen" w:date="2021-04-02T16:51:00Z">
        <w:r>
          <w:rPr>
            <w:rFonts w:ascii="Arial" w:hAnsi="Arial" w:cs="Arial"/>
          </w:rPr>
          <w:t>Retrieval</w:t>
        </w:r>
        <w:r>
          <w:rPr>
            <w:rFonts w:ascii="Arial" w:hAnsi="Arial" w:cs="Arial"/>
          </w:rPr>
          <w:tab/>
          <w:t>DO%</w:t>
        </w:r>
        <w:r>
          <w:rPr>
            <w:rFonts w:ascii="Arial" w:hAnsi="Arial" w:cs="Arial"/>
          </w:rPr>
          <w:tab/>
          <w:t xml:space="preserve"> DO%</w:t>
        </w:r>
        <w:r>
          <w:rPr>
            <w:rFonts w:ascii="Arial" w:hAnsi="Arial" w:cs="Arial"/>
          </w:rPr>
          <w:tab/>
          <w:t>pH</w:t>
        </w:r>
        <w:r>
          <w:rPr>
            <w:rFonts w:ascii="Arial" w:hAnsi="Arial" w:cs="Arial"/>
          </w:rPr>
          <w:tab/>
        </w:r>
        <w:proofErr w:type="spellStart"/>
        <w:r>
          <w:rPr>
            <w:rFonts w:ascii="Arial" w:hAnsi="Arial" w:cs="Arial"/>
          </w:rPr>
          <w:t>pH</w:t>
        </w:r>
        <w:proofErr w:type="spellEnd"/>
        <w:r>
          <w:rPr>
            <w:rFonts w:ascii="Arial" w:hAnsi="Arial" w:cs="Arial"/>
          </w:rPr>
          <w:tab/>
          <w:t>Level</w:t>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t>Cond</w:t>
        </w:r>
        <w:r>
          <w:rPr>
            <w:rFonts w:ascii="Arial" w:hAnsi="Arial" w:cs="Arial"/>
          </w:rPr>
          <w:tab/>
        </w:r>
        <w:r>
          <w:rPr>
            <w:rFonts w:ascii="Arial" w:hAnsi="Arial" w:cs="Arial"/>
          </w:rPr>
          <w:tab/>
          <w:t>Batt</w:t>
        </w:r>
      </w:ins>
    </w:p>
    <w:p w:rsidR="00F47ACB" w:rsidRDefault="00F47ACB" w:rsidP="00F47ACB">
      <w:pPr>
        <w:pStyle w:val="PlainText"/>
        <w:rPr>
          <w:ins w:id="1218" w:author="Rikke Jeppesen" w:date="2021-04-02T16:51:00Z"/>
          <w:rFonts w:ascii="Arial" w:hAnsi="Arial" w:cs="Arial"/>
          <w:u w:val="single"/>
        </w:rPr>
      </w:pPr>
      <w:ins w:id="1219" w:author="Rikke Jeppesen" w:date="2021-04-02T16:51:00Z">
        <w:r>
          <w:rPr>
            <w:rFonts w:ascii="Arial" w:hAnsi="Arial" w:cs="Arial"/>
            <w:u w:val="single"/>
          </w:rPr>
          <w:t>Date of post-</w:t>
        </w:r>
        <w:proofErr w:type="spellStart"/>
        <w:r>
          <w:rPr>
            <w:rFonts w:ascii="Arial" w:hAnsi="Arial" w:cs="Arial"/>
            <w:u w:val="single"/>
          </w:rPr>
          <w:t>cal</w:t>
        </w:r>
        <w:proofErr w:type="spellEnd"/>
        <w:r>
          <w:rPr>
            <w:rFonts w:ascii="Arial" w:hAnsi="Arial" w:cs="Arial"/>
            <w:u w:val="single"/>
          </w:rPr>
          <w:t xml:space="preserve"> (0)</w:t>
        </w:r>
        <w:r>
          <w:rPr>
            <w:rFonts w:ascii="Arial" w:hAnsi="Arial" w:cs="Arial"/>
            <w:u w:val="single"/>
          </w:rPr>
          <w:tab/>
          <w:t>(100)</w:t>
        </w:r>
        <w:r>
          <w:rPr>
            <w:rFonts w:ascii="Arial" w:hAnsi="Arial" w:cs="Arial"/>
            <w:u w:val="single"/>
          </w:rPr>
          <w:tab/>
          <w:t>(7.0)</w:t>
        </w:r>
        <w:r>
          <w:rPr>
            <w:rFonts w:ascii="Arial" w:hAnsi="Arial" w:cs="Arial"/>
            <w:u w:val="single"/>
          </w:rPr>
          <w:tab/>
          <w:t>(10.0)</w:t>
        </w:r>
        <w:r>
          <w:rPr>
            <w:rFonts w:ascii="Arial" w:hAnsi="Arial" w:cs="Arial"/>
            <w:u w:val="single"/>
          </w:rPr>
          <w:tab/>
          <w:t>(0.0m)</w:t>
        </w:r>
        <w:r>
          <w:rPr>
            <w:rFonts w:ascii="Arial" w:hAnsi="Arial" w:cs="Arial"/>
            <w:u w:val="single"/>
          </w:rPr>
          <w:tab/>
          <w:t>(0.0 NTU)</w:t>
        </w:r>
        <w:r>
          <w:rPr>
            <w:rFonts w:ascii="Arial" w:hAnsi="Arial" w:cs="Arial"/>
            <w:u w:val="single"/>
          </w:rPr>
          <w:tab/>
          <w:t>(124.0 NTU)</w:t>
        </w:r>
        <w:r>
          <w:rPr>
            <w:rFonts w:ascii="Arial" w:hAnsi="Arial" w:cs="Arial"/>
            <w:u w:val="single"/>
          </w:rPr>
          <w:tab/>
          <w:t xml:space="preserve">(53 </w:t>
        </w:r>
        <w:proofErr w:type="spellStart"/>
        <w:r>
          <w:rPr>
            <w:rFonts w:ascii="Arial" w:hAnsi="Arial" w:cs="Arial"/>
            <w:u w:val="single"/>
          </w:rPr>
          <w:t>ms</w:t>
        </w:r>
        <w:proofErr w:type="spellEnd"/>
        <w:r>
          <w:rPr>
            <w:rFonts w:ascii="Arial" w:hAnsi="Arial" w:cs="Arial"/>
            <w:u w:val="single"/>
          </w:rPr>
          <w:t>/cm)</w:t>
        </w:r>
        <w:r>
          <w:rPr>
            <w:rFonts w:ascii="Arial" w:hAnsi="Arial" w:cs="Arial"/>
            <w:u w:val="single"/>
          </w:rPr>
          <w:tab/>
          <w:t xml:space="preserve"> (V)</w:t>
        </w:r>
      </w:ins>
    </w:p>
    <w:p w:rsidR="00F47ACB" w:rsidRDefault="00F47ACB" w:rsidP="00F47ACB">
      <w:pPr>
        <w:pStyle w:val="PlainText"/>
        <w:rPr>
          <w:ins w:id="1220" w:author="Rikke Jeppesen" w:date="2021-04-02T16:51:00Z"/>
          <w:rFonts w:ascii="Arial" w:hAnsi="Arial" w:cs="Arial"/>
          <w:lang w:val="en-US"/>
        </w:rPr>
      </w:pPr>
      <w:ins w:id="1221" w:author="Rikke Jeppesen" w:date="2021-04-02T16:51:00Z">
        <w:r>
          <w:rPr>
            <w:rFonts w:ascii="Arial" w:hAnsi="Arial" w:cs="Arial"/>
            <w:lang w:val="en-US"/>
          </w:rPr>
          <w:t>01/27/2020</w:t>
        </w:r>
        <w:r>
          <w:rPr>
            <w:rFonts w:ascii="Arial" w:hAnsi="Arial" w:cs="Arial"/>
            <w:lang w:val="en-US"/>
          </w:rPr>
          <w:tab/>
          <w:t>0.2</w:t>
        </w:r>
        <w:r>
          <w:rPr>
            <w:rFonts w:ascii="Arial" w:hAnsi="Arial" w:cs="Arial"/>
            <w:lang w:val="en-US"/>
          </w:rPr>
          <w:tab/>
          <w:t>104.5</w:t>
        </w:r>
        <w:r>
          <w:rPr>
            <w:rFonts w:ascii="Arial" w:hAnsi="Arial" w:cs="Arial"/>
            <w:lang w:val="en-US"/>
          </w:rPr>
          <w:tab/>
          <w:t>7.09</w:t>
        </w:r>
        <w:r>
          <w:rPr>
            <w:rFonts w:ascii="Arial" w:hAnsi="Arial" w:cs="Arial"/>
            <w:lang w:val="en-US"/>
          </w:rPr>
          <w:tab/>
          <w:t>10.12</w:t>
        </w:r>
        <w:r>
          <w:rPr>
            <w:rFonts w:ascii="Arial" w:hAnsi="Arial" w:cs="Arial"/>
            <w:lang w:val="en-US"/>
          </w:rPr>
          <w:tab/>
          <w:t>1.229</w:t>
        </w:r>
        <w:r>
          <w:rPr>
            <w:rFonts w:ascii="Arial" w:hAnsi="Arial" w:cs="Arial"/>
            <w:lang w:val="en-US"/>
          </w:rPr>
          <w:tab/>
          <w:t>0.84</w:t>
        </w:r>
        <w:r>
          <w:rPr>
            <w:rFonts w:ascii="Arial" w:hAnsi="Arial" w:cs="Arial"/>
            <w:lang w:val="en-US"/>
          </w:rPr>
          <w:tab/>
        </w:r>
        <w:r>
          <w:rPr>
            <w:rFonts w:ascii="Arial" w:hAnsi="Arial" w:cs="Arial"/>
            <w:lang w:val="en-US"/>
          </w:rPr>
          <w:tab/>
          <w:t>121.36</w:t>
        </w:r>
        <w:r>
          <w:rPr>
            <w:rFonts w:ascii="Arial" w:hAnsi="Arial" w:cs="Arial"/>
            <w:lang w:val="en-US"/>
          </w:rPr>
          <w:tab/>
        </w:r>
        <w:r>
          <w:rPr>
            <w:rFonts w:ascii="Arial" w:hAnsi="Arial" w:cs="Arial"/>
            <w:lang w:val="en-US"/>
          </w:rPr>
          <w:tab/>
          <w:t>53.25</w:t>
        </w:r>
        <w:r>
          <w:rPr>
            <w:rFonts w:ascii="Arial" w:hAnsi="Arial" w:cs="Arial"/>
            <w:lang w:val="en-US"/>
          </w:rPr>
          <w:tab/>
        </w:r>
        <w:r>
          <w:rPr>
            <w:rFonts w:ascii="Arial" w:hAnsi="Arial" w:cs="Arial"/>
            <w:lang w:val="en-US"/>
          </w:rPr>
          <w:tab/>
          <w:t>5.5</w:t>
        </w:r>
      </w:ins>
    </w:p>
    <w:p w:rsidR="00F47ACB" w:rsidRDefault="00F47ACB" w:rsidP="00F47ACB">
      <w:pPr>
        <w:pStyle w:val="PlainText"/>
        <w:rPr>
          <w:ins w:id="1222" w:author="Rikke Jeppesen" w:date="2021-04-02T16:51:00Z"/>
          <w:rFonts w:ascii="Arial" w:hAnsi="Arial" w:cs="Arial"/>
          <w:lang w:val="en-US"/>
        </w:rPr>
      </w:pPr>
      <w:ins w:id="1223" w:author="Rikke Jeppesen" w:date="2021-04-02T16:51:00Z">
        <w:r>
          <w:rPr>
            <w:rFonts w:ascii="Arial" w:hAnsi="Arial" w:cs="Arial"/>
            <w:lang w:val="en-US"/>
          </w:rPr>
          <w:t>02/24/2020</w:t>
        </w:r>
        <w:r>
          <w:rPr>
            <w:rFonts w:ascii="Arial" w:hAnsi="Arial" w:cs="Arial"/>
            <w:lang w:val="en-US"/>
          </w:rPr>
          <w:tab/>
          <w:t>0.1</w:t>
        </w:r>
        <w:r>
          <w:rPr>
            <w:rFonts w:ascii="Arial" w:hAnsi="Arial" w:cs="Arial"/>
            <w:lang w:val="en-US"/>
          </w:rPr>
          <w:tab/>
          <w:t>103.4</w:t>
        </w:r>
        <w:r>
          <w:rPr>
            <w:rFonts w:ascii="Arial" w:hAnsi="Arial" w:cs="Arial"/>
            <w:lang w:val="en-US"/>
          </w:rPr>
          <w:tab/>
          <w:t>6.98</w:t>
        </w:r>
        <w:r>
          <w:rPr>
            <w:rFonts w:ascii="Arial" w:hAnsi="Arial" w:cs="Arial"/>
            <w:lang w:val="en-US"/>
          </w:rPr>
          <w:tab/>
          <w:t>9.94</w:t>
        </w:r>
        <w:r>
          <w:rPr>
            <w:rFonts w:ascii="Arial" w:hAnsi="Arial" w:cs="Arial"/>
            <w:lang w:val="en-US"/>
          </w:rPr>
          <w:tab/>
          <w:t>1.157</w:t>
        </w:r>
        <w:r>
          <w:rPr>
            <w:rFonts w:ascii="Arial" w:hAnsi="Arial" w:cs="Arial"/>
            <w:lang w:val="en-US"/>
          </w:rPr>
          <w:tab/>
          <w:t>0.05</w:t>
        </w:r>
        <w:r>
          <w:rPr>
            <w:rFonts w:ascii="Arial" w:hAnsi="Arial" w:cs="Arial"/>
            <w:lang w:val="en-US"/>
          </w:rPr>
          <w:tab/>
        </w:r>
        <w:r>
          <w:rPr>
            <w:rFonts w:ascii="Arial" w:hAnsi="Arial" w:cs="Arial"/>
            <w:lang w:val="en-US"/>
          </w:rPr>
          <w:tab/>
          <w:t>121.79</w:t>
        </w:r>
        <w:r>
          <w:rPr>
            <w:rFonts w:ascii="Arial" w:hAnsi="Arial" w:cs="Arial"/>
            <w:lang w:val="en-US"/>
          </w:rPr>
          <w:tab/>
        </w:r>
        <w:r>
          <w:rPr>
            <w:rFonts w:ascii="Arial" w:hAnsi="Arial" w:cs="Arial"/>
            <w:lang w:val="en-US"/>
          </w:rPr>
          <w:tab/>
          <w:t>52.37</w:t>
        </w:r>
        <w:r>
          <w:rPr>
            <w:rFonts w:ascii="Arial" w:hAnsi="Arial" w:cs="Arial"/>
            <w:lang w:val="en-US"/>
          </w:rPr>
          <w:tab/>
        </w:r>
        <w:r>
          <w:rPr>
            <w:rFonts w:ascii="Arial" w:hAnsi="Arial" w:cs="Arial"/>
            <w:lang w:val="en-US"/>
          </w:rPr>
          <w:tab/>
          <w:t>5.4</w:t>
        </w:r>
      </w:ins>
    </w:p>
    <w:p w:rsidR="00F47ACB" w:rsidRDefault="00F47ACB" w:rsidP="00F47ACB">
      <w:pPr>
        <w:pStyle w:val="PlainText"/>
        <w:rPr>
          <w:ins w:id="1224" w:author="Rikke Jeppesen" w:date="2021-04-02T16:51:00Z"/>
          <w:rFonts w:ascii="Arial" w:hAnsi="Arial" w:cs="Arial"/>
          <w:lang w:val="en-US"/>
        </w:rPr>
      </w:pPr>
      <w:ins w:id="1225" w:author="Rikke Jeppesen" w:date="2021-04-02T16:51:00Z">
        <w:r>
          <w:rPr>
            <w:rFonts w:ascii="Arial" w:hAnsi="Arial" w:cs="Arial"/>
            <w:lang w:val="en-US"/>
          </w:rPr>
          <w:t>03/23/2020</w:t>
        </w:r>
        <w:r>
          <w:rPr>
            <w:rFonts w:ascii="Arial" w:hAnsi="Arial" w:cs="Arial"/>
            <w:lang w:val="en-US"/>
          </w:rPr>
          <w:tab/>
          <w:t>-0.7</w:t>
        </w:r>
        <w:r>
          <w:rPr>
            <w:rFonts w:ascii="Arial" w:hAnsi="Arial" w:cs="Arial"/>
            <w:lang w:val="en-US"/>
          </w:rPr>
          <w:tab/>
          <w:t>101.3</w:t>
        </w:r>
        <w:r>
          <w:rPr>
            <w:rFonts w:ascii="Arial" w:hAnsi="Arial" w:cs="Arial"/>
            <w:lang w:val="en-US"/>
          </w:rPr>
          <w:tab/>
          <w:t>7.23</w:t>
        </w:r>
        <w:r>
          <w:rPr>
            <w:rFonts w:ascii="Arial" w:hAnsi="Arial" w:cs="Arial"/>
            <w:lang w:val="en-US"/>
          </w:rPr>
          <w:tab/>
          <w:t>10.13</w:t>
        </w:r>
        <w:r>
          <w:rPr>
            <w:rFonts w:ascii="Arial" w:hAnsi="Arial" w:cs="Arial"/>
            <w:lang w:val="en-US"/>
          </w:rPr>
          <w:tab/>
          <w:t>1.114</w:t>
        </w:r>
        <w:r>
          <w:rPr>
            <w:rFonts w:ascii="Arial" w:hAnsi="Arial" w:cs="Arial"/>
            <w:lang w:val="en-US"/>
          </w:rPr>
          <w:tab/>
          <w:t>-0.07</w:t>
        </w:r>
        <w:r>
          <w:rPr>
            <w:rFonts w:ascii="Arial" w:hAnsi="Arial" w:cs="Arial"/>
            <w:lang w:val="en-US"/>
          </w:rPr>
          <w:tab/>
        </w:r>
        <w:r>
          <w:rPr>
            <w:rFonts w:ascii="Arial" w:hAnsi="Arial" w:cs="Arial"/>
            <w:lang w:val="en-US"/>
          </w:rPr>
          <w:tab/>
          <w:t>124.41</w:t>
        </w:r>
        <w:r>
          <w:rPr>
            <w:rFonts w:ascii="Arial" w:hAnsi="Arial" w:cs="Arial"/>
            <w:lang w:val="en-US"/>
          </w:rPr>
          <w:tab/>
        </w:r>
        <w:r>
          <w:rPr>
            <w:rFonts w:ascii="Arial" w:hAnsi="Arial" w:cs="Arial"/>
            <w:lang w:val="en-US"/>
          </w:rPr>
          <w:tab/>
          <w:t>54.21</w:t>
        </w:r>
        <w:r>
          <w:rPr>
            <w:rFonts w:ascii="Arial" w:hAnsi="Arial" w:cs="Arial"/>
            <w:lang w:val="en-US"/>
          </w:rPr>
          <w:tab/>
        </w:r>
        <w:r>
          <w:rPr>
            <w:rFonts w:ascii="Arial" w:hAnsi="Arial" w:cs="Arial"/>
            <w:lang w:val="en-US"/>
          </w:rPr>
          <w:tab/>
          <w:t>5.7</w:t>
        </w:r>
      </w:ins>
    </w:p>
    <w:p w:rsidR="00F47ACB" w:rsidRDefault="00F47ACB" w:rsidP="00F47ACB">
      <w:pPr>
        <w:pStyle w:val="PlainText"/>
        <w:rPr>
          <w:ins w:id="1226" w:author="Rikke Jeppesen" w:date="2021-04-02T16:51:00Z"/>
          <w:rFonts w:ascii="Arial" w:hAnsi="Arial" w:cs="Arial"/>
          <w:lang w:val="en-US"/>
        </w:rPr>
      </w:pPr>
      <w:ins w:id="1227" w:author="Rikke Jeppesen" w:date="2021-04-02T16:51:00Z">
        <w:r>
          <w:rPr>
            <w:rFonts w:ascii="Arial" w:hAnsi="Arial" w:cs="Arial"/>
            <w:lang w:val="en-US"/>
          </w:rPr>
          <w:t>04/20/2020</w:t>
        </w:r>
        <w:r>
          <w:rPr>
            <w:rFonts w:ascii="Arial" w:hAnsi="Arial" w:cs="Arial"/>
            <w:lang w:val="en-US"/>
          </w:rPr>
          <w:tab/>
          <w:t>0.5</w:t>
        </w:r>
        <w:r>
          <w:rPr>
            <w:rFonts w:ascii="Arial" w:hAnsi="Arial" w:cs="Arial"/>
            <w:lang w:val="en-US"/>
          </w:rPr>
          <w:tab/>
          <w:t>100.4</w:t>
        </w:r>
        <w:r>
          <w:rPr>
            <w:rFonts w:ascii="Arial" w:hAnsi="Arial" w:cs="Arial"/>
            <w:lang w:val="en-US"/>
          </w:rPr>
          <w:tab/>
          <w:t>6.95</w:t>
        </w:r>
        <w:r>
          <w:rPr>
            <w:rFonts w:ascii="Arial" w:hAnsi="Arial" w:cs="Arial"/>
            <w:lang w:val="en-US"/>
          </w:rPr>
          <w:tab/>
          <w:t>9.90</w:t>
        </w:r>
        <w:r>
          <w:rPr>
            <w:rFonts w:ascii="Arial" w:hAnsi="Arial" w:cs="Arial"/>
            <w:lang w:val="en-US"/>
          </w:rPr>
          <w:tab/>
          <w:t>1.117</w:t>
        </w:r>
        <w:r>
          <w:rPr>
            <w:rFonts w:ascii="Arial" w:hAnsi="Arial" w:cs="Arial"/>
            <w:lang w:val="en-US"/>
          </w:rPr>
          <w:tab/>
          <w:t>0.01</w:t>
        </w:r>
        <w:r>
          <w:rPr>
            <w:rFonts w:ascii="Arial" w:hAnsi="Arial" w:cs="Arial"/>
            <w:lang w:val="en-US"/>
          </w:rPr>
          <w:tab/>
        </w:r>
        <w:r>
          <w:rPr>
            <w:rFonts w:ascii="Arial" w:hAnsi="Arial" w:cs="Arial"/>
            <w:lang w:val="en-US"/>
          </w:rPr>
          <w:tab/>
          <w:t>121.97</w:t>
        </w:r>
        <w:r>
          <w:rPr>
            <w:rFonts w:ascii="Arial" w:hAnsi="Arial" w:cs="Arial"/>
            <w:lang w:val="en-US"/>
          </w:rPr>
          <w:tab/>
        </w:r>
        <w:r>
          <w:rPr>
            <w:rFonts w:ascii="Arial" w:hAnsi="Arial" w:cs="Arial"/>
            <w:lang w:val="en-US"/>
          </w:rPr>
          <w:tab/>
          <w:t>52.92</w:t>
        </w:r>
        <w:r>
          <w:rPr>
            <w:rFonts w:ascii="Arial" w:hAnsi="Arial" w:cs="Arial"/>
            <w:lang w:val="en-US"/>
          </w:rPr>
          <w:tab/>
        </w:r>
        <w:r>
          <w:rPr>
            <w:rFonts w:ascii="Arial" w:hAnsi="Arial" w:cs="Arial"/>
            <w:lang w:val="en-US"/>
          </w:rPr>
          <w:tab/>
          <w:t>5.7</w:t>
        </w:r>
      </w:ins>
    </w:p>
    <w:p w:rsidR="00F47ACB" w:rsidRDefault="00F47ACB" w:rsidP="00F47ACB">
      <w:pPr>
        <w:pStyle w:val="PlainText"/>
        <w:rPr>
          <w:ins w:id="1228" w:author="Rikke Jeppesen" w:date="2021-04-02T16:51:00Z"/>
          <w:rFonts w:ascii="Arial" w:hAnsi="Arial" w:cs="Arial"/>
          <w:lang w:val="en-US"/>
        </w:rPr>
      </w:pPr>
      <w:ins w:id="1229" w:author="Rikke Jeppesen" w:date="2021-04-02T16:51:00Z">
        <w:r>
          <w:rPr>
            <w:rFonts w:ascii="Arial" w:hAnsi="Arial" w:cs="Arial"/>
            <w:lang w:val="en-US"/>
          </w:rPr>
          <w:t>05/19/2020</w:t>
        </w:r>
        <w:r>
          <w:rPr>
            <w:rFonts w:ascii="Arial" w:hAnsi="Arial" w:cs="Arial"/>
            <w:lang w:val="en-US"/>
          </w:rPr>
          <w:tab/>
          <w:t>ND</w:t>
        </w:r>
        <w:r>
          <w:rPr>
            <w:rFonts w:ascii="Arial" w:hAnsi="Arial" w:cs="Arial"/>
            <w:lang w:val="en-US"/>
          </w:rPr>
          <w:tab/>
        </w:r>
        <w:proofErr w:type="spellStart"/>
        <w:r>
          <w:rPr>
            <w:rFonts w:ascii="Arial" w:hAnsi="Arial" w:cs="Arial"/>
            <w:lang w:val="en-US"/>
          </w:rPr>
          <w:t>ND</w:t>
        </w:r>
        <w:proofErr w:type="spellEnd"/>
        <w:r>
          <w:rPr>
            <w:rFonts w:ascii="Arial" w:hAnsi="Arial" w:cs="Arial"/>
            <w:lang w:val="en-US"/>
          </w:rPr>
          <w:tab/>
          <w:t>7.22</w:t>
        </w:r>
        <w:r>
          <w:rPr>
            <w:rFonts w:ascii="Arial" w:hAnsi="Arial" w:cs="Arial"/>
            <w:lang w:val="en-US"/>
          </w:rPr>
          <w:tab/>
          <w:t>10.11</w:t>
        </w:r>
        <w:r>
          <w:rPr>
            <w:rFonts w:ascii="Arial" w:hAnsi="Arial" w:cs="Arial"/>
            <w:lang w:val="en-US"/>
          </w:rPr>
          <w:tab/>
          <w:t>ND</w:t>
        </w:r>
        <w:r>
          <w:rPr>
            <w:rFonts w:ascii="Arial" w:hAnsi="Arial" w:cs="Arial"/>
            <w:lang w:val="en-US"/>
          </w:rPr>
          <w:tab/>
          <w:t>-0.09</w:t>
        </w:r>
        <w:r>
          <w:rPr>
            <w:rFonts w:ascii="Arial" w:hAnsi="Arial" w:cs="Arial"/>
            <w:lang w:val="en-US"/>
          </w:rPr>
          <w:tab/>
        </w:r>
        <w:r>
          <w:rPr>
            <w:rFonts w:ascii="Arial" w:hAnsi="Arial" w:cs="Arial"/>
            <w:lang w:val="en-US"/>
          </w:rPr>
          <w:tab/>
          <w:t>123.31</w:t>
        </w:r>
        <w:r>
          <w:rPr>
            <w:rFonts w:ascii="Arial" w:hAnsi="Arial" w:cs="Arial"/>
            <w:lang w:val="en-US"/>
          </w:rPr>
          <w:tab/>
        </w:r>
        <w:r>
          <w:rPr>
            <w:rFonts w:ascii="Arial" w:hAnsi="Arial" w:cs="Arial"/>
            <w:lang w:val="en-US"/>
          </w:rPr>
          <w:tab/>
          <w:t>52.90</w:t>
        </w:r>
        <w:r>
          <w:rPr>
            <w:rFonts w:ascii="Arial" w:hAnsi="Arial" w:cs="Arial"/>
            <w:lang w:val="en-US"/>
          </w:rPr>
          <w:tab/>
        </w:r>
        <w:r>
          <w:rPr>
            <w:rFonts w:ascii="Arial" w:hAnsi="Arial" w:cs="Arial"/>
            <w:lang w:val="en-US"/>
          </w:rPr>
          <w:tab/>
          <w:t>5.71</w:t>
        </w:r>
      </w:ins>
    </w:p>
    <w:p w:rsidR="00F47ACB" w:rsidRDefault="00F47ACB" w:rsidP="00F47ACB">
      <w:pPr>
        <w:pStyle w:val="PlainText"/>
        <w:rPr>
          <w:ins w:id="1230" w:author="Rikke Jeppesen" w:date="2021-04-02T16:51:00Z"/>
          <w:rFonts w:ascii="Arial" w:hAnsi="Arial" w:cs="Arial"/>
          <w:lang w:val="en-US"/>
        </w:rPr>
      </w:pPr>
      <w:ins w:id="1231" w:author="Rikke Jeppesen" w:date="2021-04-02T16:51:00Z">
        <w:r>
          <w:rPr>
            <w:rFonts w:ascii="Arial" w:hAnsi="Arial" w:cs="Arial"/>
            <w:lang w:val="en-US"/>
          </w:rPr>
          <w:lastRenderedPageBreak/>
          <w:t>06/15/2020</w:t>
        </w:r>
        <w:r>
          <w:rPr>
            <w:rFonts w:ascii="Arial" w:hAnsi="Arial" w:cs="Arial"/>
            <w:lang w:val="en-US"/>
          </w:rPr>
          <w:tab/>
        </w:r>
        <w:r w:rsidRPr="005E600B">
          <w:rPr>
            <w:rFonts w:ascii="Arial" w:hAnsi="Arial" w:cs="Arial"/>
            <w:lang w:val="en-US"/>
          </w:rPr>
          <w:t>-0.1</w:t>
        </w:r>
        <w:r w:rsidRPr="005E600B">
          <w:rPr>
            <w:rFonts w:ascii="Arial" w:hAnsi="Arial" w:cs="Arial"/>
            <w:lang w:val="en-US"/>
          </w:rPr>
          <w:tab/>
          <w:t>ND</w:t>
        </w:r>
        <w:r w:rsidRPr="005E600B">
          <w:rPr>
            <w:rFonts w:ascii="Arial" w:hAnsi="Arial" w:cs="Arial"/>
            <w:lang w:val="en-US"/>
          </w:rPr>
          <w:tab/>
          <w:t>7.19</w:t>
        </w:r>
        <w:r w:rsidRPr="005E600B">
          <w:rPr>
            <w:rFonts w:ascii="Arial" w:hAnsi="Arial" w:cs="Arial"/>
            <w:lang w:val="en-US"/>
          </w:rPr>
          <w:tab/>
          <w:t>ND</w:t>
        </w:r>
        <w:r w:rsidRPr="005E600B">
          <w:rPr>
            <w:rFonts w:ascii="Arial" w:hAnsi="Arial" w:cs="Arial"/>
            <w:lang w:val="en-US"/>
          </w:rPr>
          <w:tab/>
          <w:t>-0.943</w:t>
        </w:r>
        <w:r>
          <w:rPr>
            <w:rFonts w:ascii="Arial" w:hAnsi="Arial" w:cs="Arial"/>
            <w:lang w:val="en-US"/>
          </w:rPr>
          <w:tab/>
          <w:t>1.05</w:t>
        </w:r>
        <w:r>
          <w:rPr>
            <w:rFonts w:ascii="Arial" w:hAnsi="Arial" w:cs="Arial"/>
            <w:lang w:val="en-US"/>
          </w:rPr>
          <w:tab/>
        </w:r>
        <w:r>
          <w:rPr>
            <w:rFonts w:ascii="Arial" w:hAnsi="Arial" w:cs="Arial"/>
            <w:lang w:val="en-US"/>
          </w:rPr>
          <w:tab/>
          <w:t>120.84</w:t>
        </w:r>
        <w:r>
          <w:rPr>
            <w:rFonts w:ascii="Arial" w:hAnsi="Arial" w:cs="Arial"/>
            <w:lang w:val="en-US"/>
          </w:rPr>
          <w:tab/>
        </w:r>
        <w:r>
          <w:rPr>
            <w:rFonts w:ascii="Arial" w:hAnsi="Arial" w:cs="Arial"/>
            <w:lang w:val="en-US"/>
          </w:rPr>
          <w:tab/>
          <w:t>53.88</w:t>
        </w:r>
        <w:r>
          <w:rPr>
            <w:rFonts w:ascii="Arial" w:hAnsi="Arial" w:cs="Arial"/>
            <w:lang w:val="en-US"/>
          </w:rPr>
          <w:tab/>
        </w:r>
        <w:r>
          <w:rPr>
            <w:rFonts w:ascii="Arial" w:hAnsi="Arial" w:cs="Arial"/>
            <w:lang w:val="en-US"/>
          </w:rPr>
          <w:tab/>
          <w:t>ND</w:t>
        </w:r>
      </w:ins>
    </w:p>
    <w:p w:rsidR="00F47ACB" w:rsidRDefault="00F47ACB" w:rsidP="00F47ACB">
      <w:pPr>
        <w:pStyle w:val="PlainText"/>
        <w:rPr>
          <w:ins w:id="1232" w:author="Rikke Jeppesen" w:date="2021-04-02T16:51:00Z"/>
          <w:rFonts w:ascii="Arial" w:hAnsi="Arial" w:cs="Arial"/>
          <w:lang w:val="en-US"/>
        </w:rPr>
      </w:pPr>
      <w:ins w:id="1233" w:author="Rikke Jeppesen" w:date="2021-04-02T16:51:00Z">
        <w:r>
          <w:rPr>
            <w:rFonts w:ascii="Arial" w:hAnsi="Arial" w:cs="Arial"/>
            <w:lang w:val="en-US"/>
          </w:rPr>
          <w:t>07/13/2020</w:t>
        </w:r>
        <w:r>
          <w:rPr>
            <w:rFonts w:ascii="Arial" w:hAnsi="Arial" w:cs="Arial"/>
            <w:lang w:val="en-US"/>
          </w:rPr>
          <w:tab/>
          <w:t>0.0</w:t>
        </w:r>
        <w:r>
          <w:rPr>
            <w:rFonts w:ascii="Arial" w:hAnsi="Arial" w:cs="Arial"/>
            <w:lang w:val="en-US"/>
          </w:rPr>
          <w:tab/>
          <w:t>100.5</w:t>
        </w:r>
        <w:r>
          <w:rPr>
            <w:rFonts w:ascii="Arial" w:hAnsi="Arial" w:cs="Arial"/>
            <w:lang w:val="en-US"/>
          </w:rPr>
          <w:tab/>
          <w:t>7.21</w:t>
        </w:r>
        <w:r>
          <w:rPr>
            <w:rFonts w:ascii="Arial" w:hAnsi="Arial" w:cs="Arial"/>
            <w:lang w:val="en-US"/>
          </w:rPr>
          <w:tab/>
          <w:t>10.15</w:t>
        </w:r>
        <w:r>
          <w:rPr>
            <w:rFonts w:ascii="Arial" w:hAnsi="Arial" w:cs="Arial"/>
            <w:lang w:val="en-US"/>
          </w:rPr>
          <w:tab/>
          <w:t>-0.974</w:t>
        </w:r>
        <w:r>
          <w:rPr>
            <w:rFonts w:ascii="Arial" w:hAnsi="Arial" w:cs="Arial"/>
            <w:lang w:val="en-US"/>
          </w:rPr>
          <w:tab/>
          <w:t>0.16</w:t>
        </w:r>
        <w:r>
          <w:rPr>
            <w:rFonts w:ascii="Arial" w:hAnsi="Arial" w:cs="Arial"/>
            <w:lang w:val="en-US"/>
          </w:rPr>
          <w:tab/>
        </w:r>
        <w:r>
          <w:rPr>
            <w:rFonts w:ascii="Arial" w:hAnsi="Arial" w:cs="Arial"/>
            <w:lang w:val="en-US"/>
          </w:rPr>
          <w:tab/>
          <w:t>123.05</w:t>
        </w:r>
        <w:r>
          <w:rPr>
            <w:rFonts w:ascii="Arial" w:hAnsi="Arial" w:cs="Arial"/>
            <w:lang w:val="en-US"/>
          </w:rPr>
          <w:tab/>
        </w:r>
        <w:r>
          <w:rPr>
            <w:rFonts w:ascii="Arial" w:hAnsi="Arial" w:cs="Arial"/>
            <w:lang w:val="en-US"/>
          </w:rPr>
          <w:tab/>
          <w:t>53.46</w:t>
        </w:r>
        <w:r>
          <w:rPr>
            <w:rFonts w:ascii="Arial" w:hAnsi="Arial" w:cs="Arial"/>
            <w:lang w:val="en-US"/>
          </w:rPr>
          <w:tab/>
        </w:r>
        <w:r>
          <w:rPr>
            <w:rFonts w:ascii="Arial" w:hAnsi="Arial" w:cs="Arial"/>
            <w:lang w:val="en-US"/>
          </w:rPr>
          <w:tab/>
          <w:t>5.49</w:t>
        </w:r>
      </w:ins>
    </w:p>
    <w:p w:rsidR="00F47ACB" w:rsidRDefault="00F47ACB" w:rsidP="00F47ACB">
      <w:pPr>
        <w:pStyle w:val="PlainText"/>
        <w:rPr>
          <w:ins w:id="1234" w:author="Rikke Jeppesen" w:date="2021-04-02T16:51:00Z"/>
          <w:rFonts w:ascii="Arial" w:hAnsi="Arial" w:cs="Arial"/>
          <w:lang w:val="en-US"/>
        </w:rPr>
      </w:pPr>
      <w:ins w:id="1235" w:author="Rikke Jeppesen" w:date="2021-04-02T16:51:00Z">
        <w:r>
          <w:rPr>
            <w:rFonts w:ascii="Arial" w:hAnsi="Arial" w:cs="Arial"/>
            <w:lang w:val="en-US"/>
          </w:rPr>
          <w:t>08/10/2020</w:t>
        </w:r>
        <w:r>
          <w:rPr>
            <w:rFonts w:ascii="Arial" w:hAnsi="Arial" w:cs="Arial"/>
            <w:lang w:val="en-US"/>
          </w:rPr>
          <w:tab/>
          <w:t>-0.1</w:t>
        </w:r>
        <w:r>
          <w:rPr>
            <w:rFonts w:ascii="Arial" w:hAnsi="Arial" w:cs="Arial"/>
            <w:lang w:val="en-US"/>
          </w:rPr>
          <w:tab/>
          <w:t>100.4</w:t>
        </w:r>
        <w:r>
          <w:rPr>
            <w:rFonts w:ascii="Arial" w:hAnsi="Arial" w:cs="Arial"/>
            <w:lang w:val="en-US"/>
          </w:rPr>
          <w:tab/>
          <w:t>7.14</w:t>
        </w:r>
        <w:r>
          <w:rPr>
            <w:rFonts w:ascii="Arial" w:hAnsi="Arial" w:cs="Arial"/>
            <w:lang w:val="en-US"/>
          </w:rPr>
          <w:tab/>
          <w:t>10.16</w:t>
        </w:r>
        <w:r>
          <w:rPr>
            <w:rFonts w:ascii="Arial" w:hAnsi="Arial" w:cs="Arial"/>
            <w:lang w:val="en-US"/>
          </w:rPr>
          <w:tab/>
          <w:t>0.992</w:t>
        </w:r>
        <w:r>
          <w:rPr>
            <w:rFonts w:ascii="Arial" w:hAnsi="Arial" w:cs="Arial"/>
            <w:lang w:val="en-US"/>
          </w:rPr>
          <w:tab/>
          <w:t>0.11</w:t>
        </w:r>
        <w:r>
          <w:rPr>
            <w:rFonts w:ascii="Arial" w:hAnsi="Arial" w:cs="Arial"/>
            <w:lang w:val="en-US"/>
          </w:rPr>
          <w:tab/>
        </w:r>
        <w:r>
          <w:rPr>
            <w:rFonts w:ascii="Arial" w:hAnsi="Arial" w:cs="Arial"/>
            <w:lang w:val="en-US"/>
          </w:rPr>
          <w:tab/>
          <w:t>123.80</w:t>
        </w:r>
        <w:r>
          <w:rPr>
            <w:rFonts w:ascii="Arial" w:hAnsi="Arial" w:cs="Arial"/>
            <w:lang w:val="en-US"/>
          </w:rPr>
          <w:tab/>
        </w:r>
        <w:r>
          <w:rPr>
            <w:rFonts w:ascii="Arial" w:hAnsi="Arial" w:cs="Arial"/>
            <w:lang w:val="en-US"/>
          </w:rPr>
          <w:tab/>
          <w:t>51.68</w:t>
        </w:r>
        <w:r>
          <w:rPr>
            <w:rFonts w:ascii="Arial" w:hAnsi="Arial" w:cs="Arial"/>
            <w:lang w:val="en-US"/>
          </w:rPr>
          <w:tab/>
        </w:r>
        <w:r>
          <w:rPr>
            <w:rFonts w:ascii="Arial" w:hAnsi="Arial" w:cs="Arial"/>
            <w:lang w:val="en-US"/>
          </w:rPr>
          <w:tab/>
          <w:t>5.58</w:t>
        </w:r>
      </w:ins>
    </w:p>
    <w:p w:rsidR="00F47ACB" w:rsidRDefault="00F47ACB" w:rsidP="00F47ACB">
      <w:pPr>
        <w:pStyle w:val="PlainText"/>
        <w:rPr>
          <w:ins w:id="1236" w:author="Rikke Jeppesen" w:date="2021-04-02T16:51:00Z"/>
          <w:rFonts w:ascii="Arial" w:hAnsi="Arial" w:cs="Arial"/>
          <w:lang w:val="en-US"/>
        </w:rPr>
      </w:pPr>
      <w:ins w:id="1237" w:author="Rikke Jeppesen" w:date="2021-04-02T16:51:00Z">
        <w:r>
          <w:rPr>
            <w:rFonts w:ascii="Arial" w:hAnsi="Arial" w:cs="Arial"/>
            <w:lang w:val="en-US"/>
          </w:rPr>
          <w:t>09/08/2020</w:t>
        </w:r>
        <w:r>
          <w:rPr>
            <w:rFonts w:ascii="Arial" w:hAnsi="Arial" w:cs="Arial"/>
            <w:lang w:val="en-US"/>
          </w:rPr>
          <w:tab/>
          <w:t>-0.5</w:t>
        </w:r>
        <w:r>
          <w:rPr>
            <w:rFonts w:ascii="Arial" w:hAnsi="Arial" w:cs="Arial"/>
            <w:lang w:val="en-US"/>
          </w:rPr>
          <w:tab/>
          <w:t>100.9</w:t>
        </w:r>
        <w:r>
          <w:rPr>
            <w:rFonts w:ascii="Arial" w:hAnsi="Arial" w:cs="Arial"/>
            <w:lang w:val="en-US"/>
          </w:rPr>
          <w:tab/>
          <w:t>7.11</w:t>
        </w:r>
        <w:r>
          <w:rPr>
            <w:rFonts w:ascii="Arial" w:hAnsi="Arial" w:cs="Arial"/>
            <w:lang w:val="en-US"/>
          </w:rPr>
          <w:tab/>
          <w:t>10.07</w:t>
        </w:r>
        <w:r>
          <w:rPr>
            <w:rFonts w:ascii="Arial" w:hAnsi="Arial" w:cs="Arial"/>
            <w:lang w:val="en-US"/>
          </w:rPr>
          <w:tab/>
          <w:t>0.945</w:t>
        </w:r>
        <w:r>
          <w:rPr>
            <w:rFonts w:ascii="Arial" w:hAnsi="Arial" w:cs="Arial"/>
            <w:lang w:val="en-US"/>
          </w:rPr>
          <w:tab/>
          <w:t>0.13</w:t>
        </w:r>
        <w:r>
          <w:rPr>
            <w:rFonts w:ascii="Arial" w:hAnsi="Arial" w:cs="Arial"/>
            <w:lang w:val="en-US"/>
          </w:rPr>
          <w:tab/>
        </w:r>
        <w:r>
          <w:rPr>
            <w:rFonts w:ascii="Arial" w:hAnsi="Arial" w:cs="Arial"/>
            <w:lang w:val="en-US"/>
          </w:rPr>
          <w:tab/>
          <w:t>123.36</w:t>
        </w:r>
        <w:r>
          <w:rPr>
            <w:rFonts w:ascii="Arial" w:hAnsi="Arial" w:cs="Arial"/>
            <w:lang w:val="en-US"/>
          </w:rPr>
          <w:tab/>
        </w:r>
        <w:r>
          <w:rPr>
            <w:rFonts w:ascii="Arial" w:hAnsi="Arial" w:cs="Arial"/>
            <w:lang w:val="en-US"/>
          </w:rPr>
          <w:tab/>
          <w:t>53.10</w:t>
        </w:r>
        <w:r>
          <w:rPr>
            <w:rFonts w:ascii="Arial" w:hAnsi="Arial" w:cs="Arial"/>
            <w:lang w:val="en-US"/>
          </w:rPr>
          <w:tab/>
        </w:r>
        <w:r>
          <w:rPr>
            <w:rFonts w:ascii="Arial" w:hAnsi="Arial" w:cs="Arial"/>
            <w:lang w:val="en-US"/>
          </w:rPr>
          <w:tab/>
          <w:t>5.57</w:t>
        </w:r>
      </w:ins>
    </w:p>
    <w:p w:rsidR="00F47ACB" w:rsidRDefault="00F47ACB" w:rsidP="00F47ACB">
      <w:pPr>
        <w:pStyle w:val="PlainText"/>
        <w:rPr>
          <w:ins w:id="1238" w:author="Rikke Jeppesen" w:date="2021-04-02T16:51:00Z"/>
          <w:rFonts w:ascii="Arial" w:hAnsi="Arial" w:cs="Arial"/>
          <w:lang w:val="en-US"/>
        </w:rPr>
      </w:pPr>
      <w:ins w:id="1239" w:author="Rikke Jeppesen" w:date="2021-04-02T16:51:00Z">
        <w:r>
          <w:rPr>
            <w:rFonts w:ascii="Arial" w:hAnsi="Arial" w:cs="Arial"/>
            <w:lang w:val="en-US"/>
          </w:rPr>
          <w:t>10/05/2020</w:t>
        </w:r>
        <w:r>
          <w:rPr>
            <w:rFonts w:ascii="Arial" w:hAnsi="Arial" w:cs="Arial"/>
            <w:lang w:val="en-US"/>
          </w:rPr>
          <w:tab/>
          <w:t>3.0</w:t>
        </w:r>
        <w:r>
          <w:rPr>
            <w:rFonts w:ascii="Arial" w:hAnsi="Arial" w:cs="Arial"/>
            <w:lang w:val="en-US"/>
          </w:rPr>
          <w:tab/>
          <w:t>102.8</w:t>
        </w:r>
        <w:r>
          <w:rPr>
            <w:rFonts w:ascii="Arial" w:hAnsi="Arial" w:cs="Arial"/>
            <w:lang w:val="en-US"/>
          </w:rPr>
          <w:tab/>
          <w:t>7.21</w:t>
        </w:r>
        <w:r>
          <w:rPr>
            <w:rFonts w:ascii="Arial" w:hAnsi="Arial" w:cs="Arial"/>
            <w:lang w:val="en-US"/>
          </w:rPr>
          <w:tab/>
          <w:t>10.13</w:t>
        </w:r>
        <w:r>
          <w:rPr>
            <w:rFonts w:ascii="Arial" w:hAnsi="Arial" w:cs="Arial"/>
            <w:lang w:val="en-US"/>
          </w:rPr>
          <w:tab/>
          <w:t>1.069</w:t>
        </w:r>
        <w:r>
          <w:rPr>
            <w:rFonts w:ascii="Arial" w:hAnsi="Arial" w:cs="Arial"/>
            <w:lang w:val="en-US"/>
          </w:rPr>
          <w:tab/>
          <w:t>0.11</w:t>
        </w:r>
        <w:r>
          <w:rPr>
            <w:rFonts w:ascii="Arial" w:hAnsi="Arial" w:cs="Arial"/>
            <w:lang w:val="en-US"/>
          </w:rPr>
          <w:tab/>
        </w:r>
        <w:r>
          <w:rPr>
            <w:rFonts w:ascii="Arial" w:hAnsi="Arial" w:cs="Arial"/>
            <w:lang w:val="en-US"/>
          </w:rPr>
          <w:tab/>
          <w:t>124.62</w:t>
        </w:r>
        <w:r>
          <w:rPr>
            <w:rFonts w:ascii="Arial" w:hAnsi="Arial" w:cs="Arial"/>
            <w:lang w:val="en-US"/>
          </w:rPr>
          <w:tab/>
        </w:r>
        <w:r>
          <w:rPr>
            <w:rFonts w:ascii="Arial" w:hAnsi="Arial" w:cs="Arial"/>
            <w:lang w:val="en-US"/>
          </w:rPr>
          <w:tab/>
          <w:t>52.29</w:t>
        </w:r>
        <w:r>
          <w:rPr>
            <w:rFonts w:ascii="Arial" w:hAnsi="Arial" w:cs="Arial"/>
            <w:lang w:val="en-US"/>
          </w:rPr>
          <w:tab/>
        </w:r>
        <w:r>
          <w:rPr>
            <w:rFonts w:ascii="Arial" w:hAnsi="Arial" w:cs="Arial"/>
            <w:lang w:val="en-US"/>
          </w:rPr>
          <w:tab/>
          <w:t>5.7</w:t>
        </w:r>
      </w:ins>
    </w:p>
    <w:p w:rsidR="00F47ACB" w:rsidRDefault="00F47ACB" w:rsidP="00F47ACB">
      <w:pPr>
        <w:pStyle w:val="PlainText"/>
        <w:rPr>
          <w:ins w:id="1240" w:author="Rikke Jeppesen" w:date="2021-04-02T16:51:00Z"/>
          <w:rFonts w:ascii="Arial" w:hAnsi="Arial" w:cs="Arial"/>
          <w:lang w:val="en-US"/>
        </w:rPr>
      </w:pPr>
      <w:ins w:id="1241" w:author="Rikke Jeppesen" w:date="2021-04-02T16:51:00Z">
        <w:r>
          <w:rPr>
            <w:rFonts w:ascii="Arial" w:hAnsi="Arial" w:cs="Arial"/>
            <w:lang w:val="en-US"/>
          </w:rPr>
          <w:t>11/03/2020</w:t>
        </w:r>
        <w:r>
          <w:rPr>
            <w:rFonts w:ascii="Arial" w:hAnsi="Arial" w:cs="Arial"/>
            <w:lang w:val="en-US"/>
          </w:rPr>
          <w:tab/>
          <w:t>-0.2</w:t>
        </w:r>
        <w:r>
          <w:rPr>
            <w:rFonts w:ascii="Arial" w:hAnsi="Arial" w:cs="Arial"/>
            <w:lang w:val="en-US"/>
          </w:rPr>
          <w:tab/>
          <w:t>101.0</w:t>
        </w:r>
        <w:r>
          <w:rPr>
            <w:rFonts w:ascii="Arial" w:hAnsi="Arial" w:cs="Arial"/>
            <w:lang w:val="en-US"/>
          </w:rPr>
          <w:tab/>
          <w:t>7.56</w:t>
        </w:r>
        <w:r>
          <w:rPr>
            <w:rFonts w:ascii="Arial" w:hAnsi="Arial" w:cs="Arial"/>
            <w:lang w:val="en-US"/>
          </w:rPr>
          <w:tab/>
          <w:t>10.46</w:t>
        </w:r>
        <w:r>
          <w:rPr>
            <w:rFonts w:ascii="Arial" w:hAnsi="Arial" w:cs="Arial"/>
            <w:lang w:val="en-US"/>
          </w:rPr>
          <w:tab/>
          <w:t>1.090</w:t>
        </w:r>
        <w:r>
          <w:rPr>
            <w:rFonts w:ascii="Arial" w:hAnsi="Arial" w:cs="Arial"/>
            <w:lang w:val="en-US"/>
          </w:rPr>
          <w:tab/>
          <w:t>0.52</w:t>
        </w:r>
        <w:r>
          <w:rPr>
            <w:rFonts w:ascii="Arial" w:hAnsi="Arial" w:cs="Arial"/>
            <w:lang w:val="en-US"/>
          </w:rPr>
          <w:tab/>
        </w:r>
        <w:r>
          <w:rPr>
            <w:rFonts w:ascii="Arial" w:hAnsi="Arial" w:cs="Arial"/>
            <w:lang w:val="en-US"/>
          </w:rPr>
          <w:tab/>
          <w:t>119.68</w:t>
        </w:r>
        <w:r>
          <w:rPr>
            <w:rFonts w:ascii="Arial" w:hAnsi="Arial" w:cs="Arial"/>
            <w:lang w:val="en-US"/>
          </w:rPr>
          <w:tab/>
        </w:r>
        <w:r>
          <w:rPr>
            <w:rFonts w:ascii="Arial" w:hAnsi="Arial" w:cs="Arial"/>
            <w:lang w:val="en-US"/>
          </w:rPr>
          <w:tab/>
          <w:t>53.07</w:t>
        </w:r>
        <w:r>
          <w:rPr>
            <w:rFonts w:ascii="Arial" w:hAnsi="Arial" w:cs="Arial"/>
            <w:lang w:val="en-US"/>
          </w:rPr>
          <w:tab/>
        </w:r>
        <w:r>
          <w:rPr>
            <w:rFonts w:ascii="Arial" w:hAnsi="Arial" w:cs="Arial"/>
            <w:lang w:val="en-US"/>
          </w:rPr>
          <w:tab/>
          <w:t>5.7</w:t>
        </w:r>
      </w:ins>
    </w:p>
    <w:p w:rsidR="00F47ACB" w:rsidRDefault="00F47ACB" w:rsidP="00F47ACB">
      <w:pPr>
        <w:pStyle w:val="PlainText"/>
        <w:rPr>
          <w:ins w:id="1242" w:author="Rikke Jeppesen" w:date="2021-04-02T16:51:00Z"/>
          <w:rFonts w:ascii="Arial" w:hAnsi="Arial" w:cs="Arial"/>
          <w:lang w:val="en-US"/>
        </w:rPr>
      </w:pPr>
      <w:ins w:id="1243" w:author="Rikke Jeppesen" w:date="2021-04-02T16:51:00Z">
        <w:r>
          <w:rPr>
            <w:rFonts w:ascii="Arial" w:hAnsi="Arial" w:cs="Arial"/>
            <w:lang w:val="en-US"/>
          </w:rPr>
          <w:t>11/30/2020</w:t>
        </w:r>
        <w:r>
          <w:rPr>
            <w:rFonts w:ascii="Arial" w:hAnsi="Arial" w:cs="Arial"/>
            <w:lang w:val="en-US"/>
          </w:rPr>
          <w:tab/>
          <w:t>0.3</w:t>
        </w:r>
        <w:r>
          <w:rPr>
            <w:rFonts w:ascii="Arial" w:hAnsi="Arial" w:cs="Arial"/>
            <w:lang w:val="en-US"/>
          </w:rPr>
          <w:tab/>
          <w:t>103.7</w:t>
        </w:r>
        <w:r>
          <w:rPr>
            <w:rFonts w:ascii="Arial" w:hAnsi="Arial" w:cs="Arial"/>
            <w:lang w:val="en-US"/>
          </w:rPr>
          <w:tab/>
          <w:t>7.22</w:t>
        </w:r>
        <w:r>
          <w:rPr>
            <w:rFonts w:ascii="Arial" w:hAnsi="Arial" w:cs="Arial"/>
            <w:lang w:val="en-US"/>
          </w:rPr>
          <w:tab/>
          <w:t>10.14</w:t>
        </w:r>
        <w:r>
          <w:rPr>
            <w:rFonts w:ascii="Arial" w:hAnsi="Arial" w:cs="Arial"/>
            <w:lang w:val="en-US"/>
          </w:rPr>
          <w:tab/>
          <w:t>1.122</w:t>
        </w:r>
        <w:r>
          <w:rPr>
            <w:rFonts w:ascii="Arial" w:hAnsi="Arial" w:cs="Arial"/>
            <w:lang w:val="en-US"/>
          </w:rPr>
          <w:tab/>
          <w:t>0.07</w:t>
        </w:r>
        <w:r>
          <w:rPr>
            <w:rFonts w:ascii="Arial" w:hAnsi="Arial" w:cs="Arial"/>
            <w:lang w:val="en-US"/>
          </w:rPr>
          <w:tab/>
        </w:r>
        <w:r>
          <w:rPr>
            <w:rFonts w:ascii="Arial" w:hAnsi="Arial" w:cs="Arial"/>
            <w:lang w:val="en-US"/>
          </w:rPr>
          <w:tab/>
          <w:t>122.85</w:t>
        </w:r>
        <w:r>
          <w:rPr>
            <w:rFonts w:ascii="Arial" w:hAnsi="Arial" w:cs="Arial"/>
            <w:lang w:val="en-US"/>
          </w:rPr>
          <w:tab/>
        </w:r>
        <w:r>
          <w:rPr>
            <w:rFonts w:ascii="Arial" w:hAnsi="Arial" w:cs="Arial"/>
            <w:lang w:val="en-US"/>
          </w:rPr>
          <w:tab/>
          <w:t>52.78</w:t>
        </w:r>
        <w:r>
          <w:rPr>
            <w:rFonts w:ascii="Arial" w:hAnsi="Arial" w:cs="Arial"/>
            <w:lang w:val="en-US"/>
          </w:rPr>
          <w:tab/>
        </w:r>
        <w:r>
          <w:rPr>
            <w:rFonts w:ascii="Arial" w:hAnsi="Arial" w:cs="Arial"/>
            <w:lang w:val="en-US"/>
          </w:rPr>
          <w:tab/>
          <w:t>5.6</w:t>
        </w:r>
      </w:ins>
    </w:p>
    <w:p w:rsidR="00F47ACB" w:rsidRDefault="00F47ACB" w:rsidP="00F47ACB">
      <w:pPr>
        <w:pStyle w:val="PlainText"/>
        <w:rPr>
          <w:ins w:id="1244" w:author="Rikke Jeppesen" w:date="2021-04-02T16:51:00Z"/>
          <w:rFonts w:ascii="Arial" w:hAnsi="Arial" w:cs="Arial"/>
          <w:lang w:val="en-US"/>
        </w:rPr>
      </w:pPr>
      <w:ins w:id="1245" w:author="Rikke Jeppesen" w:date="2021-04-02T16:51:00Z">
        <w:r>
          <w:rPr>
            <w:rFonts w:ascii="Arial" w:hAnsi="Arial" w:cs="Arial"/>
            <w:lang w:val="en-US"/>
          </w:rPr>
          <w:t>12/14/2020</w:t>
        </w:r>
        <w:r>
          <w:rPr>
            <w:rFonts w:ascii="Arial" w:hAnsi="Arial" w:cs="Arial"/>
            <w:lang w:val="en-US"/>
          </w:rPr>
          <w:tab/>
          <w:t>0.0</w:t>
        </w:r>
        <w:r>
          <w:rPr>
            <w:rFonts w:ascii="Arial" w:hAnsi="Arial" w:cs="Arial"/>
            <w:lang w:val="en-US"/>
          </w:rPr>
          <w:tab/>
          <w:t>100.9</w:t>
        </w:r>
        <w:r>
          <w:rPr>
            <w:rFonts w:ascii="Arial" w:hAnsi="Arial" w:cs="Arial"/>
            <w:lang w:val="en-US"/>
          </w:rPr>
          <w:tab/>
          <w:t>7.16</w:t>
        </w:r>
        <w:r>
          <w:rPr>
            <w:rFonts w:ascii="Arial" w:hAnsi="Arial" w:cs="Arial"/>
            <w:lang w:val="en-US"/>
          </w:rPr>
          <w:tab/>
          <w:t>10.19</w:t>
        </w:r>
        <w:r>
          <w:rPr>
            <w:rFonts w:ascii="Arial" w:hAnsi="Arial" w:cs="Arial"/>
            <w:lang w:val="en-US"/>
          </w:rPr>
          <w:tab/>
          <w:t>1.144</w:t>
        </w:r>
        <w:r>
          <w:rPr>
            <w:rFonts w:ascii="Arial" w:hAnsi="Arial" w:cs="Arial"/>
            <w:lang w:val="en-US"/>
          </w:rPr>
          <w:tab/>
          <w:t>1.17</w:t>
        </w:r>
        <w:r>
          <w:rPr>
            <w:rFonts w:ascii="Arial" w:hAnsi="Arial" w:cs="Arial"/>
            <w:lang w:val="en-US"/>
          </w:rPr>
          <w:tab/>
        </w:r>
        <w:r>
          <w:rPr>
            <w:rFonts w:ascii="Arial" w:hAnsi="Arial" w:cs="Arial"/>
            <w:lang w:val="en-US"/>
          </w:rPr>
          <w:tab/>
          <w:t>129.76</w:t>
        </w:r>
        <w:r>
          <w:rPr>
            <w:rFonts w:ascii="Arial" w:hAnsi="Arial" w:cs="Arial"/>
            <w:lang w:val="en-US"/>
          </w:rPr>
          <w:tab/>
        </w:r>
        <w:r>
          <w:rPr>
            <w:rFonts w:ascii="Arial" w:hAnsi="Arial" w:cs="Arial"/>
            <w:lang w:val="en-US"/>
          </w:rPr>
          <w:tab/>
          <w:t>52.99</w:t>
        </w:r>
        <w:r>
          <w:rPr>
            <w:rFonts w:ascii="Arial" w:hAnsi="Arial" w:cs="Arial"/>
            <w:lang w:val="en-US"/>
          </w:rPr>
          <w:tab/>
        </w:r>
        <w:r>
          <w:rPr>
            <w:rFonts w:ascii="Arial" w:hAnsi="Arial" w:cs="Arial"/>
            <w:lang w:val="en-US"/>
          </w:rPr>
          <w:tab/>
          <w:t>5.25</w:t>
        </w:r>
      </w:ins>
    </w:p>
    <w:p w:rsidR="00F47ACB" w:rsidRDefault="00F47ACB" w:rsidP="00F47ACB">
      <w:pPr>
        <w:pStyle w:val="PlainText"/>
        <w:rPr>
          <w:ins w:id="1246" w:author="Rikke Jeppesen" w:date="2021-04-02T16:51:00Z"/>
          <w:rFonts w:ascii="Arial" w:hAnsi="Arial" w:cs="Arial"/>
          <w:lang w:val="en-US"/>
        </w:rPr>
      </w:pPr>
      <w:ins w:id="1247" w:author="Rikke Jeppesen" w:date="2021-04-02T16:51:00Z">
        <w:r>
          <w:rPr>
            <w:rFonts w:ascii="Arial" w:hAnsi="Arial" w:cs="Arial"/>
            <w:lang w:val="en-US"/>
          </w:rPr>
          <w:t>01/04/2021</w:t>
        </w:r>
        <w:r>
          <w:rPr>
            <w:rFonts w:ascii="Arial" w:hAnsi="Arial" w:cs="Arial"/>
            <w:lang w:val="en-US"/>
          </w:rPr>
          <w:tab/>
          <w:t>1.0</w:t>
        </w:r>
        <w:r>
          <w:rPr>
            <w:rFonts w:ascii="Arial" w:hAnsi="Arial" w:cs="Arial"/>
            <w:lang w:val="en-US"/>
          </w:rPr>
          <w:tab/>
          <w:t>103.9</w:t>
        </w:r>
        <w:r>
          <w:rPr>
            <w:rFonts w:ascii="Arial" w:hAnsi="Arial" w:cs="Arial"/>
            <w:lang w:val="en-US"/>
          </w:rPr>
          <w:tab/>
          <w:t>7.16</w:t>
        </w:r>
        <w:r>
          <w:rPr>
            <w:rFonts w:ascii="Arial" w:hAnsi="Arial" w:cs="Arial"/>
            <w:lang w:val="en-US"/>
          </w:rPr>
          <w:tab/>
          <w:t>10.09</w:t>
        </w:r>
        <w:r>
          <w:rPr>
            <w:rFonts w:ascii="Arial" w:hAnsi="Arial" w:cs="Arial"/>
            <w:lang w:val="en-US"/>
          </w:rPr>
          <w:tab/>
          <w:t>1.106</w:t>
        </w:r>
        <w:r>
          <w:rPr>
            <w:rFonts w:ascii="Arial" w:hAnsi="Arial" w:cs="Arial"/>
            <w:lang w:val="en-US"/>
          </w:rPr>
          <w:tab/>
          <w:t>-1.01</w:t>
        </w:r>
        <w:r>
          <w:rPr>
            <w:rFonts w:ascii="Arial" w:hAnsi="Arial" w:cs="Arial"/>
            <w:lang w:val="en-US"/>
          </w:rPr>
          <w:tab/>
        </w:r>
        <w:r>
          <w:rPr>
            <w:rFonts w:ascii="Arial" w:hAnsi="Arial" w:cs="Arial"/>
            <w:lang w:val="en-US"/>
          </w:rPr>
          <w:tab/>
          <w:t>123.72</w:t>
        </w:r>
        <w:r>
          <w:rPr>
            <w:rFonts w:ascii="Arial" w:hAnsi="Arial" w:cs="Arial"/>
            <w:lang w:val="en-US"/>
          </w:rPr>
          <w:tab/>
        </w:r>
        <w:r>
          <w:rPr>
            <w:rFonts w:ascii="Arial" w:hAnsi="Arial" w:cs="Arial"/>
            <w:lang w:val="en-US"/>
          </w:rPr>
          <w:tab/>
          <w:t>53.41</w:t>
        </w:r>
        <w:r>
          <w:rPr>
            <w:rFonts w:ascii="Arial" w:hAnsi="Arial" w:cs="Arial"/>
            <w:lang w:val="en-US"/>
          </w:rPr>
          <w:tab/>
        </w:r>
        <w:r>
          <w:rPr>
            <w:rFonts w:ascii="Arial" w:hAnsi="Arial" w:cs="Arial"/>
            <w:lang w:val="en-US"/>
          </w:rPr>
          <w:tab/>
          <w:t>4.96</w:t>
        </w:r>
      </w:ins>
    </w:p>
    <w:p w:rsidR="00F47ACB" w:rsidRPr="00FF79D4" w:rsidRDefault="00F47ACB" w:rsidP="00F47ACB">
      <w:pPr>
        <w:pStyle w:val="PlainText"/>
        <w:rPr>
          <w:ins w:id="1248" w:author="Rikke Jeppesen" w:date="2021-04-02T16:51:00Z"/>
          <w:rFonts w:ascii="Arial" w:hAnsi="Arial" w:cs="Arial"/>
          <w:lang w:val="en-US"/>
        </w:rPr>
      </w:pPr>
      <w:ins w:id="1249" w:author="Rikke Jeppesen" w:date="2021-04-02T16:51:00Z">
        <w:r>
          <w:rPr>
            <w:rFonts w:ascii="Arial" w:hAnsi="Arial" w:cs="Arial"/>
            <w:lang w:val="en-US"/>
          </w:rPr>
          <w:tab/>
        </w:r>
      </w:ins>
    </w:p>
    <w:p w:rsidR="00F47ACB" w:rsidRDefault="00F47ACB" w:rsidP="00F47ACB">
      <w:pPr>
        <w:pStyle w:val="PlainText"/>
        <w:rPr>
          <w:ins w:id="1250" w:author="Rikke Jeppesen" w:date="2021-04-02T16:51:00Z"/>
          <w:rFonts w:ascii="Arial" w:hAnsi="Arial" w:cs="Arial"/>
          <w:b/>
          <w:bCs/>
        </w:rPr>
      </w:pPr>
      <w:ins w:id="1251" w:author="Rikke Jeppesen" w:date="2021-04-02T16:51:00Z">
        <w:r>
          <w:rPr>
            <w:rFonts w:ascii="Arial" w:hAnsi="Arial" w:cs="Arial"/>
            <w:b/>
            <w:bCs/>
          </w:rPr>
          <w:t>North Marsh</w:t>
        </w:r>
      </w:ins>
    </w:p>
    <w:p w:rsidR="00F47ACB" w:rsidRDefault="00F47ACB" w:rsidP="00F47ACB">
      <w:pPr>
        <w:pStyle w:val="PlainText"/>
        <w:rPr>
          <w:ins w:id="1252" w:author="Rikke Jeppesen" w:date="2021-04-02T16:51:00Z"/>
          <w:rFonts w:ascii="Arial" w:hAnsi="Arial" w:cs="Arial"/>
        </w:rPr>
      </w:pPr>
      <w:ins w:id="1253" w:author="Rikke Jeppesen" w:date="2021-04-02T16:51:00Z">
        <w:r>
          <w:rPr>
            <w:rFonts w:ascii="Arial" w:hAnsi="Arial" w:cs="Arial"/>
          </w:rPr>
          <w:t>Retrieval</w:t>
        </w:r>
        <w:r>
          <w:rPr>
            <w:rFonts w:ascii="Arial" w:hAnsi="Arial" w:cs="Arial"/>
          </w:rPr>
          <w:tab/>
          <w:t>DO%</w:t>
        </w:r>
        <w:r>
          <w:rPr>
            <w:rFonts w:ascii="Arial" w:hAnsi="Arial" w:cs="Arial"/>
          </w:rPr>
          <w:tab/>
          <w:t xml:space="preserve"> DO%</w:t>
        </w:r>
        <w:r>
          <w:rPr>
            <w:rFonts w:ascii="Arial" w:hAnsi="Arial" w:cs="Arial"/>
          </w:rPr>
          <w:tab/>
          <w:t>pH</w:t>
        </w:r>
        <w:r>
          <w:rPr>
            <w:rFonts w:ascii="Arial" w:hAnsi="Arial" w:cs="Arial"/>
          </w:rPr>
          <w:tab/>
        </w:r>
        <w:proofErr w:type="spellStart"/>
        <w:r>
          <w:rPr>
            <w:rFonts w:ascii="Arial" w:hAnsi="Arial" w:cs="Arial"/>
          </w:rPr>
          <w:t>pH</w:t>
        </w:r>
        <w:proofErr w:type="spellEnd"/>
        <w:r>
          <w:rPr>
            <w:rFonts w:ascii="Arial" w:hAnsi="Arial" w:cs="Arial"/>
          </w:rPr>
          <w:tab/>
          <w:t>Level</w:t>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t>Cond</w:t>
        </w:r>
        <w:r>
          <w:rPr>
            <w:rFonts w:ascii="Arial" w:hAnsi="Arial" w:cs="Arial"/>
          </w:rPr>
          <w:tab/>
        </w:r>
        <w:r>
          <w:rPr>
            <w:rFonts w:ascii="Arial" w:hAnsi="Arial" w:cs="Arial"/>
          </w:rPr>
          <w:tab/>
          <w:t>Batt</w:t>
        </w:r>
      </w:ins>
    </w:p>
    <w:p w:rsidR="00F47ACB" w:rsidRDefault="00F47ACB" w:rsidP="00F47ACB">
      <w:pPr>
        <w:pStyle w:val="PlainText"/>
        <w:rPr>
          <w:ins w:id="1254" w:author="Rikke Jeppesen" w:date="2021-04-02T16:51:00Z"/>
          <w:rFonts w:ascii="Arial" w:hAnsi="Arial" w:cs="Arial"/>
          <w:u w:val="single"/>
        </w:rPr>
      </w:pPr>
      <w:ins w:id="1255" w:author="Rikke Jeppesen" w:date="2021-04-02T16:51:00Z">
        <w:r>
          <w:rPr>
            <w:rFonts w:ascii="Arial" w:hAnsi="Arial" w:cs="Arial"/>
            <w:u w:val="single"/>
          </w:rPr>
          <w:t>Date of post-</w:t>
        </w:r>
        <w:proofErr w:type="spellStart"/>
        <w:r>
          <w:rPr>
            <w:rFonts w:ascii="Arial" w:hAnsi="Arial" w:cs="Arial"/>
            <w:u w:val="single"/>
          </w:rPr>
          <w:t>cal</w:t>
        </w:r>
        <w:proofErr w:type="spellEnd"/>
        <w:r>
          <w:rPr>
            <w:rFonts w:ascii="Arial" w:hAnsi="Arial" w:cs="Arial"/>
            <w:u w:val="single"/>
          </w:rPr>
          <w:t xml:space="preserve"> (0)</w:t>
        </w:r>
        <w:r>
          <w:rPr>
            <w:rFonts w:ascii="Arial" w:hAnsi="Arial" w:cs="Arial"/>
            <w:u w:val="single"/>
          </w:rPr>
          <w:tab/>
          <w:t>(100)</w:t>
        </w:r>
        <w:r>
          <w:rPr>
            <w:rFonts w:ascii="Arial" w:hAnsi="Arial" w:cs="Arial"/>
            <w:u w:val="single"/>
          </w:rPr>
          <w:tab/>
          <w:t>(7.0)</w:t>
        </w:r>
        <w:r>
          <w:rPr>
            <w:rFonts w:ascii="Arial" w:hAnsi="Arial" w:cs="Arial"/>
            <w:u w:val="single"/>
          </w:rPr>
          <w:tab/>
          <w:t>(10.0)</w:t>
        </w:r>
        <w:r>
          <w:rPr>
            <w:rFonts w:ascii="Arial" w:hAnsi="Arial" w:cs="Arial"/>
            <w:u w:val="single"/>
          </w:rPr>
          <w:tab/>
          <w:t>(0.0m)</w:t>
        </w:r>
        <w:r>
          <w:rPr>
            <w:rFonts w:ascii="Arial" w:hAnsi="Arial" w:cs="Arial"/>
            <w:u w:val="single"/>
          </w:rPr>
          <w:tab/>
          <w:t>(0.0 NTU)</w:t>
        </w:r>
        <w:r>
          <w:rPr>
            <w:rFonts w:ascii="Arial" w:hAnsi="Arial" w:cs="Arial"/>
            <w:u w:val="single"/>
          </w:rPr>
          <w:tab/>
          <w:t>(124.0 NTU)</w:t>
        </w:r>
        <w:r>
          <w:rPr>
            <w:rFonts w:ascii="Arial" w:hAnsi="Arial" w:cs="Arial"/>
            <w:u w:val="single"/>
          </w:rPr>
          <w:tab/>
          <w:t xml:space="preserve">(53 </w:t>
        </w:r>
        <w:proofErr w:type="spellStart"/>
        <w:r>
          <w:rPr>
            <w:rFonts w:ascii="Arial" w:hAnsi="Arial" w:cs="Arial"/>
            <w:u w:val="single"/>
          </w:rPr>
          <w:t>ms</w:t>
        </w:r>
        <w:proofErr w:type="spellEnd"/>
        <w:r>
          <w:rPr>
            <w:rFonts w:ascii="Arial" w:hAnsi="Arial" w:cs="Arial"/>
            <w:u w:val="single"/>
          </w:rPr>
          <w:t>/cm)</w:t>
        </w:r>
        <w:r>
          <w:rPr>
            <w:rFonts w:ascii="Arial" w:hAnsi="Arial" w:cs="Arial"/>
            <w:u w:val="single"/>
          </w:rPr>
          <w:tab/>
          <w:t xml:space="preserve"> (V)</w:t>
        </w:r>
      </w:ins>
    </w:p>
    <w:p w:rsidR="00F47ACB" w:rsidRDefault="00F47ACB" w:rsidP="00F47ACB">
      <w:pPr>
        <w:rPr>
          <w:ins w:id="1256" w:author="Rikke Jeppesen" w:date="2021-04-02T16:51:00Z"/>
          <w:rFonts w:ascii="Arial" w:hAnsi="Arial" w:cs="Arial"/>
          <w:sz w:val="20"/>
        </w:rPr>
      </w:pPr>
      <w:ins w:id="1257" w:author="Rikke Jeppesen" w:date="2021-04-02T16:51:00Z">
        <w:r>
          <w:rPr>
            <w:rFonts w:ascii="Arial" w:hAnsi="Arial" w:cs="Arial"/>
            <w:sz w:val="20"/>
          </w:rPr>
          <w:t>01/06/2020</w:t>
        </w:r>
        <w:r>
          <w:rPr>
            <w:rFonts w:ascii="Arial" w:hAnsi="Arial" w:cs="Arial"/>
            <w:sz w:val="20"/>
          </w:rPr>
          <w:tab/>
          <w:t>0.5</w:t>
        </w:r>
        <w:r>
          <w:rPr>
            <w:rFonts w:ascii="Arial" w:hAnsi="Arial" w:cs="Arial"/>
            <w:sz w:val="20"/>
          </w:rPr>
          <w:tab/>
          <w:t>104.5</w:t>
        </w:r>
        <w:r>
          <w:rPr>
            <w:rFonts w:ascii="Arial" w:hAnsi="Arial" w:cs="Arial"/>
            <w:sz w:val="20"/>
          </w:rPr>
          <w:tab/>
          <w:t>7.16</w:t>
        </w:r>
        <w:r>
          <w:rPr>
            <w:rFonts w:ascii="Arial" w:hAnsi="Arial" w:cs="Arial"/>
            <w:sz w:val="20"/>
          </w:rPr>
          <w:tab/>
          <w:t>10.06</w:t>
        </w:r>
        <w:r>
          <w:rPr>
            <w:rFonts w:ascii="Arial" w:hAnsi="Arial" w:cs="Arial"/>
            <w:sz w:val="20"/>
          </w:rPr>
          <w:tab/>
          <w:t>0.697</w:t>
        </w:r>
        <w:r>
          <w:rPr>
            <w:rFonts w:ascii="Arial" w:hAnsi="Arial" w:cs="Arial"/>
            <w:sz w:val="20"/>
          </w:rPr>
          <w:tab/>
          <w:t>0.36</w:t>
        </w:r>
        <w:r>
          <w:rPr>
            <w:rFonts w:ascii="Arial" w:hAnsi="Arial" w:cs="Arial"/>
            <w:sz w:val="20"/>
          </w:rPr>
          <w:tab/>
        </w:r>
        <w:r>
          <w:rPr>
            <w:rFonts w:ascii="Arial" w:hAnsi="Arial" w:cs="Arial"/>
            <w:sz w:val="20"/>
          </w:rPr>
          <w:tab/>
          <w:t>117.79</w:t>
        </w:r>
        <w:r>
          <w:rPr>
            <w:rFonts w:ascii="Arial" w:hAnsi="Arial" w:cs="Arial"/>
            <w:sz w:val="20"/>
          </w:rPr>
          <w:tab/>
        </w:r>
        <w:r>
          <w:rPr>
            <w:rFonts w:ascii="Arial" w:hAnsi="Arial" w:cs="Arial"/>
            <w:sz w:val="20"/>
          </w:rPr>
          <w:tab/>
          <w:t>53.68</w:t>
        </w:r>
        <w:r>
          <w:rPr>
            <w:rFonts w:ascii="Arial" w:hAnsi="Arial" w:cs="Arial"/>
            <w:sz w:val="20"/>
          </w:rPr>
          <w:tab/>
        </w:r>
        <w:r>
          <w:rPr>
            <w:rFonts w:ascii="Arial" w:hAnsi="Arial" w:cs="Arial"/>
            <w:sz w:val="20"/>
          </w:rPr>
          <w:tab/>
          <w:t>5.8</w:t>
        </w:r>
      </w:ins>
    </w:p>
    <w:p w:rsidR="00F47ACB" w:rsidRDefault="00F47ACB" w:rsidP="00F47ACB">
      <w:pPr>
        <w:rPr>
          <w:ins w:id="1258" w:author="Rikke Jeppesen" w:date="2021-04-02T16:51:00Z"/>
          <w:rFonts w:ascii="Arial" w:hAnsi="Arial" w:cs="Arial"/>
          <w:sz w:val="20"/>
        </w:rPr>
      </w:pPr>
      <w:ins w:id="1259" w:author="Rikke Jeppesen" w:date="2021-04-02T16:51:00Z">
        <w:r>
          <w:rPr>
            <w:rFonts w:ascii="Arial" w:hAnsi="Arial" w:cs="Arial"/>
            <w:sz w:val="20"/>
          </w:rPr>
          <w:t>02/03/2020</w:t>
        </w:r>
        <w:r>
          <w:rPr>
            <w:rFonts w:ascii="Arial" w:hAnsi="Arial" w:cs="Arial"/>
            <w:sz w:val="20"/>
          </w:rPr>
          <w:tab/>
          <w:t>0.0</w:t>
        </w:r>
        <w:r>
          <w:rPr>
            <w:rFonts w:ascii="Arial" w:hAnsi="Arial" w:cs="Arial"/>
            <w:sz w:val="20"/>
          </w:rPr>
          <w:tab/>
          <w:t>103.5</w:t>
        </w:r>
        <w:r>
          <w:rPr>
            <w:rFonts w:ascii="Arial" w:hAnsi="Arial" w:cs="Arial"/>
            <w:sz w:val="20"/>
          </w:rPr>
          <w:tab/>
          <w:t>8.15</w:t>
        </w:r>
        <w:r>
          <w:rPr>
            <w:rFonts w:ascii="Arial" w:hAnsi="Arial" w:cs="Arial"/>
            <w:sz w:val="20"/>
          </w:rPr>
          <w:tab/>
          <w:t>10.92</w:t>
        </w:r>
        <w:r>
          <w:rPr>
            <w:rFonts w:ascii="Arial" w:hAnsi="Arial" w:cs="Arial"/>
            <w:sz w:val="20"/>
          </w:rPr>
          <w:tab/>
          <w:t>0.616</w:t>
        </w:r>
        <w:r>
          <w:rPr>
            <w:rFonts w:ascii="Arial" w:hAnsi="Arial" w:cs="Arial"/>
            <w:sz w:val="20"/>
          </w:rPr>
          <w:tab/>
          <w:t>-0.31</w:t>
        </w:r>
        <w:r>
          <w:rPr>
            <w:rFonts w:ascii="Arial" w:hAnsi="Arial" w:cs="Arial"/>
            <w:sz w:val="20"/>
          </w:rPr>
          <w:tab/>
        </w:r>
        <w:r>
          <w:rPr>
            <w:rFonts w:ascii="Arial" w:hAnsi="Arial" w:cs="Arial"/>
            <w:sz w:val="20"/>
          </w:rPr>
          <w:tab/>
          <w:t>123.74</w:t>
        </w:r>
        <w:r>
          <w:rPr>
            <w:rFonts w:ascii="Arial" w:hAnsi="Arial" w:cs="Arial"/>
            <w:sz w:val="20"/>
          </w:rPr>
          <w:tab/>
        </w:r>
        <w:r>
          <w:rPr>
            <w:rFonts w:ascii="Arial" w:hAnsi="Arial" w:cs="Arial"/>
            <w:sz w:val="20"/>
          </w:rPr>
          <w:tab/>
          <w:t>53.09</w:t>
        </w:r>
        <w:r>
          <w:rPr>
            <w:rFonts w:ascii="Arial" w:hAnsi="Arial" w:cs="Arial"/>
            <w:sz w:val="20"/>
          </w:rPr>
          <w:tab/>
        </w:r>
        <w:r>
          <w:rPr>
            <w:rFonts w:ascii="Arial" w:hAnsi="Arial" w:cs="Arial"/>
            <w:sz w:val="20"/>
          </w:rPr>
          <w:tab/>
          <w:t>5.8</w:t>
        </w:r>
      </w:ins>
    </w:p>
    <w:p w:rsidR="00F47ACB" w:rsidRDefault="00F47ACB" w:rsidP="00F47ACB">
      <w:pPr>
        <w:rPr>
          <w:ins w:id="1260" w:author="Rikke Jeppesen" w:date="2021-04-02T16:51:00Z"/>
          <w:rFonts w:ascii="Arial" w:hAnsi="Arial" w:cs="Arial"/>
          <w:sz w:val="20"/>
        </w:rPr>
      </w:pPr>
      <w:ins w:id="1261" w:author="Rikke Jeppesen" w:date="2021-04-02T16:51:00Z">
        <w:r>
          <w:rPr>
            <w:rFonts w:ascii="Arial" w:hAnsi="Arial" w:cs="Arial"/>
            <w:sz w:val="20"/>
          </w:rPr>
          <w:t>03/02/2020</w:t>
        </w:r>
        <w:r>
          <w:rPr>
            <w:rFonts w:ascii="Arial" w:hAnsi="Arial" w:cs="Arial"/>
            <w:sz w:val="20"/>
          </w:rPr>
          <w:tab/>
          <w:t>2.6</w:t>
        </w:r>
        <w:r>
          <w:rPr>
            <w:rFonts w:ascii="Arial" w:hAnsi="Arial" w:cs="Arial"/>
            <w:sz w:val="20"/>
          </w:rPr>
          <w:tab/>
          <w:t>102.8</w:t>
        </w:r>
        <w:r>
          <w:rPr>
            <w:rFonts w:ascii="Arial" w:hAnsi="Arial" w:cs="Arial"/>
            <w:sz w:val="20"/>
          </w:rPr>
          <w:tab/>
          <w:t>7.12</w:t>
        </w:r>
        <w:r>
          <w:rPr>
            <w:rFonts w:ascii="Arial" w:hAnsi="Arial" w:cs="Arial"/>
            <w:sz w:val="20"/>
          </w:rPr>
          <w:tab/>
          <w:t>10.11</w:t>
        </w:r>
        <w:r>
          <w:rPr>
            <w:rFonts w:ascii="Arial" w:hAnsi="Arial" w:cs="Arial"/>
            <w:sz w:val="20"/>
          </w:rPr>
          <w:tab/>
          <w:t>0.562</w:t>
        </w:r>
        <w:r>
          <w:rPr>
            <w:rFonts w:ascii="Arial" w:hAnsi="Arial" w:cs="Arial"/>
            <w:sz w:val="20"/>
          </w:rPr>
          <w:tab/>
          <w:t>-0.05</w:t>
        </w:r>
        <w:r>
          <w:rPr>
            <w:rFonts w:ascii="Arial" w:hAnsi="Arial" w:cs="Arial"/>
            <w:sz w:val="20"/>
          </w:rPr>
          <w:tab/>
        </w:r>
        <w:r>
          <w:rPr>
            <w:rFonts w:ascii="Arial" w:hAnsi="Arial" w:cs="Arial"/>
            <w:sz w:val="20"/>
          </w:rPr>
          <w:tab/>
          <w:t>123.65</w:t>
        </w:r>
        <w:r>
          <w:rPr>
            <w:rFonts w:ascii="Arial" w:hAnsi="Arial" w:cs="Arial"/>
            <w:sz w:val="20"/>
          </w:rPr>
          <w:tab/>
        </w:r>
        <w:r>
          <w:rPr>
            <w:rFonts w:ascii="Arial" w:hAnsi="Arial" w:cs="Arial"/>
            <w:sz w:val="20"/>
          </w:rPr>
          <w:tab/>
          <w:t>53.00</w:t>
        </w:r>
        <w:r>
          <w:rPr>
            <w:rFonts w:ascii="Arial" w:hAnsi="Arial" w:cs="Arial"/>
            <w:sz w:val="20"/>
          </w:rPr>
          <w:tab/>
        </w:r>
        <w:r>
          <w:rPr>
            <w:rFonts w:ascii="Arial" w:hAnsi="Arial" w:cs="Arial"/>
            <w:sz w:val="20"/>
          </w:rPr>
          <w:tab/>
          <w:t>6.0</w:t>
        </w:r>
      </w:ins>
    </w:p>
    <w:p w:rsidR="00F47ACB" w:rsidRDefault="00F47ACB" w:rsidP="00F47ACB">
      <w:pPr>
        <w:rPr>
          <w:ins w:id="1262" w:author="Rikke Jeppesen" w:date="2021-04-02T16:51:00Z"/>
          <w:rFonts w:ascii="Arial" w:hAnsi="Arial" w:cs="Arial"/>
          <w:sz w:val="20"/>
        </w:rPr>
      </w:pPr>
      <w:ins w:id="1263" w:author="Rikke Jeppesen" w:date="2021-04-02T16:51:00Z">
        <w:r>
          <w:rPr>
            <w:rFonts w:ascii="Arial" w:hAnsi="Arial" w:cs="Arial"/>
            <w:sz w:val="20"/>
          </w:rPr>
          <w:t>03/30/2020</w:t>
        </w:r>
        <w:r>
          <w:rPr>
            <w:rFonts w:ascii="Arial" w:hAnsi="Arial" w:cs="Arial"/>
            <w:sz w:val="20"/>
          </w:rPr>
          <w:tab/>
          <w:t>-2.0</w:t>
        </w:r>
        <w:r>
          <w:rPr>
            <w:rFonts w:ascii="Arial" w:hAnsi="Arial" w:cs="Arial"/>
            <w:sz w:val="20"/>
          </w:rPr>
          <w:tab/>
          <w:t>104.7</w:t>
        </w:r>
        <w:r>
          <w:rPr>
            <w:rFonts w:ascii="Arial" w:hAnsi="Arial" w:cs="Arial"/>
            <w:sz w:val="20"/>
          </w:rPr>
          <w:tab/>
          <w:t>7.29</w:t>
        </w:r>
        <w:r>
          <w:rPr>
            <w:rFonts w:ascii="Arial" w:hAnsi="Arial" w:cs="Arial"/>
            <w:sz w:val="20"/>
          </w:rPr>
          <w:tab/>
          <w:t>10.28</w:t>
        </w:r>
        <w:r>
          <w:rPr>
            <w:rFonts w:ascii="Arial" w:hAnsi="Arial" w:cs="Arial"/>
            <w:sz w:val="20"/>
          </w:rPr>
          <w:tab/>
          <w:t>0.681</w:t>
        </w:r>
        <w:r>
          <w:rPr>
            <w:rFonts w:ascii="Arial" w:hAnsi="Arial" w:cs="Arial"/>
            <w:sz w:val="20"/>
          </w:rPr>
          <w:tab/>
          <w:t>-0.16</w:t>
        </w:r>
        <w:r>
          <w:rPr>
            <w:rFonts w:ascii="Arial" w:hAnsi="Arial" w:cs="Arial"/>
            <w:sz w:val="20"/>
          </w:rPr>
          <w:tab/>
        </w:r>
        <w:r>
          <w:rPr>
            <w:rFonts w:ascii="Arial" w:hAnsi="Arial" w:cs="Arial"/>
            <w:sz w:val="20"/>
          </w:rPr>
          <w:tab/>
          <w:t>113.65</w:t>
        </w:r>
        <w:r>
          <w:rPr>
            <w:rFonts w:ascii="Arial" w:hAnsi="Arial" w:cs="Arial"/>
            <w:sz w:val="20"/>
          </w:rPr>
          <w:tab/>
        </w:r>
        <w:r>
          <w:rPr>
            <w:rFonts w:ascii="Arial" w:hAnsi="Arial" w:cs="Arial"/>
            <w:sz w:val="20"/>
          </w:rPr>
          <w:tab/>
          <w:t>53.25</w:t>
        </w:r>
        <w:r>
          <w:rPr>
            <w:rFonts w:ascii="Arial" w:hAnsi="Arial" w:cs="Arial"/>
            <w:sz w:val="20"/>
          </w:rPr>
          <w:tab/>
        </w:r>
        <w:r>
          <w:rPr>
            <w:rFonts w:ascii="Arial" w:hAnsi="Arial" w:cs="Arial"/>
            <w:sz w:val="20"/>
          </w:rPr>
          <w:tab/>
          <w:t>5.7</w:t>
        </w:r>
      </w:ins>
    </w:p>
    <w:p w:rsidR="00F47ACB" w:rsidRDefault="00F47ACB" w:rsidP="00F47ACB">
      <w:pPr>
        <w:rPr>
          <w:ins w:id="1264" w:author="Rikke Jeppesen" w:date="2021-04-02T16:51:00Z"/>
          <w:rFonts w:ascii="Arial" w:hAnsi="Arial" w:cs="Arial"/>
          <w:sz w:val="20"/>
        </w:rPr>
      </w:pPr>
      <w:ins w:id="1265" w:author="Rikke Jeppesen" w:date="2021-04-02T16:51:00Z">
        <w:r>
          <w:rPr>
            <w:rFonts w:ascii="Arial" w:hAnsi="Arial" w:cs="Arial"/>
            <w:sz w:val="20"/>
          </w:rPr>
          <w:t>04/27/2020</w:t>
        </w:r>
        <w:r>
          <w:rPr>
            <w:rFonts w:ascii="Arial" w:hAnsi="Arial" w:cs="Arial"/>
            <w:sz w:val="20"/>
          </w:rPr>
          <w:tab/>
          <w:t>0.2</w:t>
        </w:r>
        <w:r>
          <w:rPr>
            <w:rFonts w:ascii="Arial" w:hAnsi="Arial" w:cs="Arial"/>
            <w:sz w:val="20"/>
          </w:rPr>
          <w:tab/>
          <w:t>101.1</w:t>
        </w:r>
        <w:r>
          <w:rPr>
            <w:rFonts w:ascii="Arial" w:hAnsi="Arial" w:cs="Arial"/>
            <w:sz w:val="20"/>
          </w:rPr>
          <w:tab/>
          <w:t>6.99</w:t>
        </w:r>
        <w:r>
          <w:rPr>
            <w:rFonts w:ascii="Arial" w:hAnsi="Arial" w:cs="Arial"/>
            <w:sz w:val="20"/>
          </w:rPr>
          <w:tab/>
          <w:t>9.82</w:t>
        </w:r>
        <w:r>
          <w:rPr>
            <w:rFonts w:ascii="Arial" w:hAnsi="Arial" w:cs="Arial"/>
            <w:sz w:val="20"/>
          </w:rPr>
          <w:tab/>
          <w:t>0.614</w:t>
        </w:r>
        <w:r>
          <w:rPr>
            <w:rFonts w:ascii="Arial" w:hAnsi="Arial" w:cs="Arial"/>
            <w:sz w:val="20"/>
          </w:rPr>
          <w:tab/>
          <w:t>0.18</w:t>
        </w:r>
        <w:r>
          <w:rPr>
            <w:rFonts w:ascii="Arial" w:hAnsi="Arial" w:cs="Arial"/>
            <w:sz w:val="20"/>
          </w:rPr>
          <w:tab/>
        </w:r>
        <w:r>
          <w:rPr>
            <w:rFonts w:ascii="Arial" w:hAnsi="Arial" w:cs="Arial"/>
            <w:sz w:val="20"/>
          </w:rPr>
          <w:tab/>
          <w:t>122.71</w:t>
        </w:r>
        <w:r>
          <w:rPr>
            <w:rFonts w:ascii="Arial" w:hAnsi="Arial" w:cs="Arial"/>
            <w:sz w:val="20"/>
          </w:rPr>
          <w:tab/>
        </w:r>
        <w:r>
          <w:rPr>
            <w:rFonts w:ascii="Arial" w:hAnsi="Arial" w:cs="Arial"/>
            <w:sz w:val="20"/>
          </w:rPr>
          <w:tab/>
          <w:t>52.48</w:t>
        </w:r>
        <w:r>
          <w:rPr>
            <w:rFonts w:ascii="Arial" w:hAnsi="Arial" w:cs="Arial"/>
            <w:sz w:val="20"/>
          </w:rPr>
          <w:tab/>
        </w:r>
        <w:r>
          <w:rPr>
            <w:rFonts w:ascii="Arial" w:hAnsi="Arial" w:cs="Arial"/>
            <w:sz w:val="20"/>
          </w:rPr>
          <w:tab/>
          <w:t>5.9</w:t>
        </w:r>
      </w:ins>
    </w:p>
    <w:p w:rsidR="00F47ACB" w:rsidRDefault="00F47ACB" w:rsidP="00F47ACB">
      <w:pPr>
        <w:rPr>
          <w:ins w:id="1266" w:author="Rikke Jeppesen" w:date="2021-04-02T16:51:00Z"/>
          <w:rFonts w:ascii="Arial" w:hAnsi="Arial" w:cs="Arial"/>
          <w:sz w:val="20"/>
        </w:rPr>
      </w:pPr>
      <w:ins w:id="1267" w:author="Rikke Jeppesen" w:date="2021-04-02T16:51:00Z">
        <w:r>
          <w:rPr>
            <w:rFonts w:ascii="Arial" w:hAnsi="Arial" w:cs="Arial"/>
            <w:sz w:val="20"/>
          </w:rPr>
          <w:t>05/26/2020</w:t>
        </w:r>
        <w:r>
          <w:rPr>
            <w:rFonts w:ascii="Arial" w:hAnsi="Arial" w:cs="Arial"/>
            <w:sz w:val="20"/>
          </w:rPr>
          <w:tab/>
          <w:t>-1.2</w:t>
        </w:r>
        <w:r>
          <w:rPr>
            <w:rFonts w:ascii="Arial" w:hAnsi="Arial" w:cs="Arial"/>
            <w:sz w:val="20"/>
          </w:rPr>
          <w:tab/>
          <w:t>ND</w:t>
        </w:r>
        <w:r>
          <w:rPr>
            <w:rFonts w:ascii="Arial" w:hAnsi="Arial" w:cs="Arial"/>
            <w:sz w:val="20"/>
          </w:rPr>
          <w:tab/>
          <w:t>7.04</w:t>
        </w:r>
        <w:r>
          <w:rPr>
            <w:rFonts w:ascii="Arial" w:hAnsi="Arial" w:cs="Arial"/>
            <w:sz w:val="20"/>
          </w:rPr>
          <w:tab/>
          <w:t>9.97</w:t>
        </w:r>
        <w:r>
          <w:rPr>
            <w:rFonts w:ascii="Arial" w:hAnsi="Arial" w:cs="Arial"/>
            <w:sz w:val="20"/>
          </w:rPr>
          <w:tab/>
          <w:t>ND</w:t>
        </w:r>
        <w:r>
          <w:rPr>
            <w:rFonts w:ascii="Arial" w:hAnsi="Arial" w:cs="Arial"/>
            <w:sz w:val="20"/>
          </w:rPr>
          <w:tab/>
          <w:t>-0.26</w:t>
        </w:r>
        <w:r>
          <w:rPr>
            <w:rFonts w:ascii="Arial" w:hAnsi="Arial" w:cs="Arial"/>
            <w:sz w:val="20"/>
          </w:rPr>
          <w:tab/>
        </w:r>
        <w:r>
          <w:rPr>
            <w:rFonts w:ascii="Arial" w:hAnsi="Arial" w:cs="Arial"/>
            <w:sz w:val="20"/>
          </w:rPr>
          <w:tab/>
          <w:t>122.38</w:t>
        </w:r>
        <w:r>
          <w:rPr>
            <w:rFonts w:ascii="Arial" w:hAnsi="Arial" w:cs="Arial"/>
            <w:sz w:val="20"/>
          </w:rPr>
          <w:tab/>
        </w:r>
        <w:r>
          <w:rPr>
            <w:rFonts w:ascii="Arial" w:hAnsi="Arial" w:cs="Arial"/>
            <w:sz w:val="20"/>
          </w:rPr>
          <w:tab/>
          <w:t>52.48</w:t>
        </w:r>
        <w:r>
          <w:rPr>
            <w:rFonts w:ascii="Arial" w:hAnsi="Arial" w:cs="Arial"/>
            <w:sz w:val="20"/>
          </w:rPr>
          <w:tab/>
        </w:r>
        <w:r>
          <w:rPr>
            <w:rFonts w:ascii="Arial" w:hAnsi="Arial" w:cs="Arial"/>
            <w:sz w:val="20"/>
          </w:rPr>
          <w:tab/>
          <w:t>5.9</w:t>
        </w:r>
      </w:ins>
    </w:p>
    <w:p w:rsidR="00F47ACB" w:rsidRDefault="00F47ACB" w:rsidP="00F47ACB">
      <w:pPr>
        <w:rPr>
          <w:ins w:id="1268" w:author="Rikke Jeppesen" w:date="2021-04-02T16:51:00Z"/>
          <w:rFonts w:ascii="Arial" w:hAnsi="Arial" w:cs="Arial"/>
          <w:sz w:val="20"/>
        </w:rPr>
      </w:pPr>
      <w:ins w:id="1269" w:author="Rikke Jeppesen" w:date="2021-04-02T16:51:00Z">
        <w:r>
          <w:rPr>
            <w:rFonts w:ascii="Arial" w:hAnsi="Arial" w:cs="Arial"/>
            <w:sz w:val="20"/>
          </w:rPr>
          <w:t>06/22/2020</w:t>
        </w:r>
        <w:r>
          <w:rPr>
            <w:rFonts w:ascii="Arial" w:hAnsi="Arial" w:cs="Arial"/>
            <w:sz w:val="20"/>
          </w:rPr>
          <w:tab/>
          <w:t>-0.4</w:t>
        </w:r>
        <w:r>
          <w:rPr>
            <w:rFonts w:ascii="Arial" w:hAnsi="Arial" w:cs="Arial"/>
            <w:sz w:val="20"/>
          </w:rPr>
          <w:tab/>
          <w:t>103.4</w:t>
        </w:r>
        <w:r>
          <w:rPr>
            <w:rFonts w:ascii="Arial" w:hAnsi="Arial" w:cs="Arial"/>
            <w:sz w:val="20"/>
          </w:rPr>
          <w:tab/>
          <w:t>7.00</w:t>
        </w:r>
        <w:r>
          <w:rPr>
            <w:rFonts w:ascii="Arial" w:hAnsi="Arial" w:cs="Arial"/>
            <w:sz w:val="20"/>
          </w:rPr>
          <w:tab/>
          <w:t>9.92</w:t>
        </w:r>
        <w:r>
          <w:rPr>
            <w:rFonts w:ascii="Arial" w:hAnsi="Arial" w:cs="Arial"/>
            <w:sz w:val="20"/>
          </w:rPr>
          <w:tab/>
          <w:t>0.560</w:t>
        </w:r>
        <w:r>
          <w:rPr>
            <w:rFonts w:ascii="Arial" w:hAnsi="Arial" w:cs="Arial"/>
            <w:sz w:val="20"/>
          </w:rPr>
          <w:tab/>
          <w:t>0.26</w:t>
        </w:r>
        <w:r>
          <w:rPr>
            <w:rFonts w:ascii="Arial" w:hAnsi="Arial" w:cs="Arial"/>
            <w:sz w:val="20"/>
          </w:rPr>
          <w:tab/>
        </w:r>
        <w:r>
          <w:rPr>
            <w:rFonts w:ascii="Arial" w:hAnsi="Arial" w:cs="Arial"/>
            <w:sz w:val="20"/>
          </w:rPr>
          <w:tab/>
          <w:t>122.76</w:t>
        </w:r>
        <w:r>
          <w:rPr>
            <w:rFonts w:ascii="Arial" w:hAnsi="Arial" w:cs="Arial"/>
            <w:sz w:val="20"/>
          </w:rPr>
          <w:tab/>
        </w:r>
        <w:r>
          <w:rPr>
            <w:rFonts w:ascii="Arial" w:hAnsi="Arial" w:cs="Arial"/>
            <w:sz w:val="20"/>
          </w:rPr>
          <w:tab/>
          <w:t>51.90</w:t>
        </w:r>
        <w:r>
          <w:rPr>
            <w:rFonts w:ascii="Arial" w:hAnsi="Arial" w:cs="Arial"/>
            <w:sz w:val="20"/>
          </w:rPr>
          <w:tab/>
        </w:r>
        <w:r>
          <w:rPr>
            <w:rFonts w:ascii="Arial" w:hAnsi="Arial" w:cs="Arial"/>
            <w:sz w:val="20"/>
          </w:rPr>
          <w:tab/>
          <w:t>5.7</w:t>
        </w:r>
      </w:ins>
    </w:p>
    <w:p w:rsidR="00F47ACB" w:rsidRDefault="00F47ACB" w:rsidP="00F47ACB">
      <w:pPr>
        <w:rPr>
          <w:ins w:id="1270" w:author="Rikke Jeppesen" w:date="2021-04-02T16:51:00Z"/>
          <w:rFonts w:ascii="Arial" w:hAnsi="Arial" w:cs="Arial"/>
          <w:sz w:val="20"/>
        </w:rPr>
      </w:pPr>
      <w:ins w:id="1271" w:author="Rikke Jeppesen" w:date="2021-04-02T16:51:00Z">
        <w:r>
          <w:rPr>
            <w:rFonts w:ascii="Arial" w:hAnsi="Arial" w:cs="Arial"/>
            <w:sz w:val="20"/>
          </w:rPr>
          <w:t>07/20/2020</w:t>
        </w:r>
        <w:r>
          <w:rPr>
            <w:rFonts w:ascii="Arial" w:hAnsi="Arial" w:cs="Arial"/>
            <w:sz w:val="20"/>
          </w:rPr>
          <w:tab/>
          <w:t>0.0</w:t>
        </w:r>
        <w:r>
          <w:rPr>
            <w:rFonts w:ascii="Arial" w:hAnsi="Arial" w:cs="Arial"/>
            <w:sz w:val="20"/>
          </w:rPr>
          <w:tab/>
          <w:t>102.7</w:t>
        </w:r>
        <w:r>
          <w:rPr>
            <w:rFonts w:ascii="Arial" w:hAnsi="Arial" w:cs="Arial"/>
            <w:sz w:val="20"/>
          </w:rPr>
          <w:tab/>
          <w:t>7.02</w:t>
        </w:r>
        <w:r>
          <w:rPr>
            <w:rFonts w:ascii="Arial" w:hAnsi="Arial" w:cs="Arial"/>
            <w:sz w:val="20"/>
          </w:rPr>
          <w:tab/>
          <w:t>9.92</w:t>
        </w:r>
        <w:r>
          <w:rPr>
            <w:rFonts w:ascii="Arial" w:hAnsi="Arial" w:cs="Arial"/>
            <w:sz w:val="20"/>
          </w:rPr>
          <w:tab/>
          <w:t>0.548</w:t>
        </w:r>
        <w:r>
          <w:rPr>
            <w:rFonts w:ascii="Arial" w:hAnsi="Arial" w:cs="Arial"/>
            <w:sz w:val="20"/>
          </w:rPr>
          <w:tab/>
          <w:t>0.16</w:t>
        </w:r>
        <w:r>
          <w:rPr>
            <w:rFonts w:ascii="Arial" w:hAnsi="Arial" w:cs="Arial"/>
            <w:sz w:val="20"/>
          </w:rPr>
          <w:tab/>
        </w:r>
        <w:r>
          <w:rPr>
            <w:rFonts w:ascii="Arial" w:hAnsi="Arial" w:cs="Arial"/>
            <w:sz w:val="20"/>
          </w:rPr>
          <w:tab/>
          <w:t>125.30</w:t>
        </w:r>
        <w:r>
          <w:rPr>
            <w:rFonts w:ascii="Arial" w:hAnsi="Arial" w:cs="Arial"/>
            <w:sz w:val="20"/>
          </w:rPr>
          <w:tab/>
        </w:r>
        <w:r>
          <w:rPr>
            <w:rFonts w:ascii="Arial" w:hAnsi="Arial" w:cs="Arial"/>
            <w:sz w:val="20"/>
          </w:rPr>
          <w:tab/>
          <w:t>53.13</w:t>
        </w:r>
        <w:r>
          <w:rPr>
            <w:rFonts w:ascii="Arial" w:hAnsi="Arial" w:cs="Arial"/>
            <w:sz w:val="20"/>
          </w:rPr>
          <w:tab/>
        </w:r>
        <w:r>
          <w:rPr>
            <w:rFonts w:ascii="Arial" w:hAnsi="Arial" w:cs="Arial"/>
            <w:sz w:val="20"/>
          </w:rPr>
          <w:tab/>
          <w:t>5.23</w:t>
        </w:r>
      </w:ins>
    </w:p>
    <w:p w:rsidR="00F47ACB" w:rsidRDefault="00F47ACB" w:rsidP="00F47ACB">
      <w:pPr>
        <w:rPr>
          <w:ins w:id="1272" w:author="Rikke Jeppesen" w:date="2021-04-02T16:51:00Z"/>
          <w:rFonts w:ascii="Arial" w:hAnsi="Arial" w:cs="Arial"/>
          <w:sz w:val="20"/>
        </w:rPr>
      </w:pPr>
      <w:ins w:id="1273" w:author="Rikke Jeppesen" w:date="2021-04-02T16:51:00Z">
        <w:r>
          <w:rPr>
            <w:rFonts w:ascii="Arial" w:hAnsi="Arial" w:cs="Arial"/>
            <w:sz w:val="20"/>
          </w:rPr>
          <w:t>08/18/2020</w:t>
        </w:r>
        <w:r>
          <w:rPr>
            <w:rFonts w:ascii="Arial" w:hAnsi="Arial" w:cs="Arial"/>
            <w:sz w:val="20"/>
          </w:rPr>
          <w:tab/>
          <w:t>-0.2</w:t>
        </w:r>
        <w:r>
          <w:rPr>
            <w:rFonts w:ascii="Arial" w:hAnsi="Arial" w:cs="Arial"/>
            <w:sz w:val="20"/>
          </w:rPr>
          <w:tab/>
          <w:t>101.6</w:t>
        </w:r>
        <w:r>
          <w:rPr>
            <w:rFonts w:ascii="Arial" w:hAnsi="Arial" w:cs="Arial"/>
            <w:sz w:val="20"/>
          </w:rPr>
          <w:tab/>
          <w:t>7.0</w:t>
        </w:r>
        <w:r>
          <w:rPr>
            <w:rFonts w:ascii="Arial" w:hAnsi="Arial" w:cs="Arial"/>
            <w:sz w:val="20"/>
          </w:rPr>
          <w:tab/>
          <w:t>9.89</w:t>
        </w:r>
        <w:r>
          <w:rPr>
            <w:rFonts w:ascii="Arial" w:hAnsi="Arial" w:cs="Arial"/>
            <w:sz w:val="20"/>
          </w:rPr>
          <w:tab/>
          <w:t>-1.05</w:t>
        </w:r>
        <w:r>
          <w:rPr>
            <w:rFonts w:ascii="Arial" w:hAnsi="Arial" w:cs="Arial"/>
            <w:sz w:val="20"/>
          </w:rPr>
          <w:tab/>
          <w:t>0.47</w:t>
        </w:r>
        <w:r>
          <w:rPr>
            <w:rFonts w:ascii="Arial" w:hAnsi="Arial" w:cs="Arial"/>
            <w:sz w:val="20"/>
          </w:rPr>
          <w:tab/>
        </w:r>
        <w:r>
          <w:rPr>
            <w:rFonts w:ascii="Arial" w:hAnsi="Arial" w:cs="Arial"/>
            <w:sz w:val="20"/>
          </w:rPr>
          <w:tab/>
          <w:t>123.75</w:t>
        </w:r>
        <w:r>
          <w:rPr>
            <w:rFonts w:ascii="Arial" w:hAnsi="Arial" w:cs="Arial"/>
            <w:sz w:val="20"/>
          </w:rPr>
          <w:tab/>
        </w:r>
        <w:r>
          <w:rPr>
            <w:rFonts w:ascii="Arial" w:hAnsi="Arial" w:cs="Arial"/>
            <w:sz w:val="20"/>
          </w:rPr>
          <w:tab/>
          <w:t>52.66</w:t>
        </w:r>
        <w:r>
          <w:rPr>
            <w:rFonts w:ascii="Arial" w:hAnsi="Arial" w:cs="Arial"/>
            <w:sz w:val="20"/>
          </w:rPr>
          <w:tab/>
        </w:r>
        <w:r>
          <w:rPr>
            <w:rFonts w:ascii="Arial" w:hAnsi="Arial" w:cs="Arial"/>
            <w:sz w:val="20"/>
          </w:rPr>
          <w:tab/>
          <w:t>4.8</w:t>
        </w:r>
      </w:ins>
    </w:p>
    <w:p w:rsidR="00F47ACB" w:rsidRDefault="00F47ACB" w:rsidP="00F47ACB">
      <w:pPr>
        <w:rPr>
          <w:ins w:id="1274" w:author="Rikke Jeppesen" w:date="2021-04-02T16:51:00Z"/>
          <w:rFonts w:ascii="Arial" w:hAnsi="Arial" w:cs="Arial"/>
          <w:sz w:val="20"/>
        </w:rPr>
      </w:pPr>
      <w:ins w:id="1275" w:author="Rikke Jeppesen" w:date="2021-04-02T16:51:00Z">
        <w:r>
          <w:rPr>
            <w:rFonts w:ascii="Arial" w:hAnsi="Arial" w:cs="Arial"/>
            <w:sz w:val="20"/>
          </w:rPr>
          <w:t>09/11/2020</w:t>
        </w:r>
        <w:r>
          <w:rPr>
            <w:rFonts w:ascii="Arial" w:hAnsi="Arial" w:cs="Arial"/>
            <w:sz w:val="20"/>
          </w:rPr>
          <w:tab/>
          <w:t>-0.7</w:t>
        </w:r>
        <w:r>
          <w:rPr>
            <w:rFonts w:ascii="Arial" w:hAnsi="Arial" w:cs="Arial"/>
            <w:sz w:val="20"/>
          </w:rPr>
          <w:tab/>
          <w:t>101.1</w:t>
        </w:r>
        <w:r>
          <w:rPr>
            <w:rFonts w:ascii="Arial" w:hAnsi="Arial" w:cs="Arial"/>
            <w:sz w:val="20"/>
          </w:rPr>
          <w:tab/>
          <w:t>7.05</w:t>
        </w:r>
        <w:r>
          <w:rPr>
            <w:rFonts w:ascii="Arial" w:hAnsi="Arial" w:cs="Arial"/>
            <w:sz w:val="20"/>
          </w:rPr>
          <w:tab/>
          <w:t>10.14</w:t>
        </w:r>
        <w:r>
          <w:rPr>
            <w:rFonts w:ascii="Arial" w:hAnsi="Arial" w:cs="Arial"/>
            <w:sz w:val="20"/>
          </w:rPr>
          <w:tab/>
          <w:t>0.587</w:t>
        </w:r>
        <w:r>
          <w:rPr>
            <w:rFonts w:ascii="Arial" w:hAnsi="Arial" w:cs="Arial"/>
            <w:sz w:val="20"/>
          </w:rPr>
          <w:tab/>
          <w:t>0.64</w:t>
        </w:r>
        <w:r>
          <w:rPr>
            <w:rFonts w:ascii="Arial" w:hAnsi="Arial" w:cs="Arial"/>
            <w:sz w:val="20"/>
          </w:rPr>
          <w:tab/>
        </w:r>
        <w:r>
          <w:rPr>
            <w:rFonts w:ascii="Arial" w:hAnsi="Arial" w:cs="Arial"/>
            <w:sz w:val="20"/>
          </w:rPr>
          <w:tab/>
          <w:t>124.42</w:t>
        </w:r>
        <w:r>
          <w:rPr>
            <w:rFonts w:ascii="Arial" w:hAnsi="Arial" w:cs="Arial"/>
            <w:sz w:val="20"/>
          </w:rPr>
          <w:tab/>
        </w:r>
        <w:r>
          <w:rPr>
            <w:rFonts w:ascii="Arial" w:hAnsi="Arial" w:cs="Arial"/>
            <w:sz w:val="20"/>
          </w:rPr>
          <w:tab/>
          <w:t>53.63</w:t>
        </w:r>
        <w:r>
          <w:rPr>
            <w:rFonts w:ascii="Arial" w:hAnsi="Arial" w:cs="Arial"/>
            <w:sz w:val="20"/>
          </w:rPr>
          <w:tab/>
        </w:r>
        <w:r>
          <w:rPr>
            <w:rFonts w:ascii="Arial" w:hAnsi="Arial" w:cs="Arial"/>
            <w:sz w:val="20"/>
          </w:rPr>
          <w:tab/>
          <w:t>5.9</w:t>
        </w:r>
      </w:ins>
    </w:p>
    <w:p w:rsidR="00F47ACB" w:rsidRDefault="00F47ACB" w:rsidP="00F47ACB">
      <w:pPr>
        <w:rPr>
          <w:ins w:id="1276" w:author="Rikke Jeppesen" w:date="2021-04-02T16:51:00Z"/>
          <w:rFonts w:ascii="Arial" w:hAnsi="Arial" w:cs="Arial"/>
          <w:sz w:val="20"/>
        </w:rPr>
      </w:pPr>
      <w:ins w:id="1277" w:author="Rikke Jeppesen" w:date="2021-04-02T16:51:00Z">
        <w:r>
          <w:rPr>
            <w:rFonts w:ascii="Arial" w:hAnsi="Arial" w:cs="Arial"/>
            <w:sz w:val="20"/>
          </w:rPr>
          <w:t>10/09/2020</w:t>
        </w:r>
        <w:r>
          <w:rPr>
            <w:rFonts w:ascii="Arial" w:hAnsi="Arial" w:cs="Arial"/>
            <w:sz w:val="20"/>
          </w:rPr>
          <w:tab/>
          <w:t>1.0</w:t>
        </w:r>
        <w:r>
          <w:rPr>
            <w:rFonts w:ascii="Arial" w:hAnsi="Arial" w:cs="Arial"/>
            <w:sz w:val="20"/>
          </w:rPr>
          <w:tab/>
          <w:t>108.4</w:t>
        </w:r>
        <w:r>
          <w:rPr>
            <w:rFonts w:ascii="Arial" w:hAnsi="Arial" w:cs="Arial"/>
            <w:sz w:val="20"/>
          </w:rPr>
          <w:tab/>
          <w:t>7.40</w:t>
        </w:r>
        <w:r>
          <w:rPr>
            <w:rFonts w:ascii="Arial" w:hAnsi="Arial" w:cs="Arial"/>
            <w:sz w:val="20"/>
          </w:rPr>
          <w:tab/>
          <w:t>10.17</w:t>
        </w:r>
        <w:r>
          <w:rPr>
            <w:rFonts w:ascii="Arial" w:hAnsi="Arial" w:cs="Arial"/>
            <w:sz w:val="20"/>
          </w:rPr>
          <w:tab/>
          <w:t>0.540</w:t>
        </w:r>
        <w:r>
          <w:rPr>
            <w:rFonts w:ascii="Arial" w:hAnsi="Arial" w:cs="Arial"/>
            <w:sz w:val="20"/>
          </w:rPr>
          <w:tab/>
          <w:t>10.94</w:t>
        </w:r>
        <w:r>
          <w:rPr>
            <w:rFonts w:ascii="Arial" w:hAnsi="Arial" w:cs="Arial"/>
            <w:sz w:val="20"/>
          </w:rPr>
          <w:tab/>
        </w:r>
        <w:r>
          <w:rPr>
            <w:rFonts w:ascii="Arial" w:hAnsi="Arial" w:cs="Arial"/>
            <w:sz w:val="20"/>
          </w:rPr>
          <w:tab/>
          <w:t>111.48</w:t>
        </w:r>
        <w:r>
          <w:rPr>
            <w:rFonts w:ascii="Arial" w:hAnsi="Arial" w:cs="Arial"/>
            <w:sz w:val="20"/>
          </w:rPr>
          <w:tab/>
        </w:r>
        <w:r>
          <w:rPr>
            <w:rFonts w:ascii="Arial" w:hAnsi="Arial" w:cs="Arial"/>
            <w:sz w:val="20"/>
          </w:rPr>
          <w:tab/>
          <w:t>52.77</w:t>
        </w:r>
        <w:r>
          <w:rPr>
            <w:rFonts w:ascii="Arial" w:hAnsi="Arial" w:cs="Arial"/>
            <w:sz w:val="20"/>
          </w:rPr>
          <w:tab/>
        </w:r>
        <w:r>
          <w:rPr>
            <w:rFonts w:ascii="Arial" w:hAnsi="Arial" w:cs="Arial"/>
            <w:sz w:val="20"/>
          </w:rPr>
          <w:tab/>
          <w:t>4.9</w:t>
        </w:r>
      </w:ins>
    </w:p>
    <w:p w:rsidR="00F47ACB" w:rsidRDefault="00F47ACB" w:rsidP="00F47ACB">
      <w:pPr>
        <w:rPr>
          <w:ins w:id="1278" w:author="Rikke Jeppesen" w:date="2021-04-02T16:51:00Z"/>
          <w:rFonts w:ascii="Arial" w:hAnsi="Arial" w:cs="Arial"/>
          <w:sz w:val="20"/>
        </w:rPr>
      </w:pPr>
      <w:ins w:id="1279" w:author="Rikke Jeppesen" w:date="2021-04-02T16:51:00Z">
        <w:r>
          <w:rPr>
            <w:rFonts w:ascii="Arial" w:hAnsi="Arial" w:cs="Arial"/>
            <w:sz w:val="20"/>
          </w:rPr>
          <w:t>11/09/2020</w:t>
        </w:r>
        <w:r>
          <w:rPr>
            <w:rFonts w:ascii="Arial" w:hAnsi="Arial" w:cs="Arial"/>
            <w:sz w:val="20"/>
          </w:rPr>
          <w:tab/>
          <w:t>-0.1</w:t>
        </w:r>
        <w:r>
          <w:rPr>
            <w:rFonts w:ascii="Arial" w:hAnsi="Arial" w:cs="Arial"/>
            <w:sz w:val="20"/>
          </w:rPr>
          <w:tab/>
          <w:t>101.3</w:t>
        </w:r>
        <w:r>
          <w:rPr>
            <w:rFonts w:ascii="Arial" w:hAnsi="Arial" w:cs="Arial"/>
            <w:sz w:val="20"/>
          </w:rPr>
          <w:tab/>
          <w:t>7.40</w:t>
        </w:r>
        <w:r>
          <w:rPr>
            <w:rFonts w:ascii="Arial" w:hAnsi="Arial" w:cs="Arial"/>
            <w:sz w:val="20"/>
          </w:rPr>
          <w:tab/>
          <w:t>10.22</w:t>
        </w:r>
        <w:r>
          <w:rPr>
            <w:rFonts w:ascii="Arial" w:hAnsi="Arial" w:cs="Arial"/>
            <w:sz w:val="20"/>
          </w:rPr>
          <w:tab/>
          <w:t>0.560</w:t>
        </w:r>
        <w:r>
          <w:rPr>
            <w:rFonts w:ascii="Arial" w:hAnsi="Arial" w:cs="Arial"/>
            <w:sz w:val="20"/>
          </w:rPr>
          <w:tab/>
          <w:t>0.30</w:t>
        </w:r>
        <w:r>
          <w:rPr>
            <w:rFonts w:ascii="Arial" w:hAnsi="Arial" w:cs="Arial"/>
            <w:sz w:val="20"/>
          </w:rPr>
          <w:tab/>
        </w:r>
        <w:r>
          <w:rPr>
            <w:rFonts w:ascii="Arial" w:hAnsi="Arial" w:cs="Arial"/>
            <w:sz w:val="20"/>
          </w:rPr>
          <w:tab/>
          <w:t>124.19</w:t>
        </w:r>
        <w:r>
          <w:rPr>
            <w:rFonts w:ascii="Arial" w:hAnsi="Arial" w:cs="Arial"/>
            <w:sz w:val="20"/>
          </w:rPr>
          <w:tab/>
        </w:r>
        <w:r>
          <w:rPr>
            <w:rFonts w:ascii="Arial" w:hAnsi="Arial" w:cs="Arial"/>
            <w:sz w:val="20"/>
          </w:rPr>
          <w:tab/>
          <w:t>51.81</w:t>
        </w:r>
        <w:r>
          <w:rPr>
            <w:rFonts w:ascii="Arial" w:hAnsi="Arial" w:cs="Arial"/>
            <w:sz w:val="20"/>
          </w:rPr>
          <w:tab/>
        </w:r>
        <w:r>
          <w:rPr>
            <w:rFonts w:ascii="Arial" w:hAnsi="Arial" w:cs="Arial"/>
            <w:sz w:val="20"/>
          </w:rPr>
          <w:tab/>
          <w:t>5.6</w:t>
        </w:r>
      </w:ins>
    </w:p>
    <w:p w:rsidR="00F47ACB" w:rsidRDefault="00F47ACB" w:rsidP="00F47ACB">
      <w:pPr>
        <w:rPr>
          <w:ins w:id="1280" w:author="Rikke Jeppesen" w:date="2021-04-02T16:51:00Z"/>
          <w:rFonts w:ascii="Arial" w:hAnsi="Arial" w:cs="Arial"/>
          <w:sz w:val="20"/>
        </w:rPr>
      </w:pPr>
      <w:ins w:id="1281" w:author="Rikke Jeppesen" w:date="2021-04-02T16:51:00Z">
        <w:r>
          <w:rPr>
            <w:rFonts w:ascii="Arial" w:hAnsi="Arial" w:cs="Arial"/>
            <w:sz w:val="20"/>
          </w:rPr>
          <w:t>12/07/2020</w:t>
        </w:r>
        <w:r>
          <w:rPr>
            <w:rFonts w:ascii="Arial" w:hAnsi="Arial" w:cs="Arial"/>
            <w:sz w:val="20"/>
          </w:rPr>
          <w:tab/>
          <w:t>1.1</w:t>
        </w:r>
        <w:r>
          <w:rPr>
            <w:rFonts w:ascii="Arial" w:hAnsi="Arial" w:cs="Arial"/>
            <w:sz w:val="20"/>
          </w:rPr>
          <w:tab/>
          <w:t>101.8</w:t>
        </w:r>
        <w:r>
          <w:rPr>
            <w:rFonts w:ascii="Arial" w:hAnsi="Arial" w:cs="Arial"/>
            <w:sz w:val="20"/>
          </w:rPr>
          <w:tab/>
          <w:t>7.02</w:t>
        </w:r>
        <w:r>
          <w:rPr>
            <w:rFonts w:ascii="Arial" w:hAnsi="Arial" w:cs="Arial"/>
            <w:sz w:val="20"/>
          </w:rPr>
          <w:tab/>
          <w:t>9.97</w:t>
        </w:r>
        <w:r>
          <w:rPr>
            <w:rFonts w:ascii="Arial" w:hAnsi="Arial" w:cs="Arial"/>
            <w:sz w:val="20"/>
          </w:rPr>
          <w:tab/>
          <w:t>0.591</w:t>
        </w:r>
        <w:r>
          <w:rPr>
            <w:rFonts w:ascii="Arial" w:hAnsi="Arial" w:cs="Arial"/>
            <w:sz w:val="20"/>
          </w:rPr>
          <w:tab/>
          <w:t>0.92</w:t>
        </w:r>
        <w:r>
          <w:rPr>
            <w:rFonts w:ascii="Arial" w:hAnsi="Arial" w:cs="Arial"/>
            <w:sz w:val="20"/>
          </w:rPr>
          <w:tab/>
        </w:r>
        <w:r>
          <w:rPr>
            <w:rFonts w:ascii="Arial" w:hAnsi="Arial" w:cs="Arial"/>
            <w:sz w:val="20"/>
          </w:rPr>
          <w:tab/>
          <w:t>123.23</w:t>
        </w:r>
        <w:r>
          <w:rPr>
            <w:rFonts w:ascii="Arial" w:hAnsi="Arial" w:cs="Arial"/>
            <w:sz w:val="20"/>
          </w:rPr>
          <w:tab/>
        </w:r>
        <w:r>
          <w:rPr>
            <w:rFonts w:ascii="Arial" w:hAnsi="Arial" w:cs="Arial"/>
            <w:sz w:val="20"/>
          </w:rPr>
          <w:tab/>
          <w:t>52.96</w:t>
        </w:r>
        <w:r>
          <w:rPr>
            <w:rFonts w:ascii="Arial" w:hAnsi="Arial" w:cs="Arial"/>
            <w:sz w:val="20"/>
          </w:rPr>
          <w:tab/>
        </w:r>
        <w:r>
          <w:rPr>
            <w:rFonts w:ascii="Arial" w:hAnsi="Arial" w:cs="Arial"/>
            <w:sz w:val="20"/>
          </w:rPr>
          <w:tab/>
          <w:t>5.7</w:t>
        </w:r>
      </w:ins>
    </w:p>
    <w:p w:rsidR="00F47ACB" w:rsidRDefault="00F47ACB" w:rsidP="00F47ACB">
      <w:pPr>
        <w:rPr>
          <w:ins w:id="1282" w:author="Rikke Jeppesen" w:date="2021-04-02T16:51:00Z"/>
          <w:rFonts w:ascii="Arial" w:hAnsi="Arial" w:cs="Arial"/>
          <w:sz w:val="20"/>
        </w:rPr>
      </w:pPr>
      <w:ins w:id="1283" w:author="Rikke Jeppesen" w:date="2021-04-02T16:51:00Z">
        <w:r>
          <w:rPr>
            <w:rFonts w:ascii="Arial" w:hAnsi="Arial" w:cs="Arial"/>
            <w:sz w:val="20"/>
          </w:rPr>
          <w:t>12/21/2020</w:t>
        </w:r>
        <w:r>
          <w:rPr>
            <w:rFonts w:ascii="Arial" w:hAnsi="Arial" w:cs="Arial"/>
            <w:sz w:val="20"/>
          </w:rPr>
          <w:tab/>
          <w:t>0.8</w:t>
        </w:r>
        <w:r>
          <w:rPr>
            <w:rFonts w:ascii="Arial" w:hAnsi="Arial" w:cs="Arial"/>
            <w:sz w:val="20"/>
          </w:rPr>
          <w:tab/>
          <w:t>101.5</w:t>
        </w:r>
        <w:r>
          <w:rPr>
            <w:rFonts w:ascii="Arial" w:hAnsi="Arial" w:cs="Arial"/>
            <w:sz w:val="20"/>
          </w:rPr>
          <w:tab/>
          <w:t>7.15</w:t>
        </w:r>
        <w:r>
          <w:rPr>
            <w:rFonts w:ascii="Arial" w:hAnsi="Arial" w:cs="Arial"/>
            <w:sz w:val="20"/>
          </w:rPr>
          <w:tab/>
          <w:t>10.09</w:t>
        </w:r>
        <w:r>
          <w:rPr>
            <w:rFonts w:ascii="Arial" w:hAnsi="Arial" w:cs="Arial"/>
            <w:sz w:val="20"/>
          </w:rPr>
          <w:tab/>
          <w:t>0.535</w:t>
        </w:r>
        <w:r>
          <w:rPr>
            <w:rFonts w:ascii="Arial" w:hAnsi="Arial" w:cs="Arial"/>
            <w:sz w:val="20"/>
          </w:rPr>
          <w:tab/>
          <w:t>0.71</w:t>
        </w:r>
        <w:r>
          <w:rPr>
            <w:rFonts w:ascii="Arial" w:hAnsi="Arial" w:cs="Arial"/>
            <w:sz w:val="20"/>
          </w:rPr>
          <w:tab/>
        </w:r>
        <w:r>
          <w:rPr>
            <w:rFonts w:ascii="Arial" w:hAnsi="Arial" w:cs="Arial"/>
            <w:sz w:val="20"/>
          </w:rPr>
          <w:tab/>
          <w:t>124.62</w:t>
        </w:r>
        <w:r>
          <w:rPr>
            <w:rFonts w:ascii="Arial" w:hAnsi="Arial" w:cs="Arial"/>
            <w:sz w:val="20"/>
          </w:rPr>
          <w:tab/>
        </w:r>
        <w:r>
          <w:rPr>
            <w:rFonts w:ascii="Arial" w:hAnsi="Arial" w:cs="Arial"/>
            <w:sz w:val="20"/>
          </w:rPr>
          <w:tab/>
          <w:t>52.86</w:t>
        </w:r>
        <w:r>
          <w:rPr>
            <w:rFonts w:ascii="Arial" w:hAnsi="Arial" w:cs="Arial"/>
            <w:sz w:val="20"/>
          </w:rPr>
          <w:tab/>
        </w:r>
        <w:r>
          <w:rPr>
            <w:rFonts w:ascii="Arial" w:hAnsi="Arial" w:cs="Arial"/>
            <w:sz w:val="20"/>
          </w:rPr>
          <w:tab/>
          <w:t>5.8</w:t>
        </w:r>
      </w:ins>
    </w:p>
    <w:p w:rsidR="00F47ACB" w:rsidRDefault="00F47ACB" w:rsidP="00F47ACB">
      <w:pPr>
        <w:rPr>
          <w:ins w:id="1284" w:author="Rikke Jeppesen" w:date="2021-04-02T16:51:00Z"/>
          <w:rFonts w:ascii="Arial" w:hAnsi="Arial" w:cs="Arial"/>
          <w:sz w:val="20"/>
        </w:rPr>
      </w:pPr>
      <w:ins w:id="1285" w:author="Rikke Jeppesen" w:date="2021-04-02T16:51:00Z">
        <w:r>
          <w:rPr>
            <w:rFonts w:ascii="Arial" w:hAnsi="Arial" w:cs="Arial"/>
            <w:sz w:val="20"/>
          </w:rPr>
          <w:t>01/18/2021</w:t>
        </w:r>
        <w:r>
          <w:rPr>
            <w:rFonts w:ascii="Arial" w:hAnsi="Arial" w:cs="Arial"/>
            <w:sz w:val="20"/>
          </w:rPr>
          <w:tab/>
          <w:t>0.5</w:t>
        </w:r>
        <w:r>
          <w:rPr>
            <w:rFonts w:ascii="Arial" w:hAnsi="Arial" w:cs="Arial"/>
            <w:sz w:val="20"/>
          </w:rPr>
          <w:tab/>
          <w:t>102.9</w:t>
        </w:r>
        <w:r>
          <w:rPr>
            <w:rFonts w:ascii="Arial" w:hAnsi="Arial" w:cs="Arial"/>
            <w:sz w:val="20"/>
          </w:rPr>
          <w:tab/>
          <w:t>7.29</w:t>
        </w:r>
        <w:r>
          <w:rPr>
            <w:rFonts w:ascii="Arial" w:hAnsi="Arial" w:cs="Arial"/>
            <w:sz w:val="20"/>
          </w:rPr>
          <w:tab/>
          <w:t>10.04</w:t>
        </w:r>
        <w:r>
          <w:rPr>
            <w:rFonts w:ascii="Arial" w:hAnsi="Arial" w:cs="Arial"/>
            <w:sz w:val="20"/>
          </w:rPr>
          <w:tab/>
          <w:t>0.504</w:t>
        </w:r>
        <w:r>
          <w:rPr>
            <w:rFonts w:ascii="Arial" w:hAnsi="Arial" w:cs="Arial"/>
            <w:sz w:val="20"/>
          </w:rPr>
          <w:tab/>
          <w:t>-0.19</w:t>
        </w:r>
        <w:r>
          <w:rPr>
            <w:rFonts w:ascii="Arial" w:hAnsi="Arial" w:cs="Arial"/>
            <w:sz w:val="20"/>
          </w:rPr>
          <w:tab/>
        </w:r>
        <w:r>
          <w:rPr>
            <w:rFonts w:ascii="Arial" w:hAnsi="Arial" w:cs="Arial"/>
            <w:sz w:val="20"/>
          </w:rPr>
          <w:tab/>
          <w:t>123.36</w:t>
        </w:r>
        <w:r>
          <w:rPr>
            <w:rFonts w:ascii="Arial" w:hAnsi="Arial" w:cs="Arial"/>
            <w:sz w:val="20"/>
          </w:rPr>
          <w:tab/>
        </w:r>
        <w:r>
          <w:rPr>
            <w:rFonts w:ascii="Arial" w:hAnsi="Arial" w:cs="Arial"/>
            <w:sz w:val="20"/>
          </w:rPr>
          <w:tab/>
          <w:t>51.80</w:t>
        </w:r>
        <w:r>
          <w:rPr>
            <w:rFonts w:ascii="Arial" w:hAnsi="Arial" w:cs="Arial"/>
            <w:sz w:val="20"/>
          </w:rPr>
          <w:tab/>
        </w:r>
        <w:r>
          <w:rPr>
            <w:rFonts w:ascii="Arial" w:hAnsi="Arial" w:cs="Arial"/>
            <w:sz w:val="20"/>
          </w:rPr>
          <w:tab/>
          <w:t>5.68</w:t>
        </w:r>
      </w:ins>
    </w:p>
    <w:p w:rsidR="00F47ACB" w:rsidRDefault="00F47ACB" w:rsidP="00F47ACB">
      <w:pPr>
        <w:rPr>
          <w:ins w:id="1286" w:author="Rikke Jeppesen" w:date="2021-04-02T16:51:00Z"/>
          <w:rFonts w:ascii="Arial" w:hAnsi="Arial" w:cs="Arial"/>
          <w:sz w:val="20"/>
        </w:rPr>
      </w:pPr>
    </w:p>
    <w:p w:rsidR="00F47ACB" w:rsidRDefault="00F47ACB" w:rsidP="00F47ACB">
      <w:pPr>
        <w:pStyle w:val="PlainText"/>
        <w:rPr>
          <w:ins w:id="1287" w:author="Rikke Jeppesen" w:date="2021-04-02T16:51:00Z"/>
          <w:rFonts w:ascii="Arial" w:hAnsi="Arial" w:cs="Arial"/>
          <w:b/>
          <w:bCs/>
        </w:rPr>
      </w:pPr>
      <w:ins w:id="1288" w:author="Rikke Jeppesen" w:date="2021-04-02T16:51:00Z">
        <w:r>
          <w:rPr>
            <w:rFonts w:ascii="Arial" w:hAnsi="Arial" w:cs="Arial"/>
            <w:b/>
            <w:bCs/>
          </w:rPr>
          <w:t>South Marsh</w:t>
        </w:r>
      </w:ins>
    </w:p>
    <w:p w:rsidR="00F47ACB" w:rsidRDefault="00F47ACB" w:rsidP="00F47ACB">
      <w:pPr>
        <w:pStyle w:val="PlainText"/>
        <w:rPr>
          <w:ins w:id="1289" w:author="Rikke Jeppesen" w:date="2021-04-02T16:51:00Z"/>
          <w:rFonts w:ascii="Arial" w:hAnsi="Arial" w:cs="Arial"/>
        </w:rPr>
      </w:pPr>
      <w:ins w:id="1290" w:author="Rikke Jeppesen" w:date="2021-04-02T16:51:00Z">
        <w:r>
          <w:rPr>
            <w:rFonts w:ascii="Arial" w:hAnsi="Arial" w:cs="Arial"/>
          </w:rPr>
          <w:t>Retrieval</w:t>
        </w:r>
        <w:r>
          <w:rPr>
            <w:rFonts w:ascii="Arial" w:hAnsi="Arial" w:cs="Arial"/>
          </w:rPr>
          <w:tab/>
          <w:t>DO%</w:t>
        </w:r>
        <w:r>
          <w:rPr>
            <w:rFonts w:ascii="Arial" w:hAnsi="Arial" w:cs="Arial"/>
          </w:rPr>
          <w:tab/>
          <w:t xml:space="preserve"> DO%</w:t>
        </w:r>
        <w:r>
          <w:rPr>
            <w:rFonts w:ascii="Arial" w:hAnsi="Arial" w:cs="Arial"/>
          </w:rPr>
          <w:tab/>
          <w:t>pH</w:t>
        </w:r>
        <w:r>
          <w:rPr>
            <w:rFonts w:ascii="Arial" w:hAnsi="Arial" w:cs="Arial"/>
          </w:rPr>
          <w:tab/>
        </w:r>
        <w:proofErr w:type="spellStart"/>
        <w:r>
          <w:rPr>
            <w:rFonts w:ascii="Arial" w:hAnsi="Arial" w:cs="Arial"/>
          </w:rPr>
          <w:t>pH</w:t>
        </w:r>
        <w:proofErr w:type="spellEnd"/>
        <w:r>
          <w:rPr>
            <w:rFonts w:ascii="Arial" w:hAnsi="Arial" w:cs="Arial"/>
          </w:rPr>
          <w:tab/>
          <w:t>Level</w:t>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t>Cond</w:t>
        </w:r>
        <w:r>
          <w:rPr>
            <w:rFonts w:ascii="Arial" w:hAnsi="Arial" w:cs="Arial"/>
          </w:rPr>
          <w:tab/>
        </w:r>
        <w:r>
          <w:rPr>
            <w:rFonts w:ascii="Arial" w:hAnsi="Arial" w:cs="Arial"/>
          </w:rPr>
          <w:tab/>
          <w:t>Batt</w:t>
        </w:r>
      </w:ins>
    </w:p>
    <w:p w:rsidR="00F47ACB" w:rsidRDefault="00F47ACB" w:rsidP="00F47ACB">
      <w:pPr>
        <w:pStyle w:val="PlainText"/>
        <w:rPr>
          <w:ins w:id="1291" w:author="Rikke Jeppesen" w:date="2021-04-02T16:51:00Z"/>
          <w:rFonts w:ascii="Arial" w:hAnsi="Arial" w:cs="Arial"/>
          <w:u w:val="single"/>
        </w:rPr>
      </w:pPr>
      <w:ins w:id="1292" w:author="Rikke Jeppesen" w:date="2021-04-02T16:51:00Z">
        <w:r>
          <w:rPr>
            <w:rFonts w:ascii="Arial" w:hAnsi="Arial" w:cs="Arial"/>
            <w:u w:val="single"/>
          </w:rPr>
          <w:t>Date of post-</w:t>
        </w:r>
        <w:proofErr w:type="spellStart"/>
        <w:r>
          <w:rPr>
            <w:rFonts w:ascii="Arial" w:hAnsi="Arial" w:cs="Arial"/>
            <w:u w:val="single"/>
          </w:rPr>
          <w:t>cal</w:t>
        </w:r>
        <w:proofErr w:type="spellEnd"/>
        <w:r>
          <w:rPr>
            <w:rFonts w:ascii="Arial" w:hAnsi="Arial" w:cs="Arial"/>
            <w:u w:val="single"/>
          </w:rPr>
          <w:t xml:space="preserve"> (0)</w:t>
        </w:r>
        <w:r>
          <w:rPr>
            <w:rFonts w:ascii="Arial" w:hAnsi="Arial" w:cs="Arial"/>
            <w:u w:val="single"/>
          </w:rPr>
          <w:tab/>
          <w:t>(100)</w:t>
        </w:r>
        <w:r>
          <w:rPr>
            <w:rFonts w:ascii="Arial" w:hAnsi="Arial" w:cs="Arial"/>
            <w:u w:val="single"/>
          </w:rPr>
          <w:tab/>
          <w:t>(7.0)</w:t>
        </w:r>
        <w:r>
          <w:rPr>
            <w:rFonts w:ascii="Arial" w:hAnsi="Arial" w:cs="Arial"/>
            <w:u w:val="single"/>
          </w:rPr>
          <w:tab/>
          <w:t>(10.0)</w:t>
        </w:r>
        <w:r>
          <w:rPr>
            <w:rFonts w:ascii="Arial" w:hAnsi="Arial" w:cs="Arial"/>
            <w:u w:val="single"/>
          </w:rPr>
          <w:tab/>
          <w:t>(0.0m)</w:t>
        </w:r>
        <w:r>
          <w:rPr>
            <w:rFonts w:ascii="Arial" w:hAnsi="Arial" w:cs="Arial"/>
            <w:u w:val="single"/>
          </w:rPr>
          <w:tab/>
          <w:t>(0.0 NTU)</w:t>
        </w:r>
        <w:r>
          <w:rPr>
            <w:rFonts w:ascii="Arial" w:hAnsi="Arial" w:cs="Arial"/>
            <w:u w:val="single"/>
          </w:rPr>
          <w:tab/>
          <w:t>(124.0 NTU)</w:t>
        </w:r>
        <w:r>
          <w:rPr>
            <w:rFonts w:ascii="Arial" w:hAnsi="Arial" w:cs="Arial"/>
            <w:u w:val="single"/>
          </w:rPr>
          <w:tab/>
          <w:t xml:space="preserve">(53 </w:t>
        </w:r>
        <w:proofErr w:type="spellStart"/>
        <w:r>
          <w:rPr>
            <w:rFonts w:ascii="Arial" w:hAnsi="Arial" w:cs="Arial"/>
            <w:u w:val="single"/>
          </w:rPr>
          <w:t>ms</w:t>
        </w:r>
        <w:proofErr w:type="spellEnd"/>
        <w:r>
          <w:rPr>
            <w:rFonts w:ascii="Arial" w:hAnsi="Arial" w:cs="Arial"/>
            <w:u w:val="single"/>
          </w:rPr>
          <w:t>/cm)</w:t>
        </w:r>
        <w:r>
          <w:rPr>
            <w:rFonts w:ascii="Arial" w:hAnsi="Arial" w:cs="Arial"/>
            <w:u w:val="single"/>
          </w:rPr>
          <w:tab/>
          <w:t xml:space="preserve"> (V)</w:t>
        </w:r>
      </w:ins>
    </w:p>
    <w:p w:rsidR="00F47ACB" w:rsidRDefault="00F47ACB" w:rsidP="00F47ACB">
      <w:pPr>
        <w:rPr>
          <w:ins w:id="1293" w:author="Rikke Jeppesen" w:date="2021-04-02T16:51:00Z"/>
          <w:rFonts w:ascii="Arial" w:hAnsi="Arial" w:cs="Arial"/>
          <w:sz w:val="20"/>
        </w:rPr>
      </w:pPr>
      <w:ins w:id="1294" w:author="Rikke Jeppesen" w:date="2021-04-02T16:51:00Z">
        <w:r>
          <w:rPr>
            <w:rFonts w:ascii="Arial" w:hAnsi="Arial" w:cs="Arial"/>
            <w:sz w:val="20"/>
          </w:rPr>
          <w:t>01/20/2020</w:t>
        </w:r>
        <w:r>
          <w:rPr>
            <w:rFonts w:ascii="Arial" w:hAnsi="Arial" w:cs="Arial"/>
            <w:sz w:val="20"/>
          </w:rPr>
          <w:tab/>
          <w:t>0.6</w:t>
        </w:r>
        <w:r>
          <w:rPr>
            <w:rFonts w:ascii="Arial" w:hAnsi="Arial" w:cs="Arial"/>
            <w:sz w:val="20"/>
          </w:rPr>
          <w:tab/>
          <w:t>104.1</w:t>
        </w:r>
        <w:r>
          <w:rPr>
            <w:rFonts w:ascii="Arial" w:hAnsi="Arial" w:cs="Arial"/>
            <w:sz w:val="20"/>
          </w:rPr>
          <w:tab/>
          <w:t>7.22</w:t>
        </w:r>
        <w:r>
          <w:rPr>
            <w:rFonts w:ascii="Arial" w:hAnsi="Arial" w:cs="Arial"/>
            <w:sz w:val="20"/>
          </w:rPr>
          <w:tab/>
          <w:t>10.09</w:t>
        </w:r>
        <w:r>
          <w:rPr>
            <w:rFonts w:ascii="Arial" w:hAnsi="Arial" w:cs="Arial"/>
            <w:sz w:val="20"/>
          </w:rPr>
          <w:tab/>
          <w:t>-0.973</w:t>
        </w:r>
        <w:r>
          <w:rPr>
            <w:rFonts w:ascii="Arial" w:hAnsi="Arial" w:cs="Arial"/>
            <w:sz w:val="20"/>
          </w:rPr>
          <w:tab/>
          <w:t>0.16</w:t>
        </w:r>
        <w:r>
          <w:rPr>
            <w:rFonts w:ascii="Arial" w:hAnsi="Arial" w:cs="Arial"/>
            <w:sz w:val="20"/>
          </w:rPr>
          <w:tab/>
        </w:r>
        <w:r>
          <w:rPr>
            <w:rFonts w:ascii="Arial" w:hAnsi="Arial" w:cs="Arial"/>
            <w:sz w:val="20"/>
          </w:rPr>
          <w:tab/>
          <w:t>123.08</w:t>
        </w:r>
        <w:r>
          <w:rPr>
            <w:rFonts w:ascii="Arial" w:hAnsi="Arial" w:cs="Arial"/>
            <w:sz w:val="20"/>
          </w:rPr>
          <w:tab/>
        </w:r>
        <w:r>
          <w:rPr>
            <w:rFonts w:ascii="Arial" w:hAnsi="Arial" w:cs="Arial"/>
            <w:sz w:val="20"/>
          </w:rPr>
          <w:tab/>
          <w:t>53.03</w:t>
        </w:r>
        <w:r>
          <w:rPr>
            <w:rFonts w:ascii="Arial" w:hAnsi="Arial" w:cs="Arial"/>
            <w:sz w:val="20"/>
          </w:rPr>
          <w:tab/>
        </w:r>
        <w:r>
          <w:rPr>
            <w:rFonts w:ascii="Arial" w:hAnsi="Arial" w:cs="Arial"/>
            <w:sz w:val="20"/>
          </w:rPr>
          <w:tab/>
          <w:t>5.2</w:t>
        </w:r>
      </w:ins>
    </w:p>
    <w:p w:rsidR="00F47ACB" w:rsidRDefault="00F47ACB" w:rsidP="00F47ACB">
      <w:pPr>
        <w:rPr>
          <w:ins w:id="1295" w:author="Rikke Jeppesen" w:date="2021-04-02T16:51:00Z"/>
          <w:rFonts w:ascii="Arial" w:hAnsi="Arial" w:cs="Arial"/>
          <w:sz w:val="20"/>
        </w:rPr>
      </w:pPr>
      <w:ins w:id="1296" w:author="Rikke Jeppesen" w:date="2021-04-02T16:51:00Z">
        <w:r>
          <w:rPr>
            <w:rFonts w:ascii="Arial" w:hAnsi="Arial" w:cs="Arial"/>
            <w:sz w:val="20"/>
          </w:rPr>
          <w:t>02/18/2020</w:t>
        </w:r>
        <w:r>
          <w:rPr>
            <w:rFonts w:ascii="Arial" w:hAnsi="Arial" w:cs="Arial"/>
            <w:sz w:val="20"/>
          </w:rPr>
          <w:tab/>
          <w:t>-0.7</w:t>
        </w:r>
        <w:r>
          <w:rPr>
            <w:rFonts w:ascii="Arial" w:hAnsi="Arial" w:cs="Arial"/>
            <w:sz w:val="20"/>
          </w:rPr>
          <w:tab/>
          <w:t>101.2</w:t>
        </w:r>
        <w:r>
          <w:rPr>
            <w:rFonts w:ascii="Arial" w:hAnsi="Arial" w:cs="Arial"/>
            <w:sz w:val="20"/>
          </w:rPr>
          <w:tab/>
          <w:t>9.89</w:t>
        </w:r>
        <w:r>
          <w:rPr>
            <w:rFonts w:ascii="Arial" w:hAnsi="Arial" w:cs="Arial"/>
            <w:sz w:val="20"/>
          </w:rPr>
          <w:tab/>
          <w:t>13.13</w:t>
        </w:r>
        <w:r>
          <w:rPr>
            <w:rFonts w:ascii="Arial" w:hAnsi="Arial" w:cs="Arial"/>
            <w:sz w:val="20"/>
          </w:rPr>
          <w:tab/>
          <w:t>-0.969</w:t>
        </w:r>
        <w:r>
          <w:rPr>
            <w:rFonts w:ascii="Arial" w:hAnsi="Arial" w:cs="Arial"/>
            <w:sz w:val="20"/>
          </w:rPr>
          <w:tab/>
          <w:t>2.71</w:t>
        </w:r>
        <w:r>
          <w:rPr>
            <w:rFonts w:ascii="Arial" w:hAnsi="Arial" w:cs="Arial"/>
            <w:sz w:val="20"/>
          </w:rPr>
          <w:tab/>
        </w:r>
        <w:r>
          <w:rPr>
            <w:rFonts w:ascii="Arial" w:hAnsi="Arial" w:cs="Arial"/>
            <w:sz w:val="20"/>
          </w:rPr>
          <w:tab/>
          <w:t>129.76</w:t>
        </w:r>
        <w:r>
          <w:rPr>
            <w:rFonts w:ascii="Arial" w:hAnsi="Arial" w:cs="Arial"/>
            <w:sz w:val="20"/>
          </w:rPr>
          <w:tab/>
        </w:r>
        <w:r>
          <w:rPr>
            <w:rFonts w:ascii="Arial" w:hAnsi="Arial" w:cs="Arial"/>
            <w:sz w:val="20"/>
          </w:rPr>
          <w:tab/>
          <w:t>51.00</w:t>
        </w:r>
        <w:r>
          <w:rPr>
            <w:rFonts w:ascii="Arial" w:hAnsi="Arial" w:cs="Arial"/>
            <w:sz w:val="20"/>
          </w:rPr>
          <w:tab/>
        </w:r>
        <w:r>
          <w:rPr>
            <w:rFonts w:ascii="Arial" w:hAnsi="Arial" w:cs="Arial"/>
            <w:sz w:val="20"/>
          </w:rPr>
          <w:tab/>
          <w:t>5.9</w:t>
        </w:r>
      </w:ins>
    </w:p>
    <w:p w:rsidR="00F47ACB" w:rsidRDefault="00F47ACB" w:rsidP="00F47ACB">
      <w:pPr>
        <w:rPr>
          <w:ins w:id="1297" w:author="Rikke Jeppesen" w:date="2021-04-02T16:51:00Z"/>
          <w:rFonts w:ascii="Arial" w:hAnsi="Arial" w:cs="Arial"/>
          <w:sz w:val="20"/>
        </w:rPr>
      </w:pPr>
      <w:ins w:id="1298" w:author="Rikke Jeppesen" w:date="2021-04-02T16:51:00Z">
        <w:r>
          <w:rPr>
            <w:rFonts w:ascii="Arial" w:hAnsi="Arial" w:cs="Arial"/>
            <w:sz w:val="20"/>
          </w:rPr>
          <w:t>03/16/2020</w:t>
        </w:r>
        <w:r>
          <w:rPr>
            <w:rFonts w:ascii="Arial" w:hAnsi="Arial" w:cs="Arial"/>
            <w:sz w:val="20"/>
          </w:rPr>
          <w:tab/>
          <w:t>0.4</w:t>
        </w:r>
        <w:r>
          <w:rPr>
            <w:rFonts w:ascii="Arial" w:hAnsi="Arial" w:cs="Arial"/>
            <w:sz w:val="20"/>
          </w:rPr>
          <w:tab/>
          <w:t>100.2</w:t>
        </w:r>
        <w:r>
          <w:rPr>
            <w:rFonts w:ascii="Arial" w:hAnsi="Arial" w:cs="Arial"/>
            <w:sz w:val="20"/>
          </w:rPr>
          <w:tab/>
          <w:t>7.11</w:t>
        </w:r>
        <w:r>
          <w:rPr>
            <w:rFonts w:ascii="Arial" w:hAnsi="Arial" w:cs="Arial"/>
            <w:sz w:val="20"/>
          </w:rPr>
          <w:tab/>
          <w:t>10.02</w:t>
        </w:r>
        <w:r>
          <w:rPr>
            <w:rFonts w:ascii="Arial" w:hAnsi="Arial" w:cs="Arial"/>
            <w:sz w:val="20"/>
          </w:rPr>
          <w:tab/>
          <w:t>-1.048</w:t>
        </w:r>
        <w:r>
          <w:rPr>
            <w:rFonts w:ascii="Arial" w:hAnsi="Arial" w:cs="Arial"/>
            <w:sz w:val="20"/>
          </w:rPr>
          <w:tab/>
          <w:t>0.65</w:t>
        </w:r>
        <w:r>
          <w:rPr>
            <w:rFonts w:ascii="Arial" w:hAnsi="Arial" w:cs="Arial"/>
            <w:sz w:val="20"/>
          </w:rPr>
          <w:tab/>
        </w:r>
        <w:r>
          <w:rPr>
            <w:rFonts w:ascii="Arial" w:hAnsi="Arial" w:cs="Arial"/>
            <w:sz w:val="20"/>
          </w:rPr>
          <w:tab/>
          <w:t>121.0</w:t>
        </w:r>
        <w:r>
          <w:rPr>
            <w:rFonts w:ascii="Arial" w:hAnsi="Arial" w:cs="Arial"/>
            <w:sz w:val="20"/>
          </w:rPr>
          <w:tab/>
        </w:r>
        <w:r>
          <w:rPr>
            <w:rFonts w:ascii="Arial" w:hAnsi="Arial" w:cs="Arial"/>
            <w:sz w:val="20"/>
          </w:rPr>
          <w:tab/>
          <w:t>51.76</w:t>
        </w:r>
        <w:r>
          <w:rPr>
            <w:rFonts w:ascii="Arial" w:hAnsi="Arial" w:cs="Arial"/>
            <w:sz w:val="20"/>
          </w:rPr>
          <w:tab/>
        </w:r>
        <w:r>
          <w:rPr>
            <w:rFonts w:ascii="Arial" w:hAnsi="Arial" w:cs="Arial"/>
            <w:sz w:val="20"/>
          </w:rPr>
          <w:tab/>
          <w:t>5.7</w:t>
        </w:r>
      </w:ins>
    </w:p>
    <w:p w:rsidR="00F47ACB" w:rsidRDefault="00F47ACB" w:rsidP="00F47ACB">
      <w:pPr>
        <w:rPr>
          <w:ins w:id="1299" w:author="Rikke Jeppesen" w:date="2021-04-02T16:51:00Z"/>
          <w:rFonts w:ascii="Arial" w:hAnsi="Arial" w:cs="Arial"/>
          <w:sz w:val="20"/>
        </w:rPr>
      </w:pPr>
      <w:ins w:id="1300" w:author="Rikke Jeppesen" w:date="2021-04-02T16:51:00Z">
        <w:r>
          <w:rPr>
            <w:rFonts w:ascii="Arial" w:hAnsi="Arial" w:cs="Arial"/>
            <w:sz w:val="20"/>
          </w:rPr>
          <w:t>04/13/2020</w:t>
        </w:r>
        <w:r>
          <w:rPr>
            <w:rFonts w:ascii="Arial" w:hAnsi="Arial" w:cs="Arial"/>
            <w:sz w:val="20"/>
          </w:rPr>
          <w:tab/>
          <w:t>-0.5</w:t>
        </w:r>
        <w:r>
          <w:rPr>
            <w:rFonts w:ascii="Arial" w:hAnsi="Arial" w:cs="Arial"/>
            <w:sz w:val="20"/>
          </w:rPr>
          <w:tab/>
          <w:t>101.8</w:t>
        </w:r>
        <w:r>
          <w:rPr>
            <w:rFonts w:ascii="Arial" w:hAnsi="Arial" w:cs="Arial"/>
            <w:sz w:val="20"/>
          </w:rPr>
          <w:tab/>
          <w:t>7.13</w:t>
        </w:r>
        <w:r>
          <w:rPr>
            <w:rFonts w:ascii="Arial" w:hAnsi="Arial" w:cs="Arial"/>
            <w:sz w:val="20"/>
          </w:rPr>
          <w:tab/>
          <w:t>10.03</w:t>
        </w:r>
        <w:r>
          <w:rPr>
            <w:rFonts w:ascii="Arial" w:hAnsi="Arial" w:cs="Arial"/>
            <w:sz w:val="20"/>
          </w:rPr>
          <w:tab/>
          <w:t>-0.939</w:t>
        </w:r>
        <w:r>
          <w:rPr>
            <w:rFonts w:ascii="Arial" w:hAnsi="Arial" w:cs="Arial"/>
            <w:sz w:val="20"/>
          </w:rPr>
          <w:tab/>
          <w:t>-0.02</w:t>
        </w:r>
        <w:r>
          <w:rPr>
            <w:rFonts w:ascii="Arial" w:hAnsi="Arial" w:cs="Arial"/>
            <w:sz w:val="20"/>
          </w:rPr>
          <w:tab/>
        </w:r>
        <w:r>
          <w:rPr>
            <w:rFonts w:ascii="Arial" w:hAnsi="Arial" w:cs="Arial"/>
            <w:sz w:val="20"/>
          </w:rPr>
          <w:tab/>
          <w:t>123.90</w:t>
        </w:r>
        <w:r>
          <w:rPr>
            <w:rFonts w:ascii="Arial" w:hAnsi="Arial" w:cs="Arial"/>
            <w:sz w:val="20"/>
          </w:rPr>
          <w:tab/>
        </w:r>
        <w:r>
          <w:rPr>
            <w:rFonts w:ascii="Arial" w:hAnsi="Arial" w:cs="Arial"/>
            <w:sz w:val="20"/>
          </w:rPr>
          <w:tab/>
          <w:t>52.74</w:t>
        </w:r>
        <w:r>
          <w:rPr>
            <w:rFonts w:ascii="Arial" w:hAnsi="Arial" w:cs="Arial"/>
            <w:sz w:val="20"/>
          </w:rPr>
          <w:tab/>
        </w:r>
        <w:r>
          <w:rPr>
            <w:rFonts w:ascii="Arial" w:hAnsi="Arial" w:cs="Arial"/>
            <w:sz w:val="20"/>
          </w:rPr>
          <w:tab/>
          <w:t>5.2</w:t>
        </w:r>
      </w:ins>
    </w:p>
    <w:p w:rsidR="00F47ACB" w:rsidRDefault="00F47ACB" w:rsidP="00F47ACB">
      <w:pPr>
        <w:rPr>
          <w:ins w:id="1301" w:author="Rikke Jeppesen" w:date="2021-04-02T16:51:00Z"/>
          <w:rFonts w:ascii="Arial" w:hAnsi="Arial" w:cs="Arial"/>
          <w:sz w:val="20"/>
        </w:rPr>
      </w:pPr>
      <w:ins w:id="1302" w:author="Rikke Jeppesen" w:date="2021-04-02T16:51:00Z">
        <w:r>
          <w:rPr>
            <w:rFonts w:ascii="Arial" w:hAnsi="Arial" w:cs="Arial"/>
            <w:sz w:val="20"/>
          </w:rPr>
          <w:t>05/11/2020</w:t>
        </w:r>
        <w:r>
          <w:rPr>
            <w:rFonts w:ascii="Arial" w:hAnsi="Arial" w:cs="Arial"/>
            <w:sz w:val="20"/>
          </w:rPr>
          <w:tab/>
          <w:t>-0.1</w:t>
        </w:r>
        <w:r>
          <w:rPr>
            <w:rFonts w:ascii="Arial" w:hAnsi="Arial" w:cs="Arial"/>
            <w:sz w:val="20"/>
          </w:rPr>
          <w:tab/>
          <w:t>103.0</w:t>
        </w:r>
        <w:r>
          <w:rPr>
            <w:rFonts w:ascii="Arial" w:hAnsi="Arial" w:cs="Arial"/>
            <w:sz w:val="20"/>
          </w:rPr>
          <w:tab/>
          <w:t>7.16</w:t>
        </w:r>
        <w:r>
          <w:rPr>
            <w:rFonts w:ascii="Arial" w:hAnsi="Arial" w:cs="Arial"/>
            <w:sz w:val="20"/>
          </w:rPr>
          <w:tab/>
          <w:t>10.13</w:t>
        </w:r>
        <w:r>
          <w:rPr>
            <w:rFonts w:ascii="Arial" w:hAnsi="Arial" w:cs="Arial"/>
            <w:sz w:val="20"/>
          </w:rPr>
          <w:tab/>
          <w:t>-0.997</w:t>
        </w:r>
        <w:r>
          <w:rPr>
            <w:rFonts w:ascii="Arial" w:hAnsi="Arial" w:cs="Arial"/>
            <w:sz w:val="20"/>
          </w:rPr>
          <w:tab/>
          <w:t>-0.02</w:t>
        </w:r>
        <w:r>
          <w:rPr>
            <w:rFonts w:ascii="Arial" w:hAnsi="Arial" w:cs="Arial"/>
            <w:sz w:val="20"/>
          </w:rPr>
          <w:tab/>
        </w:r>
        <w:r>
          <w:rPr>
            <w:rFonts w:ascii="Arial" w:hAnsi="Arial" w:cs="Arial"/>
            <w:sz w:val="20"/>
          </w:rPr>
          <w:tab/>
          <w:t>123.45</w:t>
        </w:r>
        <w:r>
          <w:rPr>
            <w:rFonts w:ascii="Arial" w:hAnsi="Arial" w:cs="Arial"/>
            <w:sz w:val="20"/>
          </w:rPr>
          <w:tab/>
        </w:r>
        <w:r>
          <w:rPr>
            <w:rFonts w:ascii="Arial" w:hAnsi="Arial" w:cs="Arial"/>
            <w:sz w:val="20"/>
          </w:rPr>
          <w:tab/>
          <w:t>52.68</w:t>
        </w:r>
        <w:r>
          <w:rPr>
            <w:rFonts w:ascii="Arial" w:hAnsi="Arial" w:cs="Arial"/>
            <w:sz w:val="20"/>
          </w:rPr>
          <w:tab/>
        </w:r>
        <w:r>
          <w:rPr>
            <w:rFonts w:ascii="Arial" w:hAnsi="Arial" w:cs="Arial"/>
            <w:sz w:val="20"/>
          </w:rPr>
          <w:tab/>
          <w:t>5.5</w:t>
        </w:r>
      </w:ins>
    </w:p>
    <w:p w:rsidR="00F47ACB" w:rsidRDefault="00F47ACB" w:rsidP="00F47ACB">
      <w:pPr>
        <w:rPr>
          <w:ins w:id="1303" w:author="Rikke Jeppesen" w:date="2021-04-02T16:51:00Z"/>
          <w:rFonts w:ascii="Arial" w:hAnsi="Arial" w:cs="Arial"/>
          <w:sz w:val="20"/>
        </w:rPr>
      </w:pPr>
      <w:ins w:id="1304" w:author="Rikke Jeppesen" w:date="2021-04-02T16:51:00Z">
        <w:r>
          <w:rPr>
            <w:rFonts w:ascii="Arial" w:hAnsi="Arial" w:cs="Arial"/>
            <w:sz w:val="20"/>
          </w:rPr>
          <w:t>06/08/2020</w:t>
        </w:r>
        <w:r>
          <w:rPr>
            <w:rFonts w:ascii="Arial" w:hAnsi="Arial" w:cs="Arial"/>
            <w:sz w:val="20"/>
          </w:rPr>
          <w:tab/>
          <w:t>ND</w:t>
        </w:r>
        <w:r>
          <w:rPr>
            <w:rFonts w:ascii="Arial" w:hAnsi="Arial" w:cs="Arial"/>
            <w:sz w:val="20"/>
          </w:rPr>
          <w:tab/>
          <w:t>100.5</w:t>
        </w:r>
        <w:r>
          <w:rPr>
            <w:rFonts w:ascii="Arial" w:hAnsi="Arial" w:cs="Arial"/>
            <w:sz w:val="20"/>
          </w:rPr>
          <w:tab/>
          <w:t>7.24</w:t>
        </w:r>
        <w:r>
          <w:rPr>
            <w:rFonts w:ascii="Arial" w:hAnsi="Arial" w:cs="Arial"/>
            <w:sz w:val="20"/>
          </w:rPr>
          <w:tab/>
          <w:t>10.10</w:t>
        </w:r>
        <w:r>
          <w:rPr>
            <w:rFonts w:ascii="Arial" w:hAnsi="Arial" w:cs="Arial"/>
            <w:sz w:val="20"/>
          </w:rPr>
          <w:tab/>
          <w:t>ND</w:t>
        </w:r>
        <w:r>
          <w:rPr>
            <w:rFonts w:ascii="Arial" w:hAnsi="Arial" w:cs="Arial"/>
            <w:sz w:val="20"/>
          </w:rPr>
          <w:tab/>
          <w:t>0.01</w:t>
        </w:r>
        <w:r>
          <w:rPr>
            <w:rFonts w:ascii="Arial" w:hAnsi="Arial" w:cs="Arial"/>
            <w:sz w:val="20"/>
          </w:rPr>
          <w:tab/>
        </w:r>
        <w:r>
          <w:rPr>
            <w:rFonts w:ascii="Arial" w:hAnsi="Arial" w:cs="Arial"/>
            <w:sz w:val="20"/>
          </w:rPr>
          <w:tab/>
          <w:t>123.31</w:t>
        </w:r>
        <w:r>
          <w:rPr>
            <w:rFonts w:ascii="Arial" w:hAnsi="Arial" w:cs="Arial"/>
            <w:sz w:val="20"/>
          </w:rPr>
          <w:tab/>
        </w:r>
        <w:r>
          <w:rPr>
            <w:rFonts w:ascii="Arial" w:hAnsi="Arial" w:cs="Arial"/>
            <w:sz w:val="20"/>
          </w:rPr>
          <w:tab/>
          <w:t>53.95</w:t>
        </w:r>
        <w:r>
          <w:rPr>
            <w:rFonts w:ascii="Arial" w:hAnsi="Arial" w:cs="Arial"/>
            <w:sz w:val="20"/>
          </w:rPr>
          <w:tab/>
        </w:r>
        <w:r>
          <w:rPr>
            <w:rFonts w:ascii="Arial" w:hAnsi="Arial" w:cs="Arial"/>
            <w:sz w:val="20"/>
          </w:rPr>
          <w:tab/>
          <w:t>5.5</w:t>
        </w:r>
      </w:ins>
    </w:p>
    <w:p w:rsidR="00F47ACB" w:rsidRDefault="00F47ACB" w:rsidP="00F47ACB">
      <w:pPr>
        <w:rPr>
          <w:ins w:id="1305" w:author="Rikke Jeppesen" w:date="2021-04-02T16:51:00Z"/>
          <w:rFonts w:ascii="Arial" w:hAnsi="Arial" w:cs="Arial"/>
          <w:sz w:val="20"/>
        </w:rPr>
      </w:pPr>
      <w:ins w:id="1306" w:author="Rikke Jeppesen" w:date="2021-04-02T16:51:00Z">
        <w:r>
          <w:rPr>
            <w:rFonts w:ascii="Arial" w:hAnsi="Arial" w:cs="Arial"/>
            <w:sz w:val="20"/>
          </w:rPr>
          <w:t>07/06/2020</w:t>
        </w:r>
        <w:r>
          <w:rPr>
            <w:rFonts w:ascii="Arial" w:hAnsi="Arial" w:cs="Arial"/>
            <w:sz w:val="20"/>
          </w:rPr>
          <w:tab/>
          <w:t>0.4</w:t>
        </w:r>
        <w:r>
          <w:rPr>
            <w:rFonts w:ascii="Arial" w:hAnsi="Arial" w:cs="Arial"/>
            <w:sz w:val="20"/>
          </w:rPr>
          <w:tab/>
          <w:t>102.6</w:t>
        </w:r>
        <w:r>
          <w:rPr>
            <w:rFonts w:ascii="Arial" w:hAnsi="Arial" w:cs="Arial"/>
            <w:sz w:val="20"/>
          </w:rPr>
          <w:tab/>
          <w:t>7.10</w:t>
        </w:r>
        <w:r>
          <w:rPr>
            <w:rFonts w:ascii="Arial" w:hAnsi="Arial" w:cs="Arial"/>
            <w:sz w:val="20"/>
          </w:rPr>
          <w:tab/>
          <w:t>10.13</w:t>
        </w:r>
        <w:r>
          <w:rPr>
            <w:rFonts w:ascii="Arial" w:hAnsi="Arial" w:cs="Arial"/>
            <w:sz w:val="20"/>
          </w:rPr>
          <w:tab/>
          <w:t xml:space="preserve"> -1.768</w:t>
        </w:r>
        <w:r>
          <w:rPr>
            <w:rFonts w:ascii="Arial" w:hAnsi="Arial" w:cs="Arial"/>
            <w:sz w:val="20"/>
          </w:rPr>
          <w:tab/>
          <w:t>0.05</w:t>
        </w:r>
        <w:r>
          <w:rPr>
            <w:rFonts w:ascii="Arial" w:hAnsi="Arial" w:cs="Arial"/>
            <w:sz w:val="20"/>
          </w:rPr>
          <w:tab/>
        </w:r>
        <w:r>
          <w:rPr>
            <w:rFonts w:ascii="Arial" w:hAnsi="Arial" w:cs="Arial"/>
            <w:sz w:val="20"/>
          </w:rPr>
          <w:tab/>
          <w:t>125.04</w:t>
        </w:r>
        <w:r>
          <w:rPr>
            <w:rFonts w:ascii="Arial" w:hAnsi="Arial" w:cs="Arial"/>
            <w:sz w:val="20"/>
          </w:rPr>
          <w:tab/>
        </w:r>
        <w:r>
          <w:rPr>
            <w:rFonts w:ascii="Arial" w:hAnsi="Arial" w:cs="Arial"/>
            <w:sz w:val="20"/>
          </w:rPr>
          <w:tab/>
          <w:t>52.99</w:t>
        </w:r>
        <w:r>
          <w:rPr>
            <w:rFonts w:ascii="Arial" w:hAnsi="Arial" w:cs="Arial"/>
            <w:sz w:val="20"/>
          </w:rPr>
          <w:tab/>
        </w:r>
        <w:r>
          <w:rPr>
            <w:rFonts w:ascii="Arial" w:hAnsi="Arial" w:cs="Arial"/>
            <w:sz w:val="20"/>
          </w:rPr>
          <w:tab/>
          <w:t>5.6</w:t>
        </w:r>
      </w:ins>
    </w:p>
    <w:p w:rsidR="00F47ACB" w:rsidRDefault="00F47ACB" w:rsidP="00F47ACB">
      <w:pPr>
        <w:rPr>
          <w:ins w:id="1307" w:author="Rikke Jeppesen" w:date="2021-04-02T16:51:00Z"/>
          <w:rFonts w:ascii="Arial" w:hAnsi="Arial" w:cs="Arial"/>
          <w:sz w:val="20"/>
        </w:rPr>
      </w:pPr>
      <w:ins w:id="1308" w:author="Rikke Jeppesen" w:date="2021-04-02T16:51:00Z">
        <w:r>
          <w:rPr>
            <w:rFonts w:ascii="Arial" w:hAnsi="Arial" w:cs="Arial"/>
            <w:sz w:val="20"/>
          </w:rPr>
          <w:t>08/03/2020</w:t>
        </w:r>
        <w:r>
          <w:rPr>
            <w:rFonts w:ascii="Arial" w:hAnsi="Arial" w:cs="Arial"/>
            <w:sz w:val="20"/>
          </w:rPr>
          <w:tab/>
          <w:t>0.2</w:t>
        </w:r>
        <w:r>
          <w:rPr>
            <w:rFonts w:ascii="Arial" w:hAnsi="Arial" w:cs="Arial"/>
            <w:sz w:val="20"/>
          </w:rPr>
          <w:tab/>
          <w:t>101.2</w:t>
        </w:r>
        <w:r>
          <w:rPr>
            <w:rFonts w:ascii="Arial" w:hAnsi="Arial" w:cs="Arial"/>
            <w:sz w:val="20"/>
          </w:rPr>
          <w:tab/>
          <w:t>7.21</w:t>
        </w:r>
        <w:r>
          <w:rPr>
            <w:rFonts w:ascii="Arial" w:hAnsi="Arial" w:cs="Arial"/>
            <w:sz w:val="20"/>
          </w:rPr>
          <w:tab/>
          <w:t>10.11</w:t>
        </w:r>
        <w:r>
          <w:rPr>
            <w:rFonts w:ascii="Arial" w:hAnsi="Arial" w:cs="Arial"/>
            <w:sz w:val="20"/>
          </w:rPr>
          <w:tab/>
          <w:t>-1.000</w:t>
        </w:r>
        <w:r>
          <w:rPr>
            <w:rFonts w:ascii="Arial" w:hAnsi="Arial" w:cs="Arial"/>
            <w:sz w:val="20"/>
          </w:rPr>
          <w:tab/>
          <w:t>0.17</w:t>
        </w:r>
        <w:r>
          <w:rPr>
            <w:rFonts w:ascii="Arial" w:hAnsi="Arial" w:cs="Arial"/>
            <w:sz w:val="20"/>
          </w:rPr>
          <w:tab/>
        </w:r>
        <w:r>
          <w:rPr>
            <w:rFonts w:ascii="Arial" w:hAnsi="Arial" w:cs="Arial"/>
            <w:sz w:val="20"/>
          </w:rPr>
          <w:tab/>
          <w:t>126.39</w:t>
        </w:r>
        <w:r>
          <w:rPr>
            <w:rFonts w:ascii="Arial" w:hAnsi="Arial" w:cs="Arial"/>
            <w:sz w:val="20"/>
          </w:rPr>
          <w:tab/>
        </w:r>
        <w:r>
          <w:rPr>
            <w:rFonts w:ascii="Arial" w:hAnsi="Arial" w:cs="Arial"/>
            <w:sz w:val="20"/>
          </w:rPr>
          <w:tab/>
          <w:t>53.02</w:t>
        </w:r>
        <w:r>
          <w:rPr>
            <w:rFonts w:ascii="Arial" w:hAnsi="Arial" w:cs="Arial"/>
            <w:sz w:val="20"/>
          </w:rPr>
          <w:tab/>
        </w:r>
        <w:r>
          <w:rPr>
            <w:rFonts w:ascii="Arial" w:hAnsi="Arial" w:cs="Arial"/>
            <w:sz w:val="20"/>
          </w:rPr>
          <w:tab/>
          <w:t>5.1</w:t>
        </w:r>
      </w:ins>
    </w:p>
    <w:p w:rsidR="00F47ACB" w:rsidRDefault="00F47ACB" w:rsidP="00F47ACB">
      <w:pPr>
        <w:rPr>
          <w:ins w:id="1309" w:author="Rikke Jeppesen" w:date="2021-04-02T16:51:00Z"/>
          <w:rFonts w:ascii="Arial" w:hAnsi="Arial" w:cs="Arial"/>
          <w:sz w:val="20"/>
        </w:rPr>
      </w:pPr>
      <w:ins w:id="1310" w:author="Rikke Jeppesen" w:date="2021-04-02T16:51:00Z">
        <w:r>
          <w:rPr>
            <w:rFonts w:ascii="Arial" w:hAnsi="Arial" w:cs="Arial"/>
            <w:sz w:val="20"/>
          </w:rPr>
          <w:t>08/31/2020</w:t>
        </w:r>
        <w:r>
          <w:rPr>
            <w:rFonts w:ascii="Arial" w:hAnsi="Arial" w:cs="Arial"/>
            <w:sz w:val="20"/>
          </w:rPr>
          <w:tab/>
          <w:t>-0.2</w:t>
        </w:r>
        <w:r>
          <w:rPr>
            <w:rFonts w:ascii="Arial" w:hAnsi="Arial" w:cs="Arial"/>
            <w:sz w:val="20"/>
          </w:rPr>
          <w:tab/>
          <w:t>101.5</w:t>
        </w:r>
        <w:r>
          <w:rPr>
            <w:rFonts w:ascii="Arial" w:hAnsi="Arial" w:cs="Arial"/>
            <w:sz w:val="20"/>
          </w:rPr>
          <w:tab/>
          <w:t>7.30</w:t>
        </w:r>
        <w:r>
          <w:rPr>
            <w:rFonts w:ascii="Arial" w:hAnsi="Arial" w:cs="Arial"/>
            <w:sz w:val="20"/>
          </w:rPr>
          <w:tab/>
          <w:t>10.14</w:t>
        </w:r>
        <w:r>
          <w:rPr>
            <w:rFonts w:ascii="Arial" w:hAnsi="Arial" w:cs="Arial"/>
            <w:sz w:val="20"/>
          </w:rPr>
          <w:tab/>
          <w:t>-1.036</w:t>
        </w:r>
        <w:r>
          <w:rPr>
            <w:rFonts w:ascii="Arial" w:hAnsi="Arial" w:cs="Arial"/>
            <w:sz w:val="20"/>
          </w:rPr>
          <w:tab/>
          <w:t>-0.38</w:t>
        </w:r>
        <w:r>
          <w:rPr>
            <w:rFonts w:ascii="Arial" w:hAnsi="Arial" w:cs="Arial"/>
            <w:sz w:val="20"/>
          </w:rPr>
          <w:tab/>
        </w:r>
        <w:r>
          <w:rPr>
            <w:rFonts w:ascii="Arial" w:hAnsi="Arial" w:cs="Arial"/>
            <w:sz w:val="20"/>
          </w:rPr>
          <w:tab/>
          <w:t>123.47</w:t>
        </w:r>
        <w:r>
          <w:rPr>
            <w:rFonts w:ascii="Arial" w:hAnsi="Arial" w:cs="Arial"/>
            <w:sz w:val="20"/>
          </w:rPr>
          <w:tab/>
        </w:r>
        <w:r>
          <w:rPr>
            <w:rFonts w:ascii="Arial" w:hAnsi="Arial" w:cs="Arial"/>
            <w:sz w:val="20"/>
          </w:rPr>
          <w:tab/>
          <w:t>51.97</w:t>
        </w:r>
        <w:r>
          <w:rPr>
            <w:rFonts w:ascii="Arial" w:hAnsi="Arial" w:cs="Arial"/>
            <w:sz w:val="20"/>
          </w:rPr>
          <w:tab/>
        </w:r>
        <w:r>
          <w:rPr>
            <w:rFonts w:ascii="Arial" w:hAnsi="Arial" w:cs="Arial"/>
            <w:sz w:val="20"/>
          </w:rPr>
          <w:tab/>
          <w:t>5.8</w:t>
        </w:r>
      </w:ins>
    </w:p>
    <w:p w:rsidR="00F47ACB" w:rsidRDefault="00F47ACB" w:rsidP="00F47ACB">
      <w:pPr>
        <w:rPr>
          <w:ins w:id="1311" w:author="Rikke Jeppesen" w:date="2021-04-02T16:51:00Z"/>
          <w:rFonts w:ascii="Arial" w:hAnsi="Arial" w:cs="Arial"/>
          <w:sz w:val="20"/>
        </w:rPr>
      </w:pPr>
      <w:ins w:id="1312" w:author="Rikke Jeppesen" w:date="2021-04-02T16:51:00Z">
        <w:r>
          <w:rPr>
            <w:rFonts w:ascii="Arial" w:hAnsi="Arial" w:cs="Arial"/>
            <w:sz w:val="20"/>
          </w:rPr>
          <w:t>09/28/2020</w:t>
        </w:r>
        <w:r>
          <w:rPr>
            <w:rFonts w:ascii="Arial" w:hAnsi="Arial" w:cs="Arial"/>
            <w:sz w:val="20"/>
          </w:rPr>
          <w:tab/>
          <w:t>0.5</w:t>
        </w:r>
        <w:r>
          <w:rPr>
            <w:rFonts w:ascii="Arial" w:hAnsi="Arial" w:cs="Arial"/>
            <w:sz w:val="20"/>
          </w:rPr>
          <w:tab/>
          <w:t>103.0</w:t>
        </w:r>
        <w:r>
          <w:rPr>
            <w:rFonts w:ascii="Arial" w:hAnsi="Arial" w:cs="Arial"/>
            <w:sz w:val="20"/>
          </w:rPr>
          <w:tab/>
          <w:t>7.09</w:t>
        </w:r>
        <w:r>
          <w:rPr>
            <w:rFonts w:ascii="Arial" w:hAnsi="Arial" w:cs="Arial"/>
            <w:sz w:val="20"/>
          </w:rPr>
          <w:tab/>
          <w:t>9.89</w:t>
        </w:r>
        <w:r>
          <w:rPr>
            <w:rFonts w:ascii="Arial" w:hAnsi="Arial" w:cs="Arial"/>
            <w:sz w:val="20"/>
          </w:rPr>
          <w:tab/>
          <w:t>-1.031</w:t>
        </w:r>
        <w:r>
          <w:rPr>
            <w:rFonts w:ascii="Arial" w:hAnsi="Arial" w:cs="Arial"/>
            <w:sz w:val="20"/>
          </w:rPr>
          <w:tab/>
          <w:t>0.13</w:t>
        </w:r>
        <w:r>
          <w:rPr>
            <w:rFonts w:ascii="Arial" w:hAnsi="Arial" w:cs="Arial"/>
            <w:sz w:val="20"/>
          </w:rPr>
          <w:tab/>
        </w:r>
        <w:r>
          <w:rPr>
            <w:rFonts w:ascii="Arial" w:hAnsi="Arial" w:cs="Arial"/>
            <w:sz w:val="20"/>
          </w:rPr>
          <w:tab/>
          <w:t>122.13</w:t>
        </w:r>
        <w:r>
          <w:rPr>
            <w:rFonts w:ascii="Arial" w:hAnsi="Arial" w:cs="Arial"/>
            <w:sz w:val="20"/>
          </w:rPr>
          <w:tab/>
        </w:r>
        <w:r>
          <w:rPr>
            <w:rFonts w:ascii="Arial" w:hAnsi="Arial" w:cs="Arial"/>
            <w:sz w:val="20"/>
          </w:rPr>
          <w:tab/>
          <w:t>52.42</w:t>
        </w:r>
        <w:r>
          <w:rPr>
            <w:rFonts w:ascii="Arial" w:hAnsi="Arial" w:cs="Arial"/>
            <w:sz w:val="20"/>
          </w:rPr>
          <w:tab/>
        </w:r>
        <w:r>
          <w:rPr>
            <w:rFonts w:ascii="Arial" w:hAnsi="Arial" w:cs="Arial"/>
            <w:sz w:val="20"/>
          </w:rPr>
          <w:tab/>
          <w:t>5.8</w:t>
        </w:r>
      </w:ins>
    </w:p>
    <w:p w:rsidR="00F47ACB" w:rsidRDefault="00F47ACB" w:rsidP="00F47ACB">
      <w:pPr>
        <w:rPr>
          <w:ins w:id="1313" w:author="Rikke Jeppesen" w:date="2021-04-02T16:51:00Z"/>
          <w:rFonts w:ascii="Arial" w:hAnsi="Arial" w:cs="Arial"/>
          <w:sz w:val="20"/>
        </w:rPr>
      </w:pPr>
      <w:ins w:id="1314" w:author="Rikke Jeppesen" w:date="2021-04-02T16:51:00Z">
        <w:r>
          <w:rPr>
            <w:rFonts w:ascii="Arial" w:hAnsi="Arial" w:cs="Arial"/>
            <w:sz w:val="20"/>
          </w:rPr>
          <w:t>10/27/2020</w:t>
        </w:r>
        <w:r>
          <w:rPr>
            <w:rFonts w:ascii="Arial" w:hAnsi="Arial" w:cs="Arial"/>
            <w:sz w:val="20"/>
          </w:rPr>
          <w:tab/>
          <w:t>1.3</w:t>
        </w:r>
        <w:r>
          <w:rPr>
            <w:rFonts w:ascii="Arial" w:hAnsi="Arial" w:cs="Arial"/>
            <w:sz w:val="20"/>
          </w:rPr>
          <w:tab/>
          <w:t>103.4</w:t>
        </w:r>
        <w:r>
          <w:rPr>
            <w:rFonts w:ascii="Arial" w:hAnsi="Arial" w:cs="Arial"/>
            <w:sz w:val="20"/>
          </w:rPr>
          <w:tab/>
          <w:t>7.17</w:t>
        </w:r>
        <w:r>
          <w:rPr>
            <w:rFonts w:ascii="Arial" w:hAnsi="Arial" w:cs="Arial"/>
            <w:sz w:val="20"/>
          </w:rPr>
          <w:tab/>
          <w:t>10.22</w:t>
        </w:r>
        <w:r>
          <w:rPr>
            <w:rFonts w:ascii="Arial" w:hAnsi="Arial" w:cs="Arial"/>
            <w:sz w:val="20"/>
          </w:rPr>
          <w:tab/>
          <w:t>-0.975</w:t>
        </w:r>
        <w:r>
          <w:rPr>
            <w:rFonts w:ascii="Arial" w:hAnsi="Arial" w:cs="Arial"/>
            <w:sz w:val="20"/>
          </w:rPr>
          <w:tab/>
          <w:t>0.29</w:t>
        </w:r>
        <w:r>
          <w:rPr>
            <w:rFonts w:ascii="Arial" w:hAnsi="Arial" w:cs="Arial"/>
            <w:sz w:val="20"/>
          </w:rPr>
          <w:tab/>
        </w:r>
        <w:r>
          <w:rPr>
            <w:rFonts w:ascii="Arial" w:hAnsi="Arial" w:cs="Arial"/>
            <w:sz w:val="20"/>
          </w:rPr>
          <w:tab/>
          <w:t>118.69</w:t>
        </w:r>
        <w:r>
          <w:rPr>
            <w:rFonts w:ascii="Arial" w:hAnsi="Arial" w:cs="Arial"/>
            <w:sz w:val="20"/>
          </w:rPr>
          <w:tab/>
        </w:r>
        <w:r>
          <w:rPr>
            <w:rFonts w:ascii="Arial" w:hAnsi="Arial" w:cs="Arial"/>
            <w:sz w:val="20"/>
          </w:rPr>
          <w:tab/>
          <w:t>53.21</w:t>
        </w:r>
        <w:r>
          <w:rPr>
            <w:rFonts w:ascii="Arial" w:hAnsi="Arial" w:cs="Arial"/>
            <w:sz w:val="20"/>
          </w:rPr>
          <w:tab/>
        </w:r>
        <w:r>
          <w:rPr>
            <w:rFonts w:ascii="Arial" w:hAnsi="Arial" w:cs="Arial"/>
            <w:sz w:val="20"/>
          </w:rPr>
          <w:tab/>
          <w:t>5.5</w:t>
        </w:r>
      </w:ins>
    </w:p>
    <w:p w:rsidR="00F47ACB" w:rsidRDefault="00F47ACB" w:rsidP="00F47ACB">
      <w:pPr>
        <w:rPr>
          <w:ins w:id="1315" w:author="Rikke Jeppesen" w:date="2021-04-02T16:51:00Z"/>
          <w:rFonts w:ascii="Arial" w:hAnsi="Arial" w:cs="Arial"/>
          <w:sz w:val="20"/>
        </w:rPr>
      </w:pPr>
      <w:ins w:id="1316" w:author="Rikke Jeppesen" w:date="2021-04-02T16:51:00Z">
        <w:r>
          <w:rPr>
            <w:rFonts w:ascii="Arial" w:hAnsi="Arial" w:cs="Arial"/>
            <w:sz w:val="20"/>
          </w:rPr>
          <w:t>11/23/2020</w:t>
        </w:r>
        <w:r>
          <w:rPr>
            <w:rFonts w:ascii="Arial" w:hAnsi="Arial" w:cs="Arial"/>
            <w:sz w:val="20"/>
          </w:rPr>
          <w:tab/>
          <w:t>0.4</w:t>
        </w:r>
        <w:r>
          <w:rPr>
            <w:rFonts w:ascii="Arial" w:hAnsi="Arial" w:cs="Arial"/>
            <w:sz w:val="20"/>
          </w:rPr>
          <w:tab/>
          <w:t>99.9</w:t>
        </w:r>
        <w:r>
          <w:rPr>
            <w:rFonts w:ascii="Arial" w:hAnsi="Arial" w:cs="Arial"/>
            <w:sz w:val="20"/>
          </w:rPr>
          <w:tab/>
          <w:t>7.48</w:t>
        </w:r>
        <w:r>
          <w:rPr>
            <w:rFonts w:ascii="Arial" w:hAnsi="Arial" w:cs="Arial"/>
            <w:sz w:val="20"/>
          </w:rPr>
          <w:tab/>
          <w:t>9.95</w:t>
        </w:r>
        <w:r>
          <w:rPr>
            <w:rFonts w:ascii="Arial" w:hAnsi="Arial" w:cs="Arial"/>
            <w:sz w:val="20"/>
          </w:rPr>
          <w:tab/>
          <w:t>-1.001</w:t>
        </w:r>
        <w:r>
          <w:rPr>
            <w:rFonts w:ascii="Arial" w:hAnsi="Arial" w:cs="Arial"/>
            <w:sz w:val="20"/>
          </w:rPr>
          <w:tab/>
          <w:t>0.13</w:t>
        </w:r>
        <w:r>
          <w:rPr>
            <w:rFonts w:ascii="Arial" w:hAnsi="Arial" w:cs="Arial"/>
            <w:sz w:val="20"/>
          </w:rPr>
          <w:tab/>
        </w:r>
        <w:r>
          <w:rPr>
            <w:rFonts w:ascii="Arial" w:hAnsi="Arial" w:cs="Arial"/>
            <w:sz w:val="20"/>
          </w:rPr>
          <w:tab/>
          <w:t>125.72</w:t>
        </w:r>
        <w:r>
          <w:rPr>
            <w:rFonts w:ascii="Arial" w:hAnsi="Arial" w:cs="Arial"/>
            <w:sz w:val="20"/>
          </w:rPr>
          <w:tab/>
        </w:r>
        <w:r>
          <w:rPr>
            <w:rFonts w:ascii="Arial" w:hAnsi="Arial" w:cs="Arial"/>
            <w:sz w:val="20"/>
          </w:rPr>
          <w:tab/>
          <w:t>52.53</w:t>
        </w:r>
        <w:r>
          <w:rPr>
            <w:rFonts w:ascii="Arial" w:hAnsi="Arial" w:cs="Arial"/>
            <w:sz w:val="20"/>
          </w:rPr>
          <w:tab/>
        </w:r>
        <w:r>
          <w:rPr>
            <w:rFonts w:ascii="Arial" w:hAnsi="Arial" w:cs="Arial"/>
            <w:sz w:val="20"/>
          </w:rPr>
          <w:tab/>
          <w:t>5.9</w:t>
        </w:r>
      </w:ins>
    </w:p>
    <w:p w:rsidR="00F47ACB" w:rsidRDefault="00F47ACB" w:rsidP="00F47ACB">
      <w:pPr>
        <w:rPr>
          <w:ins w:id="1317" w:author="Rikke Jeppesen" w:date="2021-04-02T16:51:00Z"/>
          <w:rFonts w:ascii="Arial" w:hAnsi="Arial" w:cs="Arial"/>
          <w:sz w:val="20"/>
        </w:rPr>
      </w:pPr>
      <w:ins w:id="1318" w:author="Rikke Jeppesen" w:date="2021-04-02T16:51:00Z">
        <w:r>
          <w:rPr>
            <w:rFonts w:ascii="Arial" w:hAnsi="Arial" w:cs="Arial"/>
            <w:sz w:val="20"/>
          </w:rPr>
          <w:t>12/21/2020</w:t>
        </w:r>
        <w:r>
          <w:rPr>
            <w:rFonts w:ascii="Arial" w:hAnsi="Arial" w:cs="Arial"/>
            <w:sz w:val="20"/>
          </w:rPr>
          <w:tab/>
          <w:t>0.3</w:t>
        </w:r>
        <w:r>
          <w:rPr>
            <w:rFonts w:ascii="Arial" w:hAnsi="Arial" w:cs="Arial"/>
            <w:sz w:val="20"/>
          </w:rPr>
          <w:tab/>
          <w:t>101.2</w:t>
        </w:r>
        <w:r>
          <w:rPr>
            <w:rFonts w:ascii="Arial" w:hAnsi="Arial" w:cs="Arial"/>
            <w:sz w:val="20"/>
          </w:rPr>
          <w:tab/>
          <w:t>7.07</w:t>
        </w:r>
        <w:r>
          <w:rPr>
            <w:rFonts w:ascii="Arial" w:hAnsi="Arial" w:cs="Arial"/>
            <w:sz w:val="20"/>
          </w:rPr>
          <w:tab/>
          <w:t>10.02</w:t>
        </w:r>
        <w:r>
          <w:rPr>
            <w:rFonts w:ascii="Arial" w:hAnsi="Arial" w:cs="Arial"/>
            <w:sz w:val="20"/>
          </w:rPr>
          <w:tab/>
          <w:t>-1.019</w:t>
        </w:r>
        <w:r>
          <w:rPr>
            <w:rFonts w:ascii="Arial" w:hAnsi="Arial" w:cs="Arial"/>
            <w:sz w:val="20"/>
          </w:rPr>
          <w:tab/>
          <w:t>0.45</w:t>
        </w:r>
        <w:r>
          <w:rPr>
            <w:rFonts w:ascii="Arial" w:hAnsi="Arial" w:cs="Arial"/>
            <w:sz w:val="20"/>
          </w:rPr>
          <w:tab/>
        </w:r>
        <w:r>
          <w:rPr>
            <w:rFonts w:ascii="Arial" w:hAnsi="Arial" w:cs="Arial"/>
            <w:sz w:val="20"/>
          </w:rPr>
          <w:tab/>
          <w:t>124.38</w:t>
        </w:r>
        <w:r>
          <w:rPr>
            <w:rFonts w:ascii="Arial" w:hAnsi="Arial" w:cs="Arial"/>
            <w:sz w:val="20"/>
          </w:rPr>
          <w:tab/>
        </w:r>
        <w:r>
          <w:rPr>
            <w:rFonts w:ascii="Arial" w:hAnsi="Arial" w:cs="Arial"/>
            <w:sz w:val="20"/>
          </w:rPr>
          <w:tab/>
          <w:t>53.61</w:t>
        </w:r>
        <w:r>
          <w:rPr>
            <w:rFonts w:ascii="Arial" w:hAnsi="Arial" w:cs="Arial"/>
            <w:sz w:val="20"/>
          </w:rPr>
          <w:tab/>
        </w:r>
        <w:r>
          <w:rPr>
            <w:rFonts w:ascii="Arial" w:hAnsi="Arial" w:cs="Arial"/>
            <w:sz w:val="20"/>
          </w:rPr>
          <w:tab/>
          <w:t>5.3</w:t>
        </w:r>
      </w:ins>
    </w:p>
    <w:p w:rsidR="00F47ACB" w:rsidRDefault="00F47ACB" w:rsidP="00F47ACB">
      <w:pPr>
        <w:rPr>
          <w:ins w:id="1319" w:author="Rikke Jeppesen" w:date="2021-04-02T16:51:00Z"/>
          <w:rFonts w:ascii="Arial" w:hAnsi="Arial" w:cs="Arial"/>
          <w:sz w:val="20"/>
        </w:rPr>
      </w:pPr>
      <w:ins w:id="1320" w:author="Rikke Jeppesen" w:date="2021-04-02T16:51:00Z">
        <w:r>
          <w:rPr>
            <w:rFonts w:ascii="Arial" w:hAnsi="Arial" w:cs="Arial"/>
            <w:sz w:val="20"/>
          </w:rPr>
          <w:t>01/18/2021</w:t>
        </w:r>
        <w:r>
          <w:rPr>
            <w:rFonts w:ascii="Arial" w:hAnsi="Arial" w:cs="Arial"/>
            <w:sz w:val="20"/>
          </w:rPr>
          <w:tab/>
          <w:t>0.0</w:t>
        </w:r>
        <w:r>
          <w:rPr>
            <w:rFonts w:ascii="Arial" w:hAnsi="Arial" w:cs="Arial"/>
            <w:sz w:val="20"/>
          </w:rPr>
          <w:tab/>
          <w:t>104.5</w:t>
        </w:r>
        <w:r>
          <w:rPr>
            <w:rFonts w:ascii="Arial" w:hAnsi="Arial" w:cs="Arial"/>
            <w:sz w:val="20"/>
          </w:rPr>
          <w:tab/>
          <w:t>7.14</w:t>
        </w:r>
        <w:r>
          <w:rPr>
            <w:rFonts w:ascii="Arial" w:hAnsi="Arial" w:cs="Arial"/>
            <w:sz w:val="20"/>
          </w:rPr>
          <w:tab/>
          <w:t>9.78</w:t>
        </w:r>
        <w:r>
          <w:rPr>
            <w:rFonts w:ascii="Arial" w:hAnsi="Arial" w:cs="Arial"/>
            <w:sz w:val="20"/>
          </w:rPr>
          <w:tab/>
          <w:t>-1.032</w:t>
        </w:r>
        <w:r>
          <w:rPr>
            <w:rFonts w:ascii="Arial" w:hAnsi="Arial" w:cs="Arial"/>
            <w:sz w:val="20"/>
          </w:rPr>
          <w:tab/>
          <w:t>0.13</w:t>
        </w:r>
        <w:r>
          <w:rPr>
            <w:rFonts w:ascii="Arial" w:hAnsi="Arial" w:cs="Arial"/>
            <w:sz w:val="20"/>
          </w:rPr>
          <w:tab/>
        </w:r>
        <w:r>
          <w:rPr>
            <w:rFonts w:ascii="Arial" w:hAnsi="Arial" w:cs="Arial"/>
            <w:sz w:val="20"/>
          </w:rPr>
          <w:tab/>
          <w:t>126.23</w:t>
        </w:r>
        <w:r>
          <w:rPr>
            <w:rFonts w:ascii="Arial" w:hAnsi="Arial" w:cs="Arial"/>
            <w:sz w:val="20"/>
          </w:rPr>
          <w:tab/>
        </w:r>
        <w:r>
          <w:rPr>
            <w:rFonts w:ascii="Arial" w:hAnsi="Arial" w:cs="Arial"/>
            <w:sz w:val="20"/>
          </w:rPr>
          <w:tab/>
          <w:t>51.88</w:t>
        </w:r>
        <w:r>
          <w:rPr>
            <w:rFonts w:ascii="Arial" w:hAnsi="Arial" w:cs="Arial"/>
            <w:sz w:val="20"/>
          </w:rPr>
          <w:tab/>
        </w:r>
        <w:r>
          <w:rPr>
            <w:rFonts w:ascii="Arial" w:hAnsi="Arial" w:cs="Arial"/>
            <w:sz w:val="20"/>
          </w:rPr>
          <w:tab/>
          <w:t>5.7</w:t>
        </w:r>
      </w:ins>
    </w:p>
    <w:p w:rsidR="00F47ACB" w:rsidRDefault="00F47ACB" w:rsidP="00F47ACB">
      <w:pPr>
        <w:rPr>
          <w:ins w:id="1321" w:author="Rikke Jeppesen" w:date="2021-04-02T16:51:00Z"/>
          <w:rFonts w:ascii="Arial" w:hAnsi="Arial" w:cs="Arial"/>
          <w:sz w:val="20"/>
        </w:rPr>
      </w:pPr>
      <w:ins w:id="1322" w:author="Rikke Jeppesen" w:date="2021-04-02T16:51:00Z">
        <w:r>
          <w:rPr>
            <w:rFonts w:ascii="Arial" w:hAnsi="Arial" w:cs="Arial"/>
            <w:sz w:val="20"/>
          </w:rPr>
          <w:tab/>
        </w:r>
      </w:ins>
    </w:p>
    <w:p w:rsidR="00F47ACB" w:rsidRDefault="00F47ACB" w:rsidP="00F47ACB">
      <w:pPr>
        <w:pStyle w:val="PlainText"/>
        <w:rPr>
          <w:ins w:id="1323" w:author="Rikke Jeppesen" w:date="2021-04-02T16:51:00Z"/>
          <w:rFonts w:ascii="Arial" w:hAnsi="Arial" w:cs="Arial"/>
          <w:b/>
          <w:bCs/>
        </w:rPr>
      </w:pPr>
      <w:proofErr w:type="spellStart"/>
      <w:ins w:id="1324" w:author="Rikke Jeppesen" w:date="2021-04-02T16:51:00Z">
        <w:r>
          <w:rPr>
            <w:rFonts w:ascii="Arial" w:hAnsi="Arial" w:cs="Arial"/>
            <w:b/>
            <w:bCs/>
          </w:rPr>
          <w:t>Vierra</w:t>
        </w:r>
        <w:proofErr w:type="spellEnd"/>
        <w:r>
          <w:rPr>
            <w:rFonts w:ascii="Arial" w:hAnsi="Arial" w:cs="Arial"/>
            <w:b/>
            <w:bCs/>
          </w:rPr>
          <w:t xml:space="preserve"> Mouth</w:t>
        </w:r>
      </w:ins>
    </w:p>
    <w:p w:rsidR="00F47ACB" w:rsidRDefault="00F47ACB" w:rsidP="00F47ACB">
      <w:pPr>
        <w:pStyle w:val="PlainText"/>
        <w:rPr>
          <w:ins w:id="1325" w:author="Rikke Jeppesen" w:date="2021-04-02T16:51:00Z"/>
          <w:rFonts w:ascii="Arial" w:hAnsi="Arial" w:cs="Arial"/>
        </w:rPr>
      </w:pPr>
      <w:ins w:id="1326" w:author="Rikke Jeppesen" w:date="2021-04-02T16:51:00Z">
        <w:r>
          <w:rPr>
            <w:rFonts w:ascii="Arial" w:hAnsi="Arial" w:cs="Arial"/>
          </w:rPr>
          <w:t>Retrieval</w:t>
        </w:r>
        <w:r>
          <w:rPr>
            <w:rFonts w:ascii="Arial" w:hAnsi="Arial" w:cs="Arial"/>
          </w:rPr>
          <w:tab/>
          <w:t>DO%</w:t>
        </w:r>
        <w:r>
          <w:rPr>
            <w:rFonts w:ascii="Arial" w:hAnsi="Arial" w:cs="Arial"/>
          </w:rPr>
          <w:tab/>
          <w:t xml:space="preserve"> DO%</w:t>
        </w:r>
        <w:r>
          <w:rPr>
            <w:rFonts w:ascii="Arial" w:hAnsi="Arial" w:cs="Arial"/>
          </w:rPr>
          <w:tab/>
          <w:t>pH</w:t>
        </w:r>
        <w:r>
          <w:rPr>
            <w:rFonts w:ascii="Arial" w:hAnsi="Arial" w:cs="Arial"/>
          </w:rPr>
          <w:tab/>
        </w:r>
        <w:proofErr w:type="spellStart"/>
        <w:r>
          <w:rPr>
            <w:rFonts w:ascii="Arial" w:hAnsi="Arial" w:cs="Arial"/>
          </w:rPr>
          <w:t>pH</w:t>
        </w:r>
        <w:proofErr w:type="spellEnd"/>
        <w:r>
          <w:rPr>
            <w:rFonts w:ascii="Arial" w:hAnsi="Arial" w:cs="Arial"/>
          </w:rPr>
          <w:tab/>
          <w:t>Level</w:t>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t>Cond</w:t>
        </w:r>
        <w:r>
          <w:rPr>
            <w:rFonts w:ascii="Arial" w:hAnsi="Arial" w:cs="Arial"/>
          </w:rPr>
          <w:tab/>
        </w:r>
        <w:r>
          <w:rPr>
            <w:rFonts w:ascii="Arial" w:hAnsi="Arial" w:cs="Arial"/>
          </w:rPr>
          <w:tab/>
          <w:t>Batt</w:t>
        </w:r>
      </w:ins>
    </w:p>
    <w:p w:rsidR="00F47ACB" w:rsidRDefault="00F47ACB" w:rsidP="00F47ACB">
      <w:pPr>
        <w:pStyle w:val="PlainText"/>
        <w:rPr>
          <w:ins w:id="1327" w:author="Rikke Jeppesen" w:date="2021-04-02T16:51:00Z"/>
          <w:rFonts w:ascii="Arial" w:hAnsi="Arial" w:cs="Arial"/>
          <w:u w:val="single"/>
        </w:rPr>
      </w:pPr>
      <w:ins w:id="1328" w:author="Rikke Jeppesen" w:date="2021-04-02T16:51:00Z">
        <w:r>
          <w:rPr>
            <w:rFonts w:ascii="Arial" w:hAnsi="Arial" w:cs="Arial"/>
            <w:u w:val="single"/>
          </w:rPr>
          <w:t>Date of post-</w:t>
        </w:r>
        <w:proofErr w:type="spellStart"/>
        <w:r>
          <w:rPr>
            <w:rFonts w:ascii="Arial" w:hAnsi="Arial" w:cs="Arial"/>
            <w:u w:val="single"/>
          </w:rPr>
          <w:t>cal</w:t>
        </w:r>
        <w:proofErr w:type="spellEnd"/>
        <w:r>
          <w:rPr>
            <w:rFonts w:ascii="Arial" w:hAnsi="Arial" w:cs="Arial"/>
            <w:u w:val="single"/>
          </w:rPr>
          <w:t xml:space="preserve"> (0)</w:t>
        </w:r>
        <w:r>
          <w:rPr>
            <w:rFonts w:ascii="Arial" w:hAnsi="Arial" w:cs="Arial"/>
            <w:u w:val="single"/>
          </w:rPr>
          <w:tab/>
          <w:t>(100)</w:t>
        </w:r>
        <w:r>
          <w:rPr>
            <w:rFonts w:ascii="Arial" w:hAnsi="Arial" w:cs="Arial"/>
            <w:u w:val="single"/>
          </w:rPr>
          <w:tab/>
          <w:t>(7.0)</w:t>
        </w:r>
        <w:r>
          <w:rPr>
            <w:rFonts w:ascii="Arial" w:hAnsi="Arial" w:cs="Arial"/>
            <w:u w:val="single"/>
          </w:rPr>
          <w:tab/>
          <w:t>(10.0)</w:t>
        </w:r>
        <w:r>
          <w:rPr>
            <w:rFonts w:ascii="Arial" w:hAnsi="Arial" w:cs="Arial"/>
            <w:u w:val="single"/>
          </w:rPr>
          <w:tab/>
          <w:t>(0.0m)</w:t>
        </w:r>
        <w:r>
          <w:rPr>
            <w:rFonts w:ascii="Arial" w:hAnsi="Arial" w:cs="Arial"/>
            <w:u w:val="single"/>
          </w:rPr>
          <w:tab/>
          <w:t>(0.0 NTU)</w:t>
        </w:r>
        <w:r>
          <w:rPr>
            <w:rFonts w:ascii="Arial" w:hAnsi="Arial" w:cs="Arial"/>
            <w:u w:val="single"/>
          </w:rPr>
          <w:tab/>
          <w:t>(124.0 NTU)</w:t>
        </w:r>
        <w:r>
          <w:rPr>
            <w:rFonts w:ascii="Arial" w:hAnsi="Arial" w:cs="Arial"/>
            <w:u w:val="single"/>
          </w:rPr>
          <w:tab/>
          <w:t xml:space="preserve">(53 </w:t>
        </w:r>
        <w:proofErr w:type="spellStart"/>
        <w:r>
          <w:rPr>
            <w:rFonts w:ascii="Arial" w:hAnsi="Arial" w:cs="Arial"/>
            <w:u w:val="single"/>
          </w:rPr>
          <w:t>ms</w:t>
        </w:r>
        <w:proofErr w:type="spellEnd"/>
        <w:r>
          <w:rPr>
            <w:rFonts w:ascii="Arial" w:hAnsi="Arial" w:cs="Arial"/>
            <w:u w:val="single"/>
          </w:rPr>
          <w:t>/cm)</w:t>
        </w:r>
        <w:r>
          <w:rPr>
            <w:rFonts w:ascii="Arial" w:hAnsi="Arial" w:cs="Arial"/>
            <w:u w:val="single"/>
          </w:rPr>
          <w:tab/>
          <w:t xml:space="preserve"> (V)</w:t>
        </w:r>
      </w:ins>
    </w:p>
    <w:p w:rsidR="00F47ACB" w:rsidRDefault="00F47ACB" w:rsidP="00F47ACB">
      <w:pPr>
        <w:pStyle w:val="PlainText"/>
        <w:tabs>
          <w:tab w:val="left" w:pos="720"/>
          <w:tab w:val="left" w:pos="1440"/>
          <w:tab w:val="left" w:pos="2190"/>
          <w:tab w:val="left" w:pos="2265"/>
        </w:tabs>
        <w:rPr>
          <w:ins w:id="1329" w:author="Rikke Jeppesen" w:date="2021-04-02T16:51:00Z"/>
          <w:rFonts w:ascii="Arial" w:hAnsi="Arial" w:cs="Arial"/>
          <w:lang w:val="en-US"/>
        </w:rPr>
      </w:pPr>
      <w:ins w:id="1330" w:author="Rikke Jeppesen" w:date="2021-04-02T16:51:00Z">
        <w:r>
          <w:rPr>
            <w:rFonts w:ascii="Arial" w:hAnsi="Arial" w:cs="Arial"/>
            <w:lang w:val="en-US"/>
          </w:rPr>
          <w:t>01/13/2020</w:t>
        </w:r>
        <w:r>
          <w:rPr>
            <w:rFonts w:ascii="Arial" w:hAnsi="Arial" w:cs="Arial"/>
            <w:lang w:val="en-US"/>
          </w:rPr>
          <w:tab/>
          <w:t>-0.2</w:t>
        </w:r>
        <w:r>
          <w:rPr>
            <w:rFonts w:ascii="Arial" w:hAnsi="Arial" w:cs="Arial"/>
            <w:lang w:val="en-US"/>
          </w:rPr>
          <w:tab/>
          <w:t>101.4</w:t>
        </w:r>
        <w:r>
          <w:rPr>
            <w:rFonts w:ascii="Arial" w:hAnsi="Arial" w:cs="Arial"/>
            <w:lang w:val="en-US"/>
          </w:rPr>
          <w:tab/>
          <w:t>7.13</w:t>
        </w:r>
        <w:r>
          <w:rPr>
            <w:rFonts w:ascii="Arial" w:hAnsi="Arial" w:cs="Arial"/>
            <w:lang w:val="en-US"/>
          </w:rPr>
          <w:tab/>
          <w:t>10.05</w:t>
        </w:r>
        <w:r>
          <w:rPr>
            <w:rFonts w:ascii="Arial" w:hAnsi="Arial" w:cs="Arial"/>
            <w:lang w:val="en-US"/>
          </w:rPr>
          <w:tab/>
          <w:t>-1.677</w:t>
        </w:r>
        <w:r>
          <w:rPr>
            <w:rFonts w:ascii="Arial" w:hAnsi="Arial" w:cs="Arial"/>
            <w:lang w:val="en-US"/>
          </w:rPr>
          <w:tab/>
          <w:t>0.09</w:t>
        </w:r>
        <w:r>
          <w:rPr>
            <w:rFonts w:ascii="Arial" w:hAnsi="Arial" w:cs="Arial"/>
            <w:lang w:val="en-US"/>
          </w:rPr>
          <w:tab/>
        </w:r>
        <w:r>
          <w:rPr>
            <w:rFonts w:ascii="Arial" w:hAnsi="Arial" w:cs="Arial"/>
            <w:lang w:val="en-US"/>
          </w:rPr>
          <w:tab/>
          <w:t>123.53</w:t>
        </w:r>
        <w:r>
          <w:rPr>
            <w:rFonts w:ascii="Arial" w:hAnsi="Arial" w:cs="Arial"/>
            <w:lang w:val="en-US"/>
          </w:rPr>
          <w:tab/>
        </w:r>
        <w:r>
          <w:rPr>
            <w:rFonts w:ascii="Arial" w:hAnsi="Arial" w:cs="Arial"/>
            <w:lang w:val="en-US"/>
          </w:rPr>
          <w:tab/>
          <w:t>52.80</w:t>
        </w:r>
        <w:r>
          <w:rPr>
            <w:rFonts w:ascii="Arial" w:hAnsi="Arial" w:cs="Arial"/>
            <w:lang w:val="en-US"/>
          </w:rPr>
          <w:tab/>
        </w:r>
        <w:r>
          <w:rPr>
            <w:rFonts w:ascii="Arial" w:hAnsi="Arial" w:cs="Arial"/>
            <w:lang w:val="en-US"/>
          </w:rPr>
          <w:tab/>
          <w:t>4.8</w:t>
        </w:r>
      </w:ins>
    </w:p>
    <w:p w:rsidR="00F47ACB" w:rsidRDefault="00F47ACB" w:rsidP="00F47ACB">
      <w:pPr>
        <w:pStyle w:val="PlainText"/>
        <w:tabs>
          <w:tab w:val="left" w:pos="720"/>
          <w:tab w:val="left" w:pos="1440"/>
          <w:tab w:val="left" w:pos="2190"/>
          <w:tab w:val="left" w:pos="2265"/>
        </w:tabs>
        <w:rPr>
          <w:ins w:id="1331" w:author="Rikke Jeppesen" w:date="2021-04-02T16:51:00Z"/>
          <w:rFonts w:ascii="Arial" w:hAnsi="Arial" w:cs="Arial"/>
          <w:lang w:val="en-US"/>
        </w:rPr>
      </w:pPr>
      <w:ins w:id="1332" w:author="Rikke Jeppesen" w:date="2021-04-02T16:51:00Z">
        <w:r>
          <w:rPr>
            <w:rFonts w:ascii="Arial" w:hAnsi="Arial" w:cs="Arial"/>
            <w:lang w:val="en-US"/>
          </w:rPr>
          <w:t>02/10/2020</w:t>
        </w:r>
        <w:r>
          <w:rPr>
            <w:rFonts w:ascii="Arial" w:hAnsi="Arial" w:cs="Arial"/>
            <w:lang w:val="en-US"/>
          </w:rPr>
          <w:tab/>
          <w:t>1.4</w:t>
        </w:r>
        <w:r>
          <w:rPr>
            <w:rFonts w:ascii="Arial" w:hAnsi="Arial" w:cs="Arial"/>
            <w:lang w:val="en-US"/>
          </w:rPr>
          <w:tab/>
          <w:t>101.8</w:t>
        </w:r>
        <w:r>
          <w:rPr>
            <w:rFonts w:ascii="Arial" w:hAnsi="Arial" w:cs="Arial"/>
            <w:lang w:val="en-US"/>
          </w:rPr>
          <w:tab/>
          <w:t>7.10</w:t>
        </w:r>
        <w:r>
          <w:rPr>
            <w:rFonts w:ascii="Arial" w:hAnsi="Arial" w:cs="Arial"/>
            <w:lang w:val="en-US"/>
          </w:rPr>
          <w:tab/>
          <w:t>10.00</w:t>
        </w:r>
        <w:r>
          <w:rPr>
            <w:rFonts w:ascii="Arial" w:hAnsi="Arial" w:cs="Arial"/>
            <w:lang w:val="en-US"/>
          </w:rPr>
          <w:tab/>
          <w:t>-1.752</w:t>
        </w:r>
        <w:r>
          <w:rPr>
            <w:rFonts w:ascii="Arial" w:hAnsi="Arial" w:cs="Arial"/>
            <w:lang w:val="en-US"/>
          </w:rPr>
          <w:tab/>
          <w:t>0.17</w:t>
        </w:r>
        <w:r>
          <w:rPr>
            <w:rFonts w:ascii="Arial" w:hAnsi="Arial" w:cs="Arial"/>
            <w:lang w:val="en-US"/>
          </w:rPr>
          <w:tab/>
        </w:r>
        <w:r>
          <w:rPr>
            <w:rFonts w:ascii="Arial" w:hAnsi="Arial" w:cs="Arial"/>
            <w:lang w:val="en-US"/>
          </w:rPr>
          <w:tab/>
          <w:t>122.87</w:t>
        </w:r>
        <w:r>
          <w:rPr>
            <w:rFonts w:ascii="Arial" w:hAnsi="Arial" w:cs="Arial"/>
            <w:lang w:val="en-US"/>
          </w:rPr>
          <w:tab/>
        </w:r>
        <w:r>
          <w:rPr>
            <w:rFonts w:ascii="Arial" w:hAnsi="Arial" w:cs="Arial"/>
            <w:lang w:val="en-US"/>
          </w:rPr>
          <w:tab/>
          <w:t>51.72</w:t>
        </w:r>
        <w:r>
          <w:rPr>
            <w:rFonts w:ascii="Arial" w:hAnsi="Arial" w:cs="Arial"/>
            <w:lang w:val="en-US"/>
          </w:rPr>
          <w:tab/>
        </w:r>
        <w:r>
          <w:rPr>
            <w:rFonts w:ascii="Arial" w:hAnsi="Arial" w:cs="Arial"/>
            <w:lang w:val="en-US"/>
          </w:rPr>
          <w:tab/>
          <w:t>6.0</w:t>
        </w:r>
      </w:ins>
    </w:p>
    <w:p w:rsidR="00F47ACB" w:rsidRDefault="00F47ACB" w:rsidP="00F47ACB">
      <w:pPr>
        <w:pStyle w:val="PlainText"/>
        <w:tabs>
          <w:tab w:val="left" w:pos="720"/>
          <w:tab w:val="left" w:pos="1440"/>
          <w:tab w:val="left" w:pos="2190"/>
          <w:tab w:val="left" w:pos="2265"/>
        </w:tabs>
        <w:rPr>
          <w:ins w:id="1333" w:author="Rikke Jeppesen" w:date="2021-04-02T16:51:00Z"/>
          <w:rFonts w:ascii="Arial" w:hAnsi="Arial" w:cs="Arial"/>
          <w:lang w:val="en-US"/>
        </w:rPr>
      </w:pPr>
      <w:ins w:id="1334" w:author="Rikke Jeppesen" w:date="2021-04-02T16:51:00Z">
        <w:r>
          <w:rPr>
            <w:rFonts w:ascii="Arial" w:hAnsi="Arial" w:cs="Arial"/>
            <w:lang w:val="en-US"/>
          </w:rPr>
          <w:t>03/09/2020</w:t>
        </w:r>
        <w:r>
          <w:rPr>
            <w:rFonts w:ascii="Arial" w:hAnsi="Arial" w:cs="Arial"/>
            <w:lang w:val="en-US"/>
          </w:rPr>
          <w:tab/>
          <w:t>0.3</w:t>
        </w:r>
        <w:r>
          <w:rPr>
            <w:rFonts w:ascii="Arial" w:hAnsi="Arial" w:cs="Arial"/>
            <w:lang w:val="en-US"/>
          </w:rPr>
          <w:tab/>
          <w:t>101.4</w:t>
        </w:r>
        <w:r>
          <w:rPr>
            <w:rFonts w:ascii="Arial" w:hAnsi="Arial" w:cs="Arial"/>
            <w:lang w:val="en-US"/>
          </w:rPr>
          <w:tab/>
          <w:t>7.20</w:t>
        </w:r>
        <w:r>
          <w:rPr>
            <w:rFonts w:ascii="Arial" w:hAnsi="Arial" w:cs="Arial"/>
            <w:lang w:val="en-US"/>
          </w:rPr>
          <w:tab/>
          <w:t>10.14</w:t>
        </w:r>
        <w:r>
          <w:rPr>
            <w:rFonts w:ascii="Arial" w:hAnsi="Arial" w:cs="Arial"/>
            <w:lang w:val="en-US"/>
          </w:rPr>
          <w:tab/>
          <w:t>-1.750</w:t>
        </w:r>
        <w:r>
          <w:rPr>
            <w:rFonts w:ascii="Arial" w:hAnsi="Arial" w:cs="Arial"/>
            <w:lang w:val="en-US"/>
          </w:rPr>
          <w:tab/>
          <w:t>-0.07</w:t>
        </w:r>
        <w:r>
          <w:rPr>
            <w:rFonts w:ascii="Arial" w:hAnsi="Arial" w:cs="Arial"/>
            <w:lang w:val="en-US"/>
          </w:rPr>
          <w:tab/>
        </w:r>
        <w:r>
          <w:rPr>
            <w:rFonts w:ascii="Arial" w:hAnsi="Arial" w:cs="Arial"/>
            <w:lang w:val="en-US"/>
          </w:rPr>
          <w:tab/>
          <w:t>125.28</w:t>
        </w:r>
        <w:r>
          <w:rPr>
            <w:rFonts w:ascii="Arial" w:hAnsi="Arial" w:cs="Arial"/>
            <w:lang w:val="en-US"/>
          </w:rPr>
          <w:tab/>
        </w:r>
        <w:r>
          <w:rPr>
            <w:rFonts w:ascii="Arial" w:hAnsi="Arial" w:cs="Arial"/>
            <w:lang w:val="en-US"/>
          </w:rPr>
          <w:tab/>
          <w:t>53.31</w:t>
        </w:r>
        <w:r>
          <w:rPr>
            <w:rFonts w:ascii="Arial" w:hAnsi="Arial" w:cs="Arial"/>
            <w:lang w:val="en-US"/>
          </w:rPr>
          <w:tab/>
        </w:r>
        <w:r>
          <w:rPr>
            <w:rFonts w:ascii="Arial" w:hAnsi="Arial" w:cs="Arial"/>
            <w:lang w:val="en-US"/>
          </w:rPr>
          <w:tab/>
          <w:t>Out</w:t>
        </w:r>
      </w:ins>
    </w:p>
    <w:p w:rsidR="00F47ACB" w:rsidRDefault="00F47ACB" w:rsidP="00F47ACB">
      <w:pPr>
        <w:pStyle w:val="PlainText"/>
        <w:tabs>
          <w:tab w:val="left" w:pos="720"/>
          <w:tab w:val="left" w:pos="1440"/>
          <w:tab w:val="left" w:pos="2190"/>
          <w:tab w:val="left" w:pos="2265"/>
        </w:tabs>
        <w:rPr>
          <w:ins w:id="1335" w:author="Rikke Jeppesen" w:date="2021-04-02T16:51:00Z"/>
          <w:rFonts w:ascii="Arial" w:hAnsi="Arial" w:cs="Arial"/>
          <w:lang w:val="en-US"/>
        </w:rPr>
      </w:pPr>
      <w:ins w:id="1336" w:author="Rikke Jeppesen" w:date="2021-04-02T16:51:00Z">
        <w:r>
          <w:rPr>
            <w:rFonts w:ascii="Arial" w:hAnsi="Arial" w:cs="Arial"/>
            <w:lang w:val="en-US"/>
          </w:rPr>
          <w:t>04/06/2020</w:t>
        </w:r>
        <w:r>
          <w:rPr>
            <w:rFonts w:ascii="Arial" w:hAnsi="Arial" w:cs="Arial"/>
            <w:lang w:val="en-US"/>
          </w:rPr>
          <w:tab/>
          <w:t>0.0</w:t>
        </w:r>
        <w:r>
          <w:rPr>
            <w:rFonts w:ascii="Arial" w:hAnsi="Arial" w:cs="Arial"/>
            <w:lang w:val="en-US"/>
          </w:rPr>
          <w:tab/>
          <w:t>103.5</w:t>
        </w:r>
        <w:r>
          <w:rPr>
            <w:rFonts w:ascii="Arial" w:hAnsi="Arial" w:cs="Arial"/>
            <w:lang w:val="en-US"/>
          </w:rPr>
          <w:tab/>
          <w:t>7.14</w:t>
        </w:r>
        <w:r>
          <w:rPr>
            <w:rFonts w:ascii="Arial" w:hAnsi="Arial" w:cs="Arial"/>
            <w:lang w:val="en-US"/>
          </w:rPr>
          <w:tab/>
          <w:t>10.13</w:t>
        </w:r>
        <w:r>
          <w:rPr>
            <w:rFonts w:ascii="Arial" w:hAnsi="Arial" w:cs="Arial"/>
            <w:lang w:val="en-US"/>
          </w:rPr>
          <w:tab/>
          <w:t>-1.826</w:t>
        </w:r>
        <w:r>
          <w:rPr>
            <w:rFonts w:ascii="Arial" w:hAnsi="Arial" w:cs="Arial"/>
            <w:lang w:val="en-US"/>
          </w:rPr>
          <w:tab/>
          <w:t>0.14</w:t>
        </w:r>
        <w:r>
          <w:rPr>
            <w:rFonts w:ascii="Arial" w:hAnsi="Arial" w:cs="Arial"/>
            <w:lang w:val="en-US"/>
          </w:rPr>
          <w:tab/>
        </w:r>
        <w:r>
          <w:rPr>
            <w:rFonts w:ascii="Arial" w:hAnsi="Arial" w:cs="Arial"/>
            <w:lang w:val="en-US"/>
          </w:rPr>
          <w:tab/>
          <w:t>119.28</w:t>
        </w:r>
        <w:r>
          <w:rPr>
            <w:rFonts w:ascii="Arial" w:hAnsi="Arial" w:cs="Arial"/>
            <w:lang w:val="en-US"/>
          </w:rPr>
          <w:tab/>
        </w:r>
        <w:r>
          <w:rPr>
            <w:rFonts w:ascii="Arial" w:hAnsi="Arial" w:cs="Arial"/>
            <w:lang w:val="en-US"/>
          </w:rPr>
          <w:tab/>
          <w:t>53.25</w:t>
        </w:r>
        <w:r>
          <w:rPr>
            <w:rFonts w:ascii="Arial" w:hAnsi="Arial" w:cs="Arial"/>
            <w:lang w:val="en-US"/>
          </w:rPr>
          <w:tab/>
        </w:r>
        <w:r>
          <w:rPr>
            <w:rFonts w:ascii="Arial" w:hAnsi="Arial" w:cs="Arial"/>
            <w:lang w:val="en-US"/>
          </w:rPr>
          <w:tab/>
          <w:t>5.64</w:t>
        </w:r>
      </w:ins>
    </w:p>
    <w:p w:rsidR="00F47ACB" w:rsidRDefault="00F47ACB" w:rsidP="00F47ACB">
      <w:pPr>
        <w:pStyle w:val="PlainText"/>
        <w:tabs>
          <w:tab w:val="left" w:pos="720"/>
          <w:tab w:val="left" w:pos="1440"/>
          <w:tab w:val="left" w:pos="2190"/>
          <w:tab w:val="left" w:pos="2265"/>
        </w:tabs>
        <w:rPr>
          <w:ins w:id="1337" w:author="Rikke Jeppesen" w:date="2021-04-02T16:51:00Z"/>
          <w:rFonts w:ascii="Arial" w:hAnsi="Arial" w:cs="Arial"/>
          <w:lang w:val="en-US"/>
        </w:rPr>
      </w:pPr>
      <w:ins w:id="1338" w:author="Rikke Jeppesen" w:date="2021-04-02T16:51:00Z">
        <w:r>
          <w:rPr>
            <w:rFonts w:ascii="Arial" w:hAnsi="Arial" w:cs="Arial"/>
            <w:lang w:val="en-US"/>
          </w:rPr>
          <w:t>05/04/2020</w:t>
        </w:r>
        <w:r>
          <w:rPr>
            <w:rFonts w:ascii="Arial" w:hAnsi="Arial" w:cs="Arial"/>
            <w:lang w:val="en-US"/>
          </w:rPr>
          <w:tab/>
          <w:t>3.4</w:t>
        </w:r>
        <w:r>
          <w:rPr>
            <w:rFonts w:ascii="Arial" w:hAnsi="Arial" w:cs="Arial"/>
            <w:lang w:val="en-US"/>
          </w:rPr>
          <w:tab/>
          <w:t>101.9</w:t>
        </w:r>
        <w:r>
          <w:rPr>
            <w:rFonts w:ascii="Arial" w:hAnsi="Arial" w:cs="Arial"/>
            <w:lang w:val="en-US"/>
          </w:rPr>
          <w:tab/>
          <w:t>7.07</w:t>
        </w:r>
        <w:r>
          <w:rPr>
            <w:rFonts w:ascii="Arial" w:hAnsi="Arial" w:cs="Arial"/>
            <w:lang w:val="en-US"/>
          </w:rPr>
          <w:tab/>
          <w:t>9.92</w:t>
        </w:r>
        <w:r>
          <w:rPr>
            <w:rFonts w:ascii="Arial" w:hAnsi="Arial" w:cs="Arial"/>
            <w:lang w:val="en-US"/>
          </w:rPr>
          <w:tab/>
          <w:t>-1.718</w:t>
        </w:r>
        <w:r>
          <w:rPr>
            <w:rFonts w:ascii="Arial" w:hAnsi="Arial" w:cs="Arial"/>
            <w:lang w:val="en-US"/>
          </w:rPr>
          <w:tab/>
          <w:t>0.18</w:t>
        </w:r>
        <w:r>
          <w:rPr>
            <w:rFonts w:ascii="Arial" w:hAnsi="Arial" w:cs="Arial"/>
            <w:lang w:val="en-US"/>
          </w:rPr>
          <w:tab/>
        </w:r>
        <w:r>
          <w:rPr>
            <w:rFonts w:ascii="Arial" w:hAnsi="Arial" w:cs="Arial"/>
            <w:lang w:val="en-US"/>
          </w:rPr>
          <w:tab/>
          <w:t>117.72</w:t>
        </w:r>
        <w:r>
          <w:rPr>
            <w:rFonts w:ascii="Arial" w:hAnsi="Arial" w:cs="Arial"/>
            <w:lang w:val="en-US"/>
          </w:rPr>
          <w:tab/>
        </w:r>
        <w:r>
          <w:rPr>
            <w:rFonts w:ascii="Arial" w:hAnsi="Arial" w:cs="Arial"/>
            <w:lang w:val="en-US"/>
          </w:rPr>
          <w:tab/>
          <w:t>53.27</w:t>
        </w:r>
        <w:r>
          <w:rPr>
            <w:rFonts w:ascii="Arial" w:hAnsi="Arial" w:cs="Arial"/>
            <w:lang w:val="en-US"/>
          </w:rPr>
          <w:tab/>
        </w:r>
        <w:r>
          <w:rPr>
            <w:rFonts w:ascii="Arial" w:hAnsi="Arial" w:cs="Arial"/>
            <w:lang w:val="en-US"/>
          </w:rPr>
          <w:tab/>
          <w:t>5.6</w:t>
        </w:r>
      </w:ins>
    </w:p>
    <w:p w:rsidR="00F47ACB" w:rsidRDefault="00F47ACB" w:rsidP="00F47ACB">
      <w:pPr>
        <w:pStyle w:val="PlainText"/>
        <w:tabs>
          <w:tab w:val="left" w:pos="720"/>
          <w:tab w:val="left" w:pos="1440"/>
          <w:tab w:val="left" w:pos="2190"/>
          <w:tab w:val="left" w:pos="2265"/>
        </w:tabs>
        <w:rPr>
          <w:ins w:id="1339" w:author="Rikke Jeppesen" w:date="2021-04-02T16:51:00Z"/>
          <w:rFonts w:ascii="Arial" w:hAnsi="Arial" w:cs="Arial"/>
          <w:lang w:val="en-US"/>
        </w:rPr>
      </w:pPr>
      <w:ins w:id="1340" w:author="Rikke Jeppesen" w:date="2021-04-02T16:51:00Z">
        <w:r>
          <w:rPr>
            <w:rFonts w:ascii="Arial" w:hAnsi="Arial" w:cs="Arial"/>
            <w:lang w:val="en-US"/>
          </w:rPr>
          <w:t>06/01/2020</w:t>
        </w:r>
        <w:r>
          <w:rPr>
            <w:rFonts w:ascii="Arial" w:hAnsi="Arial" w:cs="Arial"/>
            <w:lang w:val="en-US"/>
          </w:rPr>
          <w:tab/>
          <w:t>ND</w:t>
        </w:r>
        <w:r>
          <w:rPr>
            <w:rFonts w:ascii="Arial" w:hAnsi="Arial" w:cs="Arial"/>
            <w:lang w:val="en-US"/>
          </w:rPr>
          <w:tab/>
        </w:r>
        <w:proofErr w:type="spellStart"/>
        <w:r>
          <w:rPr>
            <w:rFonts w:ascii="Arial" w:hAnsi="Arial" w:cs="Arial"/>
            <w:lang w:val="en-US"/>
          </w:rPr>
          <w:t>ND</w:t>
        </w:r>
        <w:proofErr w:type="spellEnd"/>
        <w:r>
          <w:rPr>
            <w:rFonts w:ascii="Arial" w:hAnsi="Arial" w:cs="Arial"/>
            <w:lang w:val="en-US"/>
          </w:rPr>
          <w:tab/>
          <w:t>7.19</w:t>
        </w:r>
        <w:r>
          <w:rPr>
            <w:rFonts w:ascii="Arial" w:hAnsi="Arial" w:cs="Arial"/>
            <w:lang w:val="en-US"/>
          </w:rPr>
          <w:tab/>
          <w:t>10.05</w:t>
        </w:r>
        <w:r>
          <w:rPr>
            <w:rFonts w:ascii="Arial" w:hAnsi="Arial" w:cs="Arial"/>
            <w:lang w:val="en-US"/>
          </w:rPr>
          <w:tab/>
          <w:t>ND</w:t>
        </w:r>
        <w:r>
          <w:rPr>
            <w:rFonts w:ascii="Arial" w:hAnsi="Arial" w:cs="Arial"/>
            <w:lang w:val="en-US"/>
          </w:rPr>
          <w:tab/>
          <w:t>0.02</w:t>
        </w:r>
        <w:r>
          <w:rPr>
            <w:rFonts w:ascii="Arial" w:hAnsi="Arial" w:cs="Arial"/>
            <w:lang w:val="en-US"/>
          </w:rPr>
          <w:tab/>
        </w:r>
        <w:r>
          <w:rPr>
            <w:rFonts w:ascii="Arial" w:hAnsi="Arial" w:cs="Arial"/>
            <w:lang w:val="en-US"/>
          </w:rPr>
          <w:tab/>
          <w:t>124.00</w:t>
        </w:r>
        <w:r>
          <w:rPr>
            <w:rFonts w:ascii="Arial" w:hAnsi="Arial" w:cs="Arial"/>
            <w:lang w:val="en-US"/>
          </w:rPr>
          <w:tab/>
        </w:r>
        <w:r>
          <w:rPr>
            <w:rFonts w:ascii="Arial" w:hAnsi="Arial" w:cs="Arial"/>
            <w:lang w:val="en-US"/>
          </w:rPr>
          <w:tab/>
          <w:t>53.19</w:t>
        </w:r>
        <w:r>
          <w:rPr>
            <w:rFonts w:ascii="Arial" w:hAnsi="Arial" w:cs="Arial"/>
            <w:lang w:val="en-US"/>
          </w:rPr>
          <w:tab/>
        </w:r>
        <w:r>
          <w:rPr>
            <w:rFonts w:ascii="Arial" w:hAnsi="Arial" w:cs="Arial"/>
            <w:lang w:val="en-US"/>
          </w:rPr>
          <w:tab/>
          <w:t>5.8</w:t>
        </w:r>
      </w:ins>
    </w:p>
    <w:p w:rsidR="00F47ACB" w:rsidRDefault="00F47ACB" w:rsidP="00F47ACB">
      <w:pPr>
        <w:pStyle w:val="PlainText"/>
        <w:tabs>
          <w:tab w:val="left" w:pos="720"/>
          <w:tab w:val="left" w:pos="1440"/>
          <w:tab w:val="left" w:pos="2190"/>
          <w:tab w:val="left" w:pos="2265"/>
        </w:tabs>
        <w:rPr>
          <w:ins w:id="1341" w:author="Rikke Jeppesen" w:date="2021-04-02T16:51:00Z"/>
          <w:rFonts w:ascii="Arial" w:hAnsi="Arial" w:cs="Arial"/>
          <w:lang w:val="en-US"/>
        </w:rPr>
      </w:pPr>
      <w:ins w:id="1342" w:author="Rikke Jeppesen" w:date="2021-04-02T16:51:00Z">
        <w:r>
          <w:rPr>
            <w:rFonts w:ascii="Arial" w:hAnsi="Arial" w:cs="Arial"/>
            <w:lang w:val="en-US"/>
          </w:rPr>
          <w:t>07/02/2020</w:t>
        </w:r>
        <w:r>
          <w:rPr>
            <w:rFonts w:ascii="Arial" w:hAnsi="Arial" w:cs="Arial"/>
            <w:lang w:val="en-US"/>
          </w:rPr>
          <w:tab/>
          <w:t>-0.3</w:t>
        </w:r>
        <w:r>
          <w:rPr>
            <w:rFonts w:ascii="Arial" w:hAnsi="Arial" w:cs="Arial"/>
            <w:lang w:val="en-US"/>
          </w:rPr>
          <w:tab/>
          <w:t>100.8</w:t>
        </w:r>
        <w:r>
          <w:rPr>
            <w:rFonts w:ascii="Arial" w:hAnsi="Arial" w:cs="Arial"/>
            <w:lang w:val="en-US"/>
          </w:rPr>
          <w:tab/>
          <w:t>6.90</w:t>
        </w:r>
        <w:r>
          <w:rPr>
            <w:rFonts w:ascii="Arial" w:hAnsi="Arial" w:cs="Arial"/>
            <w:lang w:val="en-US"/>
          </w:rPr>
          <w:tab/>
          <w:t>9.89</w:t>
        </w:r>
        <w:r>
          <w:rPr>
            <w:rFonts w:ascii="Arial" w:hAnsi="Arial" w:cs="Arial"/>
            <w:lang w:val="en-US"/>
          </w:rPr>
          <w:tab/>
          <w:t>0.027</w:t>
        </w:r>
        <w:r>
          <w:rPr>
            <w:rFonts w:ascii="Arial" w:hAnsi="Arial" w:cs="Arial"/>
            <w:lang w:val="en-US"/>
          </w:rPr>
          <w:tab/>
          <w:t>0.11</w:t>
        </w:r>
        <w:r>
          <w:rPr>
            <w:rFonts w:ascii="Arial" w:hAnsi="Arial" w:cs="Arial"/>
            <w:lang w:val="en-US"/>
          </w:rPr>
          <w:tab/>
        </w:r>
        <w:r>
          <w:rPr>
            <w:rFonts w:ascii="Arial" w:hAnsi="Arial" w:cs="Arial"/>
            <w:lang w:val="en-US"/>
          </w:rPr>
          <w:tab/>
          <w:t>121.20</w:t>
        </w:r>
        <w:r>
          <w:rPr>
            <w:rFonts w:ascii="Arial" w:hAnsi="Arial" w:cs="Arial"/>
            <w:lang w:val="en-US"/>
          </w:rPr>
          <w:tab/>
        </w:r>
        <w:r>
          <w:rPr>
            <w:rFonts w:ascii="Arial" w:hAnsi="Arial" w:cs="Arial"/>
            <w:lang w:val="en-US"/>
          </w:rPr>
          <w:tab/>
          <w:t>52.26</w:t>
        </w:r>
        <w:r>
          <w:rPr>
            <w:rFonts w:ascii="Arial" w:hAnsi="Arial" w:cs="Arial"/>
            <w:lang w:val="en-US"/>
          </w:rPr>
          <w:tab/>
        </w:r>
        <w:r>
          <w:rPr>
            <w:rFonts w:ascii="Arial" w:hAnsi="Arial" w:cs="Arial"/>
            <w:lang w:val="en-US"/>
          </w:rPr>
          <w:tab/>
          <w:t>5.3</w:t>
        </w:r>
      </w:ins>
    </w:p>
    <w:p w:rsidR="00F47ACB" w:rsidRDefault="00F47ACB" w:rsidP="00F47ACB">
      <w:pPr>
        <w:pStyle w:val="PlainText"/>
        <w:tabs>
          <w:tab w:val="left" w:pos="720"/>
          <w:tab w:val="left" w:pos="1440"/>
          <w:tab w:val="left" w:pos="2190"/>
          <w:tab w:val="left" w:pos="2265"/>
        </w:tabs>
        <w:rPr>
          <w:ins w:id="1343" w:author="Rikke Jeppesen" w:date="2021-04-02T16:51:00Z"/>
          <w:rFonts w:ascii="Arial" w:hAnsi="Arial" w:cs="Arial"/>
          <w:lang w:val="en-US"/>
        </w:rPr>
      </w:pPr>
      <w:ins w:id="1344" w:author="Rikke Jeppesen" w:date="2021-04-02T16:51:00Z">
        <w:r>
          <w:rPr>
            <w:rFonts w:ascii="Arial" w:hAnsi="Arial" w:cs="Arial"/>
            <w:lang w:val="en-US"/>
          </w:rPr>
          <w:t>07/27/2020</w:t>
        </w:r>
        <w:r>
          <w:rPr>
            <w:rFonts w:ascii="Arial" w:hAnsi="Arial" w:cs="Arial"/>
            <w:lang w:val="en-US"/>
          </w:rPr>
          <w:tab/>
          <w:t>0.2</w:t>
        </w:r>
        <w:r>
          <w:rPr>
            <w:rFonts w:ascii="Arial" w:hAnsi="Arial" w:cs="Arial"/>
            <w:lang w:val="en-US"/>
          </w:rPr>
          <w:tab/>
          <w:t>101.5</w:t>
        </w:r>
        <w:r>
          <w:rPr>
            <w:rFonts w:ascii="Arial" w:hAnsi="Arial" w:cs="Arial"/>
            <w:lang w:val="en-US"/>
          </w:rPr>
          <w:tab/>
          <w:t>7.10</w:t>
        </w:r>
        <w:r>
          <w:rPr>
            <w:rFonts w:ascii="Arial" w:hAnsi="Arial" w:cs="Arial"/>
            <w:lang w:val="en-US"/>
          </w:rPr>
          <w:tab/>
          <w:t>9.92</w:t>
        </w:r>
        <w:r>
          <w:rPr>
            <w:rFonts w:ascii="Arial" w:hAnsi="Arial" w:cs="Arial"/>
            <w:lang w:val="en-US"/>
          </w:rPr>
          <w:tab/>
          <w:t>-1.794</w:t>
        </w:r>
        <w:r>
          <w:rPr>
            <w:rFonts w:ascii="Arial" w:hAnsi="Arial" w:cs="Arial"/>
            <w:lang w:val="en-US"/>
          </w:rPr>
          <w:tab/>
          <w:t>0.47</w:t>
        </w:r>
        <w:r>
          <w:rPr>
            <w:rFonts w:ascii="Arial" w:hAnsi="Arial" w:cs="Arial"/>
            <w:lang w:val="en-US"/>
          </w:rPr>
          <w:tab/>
        </w:r>
        <w:r>
          <w:rPr>
            <w:rFonts w:ascii="Arial" w:hAnsi="Arial" w:cs="Arial"/>
            <w:lang w:val="en-US"/>
          </w:rPr>
          <w:tab/>
          <w:t>123.63</w:t>
        </w:r>
        <w:r>
          <w:rPr>
            <w:rFonts w:ascii="Arial" w:hAnsi="Arial" w:cs="Arial"/>
            <w:lang w:val="en-US"/>
          </w:rPr>
          <w:tab/>
        </w:r>
        <w:r>
          <w:rPr>
            <w:rFonts w:ascii="Arial" w:hAnsi="Arial" w:cs="Arial"/>
            <w:lang w:val="en-US"/>
          </w:rPr>
          <w:tab/>
          <w:t>51.25</w:t>
        </w:r>
        <w:r>
          <w:rPr>
            <w:rFonts w:ascii="Arial" w:hAnsi="Arial" w:cs="Arial"/>
            <w:lang w:val="en-US"/>
          </w:rPr>
          <w:tab/>
        </w:r>
        <w:r>
          <w:rPr>
            <w:rFonts w:ascii="Arial" w:hAnsi="Arial" w:cs="Arial"/>
            <w:lang w:val="en-US"/>
          </w:rPr>
          <w:tab/>
          <w:t>5.8</w:t>
        </w:r>
      </w:ins>
    </w:p>
    <w:p w:rsidR="00F47ACB" w:rsidRDefault="00F47ACB" w:rsidP="00F47ACB">
      <w:pPr>
        <w:pStyle w:val="PlainText"/>
        <w:tabs>
          <w:tab w:val="left" w:pos="720"/>
          <w:tab w:val="left" w:pos="1440"/>
          <w:tab w:val="left" w:pos="2190"/>
          <w:tab w:val="left" w:pos="2265"/>
        </w:tabs>
        <w:rPr>
          <w:ins w:id="1345" w:author="Rikke Jeppesen" w:date="2021-04-02T16:51:00Z"/>
          <w:rFonts w:ascii="Arial" w:hAnsi="Arial" w:cs="Arial"/>
          <w:lang w:val="en-US"/>
        </w:rPr>
      </w:pPr>
      <w:ins w:id="1346" w:author="Rikke Jeppesen" w:date="2021-04-02T16:51:00Z">
        <w:r>
          <w:rPr>
            <w:rFonts w:ascii="Arial" w:hAnsi="Arial" w:cs="Arial"/>
            <w:lang w:val="en-US"/>
          </w:rPr>
          <w:lastRenderedPageBreak/>
          <w:t>08/24/2020</w:t>
        </w:r>
        <w:r>
          <w:rPr>
            <w:rFonts w:ascii="Arial" w:hAnsi="Arial" w:cs="Arial"/>
            <w:lang w:val="en-US"/>
          </w:rPr>
          <w:tab/>
          <w:t>0.1</w:t>
        </w:r>
        <w:r>
          <w:rPr>
            <w:rFonts w:ascii="Arial" w:hAnsi="Arial" w:cs="Arial"/>
            <w:lang w:val="en-US"/>
          </w:rPr>
          <w:tab/>
          <w:t>100.2</w:t>
        </w:r>
        <w:r>
          <w:rPr>
            <w:rFonts w:ascii="Arial" w:hAnsi="Arial" w:cs="Arial"/>
            <w:lang w:val="en-US"/>
          </w:rPr>
          <w:tab/>
          <w:t>6.83</w:t>
        </w:r>
        <w:r>
          <w:rPr>
            <w:rFonts w:ascii="Arial" w:hAnsi="Arial" w:cs="Arial"/>
            <w:lang w:val="en-US"/>
          </w:rPr>
          <w:tab/>
          <w:t>9.78</w:t>
        </w:r>
        <w:r>
          <w:rPr>
            <w:rFonts w:ascii="Arial" w:hAnsi="Arial" w:cs="Arial"/>
            <w:lang w:val="en-US"/>
          </w:rPr>
          <w:tab/>
          <w:t>-1.836</w:t>
        </w:r>
        <w:r>
          <w:rPr>
            <w:rFonts w:ascii="Arial" w:hAnsi="Arial" w:cs="Arial"/>
            <w:lang w:val="en-US"/>
          </w:rPr>
          <w:tab/>
          <w:t>-0.15</w:t>
        </w:r>
        <w:r>
          <w:rPr>
            <w:rFonts w:ascii="Arial" w:hAnsi="Arial" w:cs="Arial"/>
            <w:lang w:val="en-US"/>
          </w:rPr>
          <w:tab/>
        </w:r>
        <w:r>
          <w:rPr>
            <w:rFonts w:ascii="Arial" w:hAnsi="Arial" w:cs="Arial"/>
            <w:lang w:val="en-US"/>
          </w:rPr>
          <w:tab/>
          <w:t>124.08</w:t>
        </w:r>
        <w:r>
          <w:rPr>
            <w:rFonts w:ascii="Arial" w:hAnsi="Arial" w:cs="Arial"/>
            <w:lang w:val="en-US"/>
          </w:rPr>
          <w:tab/>
        </w:r>
        <w:r>
          <w:rPr>
            <w:rFonts w:ascii="Arial" w:hAnsi="Arial" w:cs="Arial"/>
            <w:lang w:val="en-US"/>
          </w:rPr>
          <w:tab/>
          <w:t>54.41</w:t>
        </w:r>
        <w:r>
          <w:rPr>
            <w:rFonts w:ascii="Arial" w:hAnsi="Arial" w:cs="Arial"/>
            <w:lang w:val="en-US"/>
          </w:rPr>
          <w:tab/>
        </w:r>
        <w:r>
          <w:rPr>
            <w:rFonts w:ascii="Arial" w:hAnsi="Arial" w:cs="Arial"/>
            <w:lang w:val="en-US"/>
          </w:rPr>
          <w:tab/>
          <w:t>5.79</w:t>
        </w:r>
      </w:ins>
    </w:p>
    <w:p w:rsidR="00F47ACB" w:rsidRDefault="00F47ACB" w:rsidP="00F47ACB">
      <w:pPr>
        <w:pStyle w:val="PlainText"/>
        <w:tabs>
          <w:tab w:val="left" w:pos="720"/>
          <w:tab w:val="left" w:pos="1440"/>
          <w:tab w:val="left" w:pos="2190"/>
          <w:tab w:val="left" w:pos="2265"/>
        </w:tabs>
        <w:rPr>
          <w:ins w:id="1347" w:author="Rikke Jeppesen" w:date="2021-04-02T16:51:00Z"/>
          <w:rFonts w:ascii="Arial" w:hAnsi="Arial" w:cs="Arial"/>
          <w:lang w:val="en-US"/>
        </w:rPr>
      </w:pPr>
      <w:ins w:id="1348" w:author="Rikke Jeppesen" w:date="2021-04-02T16:51:00Z">
        <w:r>
          <w:rPr>
            <w:rFonts w:ascii="Arial" w:hAnsi="Arial" w:cs="Arial"/>
            <w:lang w:val="en-US"/>
          </w:rPr>
          <w:t>09/21/2020</w:t>
        </w:r>
        <w:r>
          <w:rPr>
            <w:rFonts w:ascii="Arial" w:hAnsi="Arial" w:cs="Arial"/>
            <w:lang w:val="en-US"/>
          </w:rPr>
          <w:tab/>
          <w:t>0.4</w:t>
        </w:r>
        <w:r>
          <w:rPr>
            <w:rFonts w:ascii="Arial" w:hAnsi="Arial" w:cs="Arial"/>
            <w:lang w:val="en-US"/>
          </w:rPr>
          <w:tab/>
          <w:t>100.6</w:t>
        </w:r>
        <w:r>
          <w:rPr>
            <w:rFonts w:ascii="Arial" w:hAnsi="Arial" w:cs="Arial"/>
            <w:lang w:val="en-US"/>
          </w:rPr>
          <w:tab/>
          <w:t>8.32</w:t>
        </w:r>
        <w:r>
          <w:rPr>
            <w:rFonts w:ascii="Arial" w:hAnsi="Arial" w:cs="Arial"/>
            <w:lang w:val="en-US"/>
          </w:rPr>
          <w:tab/>
          <w:t>10.91</w:t>
        </w:r>
        <w:r>
          <w:rPr>
            <w:rFonts w:ascii="Arial" w:hAnsi="Arial" w:cs="Arial"/>
            <w:lang w:val="en-US"/>
          </w:rPr>
          <w:tab/>
          <w:t>-1.788</w:t>
        </w:r>
        <w:r>
          <w:rPr>
            <w:rFonts w:ascii="Arial" w:hAnsi="Arial" w:cs="Arial"/>
            <w:lang w:val="en-US"/>
          </w:rPr>
          <w:tab/>
          <w:t>0.33</w:t>
        </w:r>
        <w:r>
          <w:rPr>
            <w:rFonts w:ascii="Arial" w:hAnsi="Arial" w:cs="Arial"/>
            <w:lang w:val="en-US"/>
          </w:rPr>
          <w:tab/>
        </w:r>
        <w:r>
          <w:rPr>
            <w:rFonts w:ascii="Arial" w:hAnsi="Arial" w:cs="Arial"/>
            <w:lang w:val="en-US"/>
          </w:rPr>
          <w:tab/>
          <w:t>122.69</w:t>
        </w:r>
        <w:r>
          <w:rPr>
            <w:rFonts w:ascii="Arial" w:hAnsi="Arial" w:cs="Arial"/>
            <w:lang w:val="en-US"/>
          </w:rPr>
          <w:tab/>
        </w:r>
        <w:r>
          <w:rPr>
            <w:rFonts w:ascii="Arial" w:hAnsi="Arial" w:cs="Arial"/>
            <w:lang w:val="en-US"/>
          </w:rPr>
          <w:tab/>
          <w:t>52.65</w:t>
        </w:r>
        <w:r>
          <w:rPr>
            <w:rFonts w:ascii="Arial" w:hAnsi="Arial" w:cs="Arial"/>
            <w:lang w:val="en-US"/>
          </w:rPr>
          <w:tab/>
        </w:r>
        <w:r>
          <w:rPr>
            <w:rFonts w:ascii="Arial" w:hAnsi="Arial" w:cs="Arial"/>
            <w:lang w:val="en-US"/>
          </w:rPr>
          <w:tab/>
          <w:t>5.7</w:t>
        </w:r>
      </w:ins>
    </w:p>
    <w:p w:rsidR="00F47ACB" w:rsidRDefault="00F47ACB" w:rsidP="00F47ACB">
      <w:pPr>
        <w:pStyle w:val="PlainText"/>
        <w:tabs>
          <w:tab w:val="left" w:pos="720"/>
          <w:tab w:val="left" w:pos="1440"/>
          <w:tab w:val="left" w:pos="2190"/>
          <w:tab w:val="left" w:pos="2265"/>
        </w:tabs>
        <w:rPr>
          <w:ins w:id="1349" w:author="Rikke Jeppesen" w:date="2021-04-02T16:51:00Z"/>
          <w:rFonts w:ascii="Arial" w:hAnsi="Arial" w:cs="Arial"/>
          <w:lang w:val="en-US"/>
        </w:rPr>
      </w:pPr>
      <w:ins w:id="1350" w:author="Rikke Jeppesen" w:date="2021-04-02T16:51:00Z">
        <w:r>
          <w:rPr>
            <w:rFonts w:ascii="Arial" w:hAnsi="Arial" w:cs="Arial"/>
            <w:lang w:val="en-US"/>
          </w:rPr>
          <w:t>10/19/2020</w:t>
        </w:r>
        <w:r>
          <w:rPr>
            <w:rFonts w:ascii="Arial" w:hAnsi="Arial" w:cs="Arial"/>
            <w:lang w:val="en-US"/>
          </w:rPr>
          <w:tab/>
          <w:t>0.4</w:t>
        </w:r>
        <w:r>
          <w:rPr>
            <w:rFonts w:ascii="Arial" w:hAnsi="Arial" w:cs="Arial"/>
            <w:lang w:val="en-US"/>
          </w:rPr>
          <w:tab/>
          <w:t>101.0</w:t>
        </w:r>
        <w:r>
          <w:rPr>
            <w:rFonts w:ascii="Arial" w:hAnsi="Arial" w:cs="Arial"/>
            <w:lang w:val="en-US"/>
          </w:rPr>
          <w:tab/>
          <w:t>7.23</w:t>
        </w:r>
        <w:r>
          <w:rPr>
            <w:rFonts w:ascii="Arial" w:hAnsi="Arial" w:cs="Arial"/>
            <w:lang w:val="en-US"/>
          </w:rPr>
          <w:tab/>
          <w:t>10.01</w:t>
        </w:r>
        <w:r>
          <w:rPr>
            <w:rFonts w:ascii="Arial" w:hAnsi="Arial" w:cs="Arial"/>
            <w:lang w:val="en-US"/>
          </w:rPr>
          <w:tab/>
          <w:t>-1.786</w:t>
        </w:r>
        <w:r>
          <w:rPr>
            <w:rFonts w:ascii="Arial" w:hAnsi="Arial" w:cs="Arial"/>
            <w:lang w:val="en-US"/>
          </w:rPr>
          <w:tab/>
          <w:t>0.05</w:t>
        </w:r>
        <w:r>
          <w:rPr>
            <w:rFonts w:ascii="Arial" w:hAnsi="Arial" w:cs="Arial"/>
            <w:lang w:val="en-US"/>
          </w:rPr>
          <w:tab/>
        </w:r>
        <w:r>
          <w:rPr>
            <w:rFonts w:ascii="Arial" w:hAnsi="Arial" w:cs="Arial"/>
            <w:lang w:val="en-US"/>
          </w:rPr>
          <w:tab/>
          <w:t>124.12</w:t>
        </w:r>
        <w:r>
          <w:rPr>
            <w:rFonts w:ascii="Arial" w:hAnsi="Arial" w:cs="Arial"/>
            <w:lang w:val="en-US"/>
          </w:rPr>
          <w:tab/>
        </w:r>
        <w:r>
          <w:rPr>
            <w:rFonts w:ascii="Arial" w:hAnsi="Arial" w:cs="Arial"/>
            <w:lang w:val="en-US"/>
          </w:rPr>
          <w:tab/>
          <w:t>53.08</w:t>
        </w:r>
        <w:r>
          <w:rPr>
            <w:rFonts w:ascii="Arial" w:hAnsi="Arial" w:cs="Arial"/>
            <w:lang w:val="en-US"/>
          </w:rPr>
          <w:tab/>
        </w:r>
        <w:r>
          <w:rPr>
            <w:rFonts w:ascii="Arial" w:hAnsi="Arial" w:cs="Arial"/>
            <w:lang w:val="en-US"/>
          </w:rPr>
          <w:tab/>
          <w:t>5.64</w:t>
        </w:r>
      </w:ins>
    </w:p>
    <w:p w:rsidR="00F47ACB" w:rsidRDefault="00F47ACB" w:rsidP="00F47ACB">
      <w:pPr>
        <w:pStyle w:val="PlainText"/>
        <w:tabs>
          <w:tab w:val="left" w:pos="720"/>
          <w:tab w:val="left" w:pos="1440"/>
          <w:tab w:val="left" w:pos="2190"/>
          <w:tab w:val="left" w:pos="2265"/>
        </w:tabs>
        <w:rPr>
          <w:ins w:id="1351" w:author="Rikke Jeppesen" w:date="2021-04-02T16:51:00Z"/>
          <w:rFonts w:ascii="Arial" w:hAnsi="Arial" w:cs="Arial"/>
          <w:lang w:val="en-US"/>
        </w:rPr>
      </w:pPr>
      <w:ins w:id="1352" w:author="Rikke Jeppesen" w:date="2021-04-02T16:51:00Z">
        <w:r>
          <w:rPr>
            <w:rFonts w:ascii="Arial" w:hAnsi="Arial" w:cs="Arial"/>
            <w:lang w:val="en-US"/>
          </w:rPr>
          <w:t>11/11/2020</w:t>
        </w:r>
        <w:r>
          <w:rPr>
            <w:rFonts w:ascii="Arial" w:hAnsi="Arial" w:cs="Arial"/>
            <w:lang w:val="en-US"/>
          </w:rPr>
          <w:tab/>
          <w:t>0.2</w:t>
        </w:r>
        <w:r>
          <w:rPr>
            <w:rFonts w:ascii="Arial" w:hAnsi="Arial" w:cs="Arial"/>
            <w:lang w:val="en-US"/>
          </w:rPr>
          <w:tab/>
          <w:t>99.8</w:t>
        </w:r>
        <w:r>
          <w:rPr>
            <w:rFonts w:ascii="Arial" w:hAnsi="Arial" w:cs="Arial"/>
            <w:lang w:val="en-US"/>
          </w:rPr>
          <w:tab/>
          <w:t>7.08</w:t>
        </w:r>
        <w:r>
          <w:rPr>
            <w:rFonts w:ascii="Arial" w:hAnsi="Arial" w:cs="Arial"/>
            <w:lang w:val="en-US"/>
          </w:rPr>
          <w:tab/>
          <w:t>9.93</w:t>
        </w:r>
        <w:r>
          <w:rPr>
            <w:rFonts w:ascii="Arial" w:hAnsi="Arial" w:cs="Arial"/>
            <w:lang w:val="en-US"/>
          </w:rPr>
          <w:tab/>
          <w:t>-1.740</w:t>
        </w:r>
        <w:r>
          <w:rPr>
            <w:rFonts w:ascii="Arial" w:hAnsi="Arial" w:cs="Arial"/>
            <w:lang w:val="en-US"/>
          </w:rPr>
          <w:tab/>
          <w:t>0.21</w:t>
        </w:r>
        <w:r>
          <w:rPr>
            <w:rFonts w:ascii="Arial" w:hAnsi="Arial" w:cs="Arial"/>
            <w:lang w:val="en-US"/>
          </w:rPr>
          <w:tab/>
        </w:r>
        <w:r>
          <w:rPr>
            <w:rFonts w:ascii="Arial" w:hAnsi="Arial" w:cs="Arial"/>
            <w:lang w:val="en-US"/>
          </w:rPr>
          <w:tab/>
          <w:t>123.70</w:t>
        </w:r>
        <w:r>
          <w:rPr>
            <w:rFonts w:ascii="Arial" w:hAnsi="Arial" w:cs="Arial"/>
            <w:lang w:val="en-US"/>
          </w:rPr>
          <w:tab/>
        </w:r>
        <w:r>
          <w:rPr>
            <w:rFonts w:ascii="Arial" w:hAnsi="Arial" w:cs="Arial"/>
            <w:lang w:val="en-US"/>
          </w:rPr>
          <w:tab/>
          <w:t>53.39</w:t>
        </w:r>
        <w:r>
          <w:rPr>
            <w:rFonts w:ascii="Arial" w:hAnsi="Arial" w:cs="Arial"/>
            <w:lang w:val="en-US"/>
          </w:rPr>
          <w:tab/>
        </w:r>
        <w:r>
          <w:rPr>
            <w:rFonts w:ascii="Arial" w:hAnsi="Arial" w:cs="Arial"/>
            <w:lang w:val="en-US"/>
          </w:rPr>
          <w:tab/>
          <w:t>5.43</w:t>
        </w:r>
      </w:ins>
    </w:p>
    <w:p w:rsidR="00F47ACB" w:rsidRDefault="00F47ACB" w:rsidP="00F47ACB">
      <w:pPr>
        <w:pStyle w:val="PlainText"/>
        <w:tabs>
          <w:tab w:val="left" w:pos="720"/>
          <w:tab w:val="left" w:pos="1440"/>
          <w:tab w:val="left" w:pos="2190"/>
          <w:tab w:val="left" w:pos="2265"/>
        </w:tabs>
        <w:rPr>
          <w:ins w:id="1353" w:author="Rikke Jeppesen" w:date="2021-04-02T16:51:00Z"/>
          <w:rFonts w:ascii="Arial" w:hAnsi="Arial" w:cs="Arial"/>
          <w:lang w:val="en-US"/>
        </w:rPr>
      </w:pPr>
      <w:ins w:id="1354" w:author="Rikke Jeppesen" w:date="2021-04-02T16:51:00Z">
        <w:r>
          <w:rPr>
            <w:rFonts w:ascii="Arial" w:hAnsi="Arial" w:cs="Arial"/>
            <w:lang w:val="en-US"/>
          </w:rPr>
          <w:t>12/14/2020</w:t>
        </w:r>
        <w:r>
          <w:rPr>
            <w:rFonts w:ascii="Arial" w:hAnsi="Arial" w:cs="Arial"/>
            <w:lang w:val="en-US"/>
          </w:rPr>
          <w:tab/>
          <w:t>0.4</w:t>
        </w:r>
        <w:r>
          <w:rPr>
            <w:rFonts w:ascii="Arial" w:hAnsi="Arial" w:cs="Arial"/>
            <w:lang w:val="en-US"/>
          </w:rPr>
          <w:tab/>
          <w:t>100.4</w:t>
        </w:r>
        <w:r>
          <w:rPr>
            <w:rFonts w:ascii="Arial" w:hAnsi="Arial" w:cs="Arial"/>
            <w:lang w:val="en-US"/>
          </w:rPr>
          <w:tab/>
          <w:t>7.16</w:t>
        </w:r>
        <w:r>
          <w:rPr>
            <w:rFonts w:ascii="Arial" w:hAnsi="Arial" w:cs="Arial"/>
            <w:lang w:val="en-US"/>
          </w:rPr>
          <w:tab/>
          <w:t>10.12</w:t>
        </w:r>
        <w:r>
          <w:rPr>
            <w:rFonts w:ascii="Arial" w:hAnsi="Arial" w:cs="Arial"/>
            <w:lang w:val="en-US"/>
          </w:rPr>
          <w:tab/>
          <w:t>-1.709</w:t>
        </w:r>
        <w:r>
          <w:rPr>
            <w:rFonts w:ascii="Arial" w:hAnsi="Arial" w:cs="Arial"/>
            <w:lang w:val="en-US"/>
          </w:rPr>
          <w:tab/>
          <w:t>1.01</w:t>
        </w:r>
        <w:r>
          <w:rPr>
            <w:rFonts w:ascii="Arial" w:hAnsi="Arial" w:cs="Arial"/>
            <w:lang w:val="en-US"/>
          </w:rPr>
          <w:tab/>
        </w:r>
        <w:r>
          <w:rPr>
            <w:rFonts w:ascii="Arial" w:hAnsi="Arial" w:cs="Arial"/>
            <w:lang w:val="en-US"/>
          </w:rPr>
          <w:tab/>
          <w:t>122.33</w:t>
        </w:r>
        <w:r>
          <w:rPr>
            <w:rFonts w:ascii="Arial" w:hAnsi="Arial" w:cs="Arial"/>
            <w:lang w:val="en-US"/>
          </w:rPr>
          <w:tab/>
        </w:r>
        <w:r>
          <w:rPr>
            <w:rFonts w:ascii="Arial" w:hAnsi="Arial" w:cs="Arial"/>
            <w:lang w:val="en-US"/>
          </w:rPr>
          <w:tab/>
          <w:t>52.77</w:t>
        </w:r>
        <w:r>
          <w:rPr>
            <w:rFonts w:ascii="Arial" w:hAnsi="Arial" w:cs="Arial"/>
            <w:lang w:val="en-US"/>
          </w:rPr>
          <w:tab/>
        </w:r>
        <w:r>
          <w:rPr>
            <w:rFonts w:ascii="Arial" w:hAnsi="Arial" w:cs="Arial"/>
            <w:lang w:val="en-US"/>
          </w:rPr>
          <w:tab/>
          <w:t>5.89</w:t>
        </w:r>
      </w:ins>
    </w:p>
    <w:p w:rsidR="00F47ACB" w:rsidRDefault="00F47ACB" w:rsidP="00F47ACB">
      <w:pPr>
        <w:pStyle w:val="PlainText"/>
        <w:tabs>
          <w:tab w:val="left" w:pos="720"/>
          <w:tab w:val="left" w:pos="1440"/>
          <w:tab w:val="left" w:pos="2190"/>
          <w:tab w:val="left" w:pos="2265"/>
        </w:tabs>
        <w:rPr>
          <w:ins w:id="1355" w:author="Rikke Jeppesen" w:date="2021-04-02T16:51:00Z"/>
          <w:rFonts w:ascii="Arial" w:hAnsi="Arial" w:cs="Arial"/>
          <w:lang w:val="en-US"/>
        </w:rPr>
      </w:pPr>
      <w:ins w:id="1356" w:author="Rikke Jeppesen" w:date="2021-04-02T16:51:00Z">
        <w:r>
          <w:rPr>
            <w:rFonts w:ascii="Arial" w:hAnsi="Arial" w:cs="Arial"/>
            <w:lang w:val="en-US"/>
          </w:rPr>
          <w:t>01/04/2021</w:t>
        </w:r>
        <w:r>
          <w:rPr>
            <w:rFonts w:ascii="Arial" w:hAnsi="Arial" w:cs="Arial"/>
            <w:lang w:val="en-US"/>
          </w:rPr>
          <w:tab/>
          <w:t>-1.2</w:t>
        </w:r>
        <w:r>
          <w:rPr>
            <w:rFonts w:ascii="Arial" w:hAnsi="Arial" w:cs="Arial"/>
            <w:lang w:val="en-US"/>
          </w:rPr>
          <w:tab/>
          <w:t>104.2</w:t>
        </w:r>
        <w:r>
          <w:rPr>
            <w:rFonts w:ascii="Arial" w:hAnsi="Arial" w:cs="Arial"/>
            <w:lang w:val="en-US"/>
          </w:rPr>
          <w:tab/>
          <w:t>7.07</w:t>
        </w:r>
        <w:r>
          <w:rPr>
            <w:rFonts w:ascii="Arial" w:hAnsi="Arial" w:cs="Arial"/>
            <w:lang w:val="en-US"/>
          </w:rPr>
          <w:tab/>
          <w:t>10.03</w:t>
        </w:r>
        <w:r>
          <w:rPr>
            <w:rFonts w:ascii="Arial" w:hAnsi="Arial" w:cs="Arial"/>
            <w:lang w:val="en-US"/>
          </w:rPr>
          <w:tab/>
          <w:t>-1.730</w:t>
        </w:r>
        <w:r>
          <w:rPr>
            <w:rFonts w:ascii="Arial" w:hAnsi="Arial" w:cs="Arial"/>
            <w:lang w:val="en-US"/>
          </w:rPr>
          <w:tab/>
          <w:t>-0.26</w:t>
        </w:r>
        <w:r>
          <w:rPr>
            <w:rFonts w:ascii="Arial" w:hAnsi="Arial" w:cs="Arial"/>
            <w:lang w:val="en-US"/>
          </w:rPr>
          <w:tab/>
        </w:r>
        <w:r>
          <w:rPr>
            <w:rFonts w:ascii="Arial" w:hAnsi="Arial" w:cs="Arial"/>
            <w:lang w:val="en-US"/>
          </w:rPr>
          <w:tab/>
          <w:t>124.64</w:t>
        </w:r>
        <w:r>
          <w:rPr>
            <w:rFonts w:ascii="Arial" w:hAnsi="Arial" w:cs="Arial"/>
            <w:lang w:val="en-US"/>
          </w:rPr>
          <w:tab/>
        </w:r>
        <w:r>
          <w:rPr>
            <w:rFonts w:ascii="Arial" w:hAnsi="Arial" w:cs="Arial"/>
            <w:lang w:val="en-US"/>
          </w:rPr>
          <w:tab/>
          <w:t>53.38</w:t>
        </w:r>
        <w:r>
          <w:rPr>
            <w:rFonts w:ascii="Arial" w:hAnsi="Arial" w:cs="Arial"/>
            <w:lang w:val="en-US"/>
          </w:rPr>
          <w:tab/>
        </w:r>
        <w:r>
          <w:rPr>
            <w:rFonts w:ascii="Arial" w:hAnsi="Arial" w:cs="Arial"/>
            <w:lang w:val="en-US"/>
          </w:rPr>
          <w:tab/>
          <w:t>5.65</w:t>
        </w:r>
      </w:ins>
    </w:p>
    <w:p w:rsidR="00F47ACB" w:rsidRDefault="00F47ACB" w:rsidP="00F8159F">
      <w:pPr>
        <w:pStyle w:val="HTMLPreformatted"/>
        <w:rPr>
          <w:rFonts w:ascii="Garamond" w:hAnsi="Garamond" w:cs="Times New Roman"/>
          <w:bCs/>
          <w:sz w:val="22"/>
          <w:szCs w:val="22"/>
        </w:rPr>
      </w:pPr>
    </w:p>
    <w:p w:rsidR="008A6287" w:rsidRDefault="008A6287" w:rsidP="00F8159F">
      <w:pPr>
        <w:pStyle w:val="HTMLPreformatted"/>
        <w:rPr>
          <w:rFonts w:ascii="Garamond" w:hAnsi="Garamond" w:cs="Times New Roman"/>
          <w:bCs/>
          <w:sz w:val="22"/>
          <w:szCs w:val="22"/>
        </w:rPr>
      </w:pPr>
    </w:p>
    <w:p w:rsidR="008A6287" w:rsidRDefault="008A6287" w:rsidP="00F8159F">
      <w:pPr>
        <w:pStyle w:val="HTMLPreformatted"/>
        <w:rPr>
          <w:rFonts w:ascii="Garamond" w:hAnsi="Garamond" w:cs="Times New Roman"/>
          <w:bCs/>
          <w:sz w:val="22"/>
          <w:szCs w:val="22"/>
        </w:rPr>
      </w:pPr>
      <w:r>
        <w:rPr>
          <w:rFonts w:ascii="Garamond" w:hAnsi="Garamond" w:cs="Times New Roman"/>
          <w:bCs/>
          <w:sz w:val="22"/>
          <w:szCs w:val="22"/>
        </w:rPr>
        <w:t>*Note: pH post-deployment readings are temperature dependent and minor variations are expected as a result.</w:t>
      </w:r>
    </w:p>
    <w:p w:rsidR="00020C95" w:rsidRPr="004341A7" w:rsidRDefault="00020C95" w:rsidP="00F8159F">
      <w:pPr>
        <w:pStyle w:val="HTMLPreformatted"/>
        <w:rPr>
          <w:rFonts w:ascii="Garamond" w:hAnsi="Garamond" w:cs="Times New Roman"/>
          <w:b/>
          <w:bCs/>
          <w:sz w:val="22"/>
          <w:szCs w:val="22"/>
        </w:rPr>
      </w:pPr>
    </w:p>
    <w:p w:rsidR="00F23B71" w:rsidRDefault="00020C95" w:rsidP="00F8159F">
      <w:pPr>
        <w:pStyle w:val="HTMLPreformatted"/>
        <w:rPr>
          <w:rFonts w:ascii="Garamond" w:hAnsi="Garamond" w:cs="Times New Roman"/>
          <w:b/>
          <w:bCs/>
          <w:sz w:val="22"/>
          <w:szCs w:val="22"/>
        </w:rPr>
      </w:pPr>
      <w:r w:rsidRPr="004341A7">
        <w:rPr>
          <w:rFonts w:ascii="Garamond" w:hAnsi="Garamond" w:cs="Times New Roman"/>
          <w:b/>
          <w:bCs/>
          <w:sz w:val="22"/>
          <w:szCs w:val="22"/>
        </w:rPr>
        <w:t xml:space="preserve">14)  </w:t>
      </w:r>
      <w:r w:rsidR="00B4483D" w:rsidRPr="004341A7">
        <w:rPr>
          <w:rFonts w:ascii="Garamond" w:hAnsi="Garamond" w:cs="Times New Roman"/>
          <w:b/>
          <w:bCs/>
          <w:sz w:val="22"/>
          <w:szCs w:val="22"/>
        </w:rPr>
        <w:t xml:space="preserve">Other </w:t>
      </w:r>
      <w:r w:rsidR="00F32C85" w:rsidRPr="004341A7">
        <w:rPr>
          <w:rFonts w:ascii="Garamond" w:hAnsi="Garamond" w:cs="Times New Roman"/>
          <w:b/>
          <w:bCs/>
          <w:sz w:val="22"/>
          <w:szCs w:val="22"/>
        </w:rPr>
        <w:t>remarks</w:t>
      </w:r>
      <w:r w:rsidR="00B4483D" w:rsidRPr="004341A7">
        <w:rPr>
          <w:rFonts w:ascii="Garamond" w:hAnsi="Garamond" w:cs="Times New Roman"/>
          <w:b/>
          <w:bCs/>
          <w:sz w:val="22"/>
          <w:szCs w:val="22"/>
        </w:rPr>
        <w:t>/</w:t>
      </w:r>
      <w:r w:rsidR="00F32C85" w:rsidRPr="004341A7">
        <w:rPr>
          <w:rFonts w:ascii="Garamond" w:hAnsi="Garamond" w:cs="Times New Roman"/>
          <w:b/>
          <w:bCs/>
          <w:sz w:val="22"/>
          <w:szCs w:val="22"/>
        </w:rPr>
        <w:t>notes</w:t>
      </w:r>
      <w:del w:id="1357" w:author="Rikke Jeppesen" w:date="2021-04-05T16:01:00Z">
        <w:r w:rsidR="00F32C85" w:rsidRPr="004341A7" w:rsidDel="000C5833">
          <w:rPr>
            <w:rFonts w:ascii="Garamond" w:hAnsi="Garamond" w:cs="Times New Roman"/>
            <w:b/>
            <w:bCs/>
            <w:sz w:val="22"/>
            <w:szCs w:val="22"/>
          </w:rPr>
          <w:delText xml:space="preserve"> </w:delText>
        </w:r>
        <w:r w:rsidR="003C4828" w:rsidRPr="004341A7" w:rsidDel="000C5833">
          <w:rPr>
            <w:rFonts w:ascii="Garamond" w:hAnsi="Garamond" w:cs="Times New Roman"/>
            <w:b/>
            <w:bCs/>
            <w:sz w:val="22"/>
            <w:szCs w:val="22"/>
          </w:rPr>
          <w:delText>–</w:delText>
        </w:r>
        <w:r w:rsidR="00F8159F" w:rsidRPr="004341A7" w:rsidDel="000C5833">
          <w:rPr>
            <w:rFonts w:ascii="Garamond" w:hAnsi="Garamond" w:cs="Times New Roman"/>
            <w:b/>
            <w:bCs/>
            <w:sz w:val="22"/>
            <w:szCs w:val="22"/>
          </w:rPr>
          <w:delText xml:space="preserve"> </w:delText>
        </w:r>
      </w:del>
    </w:p>
    <w:p w:rsidR="00F8159F" w:rsidRPr="004341A7" w:rsidDel="000C5833" w:rsidRDefault="00F23B71" w:rsidP="00F8159F">
      <w:pPr>
        <w:pStyle w:val="HTMLPreformatted"/>
        <w:rPr>
          <w:del w:id="1358" w:author="Rikke Jeppesen" w:date="2021-04-05T16:01:00Z"/>
          <w:rFonts w:ascii="Garamond" w:hAnsi="Garamond" w:cs="Times New Roman"/>
          <w:sz w:val="22"/>
          <w:szCs w:val="22"/>
        </w:rPr>
      </w:pPr>
      <w:del w:id="1359" w:author="Rikke Jeppesen" w:date="2021-04-05T16:01:00Z">
        <w:r w:rsidDel="000C5833">
          <w:rPr>
            <w:rFonts w:ascii="Garamond" w:hAnsi="Garamond" w:cs="Times New Roman"/>
            <w:sz w:val="22"/>
            <w:szCs w:val="22"/>
          </w:rPr>
          <w:delText>[</w:delText>
        </w:r>
        <w:r w:rsidRPr="00BD482B" w:rsidDel="000C5833">
          <w:rPr>
            <w:rFonts w:ascii="Garamond" w:hAnsi="Garamond" w:cs="Times New Roman"/>
            <w:sz w:val="22"/>
            <w:szCs w:val="22"/>
          </w:rPr>
          <w:delText>Instructions/Remove:</w:delText>
        </w:r>
        <w:r w:rsidDel="000C5833">
          <w:rPr>
            <w:rFonts w:ascii="Garamond" w:hAnsi="Garamond" w:cs="Times New Roman"/>
            <w:sz w:val="22"/>
            <w:szCs w:val="22"/>
          </w:rPr>
          <w:delText xml:space="preserve"> </w:delText>
        </w:r>
        <w:r w:rsidR="00F8159F" w:rsidRPr="004341A7" w:rsidDel="000C5833">
          <w:rPr>
            <w:rFonts w:ascii="Garamond" w:hAnsi="Garamond" w:cs="Times New Roman"/>
            <w:sz w:val="22"/>
            <w:szCs w:val="22"/>
          </w:rPr>
          <w:delText>Use this section for further documentation of the research data set.  Include</w:delText>
        </w:r>
        <w:r w:rsidR="00DF225B" w:rsidRPr="004341A7" w:rsidDel="000C5833">
          <w:rPr>
            <w:rFonts w:ascii="Garamond" w:hAnsi="Garamond" w:cs="Times New Roman"/>
            <w:sz w:val="22"/>
            <w:szCs w:val="22"/>
          </w:rPr>
          <w:delText xml:space="preserve"> any additional notes regarding </w:delText>
        </w:r>
        <w:r w:rsidR="00236E73" w:rsidRPr="004341A7" w:rsidDel="000C5833">
          <w:rPr>
            <w:rFonts w:ascii="Garamond" w:hAnsi="Garamond" w:cs="Times New Roman"/>
            <w:sz w:val="22"/>
            <w:szCs w:val="22"/>
          </w:rPr>
          <w:delText xml:space="preserve">the data set in general, circumstances not covered by the flags and comment codes, or specific data that were coded with the CSM “See Metadata” comment code.  You </w:delText>
        </w:r>
        <w:r w:rsidR="009119BB" w:rsidRPr="004341A7" w:rsidDel="000C5833">
          <w:rPr>
            <w:rFonts w:ascii="Garamond" w:hAnsi="Garamond" w:cs="Times New Roman"/>
            <w:sz w:val="22"/>
            <w:szCs w:val="22"/>
          </w:rPr>
          <w:delText xml:space="preserve">may </w:delText>
        </w:r>
        <w:r w:rsidR="00141DA8" w:rsidRPr="004341A7" w:rsidDel="000C5833">
          <w:rPr>
            <w:rFonts w:ascii="Garamond" w:hAnsi="Garamond" w:cs="Times New Roman"/>
            <w:sz w:val="22"/>
            <w:szCs w:val="22"/>
          </w:rPr>
          <w:delText xml:space="preserve">include the metadata worksheets here if so desired.  You </w:delText>
        </w:r>
        <w:r w:rsidR="00236E73" w:rsidRPr="004341A7" w:rsidDel="000C5833">
          <w:rPr>
            <w:rFonts w:ascii="Garamond" w:hAnsi="Garamond" w:cs="Times New Roman"/>
            <w:sz w:val="22"/>
            <w:szCs w:val="22"/>
          </w:rPr>
          <w:delText>may also include information on major storms or precipitation events that could have affected the data recorded.</w:delText>
        </w:r>
        <w:r w:rsidR="00FE61BA" w:rsidRPr="004341A7" w:rsidDel="000C5833">
          <w:rPr>
            <w:rFonts w:ascii="Garamond" w:hAnsi="Garamond" w:cs="Times New Roman"/>
            <w:sz w:val="22"/>
            <w:szCs w:val="22"/>
          </w:rPr>
          <w:delText xml:space="preserve">  </w:delText>
        </w:r>
        <w:r w:rsidR="00FE61BA" w:rsidRPr="004341A7" w:rsidDel="000C5833">
          <w:rPr>
            <w:rFonts w:ascii="Garamond" w:hAnsi="Garamond" w:cs="Times New Roman"/>
            <w:sz w:val="22"/>
            <w:szCs w:val="22"/>
            <w:u w:val="single"/>
          </w:rPr>
          <w:delText>Include the following excerpt</w:delText>
        </w:r>
        <w:r w:rsidR="00506648" w:rsidDel="000C5833">
          <w:rPr>
            <w:rFonts w:ascii="Garamond" w:hAnsi="Garamond" w:cs="Times New Roman"/>
            <w:sz w:val="22"/>
            <w:szCs w:val="22"/>
            <w:u w:val="single"/>
          </w:rPr>
          <w:delText>.]</w:delText>
        </w:r>
      </w:del>
    </w:p>
    <w:p w:rsidR="00FE61BA" w:rsidRPr="004341A7" w:rsidRDefault="00FE61BA" w:rsidP="00F8159F">
      <w:pPr>
        <w:pStyle w:val="HTMLPreformatted"/>
        <w:rPr>
          <w:rFonts w:ascii="Garamond" w:hAnsi="Garamond" w:cs="Times New Roman"/>
          <w:b/>
          <w:bCs/>
          <w:sz w:val="22"/>
          <w:szCs w:val="22"/>
        </w:rPr>
      </w:pPr>
    </w:p>
    <w:p w:rsidR="00B4483D" w:rsidRDefault="00FE61BA" w:rsidP="005E3DD1">
      <w:pPr>
        <w:ind w:left="540" w:right="576"/>
        <w:jc w:val="both"/>
        <w:rPr>
          <w:ins w:id="1360" w:author="Rikke Jeppesen" w:date="2021-04-05T13:23:00Z"/>
          <w:rFonts w:ascii="Garamond" w:hAnsi="Garamond"/>
          <w:sz w:val="22"/>
          <w:szCs w:val="22"/>
        </w:rPr>
      </w:pPr>
      <w:r w:rsidRPr="004341A7">
        <w:rPr>
          <w:rFonts w:ascii="Garamond" w:hAnsi="Garamond"/>
          <w:sz w:val="22"/>
          <w:szCs w:val="22"/>
        </w:rPr>
        <w:t xml:space="preserve">Data are missing due to equipment or associated specific probes not being deployed, equipment failure, time of maintenance or calibration of equipment, or repair/replacement of a sampling station platform.  </w:t>
      </w:r>
      <w:r w:rsidR="004B2A17">
        <w:rPr>
          <w:rFonts w:ascii="Garamond" w:hAnsi="Garamond"/>
          <w:sz w:val="22"/>
          <w:szCs w:val="22"/>
        </w:rPr>
        <w:t xml:space="preserve">Any NANs in the dataset stand for “not a number” and are the result of low power, disconnected wires, or out of range readings.  </w:t>
      </w:r>
      <w:r w:rsidRPr="004341A7">
        <w:rPr>
          <w:rFonts w:ascii="Garamond" w:hAnsi="Garamond"/>
          <w:sz w:val="22"/>
          <w:szCs w:val="22"/>
        </w:rPr>
        <w:t>If additional information on missing data is needed, contact the Research Coordinator at the reserve submitting the data.</w:t>
      </w:r>
    </w:p>
    <w:p w:rsidR="00AA14FE" w:rsidRDefault="00AA14FE" w:rsidP="005E3DD1">
      <w:pPr>
        <w:ind w:left="540" w:right="576"/>
        <w:jc w:val="both"/>
        <w:rPr>
          <w:ins w:id="1361" w:author="Rikke Jeppesen" w:date="2021-04-05T13:23:00Z"/>
          <w:rFonts w:ascii="Garamond" w:hAnsi="Garamond"/>
          <w:sz w:val="22"/>
          <w:szCs w:val="22"/>
        </w:rPr>
      </w:pPr>
    </w:p>
    <w:p w:rsidR="00AA14FE" w:rsidRPr="00AA14FE" w:rsidRDefault="00AA14FE" w:rsidP="00AA14FE">
      <w:pPr>
        <w:ind w:left="540" w:right="576"/>
        <w:jc w:val="both"/>
        <w:rPr>
          <w:ins w:id="1362" w:author="Rikke Jeppesen" w:date="2021-04-05T13:23:00Z"/>
          <w:rFonts w:ascii="Garamond" w:hAnsi="Garamond"/>
          <w:sz w:val="22"/>
          <w:szCs w:val="22"/>
        </w:rPr>
      </w:pPr>
      <w:ins w:id="1363" w:author="Rikke Jeppesen" w:date="2021-04-05T13:23:00Z">
        <w:r w:rsidRPr="00AA14FE">
          <w:rPr>
            <w:rFonts w:ascii="Garamond" w:hAnsi="Garamond"/>
            <w:sz w:val="22"/>
            <w:szCs w:val="22"/>
            <w:u w:val="single"/>
          </w:rPr>
          <w:t>Additional metadata for elkapwq2020</w:t>
        </w:r>
        <w:r w:rsidRPr="00AA14FE">
          <w:rPr>
            <w:rFonts w:ascii="Garamond" w:hAnsi="Garamond"/>
            <w:sz w:val="22"/>
            <w:szCs w:val="22"/>
          </w:rPr>
          <w:t>:</w:t>
        </w:r>
      </w:ins>
    </w:p>
    <w:p w:rsidR="00AA14FE" w:rsidRPr="00AA14FE" w:rsidRDefault="00AA14FE" w:rsidP="00AA14FE">
      <w:pPr>
        <w:ind w:left="540" w:right="576"/>
        <w:jc w:val="both"/>
        <w:rPr>
          <w:ins w:id="1364" w:author="Rikke Jeppesen" w:date="2021-04-05T13:23:00Z"/>
          <w:rFonts w:ascii="Garamond" w:hAnsi="Garamond"/>
          <w:sz w:val="22"/>
          <w:szCs w:val="22"/>
        </w:rPr>
      </w:pPr>
      <w:ins w:id="1365" w:author="Rikke Jeppesen" w:date="2021-04-05T13:23:00Z">
        <w:r w:rsidRPr="00AA14FE">
          <w:rPr>
            <w:rFonts w:ascii="Garamond" w:hAnsi="Garamond"/>
            <w:sz w:val="22"/>
            <w:szCs w:val="22"/>
          </w:rPr>
          <w:t>05/19/2020 13:00:00 to 06/15/2020 10:45:00</w:t>
        </w:r>
      </w:ins>
    </w:p>
    <w:p w:rsidR="00AA14FE" w:rsidRPr="00AA14FE" w:rsidRDefault="00AA14FE" w:rsidP="00AA14FE">
      <w:pPr>
        <w:ind w:left="540" w:right="576"/>
        <w:jc w:val="both"/>
        <w:rPr>
          <w:ins w:id="1366" w:author="Rikke Jeppesen" w:date="2021-04-05T13:23:00Z"/>
          <w:rFonts w:ascii="Garamond" w:hAnsi="Garamond"/>
          <w:sz w:val="22"/>
          <w:szCs w:val="22"/>
        </w:rPr>
      </w:pPr>
      <w:proofErr w:type="spellStart"/>
      <w:ins w:id="1367" w:author="Rikke Jeppesen" w:date="2021-04-05T13:23:00Z">
        <w:r w:rsidRPr="00AA14FE">
          <w:rPr>
            <w:rFonts w:ascii="Garamond" w:hAnsi="Garamond"/>
            <w:sz w:val="22"/>
            <w:szCs w:val="22"/>
          </w:rPr>
          <w:t>Sonde</w:t>
        </w:r>
        <w:proofErr w:type="spellEnd"/>
        <w:r w:rsidRPr="00AA14FE">
          <w:rPr>
            <w:rFonts w:ascii="Garamond" w:hAnsi="Garamond"/>
            <w:sz w:val="22"/>
            <w:szCs w:val="22"/>
          </w:rPr>
          <w:t xml:space="preserve"> level was not calibrated correctly. A 2.049m off-set was added to all depth readings to obtain the correct level.</w:t>
        </w:r>
      </w:ins>
    </w:p>
    <w:p w:rsidR="00AA14FE" w:rsidRPr="00AA14FE" w:rsidRDefault="00AA14FE" w:rsidP="00AA14FE">
      <w:pPr>
        <w:ind w:left="540" w:right="576"/>
        <w:jc w:val="both"/>
        <w:rPr>
          <w:ins w:id="1368" w:author="Rikke Jeppesen" w:date="2021-04-05T13:23:00Z"/>
          <w:rFonts w:ascii="Garamond" w:hAnsi="Garamond"/>
          <w:sz w:val="22"/>
          <w:szCs w:val="22"/>
        </w:rPr>
      </w:pPr>
    </w:p>
    <w:p w:rsidR="00AA14FE" w:rsidRPr="00AA14FE" w:rsidRDefault="00AA14FE" w:rsidP="00AA14FE">
      <w:pPr>
        <w:ind w:left="540" w:right="576"/>
        <w:jc w:val="both"/>
        <w:rPr>
          <w:ins w:id="1369" w:author="Rikke Jeppesen" w:date="2021-04-05T13:23:00Z"/>
          <w:rFonts w:ascii="Garamond" w:hAnsi="Garamond"/>
          <w:sz w:val="22"/>
          <w:szCs w:val="22"/>
        </w:rPr>
      </w:pPr>
      <w:ins w:id="1370" w:author="Rikke Jeppesen" w:date="2021-04-05T13:23:00Z">
        <w:r w:rsidRPr="00AA14FE">
          <w:rPr>
            <w:rFonts w:ascii="Garamond" w:hAnsi="Garamond"/>
            <w:sz w:val="22"/>
            <w:szCs w:val="22"/>
          </w:rPr>
          <w:t>06/16/2020 09:30:00 to 07/13/2020 11:45:00</w:t>
        </w:r>
      </w:ins>
    </w:p>
    <w:p w:rsidR="00AA14FE" w:rsidRPr="00AA14FE" w:rsidRDefault="00AA14FE" w:rsidP="00AA14FE">
      <w:pPr>
        <w:ind w:left="540" w:right="576"/>
        <w:jc w:val="both"/>
        <w:rPr>
          <w:ins w:id="1371" w:author="Rikke Jeppesen" w:date="2021-04-05T13:23:00Z"/>
          <w:rFonts w:ascii="Garamond" w:hAnsi="Garamond"/>
          <w:sz w:val="22"/>
          <w:szCs w:val="22"/>
        </w:rPr>
      </w:pPr>
      <w:proofErr w:type="spellStart"/>
      <w:ins w:id="1372" w:author="Rikke Jeppesen" w:date="2021-04-05T13:23:00Z">
        <w:r w:rsidRPr="00AA14FE">
          <w:rPr>
            <w:rFonts w:ascii="Garamond" w:hAnsi="Garamond"/>
            <w:sz w:val="22"/>
            <w:szCs w:val="22"/>
          </w:rPr>
          <w:t>Sonde</w:t>
        </w:r>
        <w:proofErr w:type="spellEnd"/>
        <w:r w:rsidRPr="00AA14FE">
          <w:rPr>
            <w:rFonts w:ascii="Garamond" w:hAnsi="Garamond"/>
            <w:sz w:val="22"/>
            <w:szCs w:val="22"/>
          </w:rPr>
          <w:t xml:space="preserve"> level was not calibrated correctly. A 2.049m off-set was added to all depth readings to obtain the correct level.</w:t>
        </w:r>
      </w:ins>
    </w:p>
    <w:p w:rsidR="00AA14FE" w:rsidRPr="00AA14FE" w:rsidRDefault="00AA14FE" w:rsidP="00AA14FE">
      <w:pPr>
        <w:ind w:left="540" w:right="576"/>
        <w:jc w:val="both"/>
        <w:rPr>
          <w:ins w:id="1373" w:author="Rikke Jeppesen" w:date="2021-04-05T13:23:00Z"/>
          <w:rFonts w:ascii="Garamond" w:hAnsi="Garamond"/>
          <w:sz w:val="22"/>
          <w:szCs w:val="22"/>
        </w:rPr>
      </w:pPr>
    </w:p>
    <w:p w:rsidR="00AA14FE" w:rsidRPr="00AA14FE" w:rsidRDefault="00AA14FE" w:rsidP="00AA14FE">
      <w:pPr>
        <w:ind w:left="540" w:right="576"/>
        <w:jc w:val="both"/>
        <w:rPr>
          <w:ins w:id="1374" w:author="Rikke Jeppesen" w:date="2021-04-05T13:23:00Z"/>
          <w:rFonts w:ascii="Garamond" w:hAnsi="Garamond"/>
          <w:sz w:val="22"/>
          <w:szCs w:val="22"/>
        </w:rPr>
      </w:pPr>
      <w:ins w:id="1375" w:author="Rikke Jeppesen" w:date="2021-04-05T13:23:00Z">
        <w:r w:rsidRPr="00AA14FE">
          <w:rPr>
            <w:rFonts w:ascii="Garamond" w:hAnsi="Garamond"/>
            <w:sz w:val="22"/>
            <w:szCs w:val="22"/>
          </w:rPr>
          <w:t>09/08/2020 09:45:00 to 12/31/2020 23:45:00</w:t>
        </w:r>
      </w:ins>
    </w:p>
    <w:p w:rsidR="00AA14FE" w:rsidRPr="00AA14FE" w:rsidRDefault="00AA14FE" w:rsidP="00AA14FE">
      <w:pPr>
        <w:ind w:left="540" w:right="576"/>
        <w:jc w:val="both"/>
        <w:rPr>
          <w:ins w:id="1376" w:author="Rikke Jeppesen" w:date="2021-04-05T13:23:00Z"/>
          <w:rFonts w:ascii="Garamond" w:hAnsi="Garamond"/>
          <w:sz w:val="22"/>
          <w:szCs w:val="22"/>
        </w:rPr>
      </w:pPr>
      <w:proofErr w:type="spellStart"/>
      <w:ins w:id="1377" w:author="Rikke Jeppesen" w:date="2021-04-05T13:23:00Z">
        <w:r w:rsidRPr="00AA14FE">
          <w:rPr>
            <w:rFonts w:ascii="Garamond" w:hAnsi="Garamond"/>
            <w:sz w:val="22"/>
            <w:szCs w:val="22"/>
          </w:rPr>
          <w:t>Sonde</w:t>
        </w:r>
        <w:proofErr w:type="spellEnd"/>
        <w:r w:rsidRPr="00AA14FE">
          <w:rPr>
            <w:rFonts w:ascii="Garamond" w:hAnsi="Garamond"/>
            <w:sz w:val="22"/>
            <w:szCs w:val="22"/>
          </w:rPr>
          <w:t xml:space="preserve"> level may be incorrect due to sediment build-up around seating in deployment tube.</w:t>
        </w:r>
      </w:ins>
    </w:p>
    <w:p w:rsidR="00AA14FE" w:rsidRPr="00AA14FE" w:rsidRDefault="00AA14FE" w:rsidP="00AA14FE">
      <w:pPr>
        <w:ind w:left="540" w:right="576"/>
        <w:jc w:val="both"/>
        <w:rPr>
          <w:ins w:id="1378" w:author="Rikke Jeppesen" w:date="2021-04-05T13:23:00Z"/>
          <w:rFonts w:ascii="Garamond" w:hAnsi="Garamond"/>
          <w:sz w:val="22"/>
          <w:szCs w:val="22"/>
        </w:rPr>
      </w:pPr>
    </w:p>
    <w:p w:rsidR="00AA14FE" w:rsidRPr="00AA14FE" w:rsidRDefault="00AA14FE" w:rsidP="00AA14FE">
      <w:pPr>
        <w:ind w:left="540" w:right="576"/>
        <w:jc w:val="both"/>
        <w:rPr>
          <w:ins w:id="1379" w:author="Rikke Jeppesen" w:date="2021-04-05T13:23:00Z"/>
          <w:rFonts w:ascii="Garamond" w:hAnsi="Garamond"/>
          <w:sz w:val="22"/>
          <w:szCs w:val="22"/>
        </w:rPr>
      </w:pPr>
      <w:ins w:id="1380" w:author="Rikke Jeppesen" w:date="2021-04-05T13:23:00Z">
        <w:r w:rsidRPr="00AA14FE">
          <w:rPr>
            <w:rFonts w:ascii="Garamond" w:hAnsi="Garamond"/>
            <w:sz w:val="22"/>
            <w:szCs w:val="22"/>
            <w:u w:val="single"/>
          </w:rPr>
          <w:t>Additional metadata for elknmwq2020</w:t>
        </w:r>
        <w:r w:rsidRPr="00AA14FE">
          <w:rPr>
            <w:rFonts w:ascii="Garamond" w:hAnsi="Garamond"/>
            <w:sz w:val="22"/>
            <w:szCs w:val="22"/>
          </w:rPr>
          <w:t>:</w:t>
        </w:r>
      </w:ins>
    </w:p>
    <w:p w:rsidR="00AA14FE" w:rsidRPr="00AA14FE" w:rsidRDefault="00AA14FE" w:rsidP="00AA14FE">
      <w:pPr>
        <w:ind w:left="540" w:right="576"/>
        <w:jc w:val="both"/>
        <w:rPr>
          <w:ins w:id="1381" w:author="Rikke Jeppesen" w:date="2021-04-05T13:23:00Z"/>
          <w:rFonts w:ascii="Garamond" w:hAnsi="Garamond"/>
          <w:sz w:val="22"/>
          <w:szCs w:val="22"/>
        </w:rPr>
      </w:pPr>
      <w:ins w:id="1382" w:author="Rikke Jeppesen" w:date="2021-04-05T13:23:00Z">
        <w:r w:rsidRPr="00AA14FE">
          <w:rPr>
            <w:rFonts w:ascii="Garamond" w:hAnsi="Garamond"/>
            <w:sz w:val="22"/>
            <w:szCs w:val="22"/>
          </w:rPr>
          <w:t>02/03/2020 to 02/05/2020 04:45:00</w:t>
        </w:r>
      </w:ins>
    </w:p>
    <w:p w:rsidR="00AA14FE" w:rsidRPr="00AA14FE" w:rsidRDefault="00AA14FE" w:rsidP="00AA14FE">
      <w:pPr>
        <w:ind w:left="540" w:right="576"/>
        <w:jc w:val="both"/>
        <w:rPr>
          <w:ins w:id="1383" w:author="Rikke Jeppesen" w:date="2021-04-05T13:23:00Z"/>
          <w:rFonts w:ascii="Garamond" w:hAnsi="Garamond"/>
          <w:sz w:val="22"/>
          <w:szCs w:val="22"/>
        </w:rPr>
      </w:pPr>
      <w:proofErr w:type="spellStart"/>
      <w:ins w:id="1384" w:author="Rikke Jeppesen" w:date="2021-04-05T13:23:00Z">
        <w:r w:rsidRPr="00AA14FE">
          <w:rPr>
            <w:rFonts w:ascii="Garamond" w:hAnsi="Garamond"/>
            <w:sz w:val="22"/>
            <w:szCs w:val="22"/>
          </w:rPr>
          <w:t>Sonde</w:t>
        </w:r>
        <w:proofErr w:type="spellEnd"/>
        <w:r w:rsidRPr="00AA14FE">
          <w:rPr>
            <w:rFonts w:ascii="Garamond" w:hAnsi="Garamond"/>
            <w:sz w:val="22"/>
            <w:szCs w:val="22"/>
          </w:rPr>
          <w:t xml:space="preserve"> was deployed on Feb 3, but did not start recording until Feb 5. Not sure why.</w:t>
        </w:r>
      </w:ins>
    </w:p>
    <w:p w:rsidR="00AA14FE" w:rsidRPr="00AA14FE" w:rsidRDefault="00AA14FE">
      <w:pPr>
        <w:ind w:left="540" w:right="576"/>
        <w:jc w:val="both"/>
        <w:rPr>
          <w:ins w:id="1385" w:author="Rikke Jeppesen" w:date="2021-04-05T13:23:00Z"/>
          <w:rFonts w:ascii="Garamond" w:hAnsi="Garamond"/>
          <w:sz w:val="22"/>
          <w:szCs w:val="22"/>
        </w:rPr>
      </w:pPr>
    </w:p>
    <w:p w:rsidR="00AA14FE" w:rsidRPr="00AA14FE" w:rsidRDefault="00AA14FE" w:rsidP="00AA14FE">
      <w:pPr>
        <w:ind w:left="540" w:right="576"/>
        <w:jc w:val="both"/>
        <w:rPr>
          <w:ins w:id="1386" w:author="Rikke Jeppesen" w:date="2021-04-05T13:23:00Z"/>
          <w:rFonts w:ascii="Garamond" w:hAnsi="Garamond"/>
          <w:sz w:val="22"/>
          <w:szCs w:val="22"/>
        </w:rPr>
      </w:pPr>
      <w:ins w:id="1387" w:author="Rikke Jeppesen" w:date="2021-04-05T13:23:00Z">
        <w:r w:rsidRPr="00AA14FE">
          <w:rPr>
            <w:rFonts w:ascii="Garamond" w:hAnsi="Garamond"/>
            <w:sz w:val="22"/>
            <w:szCs w:val="22"/>
            <w:u w:val="single"/>
          </w:rPr>
          <w:t>Additional metadata for elksmwq2020</w:t>
        </w:r>
        <w:r w:rsidRPr="00AA14FE">
          <w:rPr>
            <w:rFonts w:ascii="Garamond" w:hAnsi="Garamond"/>
            <w:sz w:val="22"/>
            <w:szCs w:val="22"/>
          </w:rPr>
          <w:t>:</w:t>
        </w:r>
      </w:ins>
    </w:p>
    <w:p w:rsidR="003A572B" w:rsidRDefault="003A572B" w:rsidP="00AA14FE">
      <w:pPr>
        <w:ind w:left="540" w:right="576"/>
        <w:jc w:val="both"/>
        <w:rPr>
          <w:ins w:id="1388" w:author="Rikke Jeppesen" w:date="2021-04-15T13:16:00Z"/>
          <w:rFonts w:ascii="Garamond" w:hAnsi="Garamond"/>
          <w:sz w:val="22"/>
          <w:szCs w:val="22"/>
        </w:rPr>
      </w:pPr>
      <w:ins w:id="1389" w:author="Rikke Jeppesen" w:date="2021-04-15T13:16:00Z">
        <w:r>
          <w:rPr>
            <w:rFonts w:ascii="Garamond" w:hAnsi="Garamond"/>
            <w:sz w:val="22"/>
            <w:szCs w:val="22"/>
          </w:rPr>
          <w:t xml:space="preserve">General comment for the whole year. We had trouble with the depth/level, and before the annual submission, all levels for the annual file were checked against the </w:t>
        </w:r>
      </w:ins>
      <w:ins w:id="1390" w:author="Rikke Jeppesen" w:date="2021-04-15T13:17:00Z">
        <w:r>
          <w:rPr>
            <w:rFonts w:ascii="Garamond" w:hAnsi="Garamond"/>
            <w:sz w:val="22"/>
            <w:szCs w:val="22"/>
          </w:rPr>
          <w:t>Monterey Bay water quality station levels, to ensure that our corrections were accurate and appropriate.</w:t>
        </w:r>
      </w:ins>
    </w:p>
    <w:p w:rsidR="003A572B" w:rsidRDefault="003A572B" w:rsidP="00AA14FE">
      <w:pPr>
        <w:ind w:left="540" w:right="576"/>
        <w:jc w:val="both"/>
        <w:rPr>
          <w:ins w:id="1391" w:author="Rikke Jeppesen" w:date="2021-04-15T13:16:00Z"/>
          <w:rFonts w:ascii="Garamond" w:hAnsi="Garamond"/>
          <w:sz w:val="22"/>
          <w:szCs w:val="22"/>
        </w:rPr>
      </w:pPr>
    </w:p>
    <w:p w:rsidR="00AA14FE" w:rsidRPr="00AA14FE" w:rsidRDefault="00AA14FE" w:rsidP="00AA14FE">
      <w:pPr>
        <w:ind w:left="540" w:right="576"/>
        <w:jc w:val="both"/>
        <w:rPr>
          <w:ins w:id="1392" w:author="Rikke Jeppesen" w:date="2021-04-05T13:23:00Z"/>
          <w:rFonts w:ascii="Garamond" w:hAnsi="Garamond"/>
          <w:sz w:val="22"/>
          <w:szCs w:val="22"/>
        </w:rPr>
      </w:pPr>
      <w:ins w:id="1393" w:author="Rikke Jeppesen" w:date="2021-04-05T13:23:00Z">
        <w:r w:rsidRPr="00AA14FE">
          <w:rPr>
            <w:rFonts w:ascii="Garamond" w:hAnsi="Garamond"/>
            <w:sz w:val="22"/>
            <w:szCs w:val="22"/>
          </w:rPr>
          <w:t>06/08/2020 10:15:00 to 07/06/2020 11:00:00</w:t>
        </w:r>
      </w:ins>
    </w:p>
    <w:p w:rsidR="00AA14FE" w:rsidRPr="00AA14FE" w:rsidRDefault="00AA14FE" w:rsidP="00AA14FE">
      <w:pPr>
        <w:ind w:left="540" w:right="576"/>
        <w:jc w:val="both"/>
        <w:rPr>
          <w:ins w:id="1394" w:author="Rikke Jeppesen" w:date="2021-04-05T13:23:00Z"/>
          <w:rFonts w:ascii="Garamond" w:hAnsi="Garamond"/>
          <w:sz w:val="22"/>
          <w:szCs w:val="22"/>
        </w:rPr>
      </w:pPr>
      <w:proofErr w:type="spellStart"/>
      <w:ins w:id="1395" w:author="Rikke Jeppesen" w:date="2021-04-05T13:23:00Z">
        <w:r w:rsidRPr="00AA14FE">
          <w:rPr>
            <w:rFonts w:ascii="Garamond" w:hAnsi="Garamond"/>
            <w:sz w:val="22"/>
            <w:szCs w:val="22"/>
          </w:rPr>
          <w:t>Sonde</w:t>
        </w:r>
        <w:proofErr w:type="spellEnd"/>
        <w:r w:rsidRPr="00AA14FE">
          <w:rPr>
            <w:rFonts w:ascii="Garamond" w:hAnsi="Garamond"/>
            <w:sz w:val="22"/>
            <w:szCs w:val="22"/>
          </w:rPr>
          <w:t xml:space="preserve"> level was not calibrated correctly. A 0.577m off-set was added to all depth readings to obtain the correct level.</w:t>
        </w:r>
      </w:ins>
    </w:p>
    <w:p w:rsidR="00AA14FE" w:rsidDel="003A572B" w:rsidRDefault="00AA14FE" w:rsidP="00AA14FE">
      <w:pPr>
        <w:ind w:left="540" w:right="576"/>
        <w:jc w:val="both"/>
        <w:rPr>
          <w:ins w:id="1396" w:author="John Haskins" w:date="2021-04-13T11:37:00Z"/>
          <w:del w:id="1397" w:author="Rikke Jeppesen" w:date="2021-04-15T13:15:00Z"/>
          <w:rFonts w:ascii="Garamond" w:hAnsi="Garamond"/>
          <w:sz w:val="22"/>
          <w:szCs w:val="22"/>
        </w:rPr>
      </w:pPr>
    </w:p>
    <w:p w:rsidR="00AD5294" w:rsidRPr="00AA14FE" w:rsidRDefault="00AD5294" w:rsidP="00AA14FE">
      <w:pPr>
        <w:ind w:left="540" w:right="576"/>
        <w:jc w:val="both"/>
        <w:rPr>
          <w:ins w:id="1398" w:author="Rikke Jeppesen" w:date="2021-04-05T13:23:00Z"/>
          <w:rFonts w:ascii="Garamond" w:hAnsi="Garamond"/>
          <w:sz w:val="22"/>
          <w:szCs w:val="22"/>
        </w:rPr>
      </w:pPr>
    </w:p>
    <w:p w:rsidR="00AA14FE" w:rsidRDefault="00AA14FE" w:rsidP="00AA14FE">
      <w:pPr>
        <w:ind w:left="540" w:right="576"/>
        <w:jc w:val="both"/>
        <w:rPr>
          <w:ins w:id="1399" w:author="John Haskins" w:date="2021-04-13T14:06:00Z"/>
          <w:rFonts w:ascii="Garamond" w:hAnsi="Garamond"/>
          <w:sz w:val="22"/>
          <w:szCs w:val="22"/>
        </w:rPr>
      </w:pPr>
      <w:ins w:id="1400" w:author="Rikke Jeppesen" w:date="2021-04-05T13:23:00Z">
        <w:r w:rsidRPr="00AA14FE">
          <w:rPr>
            <w:rFonts w:ascii="Garamond" w:hAnsi="Garamond"/>
            <w:sz w:val="22"/>
            <w:szCs w:val="22"/>
          </w:rPr>
          <w:t xml:space="preserve">06/23/2020 10:15:00 to 07/06/2020 11:00:00 </w:t>
        </w:r>
        <w:proofErr w:type="spellStart"/>
        <w:r w:rsidRPr="00AA14FE">
          <w:rPr>
            <w:rFonts w:ascii="Garamond" w:hAnsi="Garamond"/>
            <w:sz w:val="22"/>
            <w:szCs w:val="22"/>
          </w:rPr>
          <w:t>sonde</w:t>
        </w:r>
        <w:proofErr w:type="spellEnd"/>
        <w:r w:rsidRPr="00AA14FE">
          <w:rPr>
            <w:rFonts w:ascii="Garamond" w:hAnsi="Garamond"/>
            <w:sz w:val="22"/>
            <w:szCs w:val="22"/>
          </w:rPr>
          <w:t xml:space="preserve"> was cleaned and accidentally moved up, so 0.343m was subtracted from the already once corrected level to correct for the </w:t>
        </w:r>
        <w:proofErr w:type="spellStart"/>
        <w:r w:rsidRPr="00AA14FE">
          <w:rPr>
            <w:rFonts w:ascii="Garamond" w:hAnsi="Garamond"/>
            <w:sz w:val="22"/>
            <w:szCs w:val="22"/>
          </w:rPr>
          <w:t>sonde</w:t>
        </w:r>
        <w:proofErr w:type="spellEnd"/>
        <w:r w:rsidRPr="00AA14FE">
          <w:rPr>
            <w:rFonts w:ascii="Garamond" w:hAnsi="Garamond"/>
            <w:sz w:val="22"/>
            <w:szCs w:val="22"/>
          </w:rPr>
          <w:t xml:space="preserve"> being seated in the higher (wrong) location. Since 0.577m was added, and 0.343m was subtracted from the original depth, the net correction for this time period is (0.577-0.</w:t>
        </w:r>
        <w:proofErr w:type="gramStart"/>
        <w:r w:rsidRPr="00AA14FE">
          <w:rPr>
            <w:rFonts w:ascii="Garamond" w:hAnsi="Garamond"/>
            <w:sz w:val="22"/>
            <w:szCs w:val="22"/>
          </w:rPr>
          <w:t>343)m</w:t>
        </w:r>
        <w:proofErr w:type="gramEnd"/>
        <w:r w:rsidRPr="00AA14FE">
          <w:rPr>
            <w:rFonts w:ascii="Garamond" w:hAnsi="Garamond"/>
            <w:sz w:val="22"/>
            <w:szCs w:val="22"/>
          </w:rPr>
          <w:t>=0.234m</w:t>
        </w:r>
      </w:ins>
    </w:p>
    <w:p w:rsidR="008E4374" w:rsidRDefault="008E4374" w:rsidP="00AA14FE">
      <w:pPr>
        <w:ind w:left="540" w:right="576"/>
        <w:jc w:val="both"/>
        <w:rPr>
          <w:ins w:id="1401" w:author="John Haskins" w:date="2021-04-13T14:06:00Z"/>
          <w:rFonts w:ascii="Garamond" w:hAnsi="Garamond"/>
          <w:sz w:val="22"/>
          <w:szCs w:val="22"/>
        </w:rPr>
      </w:pPr>
    </w:p>
    <w:p w:rsidR="008E4374" w:rsidRPr="00AA14FE" w:rsidRDefault="008E4374" w:rsidP="00AA14FE">
      <w:pPr>
        <w:ind w:left="540" w:right="576"/>
        <w:jc w:val="both"/>
        <w:rPr>
          <w:ins w:id="1402" w:author="Rikke Jeppesen" w:date="2021-04-05T13:23:00Z"/>
          <w:rFonts w:ascii="Garamond" w:hAnsi="Garamond"/>
          <w:sz w:val="22"/>
          <w:szCs w:val="22"/>
        </w:rPr>
      </w:pPr>
      <w:ins w:id="1403" w:author="John Haskins" w:date="2021-04-13T14:06:00Z">
        <w:r>
          <w:rPr>
            <w:rFonts w:ascii="Garamond" w:hAnsi="Garamond"/>
            <w:sz w:val="22"/>
            <w:szCs w:val="22"/>
          </w:rPr>
          <w:t xml:space="preserve">Over the next few months from July through October of 2020 a notch on the structure was causing the </w:t>
        </w:r>
        <w:proofErr w:type="spellStart"/>
        <w:r>
          <w:rPr>
            <w:rFonts w:ascii="Garamond" w:hAnsi="Garamond"/>
            <w:sz w:val="22"/>
            <w:szCs w:val="22"/>
          </w:rPr>
          <w:t>sonde</w:t>
        </w:r>
        <w:proofErr w:type="spellEnd"/>
        <w:r>
          <w:rPr>
            <w:rFonts w:ascii="Garamond" w:hAnsi="Garamond"/>
            <w:sz w:val="22"/>
            <w:szCs w:val="22"/>
          </w:rPr>
          <w:t xml:space="preserve"> housing to be seated at different elevations. </w:t>
        </w:r>
      </w:ins>
      <w:ins w:id="1404" w:author="John Haskins" w:date="2021-04-13T14:08:00Z">
        <w:r>
          <w:rPr>
            <w:rFonts w:ascii="Garamond" w:hAnsi="Garamond"/>
            <w:sz w:val="22"/>
            <w:szCs w:val="22"/>
          </w:rPr>
          <w:t>Depth was adjusted accordingly to accommodate for this offset.</w:t>
        </w:r>
      </w:ins>
      <w:ins w:id="1405" w:author="John Haskins" w:date="2021-04-14T09:23:00Z">
        <w:r w:rsidR="003C4937">
          <w:rPr>
            <w:rFonts w:ascii="Garamond" w:hAnsi="Garamond"/>
            <w:sz w:val="22"/>
            <w:szCs w:val="22"/>
          </w:rPr>
          <w:t xml:space="preserve"> This offset was consistently 0.515m</w:t>
        </w:r>
      </w:ins>
    </w:p>
    <w:p w:rsidR="00AA14FE" w:rsidRPr="00AA14FE" w:rsidRDefault="00AA14FE" w:rsidP="00AA14FE">
      <w:pPr>
        <w:ind w:left="540" w:right="576"/>
        <w:jc w:val="both"/>
        <w:rPr>
          <w:ins w:id="1406" w:author="Rikke Jeppesen" w:date="2021-04-05T13:23:00Z"/>
          <w:rFonts w:ascii="Garamond" w:hAnsi="Garamond"/>
          <w:sz w:val="22"/>
          <w:szCs w:val="22"/>
        </w:rPr>
      </w:pPr>
    </w:p>
    <w:p w:rsidR="00AA14FE" w:rsidRPr="00AA14FE" w:rsidRDefault="00AA14FE" w:rsidP="00AA14FE">
      <w:pPr>
        <w:ind w:left="540" w:right="576"/>
        <w:jc w:val="both"/>
        <w:rPr>
          <w:ins w:id="1407" w:author="Rikke Jeppesen" w:date="2021-04-05T13:23:00Z"/>
          <w:rFonts w:ascii="Garamond" w:hAnsi="Garamond"/>
          <w:sz w:val="22"/>
          <w:szCs w:val="22"/>
        </w:rPr>
      </w:pPr>
      <w:ins w:id="1408" w:author="Rikke Jeppesen" w:date="2021-04-05T13:23:00Z">
        <w:r w:rsidRPr="00AA14FE">
          <w:rPr>
            <w:rFonts w:ascii="Garamond" w:hAnsi="Garamond"/>
            <w:sz w:val="22"/>
            <w:szCs w:val="22"/>
          </w:rPr>
          <w:t>07/06/2020 11:00:00 to 08/03/2020 10:30:00</w:t>
        </w:r>
      </w:ins>
    </w:p>
    <w:p w:rsidR="00AA14FE" w:rsidRPr="00AA14FE" w:rsidRDefault="00AA14FE" w:rsidP="00AA14FE">
      <w:pPr>
        <w:ind w:left="540" w:right="576"/>
        <w:jc w:val="both"/>
        <w:rPr>
          <w:ins w:id="1409" w:author="Rikke Jeppesen" w:date="2021-04-05T13:23:00Z"/>
          <w:rFonts w:ascii="Garamond" w:hAnsi="Garamond"/>
          <w:sz w:val="22"/>
          <w:szCs w:val="22"/>
        </w:rPr>
      </w:pPr>
      <w:ins w:id="1410" w:author="Rikke Jeppesen" w:date="2021-04-05T13:23:00Z">
        <w:r w:rsidRPr="00AA14FE">
          <w:rPr>
            <w:rFonts w:ascii="Garamond" w:hAnsi="Garamond"/>
            <w:sz w:val="22"/>
            <w:szCs w:val="22"/>
          </w:rPr>
          <w:t xml:space="preserve">Maybe </w:t>
        </w:r>
        <w:proofErr w:type="spellStart"/>
        <w:r w:rsidRPr="00AA14FE">
          <w:rPr>
            <w:rFonts w:ascii="Garamond" w:hAnsi="Garamond"/>
            <w:sz w:val="22"/>
            <w:szCs w:val="22"/>
          </w:rPr>
          <w:t>sonde</w:t>
        </w:r>
        <w:proofErr w:type="spellEnd"/>
        <w:r w:rsidRPr="00AA14FE">
          <w:rPr>
            <w:rFonts w:ascii="Garamond" w:hAnsi="Garamond"/>
            <w:sz w:val="22"/>
            <w:szCs w:val="22"/>
          </w:rPr>
          <w:t xml:space="preserve"> was deployed and got stuck on the first rusty notch and entire deployment is too high (about 40 cm). </w:t>
        </w:r>
        <w:del w:id="1411" w:author="John Haskins" w:date="2021-04-15T12:46:00Z">
          <w:r w:rsidRPr="00AA14FE" w:rsidDel="001D2A77">
            <w:rPr>
              <w:rFonts w:ascii="Garamond" w:hAnsi="Garamond"/>
              <w:sz w:val="22"/>
              <w:szCs w:val="22"/>
            </w:rPr>
            <w:delText>Not sure what the right elevation is</w:delText>
          </w:r>
        </w:del>
      </w:ins>
      <w:ins w:id="1412" w:author="John Haskins" w:date="2021-04-15T12:46:00Z">
        <w:r w:rsidR="001D2A77">
          <w:rPr>
            <w:rFonts w:ascii="Garamond" w:hAnsi="Garamond"/>
            <w:sz w:val="22"/>
            <w:szCs w:val="22"/>
          </w:rPr>
          <w:t>Corrected by 0.515m.</w:t>
        </w:r>
      </w:ins>
    </w:p>
    <w:p w:rsidR="00AA14FE" w:rsidRPr="00AA14FE" w:rsidRDefault="00AA14FE" w:rsidP="00AA14FE">
      <w:pPr>
        <w:ind w:left="540" w:right="576"/>
        <w:jc w:val="both"/>
        <w:rPr>
          <w:ins w:id="1413" w:author="Rikke Jeppesen" w:date="2021-04-05T13:23:00Z"/>
          <w:rFonts w:ascii="Garamond" w:hAnsi="Garamond"/>
          <w:sz w:val="22"/>
          <w:szCs w:val="22"/>
        </w:rPr>
      </w:pPr>
    </w:p>
    <w:p w:rsidR="00AA14FE" w:rsidRPr="00AA14FE" w:rsidRDefault="00AA14FE" w:rsidP="00AA14FE">
      <w:pPr>
        <w:ind w:left="540" w:right="576"/>
        <w:jc w:val="both"/>
        <w:rPr>
          <w:ins w:id="1414" w:author="Rikke Jeppesen" w:date="2021-04-05T13:23:00Z"/>
          <w:rFonts w:ascii="Garamond" w:hAnsi="Garamond"/>
          <w:sz w:val="22"/>
          <w:szCs w:val="22"/>
        </w:rPr>
      </w:pPr>
      <w:ins w:id="1415" w:author="Rikke Jeppesen" w:date="2021-04-05T13:23:00Z">
        <w:r w:rsidRPr="00AA14FE">
          <w:rPr>
            <w:rFonts w:ascii="Garamond" w:hAnsi="Garamond"/>
            <w:sz w:val="22"/>
            <w:szCs w:val="22"/>
          </w:rPr>
          <w:t>08/03/2020 10:45:00 to 08/10/2020 09:45:00</w:t>
        </w:r>
      </w:ins>
    </w:p>
    <w:p w:rsidR="00CC2531" w:rsidRDefault="00AA14FE" w:rsidP="00CC2531">
      <w:pPr>
        <w:ind w:left="540" w:right="576"/>
        <w:jc w:val="both"/>
        <w:rPr>
          <w:ins w:id="1416" w:author="John Haskins" w:date="2021-04-12T12:54:00Z"/>
          <w:rFonts w:ascii="Garamond" w:hAnsi="Garamond"/>
          <w:sz w:val="22"/>
          <w:szCs w:val="22"/>
        </w:rPr>
      </w:pPr>
      <w:proofErr w:type="spellStart"/>
      <w:ins w:id="1417" w:author="Rikke Jeppesen" w:date="2021-04-05T13:23:00Z">
        <w:r w:rsidRPr="00AA14FE">
          <w:rPr>
            <w:rFonts w:ascii="Garamond" w:hAnsi="Garamond"/>
            <w:sz w:val="22"/>
            <w:szCs w:val="22"/>
          </w:rPr>
          <w:lastRenderedPageBreak/>
          <w:t>Sonde</w:t>
        </w:r>
        <w:proofErr w:type="spellEnd"/>
        <w:r w:rsidRPr="00AA14FE">
          <w:rPr>
            <w:rFonts w:ascii="Garamond" w:hAnsi="Garamond"/>
            <w:sz w:val="22"/>
            <w:szCs w:val="22"/>
          </w:rPr>
          <w:t xml:space="preserve"> seemed to have moved within the deployment. Not sure why. Not sure what correct level is, so didn’t try to correct it.</w:t>
        </w:r>
      </w:ins>
    </w:p>
    <w:p w:rsidR="00CC2531" w:rsidRDefault="00CC2531" w:rsidP="00CC2531">
      <w:pPr>
        <w:ind w:left="540" w:right="576"/>
        <w:jc w:val="both"/>
        <w:rPr>
          <w:ins w:id="1418" w:author="John Haskins" w:date="2021-04-12T12:54:00Z"/>
          <w:rFonts w:ascii="Garamond" w:hAnsi="Garamond"/>
          <w:sz w:val="22"/>
          <w:szCs w:val="22"/>
        </w:rPr>
      </w:pPr>
    </w:p>
    <w:p w:rsidR="00CC2531" w:rsidRDefault="00CC2531" w:rsidP="00CC2531">
      <w:pPr>
        <w:ind w:left="540" w:right="576"/>
        <w:jc w:val="both"/>
        <w:rPr>
          <w:ins w:id="1419" w:author="John Haskins" w:date="2021-04-12T12:54:00Z"/>
          <w:rFonts w:ascii="Garamond" w:hAnsi="Garamond"/>
          <w:sz w:val="22"/>
          <w:szCs w:val="22"/>
        </w:rPr>
      </w:pPr>
      <w:ins w:id="1420" w:author="John Haskins" w:date="2021-04-12T12:54:00Z">
        <w:r>
          <w:rPr>
            <w:rFonts w:ascii="Garamond" w:hAnsi="Garamond"/>
            <w:sz w:val="22"/>
            <w:szCs w:val="22"/>
          </w:rPr>
          <w:t>08/10/2020</w:t>
        </w:r>
        <w:bookmarkStart w:id="1421" w:name="_GoBack"/>
        <w:bookmarkEnd w:id="1421"/>
        <w:r>
          <w:rPr>
            <w:rFonts w:ascii="Garamond" w:hAnsi="Garamond"/>
            <w:sz w:val="22"/>
            <w:szCs w:val="22"/>
          </w:rPr>
          <w:t xml:space="preserve"> 10:00 to 08/1</w:t>
        </w:r>
      </w:ins>
      <w:ins w:id="1422" w:author="John Haskins" w:date="2021-04-12T12:56:00Z">
        <w:r>
          <w:rPr>
            <w:rFonts w:ascii="Garamond" w:hAnsi="Garamond"/>
            <w:sz w:val="22"/>
            <w:szCs w:val="22"/>
          </w:rPr>
          <w:t>2</w:t>
        </w:r>
      </w:ins>
      <w:ins w:id="1423" w:author="John Haskins" w:date="2021-04-12T12:54:00Z">
        <w:r>
          <w:rPr>
            <w:rFonts w:ascii="Garamond" w:hAnsi="Garamond"/>
            <w:sz w:val="22"/>
            <w:szCs w:val="22"/>
          </w:rPr>
          <w:t>/2020</w:t>
        </w:r>
      </w:ins>
      <w:ins w:id="1424" w:author="John Haskins" w:date="2021-04-12T12:56:00Z">
        <w:r>
          <w:rPr>
            <w:rFonts w:ascii="Garamond" w:hAnsi="Garamond"/>
            <w:sz w:val="22"/>
            <w:szCs w:val="22"/>
          </w:rPr>
          <w:t xml:space="preserve"> 07:45</w:t>
        </w:r>
      </w:ins>
    </w:p>
    <w:p w:rsidR="00CC2531" w:rsidRDefault="00CC2531" w:rsidP="00CC2531">
      <w:pPr>
        <w:ind w:left="540" w:right="576"/>
        <w:jc w:val="both"/>
        <w:rPr>
          <w:ins w:id="1425" w:author="John Haskins" w:date="2021-04-12T12:54:00Z"/>
          <w:rFonts w:ascii="Garamond" w:hAnsi="Garamond"/>
          <w:sz w:val="22"/>
          <w:szCs w:val="22"/>
        </w:rPr>
      </w:pPr>
      <w:proofErr w:type="spellStart"/>
      <w:ins w:id="1426" w:author="John Haskins" w:date="2021-04-12T12:55:00Z">
        <w:r>
          <w:rPr>
            <w:rFonts w:ascii="Garamond" w:hAnsi="Garamond"/>
            <w:sz w:val="22"/>
            <w:szCs w:val="22"/>
          </w:rPr>
          <w:t>Sonde</w:t>
        </w:r>
        <w:proofErr w:type="spellEnd"/>
        <w:r>
          <w:rPr>
            <w:rFonts w:ascii="Garamond" w:hAnsi="Garamond"/>
            <w:sz w:val="22"/>
            <w:szCs w:val="22"/>
          </w:rPr>
          <w:t xml:space="preserve"> was seated in the wrong position causing depth readings to be off. When site was visited </w:t>
        </w:r>
      </w:ins>
      <w:ins w:id="1427" w:author="John Haskins" w:date="2021-04-12T12:56:00Z">
        <w:r>
          <w:rPr>
            <w:rFonts w:ascii="Garamond" w:hAnsi="Garamond"/>
            <w:sz w:val="22"/>
            <w:szCs w:val="22"/>
          </w:rPr>
          <w:t xml:space="preserve">Aug 12 and inspected the </w:t>
        </w:r>
        <w:proofErr w:type="spellStart"/>
        <w:r>
          <w:rPr>
            <w:rFonts w:ascii="Garamond" w:hAnsi="Garamond"/>
            <w:sz w:val="22"/>
            <w:szCs w:val="22"/>
          </w:rPr>
          <w:t>sonde</w:t>
        </w:r>
        <w:proofErr w:type="spellEnd"/>
        <w:r>
          <w:rPr>
            <w:rFonts w:ascii="Garamond" w:hAnsi="Garamond"/>
            <w:sz w:val="22"/>
            <w:szCs w:val="22"/>
          </w:rPr>
          <w:t xml:space="preserve"> was returned to the correct depth.</w:t>
        </w:r>
      </w:ins>
    </w:p>
    <w:p w:rsidR="00CC2531" w:rsidDel="00AD5294" w:rsidRDefault="00CC2531" w:rsidP="00AA14FE">
      <w:pPr>
        <w:ind w:left="540" w:right="576"/>
        <w:jc w:val="both"/>
        <w:rPr>
          <w:del w:id="1428" w:author="John Haskins" w:date="2021-04-12T12:54:00Z"/>
          <w:rFonts w:ascii="Garamond" w:hAnsi="Garamond"/>
          <w:sz w:val="22"/>
          <w:szCs w:val="22"/>
        </w:rPr>
      </w:pPr>
    </w:p>
    <w:p w:rsidR="00500165" w:rsidRDefault="00500165" w:rsidP="00AA14FE">
      <w:pPr>
        <w:ind w:left="540" w:right="576"/>
        <w:jc w:val="both"/>
        <w:rPr>
          <w:ins w:id="1429" w:author="John Haskins" w:date="2021-04-15T12:09:00Z"/>
          <w:rFonts w:ascii="Garamond" w:hAnsi="Garamond"/>
          <w:sz w:val="22"/>
          <w:szCs w:val="22"/>
        </w:rPr>
      </w:pPr>
      <w:ins w:id="1430" w:author="John Haskins" w:date="2021-04-15T12:08:00Z">
        <w:r>
          <w:rPr>
            <w:rFonts w:ascii="Garamond" w:hAnsi="Garamond"/>
            <w:sz w:val="22"/>
            <w:szCs w:val="22"/>
          </w:rPr>
          <w:t>08/18/2020 08:30 -10</w:t>
        </w:r>
      </w:ins>
      <w:ins w:id="1431" w:author="John Haskins" w:date="2021-04-15T12:09:00Z">
        <w:r>
          <w:rPr>
            <w:rFonts w:ascii="Garamond" w:hAnsi="Garamond"/>
            <w:sz w:val="22"/>
            <w:szCs w:val="22"/>
          </w:rPr>
          <w:t>:30</w:t>
        </w:r>
      </w:ins>
    </w:p>
    <w:p w:rsidR="00500165" w:rsidRDefault="00500165" w:rsidP="00500165">
      <w:pPr>
        <w:ind w:left="540" w:right="576"/>
        <w:jc w:val="both"/>
        <w:rPr>
          <w:ins w:id="1432" w:author="John Haskins" w:date="2021-04-15T12:09:00Z"/>
          <w:rFonts w:ascii="Garamond" w:hAnsi="Garamond"/>
          <w:sz w:val="22"/>
          <w:szCs w:val="22"/>
        </w:rPr>
      </w:pPr>
      <w:ins w:id="1433" w:author="John Haskins" w:date="2021-04-15T12:09:00Z">
        <w:r>
          <w:rPr>
            <w:rFonts w:ascii="Garamond" w:hAnsi="Garamond"/>
            <w:sz w:val="22"/>
            <w:szCs w:val="22"/>
          </w:rPr>
          <w:t xml:space="preserve">0.515 m was subtracted due to the same issue of the </w:t>
        </w:r>
        <w:proofErr w:type="spellStart"/>
        <w:r>
          <w:rPr>
            <w:rFonts w:ascii="Garamond" w:hAnsi="Garamond"/>
            <w:sz w:val="22"/>
            <w:szCs w:val="22"/>
          </w:rPr>
          <w:t>sonde</w:t>
        </w:r>
        <w:proofErr w:type="spellEnd"/>
        <w:r>
          <w:rPr>
            <w:rFonts w:ascii="Garamond" w:hAnsi="Garamond"/>
            <w:sz w:val="22"/>
            <w:szCs w:val="22"/>
          </w:rPr>
          <w:t xml:space="preserve"> getting stuck and not falling to full depth. </w:t>
        </w:r>
      </w:ins>
    </w:p>
    <w:p w:rsidR="00500165" w:rsidRDefault="00500165" w:rsidP="00AA14FE">
      <w:pPr>
        <w:ind w:left="540" w:right="576"/>
        <w:jc w:val="both"/>
        <w:rPr>
          <w:ins w:id="1434" w:author="John Haskins" w:date="2021-04-15T12:08:00Z"/>
          <w:rFonts w:ascii="Garamond" w:hAnsi="Garamond"/>
          <w:sz w:val="22"/>
          <w:szCs w:val="22"/>
        </w:rPr>
      </w:pPr>
    </w:p>
    <w:p w:rsidR="003C4937" w:rsidRDefault="00AD5294" w:rsidP="00AA14FE">
      <w:pPr>
        <w:ind w:left="540" w:right="576"/>
        <w:jc w:val="both"/>
        <w:rPr>
          <w:ins w:id="1435" w:author="John Haskins" w:date="2021-04-14T09:28:00Z"/>
          <w:rFonts w:ascii="Garamond" w:hAnsi="Garamond"/>
          <w:sz w:val="22"/>
          <w:szCs w:val="22"/>
        </w:rPr>
      </w:pPr>
      <w:ins w:id="1436" w:author="John Haskins" w:date="2021-04-13T11:37:00Z">
        <w:r>
          <w:rPr>
            <w:rFonts w:ascii="Garamond" w:hAnsi="Garamond"/>
            <w:sz w:val="22"/>
            <w:szCs w:val="22"/>
          </w:rPr>
          <w:t>08/19/2020 08</w:t>
        </w:r>
      </w:ins>
      <w:ins w:id="1437" w:author="John Haskins" w:date="2021-04-13T11:38:00Z">
        <w:r>
          <w:rPr>
            <w:rFonts w:ascii="Garamond" w:hAnsi="Garamond"/>
            <w:sz w:val="22"/>
            <w:szCs w:val="22"/>
          </w:rPr>
          <w:t xml:space="preserve">:45 to </w:t>
        </w:r>
      </w:ins>
      <w:ins w:id="1438" w:author="John Haskins" w:date="2021-04-14T09:28:00Z">
        <w:r w:rsidR="003C4937">
          <w:rPr>
            <w:rFonts w:ascii="Garamond" w:hAnsi="Garamond"/>
            <w:sz w:val="22"/>
            <w:szCs w:val="22"/>
          </w:rPr>
          <w:t>08/31/20</w:t>
        </w:r>
      </w:ins>
      <w:ins w:id="1439" w:author="John Haskins" w:date="2021-04-14T09:33:00Z">
        <w:r w:rsidR="003C4937">
          <w:rPr>
            <w:rFonts w:ascii="Garamond" w:hAnsi="Garamond"/>
            <w:sz w:val="22"/>
            <w:szCs w:val="22"/>
          </w:rPr>
          <w:t>20</w:t>
        </w:r>
      </w:ins>
      <w:ins w:id="1440" w:author="John Haskins" w:date="2021-04-14T09:28:00Z">
        <w:r w:rsidR="003C4937">
          <w:rPr>
            <w:rFonts w:ascii="Garamond" w:hAnsi="Garamond"/>
            <w:sz w:val="22"/>
            <w:szCs w:val="22"/>
          </w:rPr>
          <w:t xml:space="preserve"> 10:30 </w:t>
        </w:r>
      </w:ins>
    </w:p>
    <w:p w:rsidR="00AD5294" w:rsidRDefault="00AD5294" w:rsidP="00AA14FE">
      <w:pPr>
        <w:ind w:left="540" w:right="576"/>
        <w:jc w:val="both"/>
        <w:rPr>
          <w:ins w:id="1441" w:author="John Haskins" w:date="2021-04-13T14:05:00Z"/>
          <w:rFonts w:ascii="Garamond" w:hAnsi="Garamond"/>
          <w:sz w:val="22"/>
          <w:szCs w:val="22"/>
        </w:rPr>
      </w:pPr>
      <w:ins w:id="1442" w:author="John Haskins" w:date="2021-04-13T11:42:00Z">
        <w:r>
          <w:rPr>
            <w:rFonts w:ascii="Garamond" w:hAnsi="Garamond"/>
            <w:sz w:val="22"/>
            <w:szCs w:val="22"/>
          </w:rPr>
          <w:t xml:space="preserve">0.515 m was subtracted due to the same issue of the </w:t>
        </w:r>
        <w:proofErr w:type="spellStart"/>
        <w:r>
          <w:rPr>
            <w:rFonts w:ascii="Garamond" w:hAnsi="Garamond"/>
            <w:sz w:val="22"/>
            <w:szCs w:val="22"/>
          </w:rPr>
          <w:t>sonde</w:t>
        </w:r>
        <w:proofErr w:type="spellEnd"/>
        <w:r>
          <w:rPr>
            <w:rFonts w:ascii="Garamond" w:hAnsi="Garamond"/>
            <w:sz w:val="22"/>
            <w:szCs w:val="22"/>
          </w:rPr>
          <w:t xml:space="preserve"> getting stuck and not falling to full depth. </w:t>
        </w:r>
      </w:ins>
    </w:p>
    <w:p w:rsidR="008E4374" w:rsidRDefault="008E4374" w:rsidP="00AA14FE">
      <w:pPr>
        <w:ind w:left="540" w:right="576"/>
        <w:jc w:val="both"/>
        <w:rPr>
          <w:ins w:id="1443" w:author="John Haskins" w:date="2021-04-14T09:24:00Z"/>
          <w:rFonts w:ascii="Garamond" w:hAnsi="Garamond"/>
          <w:sz w:val="22"/>
          <w:szCs w:val="22"/>
        </w:rPr>
      </w:pPr>
    </w:p>
    <w:p w:rsidR="003C4937" w:rsidRDefault="003C4937" w:rsidP="003C4937">
      <w:pPr>
        <w:ind w:left="540" w:right="576"/>
        <w:jc w:val="both"/>
        <w:rPr>
          <w:ins w:id="1444" w:author="John Haskins" w:date="2021-04-14T09:32:00Z"/>
          <w:rFonts w:ascii="Garamond" w:hAnsi="Garamond"/>
          <w:sz w:val="22"/>
          <w:szCs w:val="22"/>
        </w:rPr>
      </w:pPr>
      <w:ins w:id="1445" w:author="John Haskins" w:date="2021-04-14T09:32:00Z">
        <w:r>
          <w:rPr>
            <w:rFonts w:ascii="Garamond" w:hAnsi="Garamond"/>
            <w:sz w:val="22"/>
            <w:szCs w:val="22"/>
          </w:rPr>
          <w:t xml:space="preserve">09/02/2020 07:30 to </w:t>
        </w:r>
      </w:ins>
      <w:ins w:id="1446" w:author="John Haskins" w:date="2021-04-14T09:28:00Z">
        <w:r>
          <w:rPr>
            <w:rFonts w:ascii="Garamond" w:hAnsi="Garamond"/>
            <w:sz w:val="22"/>
            <w:szCs w:val="22"/>
          </w:rPr>
          <w:t xml:space="preserve">09/28/2020 10:45 </w:t>
        </w:r>
      </w:ins>
    </w:p>
    <w:p w:rsidR="003C4937" w:rsidRDefault="003C4937" w:rsidP="003C4937">
      <w:pPr>
        <w:ind w:left="540" w:right="576"/>
        <w:jc w:val="both"/>
        <w:rPr>
          <w:ins w:id="1447" w:author="John Haskins" w:date="2021-04-14T09:32:00Z"/>
          <w:rFonts w:ascii="Garamond" w:hAnsi="Garamond"/>
          <w:sz w:val="22"/>
          <w:szCs w:val="22"/>
        </w:rPr>
      </w:pPr>
      <w:ins w:id="1448" w:author="John Haskins" w:date="2021-04-14T09:32:00Z">
        <w:r>
          <w:rPr>
            <w:rFonts w:ascii="Garamond" w:hAnsi="Garamond"/>
            <w:sz w:val="22"/>
            <w:szCs w:val="22"/>
          </w:rPr>
          <w:t xml:space="preserve">0.515 m was subtracted due to the same issue of the </w:t>
        </w:r>
        <w:proofErr w:type="spellStart"/>
        <w:r>
          <w:rPr>
            <w:rFonts w:ascii="Garamond" w:hAnsi="Garamond"/>
            <w:sz w:val="22"/>
            <w:szCs w:val="22"/>
          </w:rPr>
          <w:t>sonde</w:t>
        </w:r>
        <w:proofErr w:type="spellEnd"/>
        <w:r>
          <w:rPr>
            <w:rFonts w:ascii="Garamond" w:hAnsi="Garamond"/>
            <w:sz w:val="22"/>
            <w:szCs w:val="22"/>
          </w:rPr>
          <w:t xml:space="preserve"> getting stuck and not falling to full depth. </w:t>
        </w:r>
      </w:ins>
    </w:p>
    <w:p w:rsidR="003C4937" w:rsidRDefault="003C4937" w:rsidP="00AA14FE">
      <w:pPr>
        <w:ind w:left="540" w:right="576"/>
        <w:jc w:val="both"/>
        <w:rPr>
          <w:ins w:id="1449" w:author="John Haskins" w:date="2021-04-14T10:31:00Z"/>
          <w:rFonts w:ascii="Garamond" w:hAnsi="Garamond"/>
          <w:sz w:val="22"/>
          <w:szCs w:val="22"/>
        </w:rPr>
      </w:pPr>
    </w:p>
    <w:p w:rsidR="00B2394B" w:rsidRDefault="00B2394B" w:rsidP="00AA14FE">
      <w:pPr>
        <w:ind w:left="540" w:right="576"/>
        <w:jc w:val="both"/>
        <w:rPr>
          <w:ins w:id="1450" w:author="John Haskins" w:date="2021-04-14T10:32:00Z"/>
          <w:rFonts w:ascii="Garamond" w:hAnsi="Garamond"/>
          <w:sz w:val="22"/>
          <w:szCs w:val="22"/>
        </w:rPr>
      </w:pPr>
      <w:ins w:id="1451" w:author="John Haskins" w:date="2021-04-14T10:31:00Z">
        <w:r>
          <w:rPr>
            <w:rFonts w:ascii="Garamond" w:hAnsi="Garamond"/>
            <w:sz w:val="22"/>
            <w:szCs w:val="22"/>
          </w:rPr>
          <w:t>10/12/2020 13</w:t>
        </w:r>
      </w:ins>
      <w:ins w:id="1452" w:author="John Haskins" w:date="2021-04-14T10:32:00Z">
        <w:r>
          <w:rPr>
            <w:rFonts w:ascii="Garamond" w:hAnsi="Garamond"/>
            <w:sz w:val="22"/>
            <w:szCs w:val="22"/>
          </w:rPr>
          <w:t>:30 to 10/13/2020 09:45</w:t>
        </w:r>
      </w:ins>
    </w:p>
    <w:p w:rsidR="00B2394B" w:rsidRDefault="00B2394B" w:rsidP="00AA14FE">
      <w:pPr>
        <w:ind w:left="540" w:right="576"/>
        <w:jc w:val="both"/>
        <w:rPr>
          <w:ins w:id="1453" w:author="John Haskins" w:date="2021-04-13T14:05:00Z"/>
          <w:rFonts w:ascii="Garamond" w:hAnsi="Garamond"/>
          <w:sz w:val="22"/>
          <w:szCs w:val="22"/>
        </w:rPr>
      </w:pPr>
      <w:ins w:id="1454" w:author="John Haskins" w:date="2021-04-14T10:35:00Z">
        <w:r>
          <w:rPr>
            <w:rFonts w:ascii="Garamond" w:hAnsi="Garamond"/>
            <w:sz w:val="22"/>
            <w:szCs w:val="22"/>
          </w:rPr>
          <w:t xml:space="preserve">Again level adjustments were made due to </w:t>
        </w:r>
        <w:proofErr w:type="spellStart"/>
        <w:r>
          <w:rPr>
            <w:rFonts w:ascii="Garamond" w:hAnsi="Garamond"/>
            <w:sz w:val="22"/>
            <w:szCs w:val="22"/>
          </w:rPr>
          <w:t>sonde</w:t>
        </w:r>
        <w:proofErr w:type="spellEnd"/>
        <w:r>
          <w:rPr>
            <w:rFonts w:ascii="Garamond" w:hAnsi="Garamond"/>
            <w:sz w:val="22"/>
            <w:szCs w:val="22"/>
          </w:rPr>
          <w:t xml:space="preserve"> not resting at correct depth. These times coincided with monthly nutrient deployments when </w:t>
        </w:r>
        <w:proofErr w:type="spellStart"/>
        <w:r>
          <w:rPr>
            <w:rFonts w:ascii="Garamond" w:hAnsi="Garamond"/>
            <w:sz w:val="22"/>
            <w:szCs w:val="22"/>
          </w:rPr>
          <w:t>sonde</w:t>
        </w:r>
        <w:proofErr w:type="spellEnd"/>
        <w:r>
          <w:rPr>
            <w:rFonts w:ascii="Garamond" w:hAnsi="Garamond"/>
            <w:sz w:val="22"/>
            <w:szCs w:val="22"/>
          </w:rPr>
          <w:t xml:space="preserve"> was lifted from the bottom to attach </w:t>
        </w:r>
      </w:ins>
      <w:ins w:id="1455" w:author="John Haskins" w:date="2021-04-14T10:36:00Z">
        <w:r>
          <w:rPr>
            <w:rFonts w:ascii="Garamond" w:hAnsi="Garamond"/>
            <w:sz w:val="22"/>
            <w:szCs w:val="22"/>
          </w:rPr>
          <w:t>ISCO automated sampling tube for nutrient sampling collection.</w:t>
        </w:r>
      </w:ins>
    </w:p>
    <w:p w:rsidR="008E4374" w:rsidRDefault="008E4374" w:rsidP="00AA14FE">
      <w:pPr>
        <w:ind w:left="540" w:right="576"/>
        <w:jc w:val="both"/>
        <w:rPr>
          <w:ins w:id="1456" w:author="John Haskins" w:date="2021-04-15T12:47:00Z"/>
          <w:rFonts w:ascii="Garamond" w:hAnsi="Garamond"/>
          <w:sz w:val="22"/>
          <w:szCs w:val="22"/>
        </w:rPr>
      </w:pPr>
    </w:p>
    <w:p w:rsidR="00710A42" w:rsidRDefault="00710A42" w:rsidP="00AA14FE">
      <w:pPr>
        <w:ind w:left="540" w:right="576"/>
        <w:jc w:val="both"/>
        <w:rPr>
          <w:ins w:id="1457" w:author="John Haskins" w:date="2021-04-15T12:49:00Z"/>
          <w:rFonts w:ascii="Garamond" w:hAnsi="Garamond"/>
          <w:sz w:val="22"/>
          <w:szCs w:val="22"/>
        </w:rPr>
      </w:pPr>
      <w:ins w:id="1458" w:author="John Haskins" w:date="2021-04-15T12:48:00Z">
        <w:r>
          <w:rPr>
            <w:rFonts w:ascii="Garamond" w:hAnsi="Garamond"/>
            <w:sz w:val="22"/>
            <w:szCs w:val="22"/>
          </w:rPr>
          <w:t>10/16/2020 13:45 to 12/31/2020 23</w:t>
        </w:r>
      </w:ins>
      <w:ins w:id="1459" w:author="John Haskins" w:date="2021-04-15T12:49:00Z">
        <w:r>
          <w:rPr>
            <w:rFonts w:ascii="Garamond" w:hAnsi="Garamond"/>
            <w:sz w:val="22"/>
            <w:szCs w:val="22"/>
          </w:rPr>
          <w:t>:45</w:t>
        </w:r>
      </w:ins>
    </w:p>
    <w:p w:rsidR="00710A42" w:rsidRPr="00AA14FE" w:rsidRDefault="00710A42" w:rsidP="00AA14FE">
      <w:pPr>
        <w:ind w:left="540" w:right="576"/>
        <w:jc w:val="both"/>
        <w:rPr>
          <w:ins w:id="1460" w:author="John Haskins" w:date="2021-04-13T11:37:00Z"/>
          <w:rFonts w:ascii="Garamond" w:hAnsi="Garamond"/>
          <w:sz w:val="22"/>
          <w:szCs w:val="22"/>
        </w:rPr>
      </w:pPr>
      <w:ins w:id="1461" w:author="John Haskins" w:date="2021-04-15T12:49:00Z">
        <w:r>
          <w:rPr>
            <w:rFonts w:ascii="Garamond" w:hAnsi="Garamond"/>
            <w:sz w:val="22"/>
            <w:szCs w:val="22"/>
          </w:rPr>
          <w:t>Wrong offset was applied to the calibration so an additional 0.25m was subtracted.</w:t>
        </w:r>
      </w:ins>
    </w:p>
    <w:p w:rsidR="00AA14FE" w:rsidRPr="00AA14FE" w:rsidRDefault="00AA14FE" w:rsidP="00AA14FE">
      <w:pPr>
        <w:ind w:left="540" w:right="576"/>
        <w:jc w:val="both"/>
        <w:rPr>
          <w:ins w:id="1462" w:author="Rikke Jeppesen" w:date="2021-04-05T13:23:00Z"/>
          <w:rFonts w:ascii="Garamond" w:hAnsi="Garamond"/>
          <w:sz w:val="22"/>
          <w:szCs w:val="22"/>
        </w:rPr>
      </w:pPr>
    </w:p>
    <w:p w:rsidR="00AA14FE" w:rsidRPr="00AA14FE" w:rsidRDefault="00AA14FE" w:rsidP="00AA14FE">
      <w:pPr>
        <w:ind w:left="540" w:right="576"/>
        <w:jc w:val="both"/>
        <w:rPr>
          <w:ins w:id="1463" w:author="Rikke Jeppesen" w:date="2021-04-05T13:23:00Z"/>
          <w:rFonts w:ascii="Garamond" w:hAnsi="Garamond"/>
          <w:sz w:val="22"/>
          <w:szCs w:val="22"/>
        </w:rPr>
      </w:pPr>
      <w:ins w:id="1464" w:author="Rikke Jeppesen" w:date="2021-04-05T13:23:00Z">
        <w:r w:rsidRPr="00AA14FE">
          <w:rPr>
            <w:rFonts w:ascii="Garamond" w:hAnsi="Garamond"/>
            <w:sz w:val="22"/>
            <w:szCs w:val="22"/>
          </w:rPr>
          <w:t>09/28/2020 11:00:00 to 10/12/2020 13:15:00</w:t>
        </w:r>
      </w:ins>
    </w:p>
    <w:p w:rsidR="00AA14FE" w:rsidRPr="00AA14FE" w:rsidRDefault="00AA14FE" w:rsidP="00AA14FE">
      <w:pPr>
        <w:ind w:left="540" w:right="576"/>
        <w:jc w:val="both"/>
        <w:rPr>
          <w:ins w:id="1465" w:author="Rikke Jeppesen" w:date="2021-04-05T13:23:00Z"/>
          <w:rFonts w:ascii="Garamond" w:hAnsi="Garamond"/>
          <w:sz w:val="22"/>
          <w:szCs w:val="22"/>
        </w:rPr>
      </w:pPr>
      <w:proofErr w:type="spellStart"/>
      <w:ins w:id="1466" w:author="Rikke Jeppesen" w:date="2021-04-05T13:23:00Z">
        <w:r w:rsidRPr="00AA14FE">
          <w:rPr>
            <w:rFonts w:ascii="Garamond" w:hAnsi="Garamond"/>
            <w:sz w:val="22"/>
            <w:szCs w:val="22"/>
          </w:rPr>
          <w:t>Sonde</w:t>
        </w:r>
        <w:proofErr w:type="spellEnd"/>
        <w:r w:rsidRPr="00AA14FE">
          <w:rPr>
            <w:rFonts w:ascii="Garamond" w:hAnsi="Garamond"/>
            <w:sz w:val="22"/>
            <w:szCs w:val="22"/>
          </w:rPr>
          <w:t xml:space="preserve"> seemed to have moved within the deployment. Not sure why. Not sure what correct level is, so didn’t try to correct it</w:t>
        </w:r>
      </w:ins>
    </w:p>
    <w:p w:rsidR="00AA14FE" w:rsidRPr="00AA14FE" w:rsidRDefault="00AA14FE" w:rsidP="00AA14FE">
      <w:pPr>
        <w:ind w:left="540" w:right="576"/>
        <w:jc w:val="both"/>
        <w:rPr>
          <w:ins w:id="1467" w:author="Rikke Jeppesen" w:date="2021-04-05T13:23:00Z"/>
          <w:rFonts w:ascii="Garamond" w:hAnsi="Garamond"/>
          <w:sz w:val="22"/>
          <w:szCs w:val="22"/>
        </w:rPr>
      </w:pPr>
    </w:p>
    <w:p w:rsidR="00AA14FE" w:rsidRPr="00AA14FE" w:rsidRDefault="00AA14FE" w:rsidP="00AA14FE">
      <w:pPr>
        <w:ind w:left="540" w:right="576"/>
        <w:jc w:val="both"/>
        <w:rPr>
          <w:ins w:id="1468" w:author="Rikke Jeppesen" w:date="2021-04-05T13:23:00Z"/>
          <w:rFonts w:ascii="Garamond" w:hAnsi="Garamond"/>
          <w:sz w:val="22"/>
          <w:szCs w:val="22"/>
        </w:rPr>
      </w:pPr>
      <w:ins w:id="1469" w:author="Rikke Jeppesen" w:date="2021-04-05T13:23:00Z">
        <w:r w:rsidRPr="00AA14FE">
          <w:rPr>
            <w:rFonts w:ascii="Garamond" w:hAnsi="Garamond"/>
            <w:sz w:val="22"/>
            <w:szCs w:val="22"/>
            <w:u w:val="single"/>
          </w:rPr>
          <w:t>Additional metadata for elkvmwq2020</w:t>
        </w:r>
        <w:r w:rsidRPr="00AA14FE">
          <w:rPr>
            <w:rFonts w:ascii="Garamond" w:hAnsi="Garamond"/>
            <w:sz w:val="22"/>
            <w:szCs w:val="22"/>
          </w:rPr>
          <w:t>:</w:t>
        </w:r>
      </w:ins>
    </w:p>
    <w:p w:rsidR="00AA14FE" w:rsidRPr="00AA14FE" w:rsidRDefault="00AA14FE" w:rsidP="00AA14FE">
      <w:pPr>
        <w:ind w:left="540" w:right="576"/>
        <w:jc w:val="both"/>
        <w:rPr>
          <w:ins w:id="1470" w:author="Rikke Jeppesen" w:date="2021-04-05T13:23:00Z"/>
          <w:rFonts w:ascii="Garamond" w:hAnsi="Garamond"/>
          <w:sz w:val="22"/>
          <w:szCs w:val="22"/>
        </w:rPr>
      </w:pPr>
      <w:ins w:id="1471" w:author="Rikke Jeppesen" w:date="2021-04-05T13:23:00Z">
        <w:r w:rsidRPr="00AA14FE">
          <w:rPr>
            <w:rFonts w:ascii="Garamond" w:hAnsi="Garamond"/>
            <w:sz w:val="22"/>
            <w:szCs w:val="22"/>
          </w:rPr>
          <w:t>06/01/2020 11:30:00 to 06/30/2020</w:t>
        </w:r>
      </w:ins>
    </w:p>
    <w:p w:rsidR="00AA14FE" w:rsidRPr="00AA14FE" w:rsidRDefault="00AA14FE" w:rsidP="00AA14FE">
      <w:pPr>
        <w:ind w:left="540" w:right="576"/>
        <w:jc w:val="both"/>
        <w:rPr>
          <w:ins w:id="1472" w:author="Rikke Jeppesen" w:date="2021-04-05T13:23:00Z"/>
          <w:rFonts w:ascii="Garamond" w:hAnsi="Garamond"/>
          <w:sz w:val="22"/>
          <w:szCs w:val="22"/>
        </w:rPr>
      </w:pPr>
      <w:proofErr w:type="spellStart"/>
      <w:ins w:id="1473" w:author="Rikke Jeppesen" w:date="2021-04-05T13:23:00Z">
        <w:r w:rsidRPr="00AA14FE">
          <w:rPr>
            <w:rFonts w:ascii="Garamond" w:hAnsi="Garamond"/>
            <w:sz w:val="22"/>
            <w:szCs w:val="22"/>
          </w:rPr>
          <w:t>Sonde</w:t>
        </w:r>
        <w:proofErr w:type="spellEnd"/>
        <w:r w:rsidRPr="00AA14FE">
          <w:rPr>
            <w:rFonts w:ascii="Garamond" w:hAnsi="Garamond"/>
            <w:sz w:val="22"/>
            <w:szCs w:val="22"/>
          </w:rPr>
          <w:t xml:space="preserve"> level was not calibrated correctly. A 1.812m off-set was subtracted from all depth readings to obtain the correct level.</w:t>
        </w:r>
      </w:ins>
    </w:p>
    <w:p w:rsidR="00AA14FE" w:rsidRPr="00AA14FE" w:rsidRDefault="00AA14FE" w:rsidP="00AA14FE">
      <w:pPr>
        <w:ind w:left="540" w:right="576"/>
        <w:jc w:val="both"/>
        <w:rPr>
          <w:ins w:id="1474" w:author="Rikke Jeppesen" w:date="2021-04-05T13:23:00Z"/>
          <w:rFonts w:ascii="Garamond" w:hAnsi="Garamond"/>
          <w:sz w:val="22"/>
          <w:szCs w:val="22"/>
        </w:rPr>
      </w:pPr>
    </w:p>
    <w:p w:rsidR="00AA14FE" w:rsidRPr="00AA14FE" w:rsidRDefault="00AA14FE" w:rsidP="00AA14FE">
      <w:pPr>
        <w:ind w:left="540" w:right="576"/>
        <w:jc w:val="both"/>
        <w:rPr>
          <w:ins w:id="1475" w:author="Rikke Jeppesen" w:date="2021-04-05T13:23:00Z"/>
          <w:rFonts w:ascii="Garamond" w:hAnsi="Garamond"/>
          <w:sz w:val="22"/>
          <w:szCs w:val="22"/>
        </w:rPr>
      </w:pPr>
      <w:ins w:id="1476" w:author="Rikke Jeppesen" w:date="2021-04-05T13:23:00Z">
        <w:r w:rsidRPr="00AA14FE">
          <w:rPr>
            <w:rFonts w:ascii="Garamond" w:hAnsi="Garamond"/>
            <w:sz w:val="22"/>
            <w:szCs w:val="22"/>
          </w:rPr>
          <w:t>10/06/2020 18:45:00 to 10/19/2020 12:15:00</w:t>
        </w:r>
      </w:ins>
    </w:p>
    <w:p w:rsidR="00AA14FE" w:rsidRPr="004341A7" w:rsidRDefault="00AA14FE">
      <w:pPr>
        <w:ind w:left="540" w:right="576"/>
        <w:jc w:val="both"/>
        <w:rPr>
          <w:rFonts w:ascii="Garamond" w:hAnsi="Garamond"/>
          <w:sz w:val="22"/>
          <w:szCs w:val="22"/>
        </w:rPr>
      </w:pPr>
      <w:ins w:id="1477" w:author="Rikke Jeppesen" w:date="2021-04-05T13:23:00Z">
        <w:r w:rsidRPr="00AA14FE">
          <w:rPr>
            <w:rFonts w:ascii="Garamond" w:hAnsi="Garamond"/>
            <w:sz w:val="22"/>
            <w:szCs w:val="22"/>
          </w:rPr>
          <w:t>There was an intermittent problem with the wiper that was connecting and disconnecting. This caused some issues with the parking of the wiper over or near the turbidity and salinity sensors and during this time caused probes to record some erroneous data.</w:t>
        </w:r>
      </w:ins>
    </w:p>
    <w:sectPr w:rsidR="00AA14FE" w:rsidRPr="004341A7" w:rsidSect="004B2A17">
      <w:type w:val="continuous"/>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kke Jeppesen">
    <w15:presenceInfo w15:providerId="None" w15:userId="Rikke Jeppesen"/>
  </w15:person>
  <w15:person w15:author="John Haskins">
    <w15:presenceInfo w15:providerId="None" w15:userId="John Hask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12FE9"/>
    <w:rsid w:val="00015798"/>
    <w:rsid w:val="00020C95"/>
    <w:rsid w:val="00031F7C"/>
    <w:rsid w:val="00041498"/>
    <w:rsid w:val="00047D2F"/>
    <w:rsid w:val="00054B12"/>
    <w:rsid w:val="00062394"/>
    <w:rsid w:val="00076356"/>
    <w:rsid w:val="000832B8"/>
    <w:rsid w:val="0009495F"/>
    <w:rsid w:val="000C04A3"/>
    <w:rsid w:val="000C5833"/>
    <w:rsid w:val="000C62F0"/>
    <w:rsid w:val="000D26B3"/>
    <w:rsid w:val="000E2F2C"/>
    <w:rsid w:val="000F651E"/>
    <w:rsid w:val="001345A3"/>
    <w:rsid w:val="00136522"/>
    <w:rsid w:val="00141DA8"/>
    <w:rsid w:val="00155E97"/>
    <w:rsid w:val="00164230"/>
    <w:rsid w:val="00181B44"/>
    <w:rsid w:val="0019352E"/>
    <w:rsid w:val="001D2A77"/>
    <w:rsid w:val="001D32AF"/>
    <w:rsid w:val="001E2441"/>
    <w:rsid w:val="00207BFA"/>
    <w:rsid w:val="00231E2C"/>
    <w:rsid w:val="00235F0B"/>
    <w:rsid w:val="00236E73"/>
    <w:rsid w:val="0024467F"/>
    <w:rsid w:val="0024722E"/>
    <w:rsid w:val="00282E3D"/>
    <w:rsid w:val="0029129D"/>
    <w:rsid w:val="00293EE8"/>
    <w:rsid w:val="002B3E41"/>
    <w:rsid w:val="002B3FD8"/>
    <w:rsid w:val="002B4F5E"/>
    <w:rsid w:val="002B7A40"/>
    <w:rsid w:val="002C7A8E"/>
    <w:rsid w:val="002F7233"/>
    <w:rsid w:val="00314FE0"/>
    <w:rsid w:val="00325D44"/>
    <w:rsid w:val="00330B42"/>
    <w:rsid w:val="003321FA"/>
    <w:rsid w:val="003348BC"/>
    <w:rsid w:val="00352C7D"/>
    <w:rsid w:val="00376290"/>
    <w:rsid w:val="003A572B"/>
    <w:rsid w:val="003B079B"/>
    <w:rsid w:val="003C1385"/>
    <w:rsid w:val="003C4828"/>
    <w:rsid w:val="003C4937"/>
    <w:rsid w:val="003D3D08"/>
    <w:rsid w:val="003D6752"/>
    <w:rsid w:val="003E16A1"/>
    <w:rsid w:val="003F58AE"/>
    <w:rsid w:val="004265F2"/>
    <w:rsid w:val="00432D32"/>
    <w:rsid w:val="004341A7"/>
    <w:rsid w:val="00440A31"/>
    <w:rsid w:val="00447199"/>
    <w:rsid w:val="0048684A"/>
    <w:rsid w:val="00491323"/>
    <w:rsid w:val="004A2C40"/>
    <w:rsid w:val="004A68EB"/>
    <w:rsid w:val="004B2A17"/>
    <w:rsid w:val="004C594A"/>
    <w:rsid w:val="004D1CCF"/>
    <w:rsid w:val="004E6C56"/>
    <w:rsid w:val="004F5822"/>
    <w:rsid w:val="00500165"/>
    <w:rsid w:val="00500399"/>
    <w:rsid w:val="005014B0"/>
    <w:rsid w:val="00506648"/>
    <w:rsid w:val="00526832"/>
    <w:rsid w:val="00530251"/>
    <w:rsid w:val="00534A78"/>
    <w:rsid w:val="00560984"/>
    <w:rsid w:val="005613F8"/>
    <w:rsid w:val="00577B76"/>
    <w:rsid w:val="005866D9"/>
    <w:rsid w:val="00596AD2"/>
    <w:rsid w:val="005B0E15"/>
    <w:rsid w:val="005E0FE8"/>
    <w:rsid w:val="005E3DD1"/>
    <w:rsid w:val="005F40C9"/>
    <w:rsid w:val="005F4640"/>
    <w:rsid w:val="006224B0"/>
    <w:rsid w:val="00633BC4"/>
    <w:rsid w:val="00637B05"/>
    <w:rsid w:val="00647A5B"/>
    <w:rsid w:val="00657762"/>
    <w:rsid w:val="00687503"/>
    <w:rsid w:val="006C17BB"/>
    <w:rsid w:val="006D7990"/>
    <w:rsid w:val="006E5125"/>
    <w:rsid w:val="006E74CF"/>
    <w:rsid w:val="00710A42"/>
    <w:rsid w:val="007148FA"/>
    <w:rsid w:val="00733D82"/>
    <w:rsid w:val="0073678A"/>
    <w:rsid w:val="007457CC"/>
    <w:rsid w:val="00763370"/>
    <w:rsid w:val="00763A76"/>
    <w:rsid w:val="0077451F"/>
    <w:rsid w:val="00782FE9"/>
    <w:rsid w:val="007A52F9"/>
    <w:rsid w:val="007A5953"/>
    <w:rsid w:val="007B6B21"/>
    <w:rsid w:val="007C490B"/>
    <w:rsid w:val="007D2DC1"/>
    <w:rsid w:val="007E78D2"/>
    <w:rsid w:val="007F13A5"/>
    <w:rsid w:val="008175A4"/>
    <w:rsid w:val="00856E78"/>
    <w:rsid w:val="00875634"/>
    <w:rsid w:val="0089634C"/>
    <w:rsid w:val="008A3CCC"/>
    <w:rsid w:val="008A6287"/>
    <w:rsid w:val="008B270D"/>
    <w:rsid w:val="008E4374"/>
    <w:rsid w:val="008E5BA2"/>
    <w:rsid w:val="008E6A5D"/>
    <w:rsid w:val="008F6529"/>
    <w:rsid w:val="008F6B19"/>
    <w:rsid w:val="008F7453"/>
    <w:rsid w:val="009119BB"/>
    <w:rsid w:val="00927E52"/>
    <w:rsid w:val="0093526A"/>
    <w:rsid w:val="00944D03"/>
    <w:rsid w:val="0094546A"/>
    <w:rsid w:val="00953397"/>
    <w:rsid w:val="0097534A"/>
    <w:rsid w:val="00975D38"/>
    <w:rsid w:val="009A3D73"/>
    <w:rsid w:val="009B3254"/>
    <w:rsid w:val="009D07BF"/>
    <w:rsid w:val="00A0131C"/>
    <w:rsid w:val="00A02858"/>
    <w:rsid w:val="00A1111E"/>
    <w:rsid w:val="00A347C5"/>
    <w:rsid w:val="00A3792B"/>
    <w:rsid w:val="00A51EE1"/>
    <w:rsid w:val="00A65DCA"/>
    <w:rsid w:val="00A77B77"/>
    <w:rsid w:val="00A957BE"/>
    <w:rsid w:val="00AA1338"/>
    <w:rsid w:val="00AA14FE"/>
    <w:rsid w:val="00AA53D4"/>
    <w:rsid w:val="00AA6984"/>
    <w:rsid w:val="00AD2A73"/>
    <w:rsid w:val="00AD5294"/>
    <w:rsid w:val="00AE7C18"/>
    <w:rsid w:val="00AF57F7"/>
    <w:rsid w:val="00B0113A"/>
    <w:rsid w:val="00B13E26"/>
    <w:rsid w:val="00B2394B"/>
    <w:rsid w:val="00B4483D"/>
    <w:rsid w:val="00B60965"/>
    <w:rsid w:val="00B665C5"/>
    <w:rsid w:val="00BB03DE"/>
    <w:rsid w:val="00BB13EA"/>
    <w:rsid w:val="00BC05D6"/>
    <w:rsid w:val="00BD2F25"/>
    <w:rsid w:val="00BD46F9"/>
    <w:rsid w:val="00BD5D03"/>
    <w:rsid w:val="00BE581F"/>
    <w:rsid w:val="00BE5EF8"/>
    <w:rsid w:val="00BF1F9F"/>
    <w:rsid w:val="00C04F24"/>
    <w:rsid w:val="00C11621"/>
    <w:rsid w:val="00C16BEB"/>
    <w:rsid w:val="00C27109"/>
    <w:rsid w:val="00C40AD6"/>
    <w:rsid w:val="00C546E7"/>
    <w:rsid w:val="00C55690"/>
    <w:rsid w:val="00C84281"/>
    <w:rsid w:val="00CB2C45"/>
    <w:rsid w:val="00CB583F"/>
    <w:rsid w:val="00CC1A36"/>
    <w:rsid w:val="00CC2531"/>
    <w:rsid w:val="00CD62FD"/>
    <w:rsid w:val="00CE3AD7"/>
    <w:rsid w:val="00D065B8"/>
    <w:rsid w:val="00D214C9"/>
    <w:rsid w:val="00D346F6"/>
    <w:rsid w:val="00D4484A"/>
    <w:rsid w:val="00D57388"/>
    <w:rsid w:val="00D6696C"/>
    <w:rsid w:val="00D93CD5"/>
    <w:rsid w:val="00DA3E2A"/>
    <w:rsid w:val="00DE5520"/>
    <w:rsid w:val="00DF0AF4"/>
    <w:rsid w:val="00DF225B"/>
    <w:rsid w:val="00DF31B1"/>
    <w:rsid w:val="00DF6463"/>
    <w:rsid w:val="00DF6DD6"/>
    <w:rsid w:val="00E13A30"/>
    <w:rsid w:val="00E16F02"/>
    <w:rsid w:val="00E463B1"/>
    <w:rsid w:val="00E47CBB"/>
    <w:rsid w:val="00E5570D"/>
    <w:rsid w:val="00E563E2"/>
    <w:rsid w:val="00E61118"/>
    <w:rsid w:val="00E63587"/>
    <w:rsid w:val="00E649D6"/>
    <w:rsid w:val="00E6507D"/>
    <w:rsid w:val="00E715AA"/>
    <w:rsid w:val="00E82492"/>
    <w:rsid w:val="00E84546"/>
    <w:rsid w:val="00EB5B95"/>
    <w:rsid w:val="00EB769D"/>
    <w:rsid w:val="00EC333C"/>
    <w:rsid w:val="00EE25CA"/>
    <w:rsid w:val="00EF1FCA"/>
    <w:rsid w:val="00EF33F9"/>
    <w:rsid w:val="00F009DC"/>
    <w:rsid w:val="00F23B71"/>
    <w:rsid w:val="00F32C85"/>
    <w:rsid w:val="00F43EF4"/>
    <w:rsid w:val="00F47ACB"/>
    <w:rsid w:val="00F55E29"/>
    <w:rsid w:val="00F66033"/>
    <w:rsid w:val="00F66F26"/>
    <w:rsid w:val="00F75484"/>
    <w:rsid w:val="00F77BFD"/>
    <w:rsid w:val="00F8159F"/>
    <w:rsid w:val="00F84371"/>
    <w:rsid w:val="00FB4BF3"/>
    <w:rsid w:val="00FB77FF"/>
    <w:rsid w:val="00FD3A41"/>
    <w:rsid w:val="00FE61BA"/>
    <w:rsid w:val="00FF6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54B626B7"/>
  <w15:chartTrackingRefBased/>
  <w15:docId w15:val="{2F2018C2-E409-4A9D-BD04-FA4E17D94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440A31"/>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Pr>
      <w:sz w:val="20"/>
    </w:rPr>
  </w:style>
  <w:style w:type="character" w:styleId="FollowedHyperlink">
    <w:name w:val="FollowedHyperlink"/>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0832B8"/>
    <w:rPr>
      <w:b/>
      <w:bCs/>
    </w:rPr>
  </w:style>
  <w:style w:type="table" w:styleId="TableGrid">
    <w:name w:val="Table Grid"/>
    <w:basedOn w:val="TableNormal"/>
    <w:uiPriority w:val="39"/>
    <w:rsid w:val="00EC333C"/>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D62FD"/>
    <w:rPr>
      <w:sz w:val="24"/>
      <w:szCs w:val="24"/>
    </w:rPr>
  </w:style>
  <w:style w:type="character" w:customStyle="1" w:styleId="HTMLPreformattedChar">
    <w:name w:val="HTML Preformatted Char"/>
    <w:basedOn w:val="DefaultParagraphFont"/>
    <w:link w:val="HTMLPreformatted"/>
    <w:uiPriority w:val="99"/>
    <w:rsid w:val="00A51EE1"/>
    <w:rPr>
      <w:rFonts w:ascii="Arial Unicode MS" w:eastAsia="Arial Unicode MS" w:hAnsi="Arial Unicode MS" w:cs="Arial Unicode MS"/>
    </w:rPr>
  </w:style>
  <w:style w:type="character" w:customStyle="1" w:styleId="Heading1Char">
    <w:name w:val="Heading 1 Char"/>
    <w:basedOn w:val="DefaultParagraphFont"/>
    <w:link w:val="Heading1"/>
    <w:rsid w:val="00440A31"/>
    <w:rPr>
      <w:b/>
      <w:bCs/>
      <w:sz w:val="24"/>
      <w:szCs w:val="24"/>
    </w:rPr>
  </w:style>
  <w:style w:type="paragraph" w:styleId="PlainText">
    <w:name w:val="Plain Text"/>
    <w:basedOn w:val="Normal"/>
    <w:link w:val="PlainTextChar"/>
    <w:rsid w:val="00F47ACB"/>
    <w:rPr>
      <w:rFonts w:ascii="Courier New" w:hAnsi="Courier New"/>
      <w:sz w:val="20"/>
      <w:szCs w:val="20"/>
      <w:lang w:val="x-none" w:eastAsia="x-none"/>
    </w:rPr>
  </w:style>
  <w:style w:type="character" w:customStyle="1" w:styleId="PlainTextChar">
    <w:name w:val="Plain Text Char"/>
    <w:basedOn w:val="DefaultParagraphFont"/>
    <w:link w:val="PlainText"/>
    <w:rsid w:val="00F47ACB"/>
    <w:rPr>
      <w:rFonts w:ascii="Courier New" w:hAnsi="Courier New"/>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449160">
      <w:bodyDiv w:val="1"/>
      <w:marLeft w:val="0"/>
      <w:marRight w:val="0"/>
      <w:marTop w:val="0"/>
      <w:marBottom w:val="0"/>
      <w:divBdr>
        <w:top w:val="none" w:sz="0" w:space="0" w:color="auto"/>
        <w:left w:val="none" w:sz="0" w:space="0" w:color="auto"/>
        <w:bottom w:val="none" w:sz="0" w:space="0" w:color="auto"/>
        <w:right w:val="none" w:sz="0" w:space="0" w:color="auto"/>
      </w:divBdr>
    </w:div>
    <w:div w:id="977106474">
      <w:bodyDiv w:val="1"/>
      <w:marLeft w:val="0"/>
      <w:marRight w:val="0"/>
      <w:marTop w:val="0"/>
      <w:marBottom w:val="0"/>
      <w:divBdr>
        <w:top w:val="none" w:sz="0" w:space="0" w:color="auto"/>
        <w:left w:val="none" w:sz="0" w:space="0" w:color="auto"/>
        <w:bottom w:val="none" w:sz="0" w:space="0" w:color="auto"/>
        <w:right w:val="none" w:sz="0" w:space="0" w:color="auto"/>
      </w:divBdr>
    </w:div>
    <w:div w:id="1113013332">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rrsdata.org" TargetMode="External"/><Relationship Id="rId3" Type="http://schemas.openxmlformats.org/officeDocument/2006/relationships/settings" Target="settings.xml"/><Relationship Id="rId7" Type="http://schemas.openxmlformats.org/officeDocument/2006/relationships/hyperlink" Target="http://www.nerrsdat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rrsdata.org/" TargetMode="External"/><Relationship Id="rId11" Type="http://schemas.openxmlformats.org/officeDocument/2006/relationships/theme" Target="theme/theme1.xml"/><Relationship Id="rId5" Type="http://schemas.openxmlformats.org/officeDocument/2006/relationships/hyperlink" Target="mailto:cdmosupport@baruch.sc.edu"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7419</Words>
  <Characters>51945</Characters>
  <Application>Microsoft Office Word</Application>
  <DocSecurity>0</DocSecurity>
  <Lines>432</Lines>
  <Paragraphs>118</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59246</CharactersWithSpaces>
  <SharedDoc>false</SharedDoc>
  <HLinks>
    <vt:vector size="30" baseType="variant">
      <vt:variant>
        <vt:i4>4980747</vt:i4>
      </vt:variant>
      <vt:variant>
        <vt:i4>12</vt:i4>
      </vt:variant>
      <vt:variant>
        <vt:i4>0</vt:i4>
      </vt:variant>
      <vt:variant>
        <vt:i4>5</vt:i4>
      </vt:variant>
      <vt:variant>
        <vt:lpwstr>http://www.nerrsdata.org/</vt:lpwstr>
      </vt:variant>
      <vt:variant>
        <vt:lpwstr/>
      </vt:variant>
      <vt:variant>
        <vt:i4>4980747</vt:i4>
      </vt:variant>
      <vt:variant>
        <vt:i4>9</vt:i4>
      </vt:variant>
      <vt:variant>
        <vt:i4>0</vt:i4>
      </vt:variant>
      <vt:variant>
        <vt:i4>5</vt:i4>
      </vt:variant>
      <vt:variant>
        <vt:lpwstr>http://www.nerrsdata.org/</vt:lpwstr>
      </vt:variant>
      <vt:variant>
        <vt:lpwstr/>
      </vt:variant>
      <vt:variant>
        <vt:i4>4980747</vt:i4>
      </vt:variant>
      <vt:variant>
        <vt:i4>6</vt:i4>
      </vt:variant>
      <vt:variant>
        <vt:i4>0</vt:i4>
      </vt:variant>
      <vt:variant>
        <vt:i4>5</vt:i4>
      </vt:variant>
      <vt:variant>
        <vt:lpwstr>http://www.nerrsdata.org/</vt:lpwstr>
      </vt:variant>
      <vt:variant>
        <vt:lpwstr/>
      </vt:variant>
      <vt:variant>
        <vt:i4>6357036</vt:i4>
      </vt:variant>
      <vt:variant>
        <vt:i4>3</vt:i4>
      </vt:variant>
      <vt:variant>
        <vt:i4>0</vt:i4>
      </vt:variant>
      <vt:variant>
        <vt:i4>5</vt:i4>
      </vt:variant>
      <vt:variant>
        <vt:lpwstr>http://cdmo.baruch.sc.edu/</vt:lpwstr>
      </vt:variant>
      <vt:variant>
        <vt:lpwstr/>
      </vt:variant>
      <vt:variant>
        <vt:i4>5898291</vt:i4>
      </vt:variant>
      <vt:variant>
        <vt:i4>0</vt:i4>
      </vt:variant>
      <vt:variant>
        <vt:i4>0</vt:i4>
      </vt:variant>
      <vt:variant>
        <vt:i4>5</vt:i4>
      </vt:variant>
      <vt:variant>
        <vt:lpwstr>mailto:cdmosupport@baruch.sc.edu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subject/>
  <dc:creator>Julie</dc:creator>
  <cp:keywords/>
  <cp:lastModifiedBy>Rikke Jeppesen</cp:lastModifiedBy>
  <cp:revision>2</cp:revision>
  <cp:lastPrinted>2006-03-15T21:04:00Z</cp:lastPrinted>
  <dcterms:created xsi:type="dcterms:W3CDTF">2021-04-15T21:20:00Z</dcterms:created>
  <dcterms:modified xsi:type="dcterms:W3CDTF">2021-04-15T21:20:00Z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