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39A6A" w14:textId="77777777" w:rsidR="00B4483D" w:rsidRPr="0024769B" w:rsidRDefault="0024769B">
      <w:pPr>
        <w:pStyle w:val="HTMLPreformatted"/>
        <w:rPr>
          <w:rFonts w:ascii="Times New Roman" w:hAnsi="Times New Roman" w:cs="Times New Roman"/>
          <w:sz w:val="22"/>
          <w:szCs w:val="22"/>
          <w:rPrChange w:id="0" w:author="Steve Baird" w:date="2016-04-29T15:40:00Z">
            <w:rPr>
              <w:rFonts w:ascii="Garamond" w:hAnsi="Garamond"/>
              <w:sz w:val="22"/>
              <w:szCs w:val="22"/>
            </w:rPr>
          </w:rPrChange>
        </w:rPr>
      </w:pPr>
      <w:ins w:id="1" w:author="Steve Baird" w:date="2016-04-29T15:39:00Z">
        <w:r w:rsidRPr="0024769B">
          <w:rPr>
            <w:rFonts w:ascii="Times New Roman" w:eastAsia="Times New Roman" w:hAnsi="Times New Roman" w:cs="Times New Roman"/>
            <w:b/>
            <w:bCs/>
            <w:sz w:val="22"/>
            <w:szCs w:val="22"/>
          </w:rPr>
          <w:t xml:space="preserve">Kachemak Bay Research Reserve (KAC) </w:t>
        </w:r>
      </w:ins>
      <w:del w:id="2" w:author="Steve Baird" w:date="2016-04-29T15:39:00Z">
        <w:r w:rsidR="00062394" w:rsidRPr="0024769B" w:rsidDel="0024769B">
          <w:rPr>
            <w:rFonts w:ascii="Times New Roman" w:hAnsi="Times New Roman" w:cs="Times New Roman"/>
            <w:b/>
            <w:sz w:val="22"/>
            <w:szCs w:val="22"/>
            <w:rPrChange w:id="3" w:author="Steve Baird" w:date="2016-04-29T15:40:00Z">
              <w:rPr>
                <w:rFonts w:ascii="Garamond" w:hAnsi="Garamond"/>
                <w:b/>
                <w:sz w:val="22"/>
                <w:szCs w:val="22"/>
              </w:rPr>
            </w:rPrChange>
          </w:rPr>
          <w:delText>Reserve Name</w:delText>
        </w:r>
        <w:r w:rsidR="00B4483D" w:rsidRPr="0024769B" w:rsidDel="0024769B">
          <w:rPr>
            <w:rFonts w:ascii="Times New Roman" w:hAnsi="Times New Roman" w:cs="Times New Roman"/>
            <w:sz w:val="22"/>
            <w:szCs w:val="22"/>
            <w:rPrChange w:id="4" w:author="Steve Baird" w:date="2016-04-29T15:40:00Z">
              <w:rPr>
                <w:rFonts w:ascii="Garamond" w:hAnsi="Garamond"/>
                <w:sz w:val="22"/>
                <w:szCs w:val="22"/>
              </w:rPr>
            </w:rPrChange>
          </w:rPr>
          <w:delText xml:space="preserve"> (</w:delText>
        </w:r>
        <w:r w:rsidR="00062394" w:rsidRPr="0024769B" w:rsidDel="0024769B">
          <w:rPr>
            <w:rFonts w:ascii="Times New Roman" w:hAnsi="Times New Roman" w:cs="Times New Roman"/>
            <w:sz w:val="22"/>
            <w:szCs w:val="22"/>
            <w:rPrChange w:id="5" w:author="Steve Baird" w:date="2016-04-29T15:40:00Z">
              <w:rPr>
                <w:rFonts w:ascii="Garamond" w:hAnsi="Garamond"/>
                <w:sz w:val="22"/>
                <w:szCs w:val="22"/>
              </w:rPr>
            </w:rPrChange>
          </w:rPr>
          <w:delText>include 3 letter code here</w:delText>
        </w:r>
        <w:r w:rsidR="00B4483D" w:rsidRPr="0024769B" w:rsidDel="0024769B">
          <w:rPr>
            <w:rFonts w:ascii="Times New Roman" w:hAnsi="Times New Roman" w:cs="Times New Roman"/>
            <w:sz w:val="22"/>
            <w:szCs w:val="22"/>
            <w:rPrChange w:id="6" w:author="Steve Baird" w:date="2016-04-29T15:40:00Z">
              <w:rPr>
                <w:rFonts w:ascii="Garamond" w:hAnsi="Garamond"/>
                <w:sz w:val="22"/>
                <w:szCs w:val="22"/>
              </w:rPr>
            </w:rPrChange>
          </w:rPr>
          <w:delText xml:space="preserve">) </w:delText>
        </w:r>
      </w:del>
      <w:r w:rsidR="00B4483D" w:rsidRPr="0024769B">
        <w:rPr>
          <w:rFonts w:ascii="Times New Roman" w:hAnsi="Times New Roman" w:cs="Times New Roman"/>
          <w:b/>
          <w:sz w:val="22"/>
          <w:szCs w:val="22"/>
          <w:rPrChange w:id="7" w:author="Steve Baird" w:date="2016-04-29T15:40:00Z">
            <w:rPr>
              <w:rFonts w:ascii="Garamond" w:hAnsi="Garamond"/>
              <w:b/>
              <w:sz w:val="22"/>
              <w:szCs w:val="22"/>
            </w:rPr>
          </w:rPrChange>
        </w:rPr>
        <w:t>NERR Water Quality Metadata</w:t>
      </w:r>
      <w:r w:rsidR="00B4483D" w:rsidRPr="0024769B">
        <w:rPr>
          <w:rFonts w:ascii="Times New Roman" w:hAnsi="Times New Roman" w:cs="Times New Roman"/>
          <w:sz w:val="22"/>
          <w:szCs w:val="22"/>
          <w:rPrChange w:id="8" w:author="Steve Baird" w:date="2016-04-29T15:40:00Z">
            <w:rPr>
              <w:rFonts w:ascii="Garamond" w:hAnsi="Garamond"/>
              <w:sz w:val="22"/>
              <w:szCs w:val="22"/>
            </w:rPr>
          </w:rPrChange>
        </w:rPr>
        <w:t xml:space="preserve"> </w:t>
      </w:r>
    </w:p>
    <w:p w14:paraId="4B87AE0C" w14:textId="18EBFD8A" w:rsidR="00D065B8" w:rsidRPr="0024769B" w:rsidRDefault="0024769B" w:rsidP="00D065B8">
      <w:pPr>
        <w:pStyle w:val="HTMLPreformatted"/>
        <w:rPr>
          <w:rFonts w:ascii="Times New Roman" w:hAnsi="Times New Roman" w:cs="Times New Roman"/>
          <w:b/>
          <w:sz w:val="22"/>
          <w:szCs w:val="22"/>
          <w:rPrChange w:id="9" w:author="Steve Baird" w:date="2016-04-29T15:40:00Z">
            <w:rPr>
              <w:rFonts w:ascii="Garamond" w:hAnsi="Garamond"/>
              <w:b/>
              <w:sz w:val="22"/>
              <w:szCs w:val="22"/>
            </w:rPr>
          </w:rPrChange>
        </w:rPr>
      </w:pPr>
      <w:ins w:id="10" w:author="Steve Baird" w:date="2016-04-29T15:40:00Z">
        <w:r w:rsidRPr="0024769B">
          <w:rPr>
            <w:rFonts w:ascii="Times New Roman" w:eastAsia="Times New Roman" w:hAnsi="Times New Roman" w:cs="Times New Roman"/>
            <w:b/>
            <w:bCs/>
            <w:sz w:val="22"/>
            <w:szCs w:val="22"/>
          </w:rPr>
          <w:t xml:space="preserve">January – </w:t>
        </w:r>
      </w:ins>
      <w:r w:rsidR="00463E74">
        <w:rPr>
          <w:rFonts w:ascii="Times New Roman" w:eastAsia="Times New Roman" w:hAnsi="Times New Roman" w:cs="Times New Roman"/>
          <w:b/>
          <w:bCs/>
          <w:sz w:val="22"/>
          <w:szCs w:val="22"/>
        </w:rPr>
        <w:t>June</w:t>
      </w:r>
      <w:r w:rsidR="00520454">
        <w:rPr>
          <w:rFonts w:ascii="Times New Roman" w:eastAsia="Times New Roman" w:hAnsi="Times New Roman" w:cs="Times New Roman"/>
          <w:b/>
          <w:bCs/>
          <w:sz w:val="22"/>
          <w:szCs w:val="22"/>
        </w:rPr>
        <w:t xml:space="preserve"> 2021</w:t>
      </w:r>
      <w:del w:id="11" w:author="Steve Baird" w:date="2016-04-29T15:40:00Z">
        <w:r w:rsidR="00D065B8" w:rsidRPr="0024769B" w:rsidDel="0024769B">
          <w:rPr>
            <w:rFonts w:ascii="Times New Roman" w:hAnsi="Times New Roman" w:cs="Times New Roman"/>
            <w:b/>
            <w:sz w:val="22"/>
            <w:szCs w:val="22"/>
            <w:rPrChange w:id="12" w:author="Steve Baird" w:date="2016-04-29T15:40:00Z">
              <w:rPr>
                <w:rFonts w:ascii="Garamond" w:hAnsi="Garamond"/>
                <w:b/>
                <w:sz w:val="22"/>
                <w:szCs w:val="22"/>
              </w:rPr>
            </w:rPrChange>
          </w:rPr>
          <w:delText>Months and year the documentation covers</w:delText>
        </w:r>
      </w:del>
    </w:p>
    <w:p w14:paraId="2F2CDE86" w14:textId="3B66F784" w:rsidR="00D065B8" w:rsidRPr="0024769B" w:rsidRDefault="00D065B8" w:rsidP="00D065B8">
      <w:pPr>
        <w:pStyle w:val="HTMLPreformatted"/>
        <w:rPr>
          <w:rFonts w:ascii="Times New Roman" w:hAnsi="Times New Roman" w:cs="Times New Roman"/>
          <w:sz w:val="22"/>
          <w:szCs w:val="22"/>
          <w:rPrChange w:id="13" w:author="Steve Baird" w:date="2016-04-29T15:40:00Z">
            <w:rPr>
              <w:rFonts w:ascii="Garamond" w:hAnsi="Garamond"/>
              <w:sz w:val="22"/>
              <w:szCs w:val="22"/>
            </w:rPr>
          </w:rPrChange>
        </w:rPr>
      </w:pPr>
      <w:r w:rsidRPr="0024769B">
        <w:rPr>
          <w:rFonts w:ascii="Times New Roman" w:hAnsi="Times New Roman" w:cs="Times New Roman"/>
          <w:b/>
          <w:sz w:val="22"/>
          <w:szCs w:val="22"/>
          <w:rPrChange w:id="14" w:author="Steve Baird" w:date="2016-04-29T15:40:00Z">
            <w:rPr>
              <w:rFonts w:ascii="Garamond" w:hAnsi="Garamond"/>
              <w:b/>
              <w:sz w:val="22"/>
              <w:szCs w:val="22"/>
            </w:rPr>
          </w:rPrChange>
        </w:rPr>
        <w:t>Latest Update:</w:t>
      </w:r>
      <w:r w:rsidRPr="0024769B">
        <w:rPr>
          <w:rFonts w:ascii="Times New Roman" w:hAnsi="Times New Roman" w:cs="Times New Roman"/>
          <w:sz w:val="22"/>
          <w:szCs w:val="22"/>
          <w:rPrChange w:id="15" w:author="Steve Baird" w:date="2016-04-29T15:40:00Z">
            <w:rPr>
              <w:rFonts w:ascii="Garamond" w:hAnsi="Garamond"/>
              <w:sz w:val="22"/>
              <w:szCs w:val="22"/>
            </w:rPr>
          </w:rPrChange>
        </w:rPr>
        <w:t xml:space="preserve"> </w:t>
      </w:r>
      <w:del w:id="16" w:author="Steve Baird" w:date="2016-04-29T15:41:00Z">
        <w:r w:rsidRPr="00FC0342" w:rsidDel="0024769B">
          <w:rPr>
            <w:rFonts w:ascii="Times New Roman" w:hAnsi="Times New Roman" w:cs="Times New Roman"/>
            <w:sz w:val="22"/>
            <w:szCs w:val="22"/>
            <w:highlight w:val="yellow"/>
            <w:rPrChange w:id="17" w:author="Steve Baird" w:date="2016-04-29T15:41:00Z">
              <w:rPr>
                <w:rFonts w:ascii="Garamond" w:hAnsi="Garamond"/>
                <w:sz w:val="22"/>
                <w:szCs w:val="22"/>
              </w:rPr>
            </w:rPrChange>
          </w:rPr>
          <w:delText>Date that the last edits were made</w:delText>
        </w:r>
      </w:del>
      <w:r w:rsidR="00520454">
        <w:rPr>
          <w:rFonts w:ascii="Times New Roman" w:hAnsi="Times New Roman" w:cs="Times New Roman"/>
          <w:sz w:val="22"/>
          <w:szCs w:val="22"/>
          <w:highlight w:val="yellow"/>
        </w:rPr>
        <w:t>0</w:t>
      </w:r>
      <w:r w:rsidR="00463E74">
        <w:rPr>
          <w:rFonts w:ascii="Times New Roman" w:hAnsi="Times New Roman" w:cs="Times New Roman"/>
          <w:sz w:val="22"/>
          <w:szCs w:val="22"/>
          <w:highlight w:val="yellow"/>
        </w:rPr>
        <w:t>7</w:t>
      </w:r>
      <w:r w:rsidR="00520454">
        <w:rPr>
          <w:rFonts w:ascii="Times New Roman" w:hAnsi="Times New Roman" w:cs="Times New Roman"/>
          <w:sz w:val="22"/>
          <w:szCs w:val="22"/>
          <w:highlight w:val="yellow"/>
        </w:rPr>
        <w:t>/</w:t>
      </w:r>
      <w:r w:rsidR="00463E74">
        <w:rPr>
          <w:rFonts w:ascii="Times New Roman" w:hAnsi="Times New Roman" w:cs="Times New Roman"/>
          <w:sz w:val="22"/>
          <w:szCs w:val="22"/>
          <w:highlight w:val="yellow"/>
        </w:rPr>
        <w:t>29</w:t>
      </w:r>
      <w:r w:rsidR="00520454">
        <w:rPr>
          <w:rFonts w:ascii="Times New Roman" w:hAnsi="Times New Roman" w:cs="Times New Roman"/>
          <w:sz w:val="22"/>
          <w:szCs w:val="22"/>
          <w:highlight w:val="yellow"/>
        </w:rPr>
        <w:t>/2021</w:t>
      </w:r>
    </w:p>
    <w:p w14:paraId="67617E30" w14:textId="77777777" w:rsidR="00B4483D" w:rsidRPr="0024769B" w:rsidRDefault="00B4483D">
      <w:pPr>
        <w:pStyle w:val="HTMLPreformatted"/>
        <w:rPr>
          <w:rFonts w:ascii="Times New Roman" w:hAnsi="Times New Roman" w:cs="Times New Roman"/>
          <w:sz w:val="22"/>
          <w:szCs w:val="22"/>
          <w:rPrChange w:id="18" w:author="Steve Baird" w:date="2016-04-29T15:40:00Z">
            <w:rPr>
              <w:rFonts w:ascii="Garamond" w:hAnsi="Garamond"/>
              <w:sz w:val="22"/>
              <w:szCs w:val="22"/>
            </w:rPr>
          </w:rPrChange>
        </w:rPr>
      </w:pPr>
    </w:p>
    <w:p w14:paraId="2232EA88" w14:textId="77777777" w:rsidR="00EE25CA" w:rsidRPr="0024769B" w:rsidRDefault="00EE25CA" w:rsidP="00EE25CA">
      <w:pPr>
        <w:pStyle w:val="HTMLPreformatted"/>
        <w:rPr>
          <w:rFonts w:ascii="Times New Roman" w:hAnsi="Times New Roman" w:cs="Times New Roman"/>
          <w:sz w:val="22"/>
          <w:szCs w:val="22"/>
          <w:rPrChange w:id="19" w:author="Steve Baird" w:date="2016-04-29T15:40:00Z">
            <w:rPr>
              <w:rFonts w:ascii="Garamond" w:hAnsi="Garamond"/>
              <w:sz w:val="22"/>
              <w:szCs w:val="22"/>
            </w:rPr>
          </w:rPrChange>
        </w:rPr>
      </w:pPr>
      <w:r w:rsidRPr="0024769B">
        <w:rPr>
          <w:rFonts w:ascii="Times New Roman" w:hAnsi="Times New Roman" w:cs="Times New Roman"/>
          <w:sz w:val="22"/>
          <w:szCs w:val="22"/>
          <w:rPrChange w:id="20" w:author="Steve Baird" w:date="2016-04-29T15:40:00Z">
            <w:rPr>
              <w:rFonts w:ascii="Garamond" w:hAnsi="Garamond"/>
              <w:sz w:val="22"/>
              <w:szCs w:val="22"/>
            </w:rPr>
          </w:rPrChange>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r w:rsidRPr="0024769B">
        <w:rPr>
          <w:rFonts w:ascii="Times New Roman" w:hAnsi="Times New Roman" w:cs="Times New Roman"/>
          <w:sz w:val="22"/>
          <w:szCs w:val="22"/>
          <w:rPrChange w:id="21" w:author="Steve Baird" w:date="2016-04-29T15:40:00Z">
            <w:rPr>
              <w:rFonts w:ascii="Garamond" w:hAnsi="Garamond"/>
              <w:sz w:val="22"/>
              <w:szCs w:val="22"/>
            </w:rPr>
          </w:rPrChange>
        </w:rPr>
        <w:fldChar w:fldCharType="begin"/>
      </w:r>
      <w:r w:rsidRPr="0024769B">
        <w:rPr>
          <w:rFonts w:ascii="Times New Roman" w:hAnsi="Times New Roman" w:cs="Times New Roman"/>
          <w:sz w:val="22"/>
          <w:szCs w:val="22"/>
          <w:rPrChange w:id="22" w:author="Steve Baird" w:date="2016-04-29T15:40:00Z">
            <w:rPr>
              <w:rFonts w:ascii="Garamond" w:hAnsi="Garamond"/>
              <w:sz w:val="22"/>
              <w:szCs w:val="22"/>
            </w:rPr>
          </w:rPrChange>
        </w:rPr>
        <w:instrText xml:space="preserve"> HYPERLINK "mailto:cdmosupport@belle.baruch.sc.edu" </w:instrText>
      </w:r>
      <w:r w:rsidRPr="0024769B">
        <w:rPr>
          <w:rFonts w:ascii="Times New Roman" w:hAnsi="Times New Roman" w:cs="Times New Roman"/>
          <w:sz w:val="22"/>
          <w:szCs w:val="22"/>
          <w:rPrChange w:id="23" w:author="Steve Baird" w:date="2016-04-29T15:40:00Z">
            <w:rPr>
              <w:rFonts w:ascii="Garamond" w:hAnsi="Garamond"/>
              <w:sz w:val="22"/>
              <w:szCs w:val="22"/>
            </w:rPr>
          </w:rPrChange>
        </w:rPr>
        <w:fldChar w:fldCharType="separate"/>
      </w:r>
      <w:r w:rsidRPr="0024769B">
        <w:rPr>
          <w:rStyle w:val="Hyperlink"/>
          <w:rFonts w:ascii="Times New Roman" w:hAnsi="Times New Roman" w:cs="Times New Roman"/>
          <w:color w:val="auto"/>
          <w:sz w:val="22"/>
          <w:szCs w:val="22"/>
          <w:rPrChange w:id="24" w:author="Steve Baird" w:date="2016-04-29T15:40:00Z">
            <w:rPr>
              <w:rStyle w:val="Hyperlink"/>
              <w:rFonts w:ascii="Garamond" w:hAnsi="Garamond"/>
              <w:color w:val="auto"/>
              <w:sz w:val="22"/>
              <w:szCs w:val="22"/>
            </w:rPr>
          </w:rPrChange>
        </w:rPr>
        <w:t>cdmosupport@belle.baruch.sc.edu</w:t>
      </w:r>
      <w:r w:rsidRPr="0024769B">
        <w:rPr>
          <w:rFonts w:ascii="Times New Roman" w:hAnsi="Times New Roman" w:cs="Times New Roman"/>
          <w:sz w:val="22"/>
          <w:szCs w:val="22"/>
          <w:rPrChange w:id="25" w:author="Steve Baird" w:date="2016-04-29T15:40:00Z">
            <w:rPr>
              <w:rFonts w:ascii="Garamond" w:hAnsi="Garamond"/>
              <w:sz w:val="22"/>
              <w:szCs w:val="22"/>
            </w:rPr>
          </w:rPrChange>
        </w:rPr>
        <w:fldChar w:fldCharType="end"/>
      </w:r>
      <w:r w:rsidRPr="0024769B">
        <w:rPr>
          <w:rFonts w:ascii="Times New Roman" w:hAnsi="Times New Roman" w:cs="Times New Roman"/>
          <w:sz w:val="22"/>
          <w:szCs w:val="22"/>
          <w:rPrChange w:id="26" w:author="Steve Baird" w:date="2016-04-29T15:40:00Z">
            <w:rPr>
              <w:rFonts w:ascii="Garamond" w:hAnsi="Garamond"/>
              <w:sz w:val="22"/>
              <w:szCs w:val="22"/>
            </w:rPr>
          </w:rPrChange>
        </w:rPr>
        <w:t>) or Reserve with any additional questions.</w:t>
      </w:r>
    </w:p>
    <w:p w14:paraId="165C16E3" w14:textId="77777777" w:rsidR="00EE25CA" w:rsidRPr="0024769B" w:rsidRDefault="00EE25CA">
      <w:pPr>
        <w:pStyle w:val="HTMLPreformatted"/>
        <w:rPr>
          <w:rFonts w:ascii="Times New Roman" w:hAnsi="Times New Roman" w:cs="Times New Roman"/>
          <w:sz w:val="22"/>
          <w:szCs w:val="22"/>
          <w:rPrChange w:id="27" w:author="Steve Baird" w:date="2016-04-29T15:40:00Z">
            <w:rPr>
              <w:rFonts w:ascii="Garamond" w:hAnsi="Garamond"/>
              <w:sz w:val="22"/>
              <w:szCs w:val="22"/>
            </w:rPr>
          </w:rPrChange>
        </w:rPr>
      </w:pPr>
    </w:p>
    <w:p w14:paraId="65E6ADC5" w14:textId="77777777" w:rsidR="00B4483D" w:rsidRPr="0024769B" w:rsidRDefault="00B4483D">
      <w:pPr>
        <w:pStyle w:val="HTMLPreformatted"/>
        <w:rPr>
          <w:rFonts w:ascii="Times New Roman" w:hAnsi="Times New Roman" w:cs="Times New Roman"/>
          <w:b/>
          <w:bCs/>
          <w:sz w:val="22"/>
          <w:szCs w:val="22"/>
          <w:rPrChange w:id="28" w:author="Steve Baird" w:date="2016-04-29T15:40:00Z">
            <w:rPr>
              <w:rFonts w:ascii="Garamond" w:hAnsi="Garamond"/>
              <w:b/>
              <w:bCs/>
              <w:sz w:val="22"/>
              <w:szCs w:val="22"/>
            </w:rPr>
          </w:rPrChange>
        </w:rPr>
      </w:pPr>
      <w:r w:rsidRPr="0024769B">
        <w:rPr>
          <w:rFonts w:ascii="Times New Roman" w:hAnsi="Times New Roman" w:cs="Times New Roman"/>
          <w:b/>
          <w:bCs/>
          <w:sz w:val="22"/>
          <w:szCs w:val="22"/>
          <w:rPrChange w:id="29" w:author="Steve Baird" w:date="2016-04-29T15:40:00Z">
            <w:rPr>
              <w:rFonts w:ascii="Garamond" w:hAnsi="Garamond"/>
              <w:b/>
              <w:bCs/>
              <w:sz w:val="22"/>
              <w:szCs w:val="22"/>
            </w:rPr>
          </w:rPrChange>
        </w:rPr>
        <w:t>I.  Data Set and Research Descriptors</w:t>
      </w:r>
    </w:p>
    <w:p w14:paraId="5DA55E51" w14:textId="77777777" w:rsidR="00B4483D" w:rsidRPr="0024769B" w:rsidRDefault="00B4483D">
      <w:pPr>
        <w:pStyle w:val="HTMLPreformatted"/>
        <w:rPr>
          <w:rFonts w:ascii="Times New Roman" w:hAnsi="Times New Roman" w:cs="Times New Roman"/>
          <w:sz w:val="22"/>
          <w:szCs w:val="22"/>
          <w:rPrChange w:id="30" w:author="Steve Baird" w:date="2016-04-29T15:40:00Z">
            <w:rPr>
              <w:rFonts w:ascii="Garamond" w:hAnsi="Garamond"/>
              <w:sz w:val="22"/>
              <w:szCs w:val="22"/>
            </w:rPr>
          </w:rPrChange>
        </w:rPr>
      </w:pPr>
    </w:p>
    <w:p w14:paraId="2C203E04" w14:textId="77777777" w:rsidR="0024769B" w:rsidRDefault="0024769B">
      <w:pPr>
        <w:pStyle w:val="HTMLPreformatted"/>
        <w:rPr>
          <w:ins w:id="31" w:author="Steve Baird" w:date="2016-04-29T15:42:00Z"/>
          <w:rFonts w:ascii="Times New Roman" w:hAnsi="Times New Roman" w:cs="Times New Roman"/>
          <w:b/>
          <w:bCs/>
          <w:sz w:val="22"/>
          <w:szCs w:val="22"/>
        </w:rPr>
      </w:pPr>
      <w:ins w:id="32" w:author="Steve Baird" w:date="2016-04-29T15:42:00Z">
        <w:r w:rsidRPr="0024769B">
          <w:rPr>
            <w:rFonts w:ascii="Times New Roman" w:hAnsi="Times New Roman" w:cs="Times New Roman"/>
            <w:b/>
            <w:bCs/>
            <w:sz w:val="22"/>
            <w:szCs w:val="22"/>
          </w:rPr>
          <w:t>1)</w:t>
        </w:r>
        <w:r>
          <w:rPr>
            <w:rFonts w:ascii="Times New Roman" w:hAnsi="Times New Roman" w:cs="Times New Roman"/>
            <w:b/>
            <w:bCs/>
            <w:sz w:val="22"/>
            <w:szCs w:val="22"/>
          </w:rPr>
          <w:t xml:space="preserve">  </w:t>
        </w:r>
      </w:ins>
      <w:del w:id="33" w:author="Steve Baird" w:date="2016-04-29T15:41:00Z">
        <w:r w:rsidR="00B4483D" w:rsidRPr="0024769B" w:rsidDel="0024769B">
          <w:rPr>
            <w:rFonts w:ascii="Times New Roman" w:hAnsi="Times New Roman" w:cs="Times New Roman"/>
            <w:b/>
            <w:bCs/>
            <w:sz w:val="22"/>
            <w:szCs w:val="22"/>
            <w:rPrChange w:id="34" w:author="Steve Baird" w:date="2016-04-29T15:40:00Z">
              <w:rPr>
                <w:rFonts w:ascii="Garamond" w:hAnsi="Garamond"/>
                <w:b/>
                <w:bCs/>
                <w:sz w:val="22"/>
                <w:szCs w:val="22"/>
              </w:rPr>
            </w:rPrChange>
          </w:rPr>
          <w:delText xml:space="preserve">1)  </w:delText>
        </w:r>
      </w:del>
      <w:r w:rsidR="00DA3E2A" w:rsidRPr="0024769B">
        <w:rPr>
          <w:rFonts w:ascii="Times New Roman" w:hAnsi="Times New Roman" w:cs="Times New Roman"/>
          <w:b/>
          <w:bCs/>
          <w:sz w:val="22"/>
          <w:szCs w:val="22"/>
          <w:rPrChange w:id="35" w:author="Steve Baird" w:date="2016-04-29T15:40:00Z">
            <w:rPr>
              <w:rFonts w:ascii="Garamond" w:hAnsi="Garamond"/>
              <w:b/>
              <w:bCs/>
              <w:sz w:val="22"/>
              <w:szCs w:val="22"/>
            </w:rPr>
          </w:rPrChange>
        </w:rPr>
        <w:t xml:space="preserve">Principal </w:t>
      </w:r>
      <w:r w:rsidR="00B4483D" w:rsidRPr="0024769B">
        <w:rPr>
          <w:rFonts w:ascii="Times New Roman" w:hAnsi="Times New Roman" w:cs="Times New Roman"/>
          <w:b/>
          <w:bCs/>
          <w:sz w:val="22"/>
          <w:szCs w:val="22"/>
          <w:rPrChange w:id="36" w:author="Steve Baird" w:date="2016-04-29T15:40:00Z">
            <w:rPr>
              <w:rFonts w:ascii="Garamond" w:hAnsi="Garamond"/>
              <w:b/>
              <w:bCs/>
              <w:sz w:val="22"/>
              <w:szCs w:val="22"/>
            </w:rPr>
          </w:rPrChange>
        </w:rPr>
        <w:t>investigator(s) and contact persons</w:t>
      </w:r>
      <w:r w:rsidR="007F13A5" w:rsidRPr="0024769B">
        <w:rPr>
          <w:rFonts w:ascii="Times New Roman" w:hAnsi="Times New Roman" w:cs="Times New Roman"/>
          <w:b/>
          <w:bCs/>
          <w:sz w:val="22"/>
          <w:szCs w:val="22"/>
          <w:rPrChange w:id="37" w:author="Steve Baird" w:date="2016-04-29T15:40:00Z">
            <w:rPr>
              <w:rFonts w:ascii="Garamond" w:hAnsi="Garamond"/>
              <w:b/>
              <w:bCs/>
              <w:sz w:val="22"/>
              <w:szCs w:val="22"/>
            </w:rPr>
          </w:rPrChange>
        </w:rPr>
        <w:t xml:space="preserve"> </w:t>
      </w:r>
    </w:p>
    <w:p w14:paraId="6BF7EB34" w14:textId="77777777" w:rsidR="0024769B" w:rsidRDefault="0024769B">
      <w:pPr>
        <w:pStyle w:val="HTMLPreformatted"/>
        <w:rPr>
          <w:ins w:id="38" w:author="Steve Baird" w:date="2016-04-29T15:42:00Z"/>
          <w:rFonts w:ascii="Times New Roman" w:hAnsi="Times New Roman" w:cs="Times New Roman"/>
          <w:b/>
          <w:bCs/>
          <w:sz w:val="22"/>
          <w:szCs w:val="22"/>
        </w:rPr>
      </w:pPr>
    </w:p>
    <w:p w14:paraId="21071C3C" w14:textId="77777777" w:rsidR="0024769B" w:rsidRPr="0024769B" w:rsidRDefault="0024769B" w:rsidP="0024769B">
      <w:pPr>
        <w:ind w:left="720"/>
        <w:rPr>
          <w:ins w:id="39" w:author="Steve Baird" w:date="2016-04-29T15:42:00Z"/>
          <w:b/>
          <w:bCs/>
          <w:sz w:val="22"/>
          <w:szCs w:val="22"/>
        </w:rPr>
      </w:pPr>
      <w:ins w:id="40" w:author="Steve Baird" w:date="2016-04-29T15:42:00Z">
        <w:r w:rsidRPr="0024769B">
          <w:rPr>
            <w:b/>
            <w:bCs/>
            <w:sz w:val="22"/>
            <w:szCs w:val="22"/>
          </w:rPr>
          <w:t>Contact Persons:</w:t>
        </w:r>
      </w:ins>
    </w:p>
    <w:p w14:paraId="28D2E478" w14:textId="77777777" w:rsidR="0024769B" w:rsidRDefault="0024769B" w:rsidP="0024769B">
      <w:pPr>
        <w:rPr>
          <w:bCs/>
          <w:sz w:val="22"/>
          <w:szCs w:val="22"/>
        </w:rPr>
      </w:pPr>
      <w:ins w:id="41" w:author="Steve Baird" w:date="2016-04-29T15:42:00Z">
        <w:r w:rsidRPr="0024769B">
          <w:rPr>
            <w:bCs/>
            <w:sz w:val="22"/>
            <w:szCs w:val="22"/>
          </w:rPr>
          <w:tab/>
          <w:t xml:space="preserve">Steve Baird, </w:t>
        </w:r>
      </w:ins>
      <w:r w:rsidR="00A10CB2">
        <w:rPr>
          <w:bCs/>
          <w:sz w:val="22"/>
          <w:szCs w:val="22"/>
        </w:rPr>
        <w:t>Stewardship Coordinator</w:t>
      </w:r>
      <w:ins w:id="42" w:author="Steve Baird" w:date="2016-04-29T15:42:00Z">
        <w:r w:rsidRPr="0024769B">
          <w:rPr>
            <w:bCs/>
            <w:sz w:val="22"/>
            <w:szCs w:val="22"/>
          </w:rPr>
          <w:t>, 907-</w:t>
        </w:r>
      </w:ins>
      <w:r w:rsidR="00A10CB2">
        <w:rPr>
          <w:bCs/>
          <w:sz w:val="22"/>
          <w:szCs w:val="22"/>
        </w:rPr>
        <w:t>235</w:t>
      </w:r>
      <w:r w:rsidR="00505301">
        <w:rPr>
          <w:bCs/>
          <w:sz w:val="22"/>
          <w:szCs w:val="22"/>
        </w:rPr>
        <w:t>-</w:t>
      </w:r>
      <w:r w:rsidR="00A10CB2">
        <w:rPr>
          <w:bCs/>
          <w:sz w:val="22"/>
          <w:szCs w:val="22"/>
        </w:rPr>
        <w:t xml:space="preserve">4793, </w:t>
      </w:r>
      <w:ins w:id="43" w:author="Steve Baird" w:date="2016-04-29T15:42:00Z">
        <w:r w:rsidRPr="0024769B">
          <w:rPr>
            <w:bCs/>
            <w:color w:val="0000FF"/>
            <w:sz w:val="22"/>
            <w:szCs w:val="22"/>
            <w:u w:val="single"/>
          </w:rPr>
          <w:t>steve.baird@alaska.</w:t>
        </w:r>
      </w:ins>
      <w:r w:rsidR="00A10CB2">
        <w:rPr>
          <w:bCs/>
          <w:color w:val="0000FF"/>
          <w:sz w:val="22"/>
          <w:szCs w:val="22"/>
          <w:u w:val="single"/>
        </w:rPr>
        <w:t>edu</w:t>
      </w:r>
      <w:ins w:id="44" w:author="Steve Baird" w:date="2016-04-29T15:42:00Z">
        <w:r w:rsidRPr="0024769B">
          <w:rPr>
            <w:bCs/>
            <w:sz w:val="22"/>
            <w:szCs w:val="22"/>
          </w:rPr>
          <w:t xml:space="preserve"> </w:t>
        </w:r>
      </w:ins>
    </w:p>
    <w:p w14:paraId="74A73121" w14:textId="42733CFD" w:rsidR="00E57502" w:rsidRPr="0024769B" w:rsidRDefault="00E57502" w:rsidP="0024769B">
      <w:pPr>
        <w:rPr>
          <w:ins w:id="45" w:author="Steve Baird" w:date="2016-04-29T15:42:00Z"/>
          <w:bCs/>
          <w:sz w:val="22"/>
          <w:szCs w:val="22"/>
        </w:rPr>
      </w:pPr>
      <w:r>
        <w:rPr>
          <w:bCs/>
          <w:sz w:val="22"/>
          <w:szCs w:val="22"/>
        </w:rPr>
        <w:tab/>
        <w:t xml:space="preserve">James </w:t>
      </w:r>
      <w:proofErr w:type="spellStart"/>
      <w:r>
        <w:rPr>
          <w:bCs/>
          <w:sz w:val="22"/>
          <w:szCs w:val="22"/>
        </w:rPr>
        <w:t>Schloemer</w:t>
      </w:r>
      <w:proofErr w:type="spellEnd"/>
      <w:r>
        <w:rPr>
          <w:bCs/>
          <w:sz w:val="22"/>
          <w:szCs w:val="22"/>
        </w:rPr>
        <w:t>, SWMP Technician, jwschloemer@alaska.edu</w:t>
      </w:r>
    </w:p>
    <w:p w14:paraId="3D938BB0" w14:textId="77777777" w:rsidR="0024769B" w:rsidRPr="0024769B"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ns w:id="46" w:author="Steve Baird" w:date="2016-04-29T15:42:00Z"/>
          <w:rFonts w:eastAsia="Arial Unicode MS"/>
          <w:sz w:val="22"/>
          <w:szCs w:val="22"/>
        </w:rPr>
      </w:pPr>
    </w:p>
    <w:p w14:paraId="6062AC56" w14:textId="77777777" w:rsidR="0024769B" w:rsidRPr="0024769B" w:rsidRDefault="0024769B" w:rsidP="0024769B">
      <w:pPr>
        <w:ind w:firstLine="720"/>
        <w:rPr>
          <w:ins w:id="47" w:author="Steve Baird" w:date="2016-04-29T15:42:00Z"/>
          <w:b/>
          <w:bCs/>
          <w:sz w:val="22"/>
          <w:szCs w:val="22"/>
        </w:rPr>
      </w:pPr>
      <w:ins w:id="48" w:author="Steve Baird" w:date="2016-04-29T15:42:00Z">
        <w:r w:rsidRPr="0024769B">
          <w:rPr>
            <w:b/>
            <w:bCs/>
            <w:sz w:val="22"/>
            <w:szCs w:val="22"/>
          </w:rPr>
          <w:t>Address:</w:t>
        </w:r>
      </w:ins>
    </w:p>
    <w:p w14:paraId="447A516F" w14:textId="77777777" w:rsidR="0024769B" w:rsidRPr="0024769B" w:rsidRDefault="0024769B" w:rsidP="0024769B">
      <w:pPr>
        <w:rPr>
          <w:ins w:id="49" w:author="Steve Baird" w:date="2016-04-29T15:42:00Z"/>
          <w:bCs/>
          <w:sz w:val="22"/>
          <w:szCs w:val="22"/>
        </w:rPr>
      </w:pPr>
      <w:ins w:id="50" w:author="Steve Baird" w:date="2016-04-29T15:42:00Z">
        <w:r w:rsidRPr="0024769B">
          <w:rPr>
            <w:bCs/>
            <w:sz w:val="22"/>
            <w:szCs w:val="22"/>
          </w:rPr>
          <w:tab/>
          <w:t>Kachemak Bay Research Reserve</w:t>
        </w:r>
      </w:ins>
    </w:p>
    <w:p w14:paraId="2392E246" w14:textId="77777777" w:rsidR="0024769B" w:rsidRPr="0024769B" w:rsidRDefault="0024769B" w:rsidP="0024769B">
      <w:pPr>
        <w:rPr>
          <w:ins w:id="51" w:author="Steve Baird" w:date="2016-04-29T15:42:00Z"/>
          <w:bCs/>
          <w:sz w:val="22"/>
          <w:szCs w:val="22"/>
        </w:rPr>
      </w:pPr>
      <w:ins w:id="52" w:author="Steve Baird" w:date="2016-04-29T15:42:00Z">
        <w:r w:rsidRPr="0024769B">
          <w:rPr>
            <w:bCs/>
            <w:sz w:val="22"/>
            <w:szCs w:val="22"/>
          </w:rPr>
          <w:tab/>
        </w:r>
      </w:ins>
      <w:r w:rsidR="00A10CB2">
        <w:rPr>
          <w:bCs/>
          <w:sz w:val="22"/>
          <w:szCs w:val="22"/>
        </w:rPr>
        <w:t>2181 Kachemak Dr.</w:t>
      </w:r>
    </w:p>
    <w:p w14:paraId="54FF4DD4" w14:textId="77777777" w:rsidR="0024769B" w:rsidRPr="0024769B" w:rsidRDefault="0024769B" w:rsidP="0024769B">
      <w:pPr>
        <w:rPr>
          <w:ins w:id="53" w:author="Steve Baird" w:date="2016-04-29T15:42:00Z"/>
          <w:bCs/>
          <w:sz w:val="22"/>
          <w:szCs w:val="22"/>
        </w:rPr>
      </w:pPr>
      <w:ins w:id="54" w:author="Steve Baird" w:date="2016-04-29T15:42:00Z">
        <w:r w:rsidRPr="0024769B">
          <w:rPr>
            <w:bCs/>
            <w:sz w:val="22"/>
            <w:szCs w:val="22"/>
          </w:rPr>
          <w:tab/>
          <w:t>Homer, AK 99603</w:t>
        </w:r>
      </w:ins>
    </w:p>
    <w:p w14:paraId="615992E8" w14:textId="77777777" w:rsidR="0024769B" w:rsidRPr="0024769B" w:rsidRDefault="0024769B" w:rsidP="0024769B">
      <w:pPr>
        <w:rPr>
          <w:ins w:id="55" w:author="Steve Baird" w:date="2016-04-29T15:42:00Z"/>
          <w:bCs/>
          <w:sz w:val="22"/>
          <w:szCs w:val="22"/>
        </w:rPr>
      </w:pPr>
      <w:ins w:id="56" w:author="Steve Baird" w:date="2016-04-29T15:42:00Z">
        <w:r w:rsidRPr="0024769B">
          <w:rPr>
            <w:bCs/>
            <w:sz w:val="22"/>
            <w:szCs w:val="22"/>
          </w:rPr>
          <w:tab/>
          <w:t>Tel: 907-235-</w:t>
        </w:r>
      </w:ins>
      <w:r w:rsidR="00A10CB2">
        <w:rPr>
          <w:bCs/>
          <w:sz w:val="22"/>
          <w:szCs w:val="22"/>
        </w:rPr>
        <w:t>4794</w:t>
      </w:r>
      <w:ins w:id="57" w:author="Steve Baird" w:date="2016-04-29T15:42:00Z">
        <w:r w:rsidRPr="0024769B">
          <w:rPr>
            <w:bCs/>
            <w:sz w:val="22"/>
            <w:szCs w:val="22"/>
          </w:rPr>
          <w:t xml:space="preserve"> </w:t>
        </w:r>
      </w:ins>
    </w:p>
    <w:p w14:paraId="4465C6C4" w14:textId="77777777" w:rsidR="0024769B" w:rsidRPr="0024769B" w:rsidDel="0024769B" w:rsidRDefault="007F13A5">
      <w:pPr>
        <w:pStyle w:val="HTMLPreformatted"/>
        <w:rPr>
          <w:del w:id="58" w:author="Steve Baird" w:date="2016-04-29T15:42:00Z"/>
          <w:rFonts w:ascii="Times New Roman" w:hAnsi="Times New Roman" w:cs="Times New Roman"/>
          <w:b/>
          <w:bCs/>
          <w:sz w:val="22"/>
          <w:szCs w:val="22"/>
          <w:rPrChange w:id="59" w:author="Steve Baird" w:date="2016-04-29T15:40:00Z">
            <w:rPr>
              <w:del w:id="60" w:author="Steve Baird" w:date="2016-04-29T15:42:00Z"/>
              <w:rFonts w:ascii="Garamond" w:hAnsi="Garamond"/>
              <w:b/>
              <w:bCs/>
              <w:sz w:val="22"/>
              <w:szCs w:val="22"/>
            </w:rPr>
          </w:rPrChange>
        </w:rPr>
      </w:pPr>
      <w:del w:id="61" w:author="Steve Baird" w:date="2016-04-29T15:41:00Z">
        <w:r w:rsidRPr="0024769B" w:rsidDel="0024769B">
          <w:rPr>
            <w:rFonts w:ascii="Times New Roman" w:hAnsi="Times New Roman" w:cs="Times New Roman"/>
            <w:b/>
            <w:bCs/>
            <w:sz w:val="22"/>
            <w:szCs w:val="22"/>
            <w:rPrChange w:id="62" w:author="Steve Baird" w:date="2016-04-29T15:40:00Z">
              <w:rPr>
                <w:rFonts w:ascii="Garamond" w:hAnsi="Garamond"/>
                <w:b/>
                <w:bCs/>
                <w:sz w:val="22"/>
                <w:szCs w:val="22"/>
              </w:rPr>
            </w:rPrChange>
          </w:rPr>
          <w:delText xml:space="preserve">– </w:delText>
        </w:r>
        <w:r w:rsidRPr="0024769B" w:rsidDel="0024769B">
          <w:rPr>
            <w:rFonts w:ascii="Times New Roman" w:hAnsi="Times New Roman"/>
            <w:sz w:val="22"/>
            <w:szCs w:val="22"/>
            <w:rPrChange w:id="63" w:author="Steve Baird" w:date="2016-04-29T15:40:00Z">
              <w:rPr>
                <w:rFonts w:ascii="Garamond" w:hAnsi="Garamond"/>
                <w:sz w:val="22"/>
                <w:szCs w:val="22"/>
              </w:rPr>
            </w:rPrChange>
          </w:rPr>
          <w:delText>List the staff members responsible for the design, implementation and continuation of the data set.  Include name, title, mailing address, phone number, and email address for the Research Coordinator</w:delText>
        </w:r>
        <w:r w:rsidR="00236E73" w:rsidRPr="0024769B" w:rsidDel="0024769B">
          <w:rPr>
            <w:rFonts w:ascii="Times New Roman" w:hAnsi="Times New Roman"/>
            <w:sz w:val="22"/>
            <w:szCs w:val="22"/>
            <w:rPrChange w:id="64" w:author="Steve Baird" w:date="2016-04-29T15:40:00Z">
              <w:rPr>
                <w:rFonts w:ascii="Garamond" w:hAnsi="Garamond"/>
                <w:sz w:val="22"/>
                <w:szCs w:val="22"/>
              </w:rPr>
            </w:rPrChange>
          </w:rPr>
          <w:delText>,</w:delText>
        </w:r>
        <w:r w:rsidRPr="0024769B" w:rsidDel="0024769B">
          <w:rPr>
            <w:rFonts w:ascii="Times New Roman" w:hAnsi="Times New Roman"/>
            <w:sz w:val="22"/>
            <w:szCs w:val="22"/>
            <w:rPrChange w:id="65" w:author="Steve Baird" w:date="2016-04-29T15:40:00Z">
              <w:rPr>
                <w:rFonts w:ascii="Garamond" w:hAnsi="Garamond"/>
                <w:sz w:val="22"/>
                <w:szCs w:val="22"/>
              </w:rPr>
            </w:rPrChange>
          </w:rPr>
          <w:delText xml:space="preserve"> SWMP technicians</w:delText>
        </w:r>
        <w:r w:rsidR="00236E73" w:rsidRPr="0024769B" w:rsidDel="0024769B">
          <w:rPr>
            <w:rFonts w:ascii="Times New Roman" w:hAnsi="Times New Roman"/>
            <w:sz w:val="22"/>
            <w:szCs w:val="22"/>
            <w:rPrChange w:id="66" w:author="Steve Baird" w:date="2016-04-29T15:40:00Z">
              <w:rPr>
                <w:rFonts w:ascii="Garamond" w:hAnsi="Garamond"/>
                <w:sz w:val="22"/>
                <w:szCs w:val="22"/>
              </w:rPr>
            </w:rPrChange>
          </w:rPr>
          <w:delText>, and person(s) responsible for data management</w:delText>
        </w:r>
        <w:r w:rsidRPr="0024769B" w:rsidDel="0024769B">
          <w:rPr>
            <w:rFonts w:ascii="Times New Roman" w:hAnsi="Times New Roman"/>
            <w:sz w:val="22"/>
            <w:szCs w:val="22"/>
            <w:rPrChange w:id="67" w:author="Steve Baird" w:date="2016-04-29T15:40:00Z">
              <w:rPr>
                <w:rFonts w:ascii="Garamond" w:hAnsi="Garamond"/>
                <w:sz w:val="22"/>
                <w:szCs w:val="22"/>
              </w:rPr>
            </w:rPrChange>
          </w:rPr>
          <w:delText>.</w:delText>
        </w:r>
      </w:del>
    </w:p>
    <w:p w14:paraId="0F872A0B" w14:textId="77777777" w:rsidR="00B4483D" w:rsidRPr="0024769B" w:rsidRDefault="00B4483D">
      <w:pPr>
        <w:pStyle w:val="HTMLPreformatted"/>
        <w:rPr>
          <w:rFonts w:ascii="Times New Roman" w:hAnsi="Times New Roman" w:cs="Times New Roman"/>
          <w:sz w:val="22"/>
          <w:szCs w:val="22"/>
          <w:rPrChange w:id="68" w:author="Steve Baird" w:date="2016-04-29T15:40:00Z">
            <w:rPr>
              <w:rFonts w:ascii="Garamond" w:hAnsi="Garamond"/>
              <w:sz w:val="22"/>
              <w:szCs w:val="22"/>
            </w:rPr>
          </w:rPrChange>
        </w:rPr>
      </w:pPr>
    </w:p>
    <w:p w14:paraId="4F649D7F" w14:textId="77777777" w:rsidR="007F13A5" w:rsidRPr="0024769B" w:rsidDel="0024769B" w:rsidRDefault="00B4483D" w:rsidP="007F13A5">
      <w:pPr>
        <w:pStyle w:val="HTMLPreformatted"/>
        <w:rPr>
          <w:del w:id="69" w:author="Steve Baird" w:date="2016-04-29T15:44:00Z"/>
          <w:rFonts w:ascii="Times New Roman" w:hAnsi="Times New Roman" w:cs="Times New Roman"/>
          <w:b/>
          <w:bCs/>
          <w:sz w:val="22"/>
          <w:szCs w:val="22"/>
          <w:rPrChange w:id="70" w:author="Steve Baird" w:date="2016-04-29T15:40:00Z">
            <w:rPr>
              <w:del w:id="71" w:author="Steve Baird" w:date="2016-04-29T15:44:00Z"/>
              <w:rFonts w:ascii="Garamond" w:hAnsi="Garamond" w:cs="Times New Roman"/>
              <w:b/>
              <w:bCs/>
              <w:sz w:val="22"/>
              <w:szCs w:val="22"/>
            </w:rPr>
          </w:rPrChange>
        </w:rPr>
      </w:pPr>
      <w:r w:rsidRPr="0024769B">
        <w:rPr>
          <w:rFonts w:ascii="Times New Roman" w:hAnsi="Times New Roman"/>
          <w:b/>
          <w:bCs/>
          <w:sz w:val="22"/>
          <w:szCs w:val="22"/>
          <w:rPrChange w:id="72" w:author="Steve Baird" w:date="2016-04-29T15:40:00Z">
            <w:rPr>
              <w:rFonts w:ascii="Garamond" w:hAnsi="Garamond"/>
              <w:b/>
              <w:bCs/>
              <w:sz w:val="22"/>
              <w:szCs w:val="22"/>
            </w:rPr>
          </w:rPrChange>
        </w:rPr>
        <w:t>2)  Entry verification</w:t>
      </w:r>
      <w:r w:rsidR="007F13A5" w:rsidRPr="0024769B">
        <w:rPr>
          <w:rFonts w:ascii="Times New Roman" w:hAnsi="Times New Roman"/>
          <w:b/>
          <w:bCs/>
          <w:sz w:val="22"/>
          <w:szCs w:val="22"/>
          <w:rPrChange w:id="73" w:author="Steve Baird" w:date="2016-04-29T15:40:00Z">
            <w:rPr>
              <w:rFonts w:ascii="Garamond" w:hAnsi="Garamond"/>
              <w:b/>
              <w:bCs/>
              <w:sz w:val="22"/>
              <w:szCs w:val="22"/>
            </w:rPr>
          </w:rPrChange>
        </w:rPr>
        <w:t xml:space="preserve"> </w:t>
      </w:r>
      <w:del w:id="74" w:author="Steve Baird" w:date="2016-04-29T15:43:00Z">
        <w:r w:rsidR="003C4828" w:rsidRPr="0024769B" w:rsidDel="0024769B">
          <w:rPr>
            <w:rFonts w:ascii="Times New Roman" w:hAnsi="Times New Roman"/>
            <w:b/>
            <w:bCs/>
            <w:sz w:val="22"/>
            <w:szCs w:val="22"/>
            <w:rPrChange w:id="75" w:author="Steve Baird" w:date="2016-04-29T15:40:00Z">
              <w:rPr>
                <w:rFonts w:ascii="Garamond" w:hAnsi="Garamond"/>
                <w:b/>
                <w:bCs/>
                <w:sz w:val="22"/>
                <w:szCs w:val="22"/>
              </w:rPr>
            </w:rPrChange>
          </w:rPr>
          <w:delText>–</w:delText>
        </w:r>
        <w:r w:rsidR="007F13A5" w:rsidRPr="0024769B" w:rsidDel="0024769B">
          <w:rPr>
            <w:rFonts w:ascii="Times New Roman" w:hAnsi="Times New Roman"/>
            <w:b/>
            <w:bCs/>
            <w:sz w:val="22"/>
            <w:szCs w:val="22"/>
            <w:rPrChange w:id="76" w:author="Steve Baird" w:date="2016-04-29T15:40:00Z">
              <w:rPr>
                <w:rFonts w:ascii="Garamond" w:hAnsi="Garamond"/>
                <w:b/>
                <w:bCs/>
                <w:sz w:val="22"/>
                <w:szCs w:val="22"/>
              </w:rPr>
            </w:rPrChange>
          </w:rPr>
          <w:delText xml:space="preserve"> </w:delText>
        </w:r>
        <w:r w:rsidR="007F13A5" w:rsidRPr="0024769B" w:rsidDel="0024769B">
          <w:rPr>
            <w:rFonts w:ascii="Times New Roman" w:hAnsi="Times New Roman"/>
            <w:sz w:val="22"/>
            <w:szCs w:val="22"/>
            <w:rPrChange w:id="77" w:author="Steve Baird" w:date="2016-04-29T15:40:00Z">
              <w:rPr>
                <w:rFonts w:ascii="Garamond" w:hAnsi="Garamond"/>
                <w:sz w:val="22"/>
                <w:szCs w:val="22"/>
              </w:rPr>
            </w:rPrChange>
          </w:rPr>
          <w:delText xml:space="preserve">This section explains how the data were verified (QAQC’d) before being sent to the CDMO to be archived into the permanent database.  Specifically, list how your data are acquired, validated, processed, and archived.  Mention how your </w:delText>
        </w:r>
        <w:r w:rsidR="005613F8" w:rsidRPr="0024769B" w:rsidDel="0024769B">
          <w:rPr>
            <w:rFonts w:ascii="Times New Roman" w:hAnsi="Times New Roman"/>
            <w:sz w:val="22"/>
            <w:szCs w:val="22"/>
            <w:rPrChange w:id="78" w:author="Steve Baird" w:date="2016-04-29T15:40:00Z">
              <w:rPr>
                <w:rFonts w:ascii="Garamond" w:hAnsi="Garamond"/>
                <w:sz w:val="22"/>
                <w:szCs w:val="22"/>
              </w:rPr>
            </w:rPrChange>
          </w:rPr>
          <w:delText xml:space="preserve">Reserve </w:delText>
        </w:r>
        <w:r w:rsidR="007F13A5" w:rsidRPr="0024769B" w:rsidDel="0024769B">
          <w:rPr>
            <w:rFonts w:ascii="Times New Roman" w:hAnsi="Times New Roman"/>
            <w:sz w:val="22"/>
            <w:szCs w:val="22"/>
            <w:rPrChange w:id="79" w:author="Steve Baird" w:date="2016-04-29T15:40:00Z">
              <w:rPr>
                <w:rFonts w:ascii="Garamond" w:hAnsi="Garamond"/>
                <w:sz w:val="22"/>
                <w:szCs w:val="22"/>
              </w:rPr>
            </w:rPrChange>
          </w:rPr>
          <w:delText xml:space="preserve">deals with overlapping data, outliers, etc.  </w:delText>
        </w:r>
        <w:r w:rsidR="00D065B8" w:rsidRPr="0024769B" w:rsidDel="0024769B">
          <w:rPr>
            <w:rFonts w:ascii="Times New Roman" w:hAnsi="Times New Roman"/>
            <w:sz w:val="22"/>
            <w:szCs w:val="22"/>
            <w:u w:val="single"/>
            <w:rPrChange w:id="80" w:author="Steve Baird" w:date="2016-04-29T15:40:00Z">
              <w:rPr>
                <w:rFonts w:ascii="Garamond" w:hAnsi="Garamond"/>
                <w:sz w:val="22"/>
                <w:szCs w:val="22"/>
                <w:u w:val="single"/>
              </w:rPr>
            </w:rPrChange>
          </w:rPr>
          <w:delText>U</w:delText>
        </w:r>
        <w:r w:rsidR="007F13A5" w:rsidRPr="0024769B" w:rsidDel="0024769B">
          <w:rPr>
            <w:rFonts w:ascii="Times New Roman" w:hAnsi="Times New Roman"/>
            <w:sz w:val="22"/>
            <w:szCs w:val="22"/>
            <w:u w:val="single"/>
            <w:rPrChange w:id="81" w:author="Steve Baird" w:date="2016-04-29T15:40:00Z">
              <w:rPr>
                <w:rFonts w:ascii="Garamond" w:hAnsi="Garamond"/>
                <w:sz w:val="22"/>
                <w:szCs w:val="22"/>
                <w:u w:val="single"/>
              </w:rPr>
            </w:rPrChange>
          </w:rPr>
          <w:delText xml:space="preserve">se the following </w:delText>
        </w:r>
        <w:r w:rsidR="00D065B8" w:rsidRPr="0024769B" w:rsidDel="0024769B">
          <w:rPr>
            <w:rFonts w:ascii="Times New Roman" w:hAnsi="Times New Roman"/>
            <w:sz w:val="22"/>
            <w:szCs w:val="22"/>
            <w:u w:val="single"/>
            <w:rPrChange w:id="82" w:author="Steve Baird" w:date="2016-04-29T15:40:00Z">
              <w:rPr>
                <w:rFonts w:ascii="Garamond" w:hAnsi="Garamond"/>
                <w:sz w:val="22"/>
                <w:szCs w:val="22"/>
                <w:u w:val="single"/>
              </w:rPr>
            </w:rPrChange>
          </w:rPr>
          <w:delText xml:space="preserve">statement or modify </w:delText>
        </w:r>
        <w:r w:rsidR="00530251" w:rsidRPr="0024769B" w:rsidDel="0024769B">
          <w:rPr>
            <w:rFonts w:ascii="Times New Roman" w:hAnsi="Times New Roman"/>
            <w:sz w:val="22"/>
            <w:szCs w:val="22"/>
            <w:u w:val="single"/>
            <w:rPrChange w:id="83" w:author="Steve Baird" w:date="2016-04-29T15:40:00Z">
              <w:rPr>
                <w:rFonts w:ascii="Garamond" w:hAnsi="Garamond"/>
                <w:sz w:val="22"/>
                <w:szCs w:val="22"/>
                <w:u w:val="single"/>
              </w:rPr>
            </w:rPrChange>
          </w:rPr>
          <w:delText xml:space="preserve">to </w:delText>
        </w:r>
        <w:r w:rsidR="00D065B8" w:rsidRPr="0024769B" w:rsidDel="0024769B">
          <w:rPr>
            <w:rFonts w:ascii="Times New Roman" w:hAnsi="Times New Roman"/>
            <w:sz w:val="22"/>
            <w:szCs w:val="22"/>
            <w:u w:val="single"/>
            <w:rPrChange w:id="84" w:author="Steve Baird" w:date="2016-04-29T15:40:00Z">
              <w:rPr>
                <w:rFonts w:ascii="Garamond" w:hAnsi="Garamond"/>
                <w:sz w:val="22"/>
                <w:szCs w:val="22"/>
                <w:u w:val="single"/>
              </w:rPr>
            </w:rPrChange>
          </w:rPr>
          <w:delText>fit your Reserve</w:delText>
        </w:r>
        <w:r w:rsidR="007F13A5" w:rsidRPr="0024769B" w:rsidDel="0024769B">
          <w:rPr>
            <w:rFonts w:ascii="Times New Roman" w:hAnsi="Times New Roman"/>
            <w:sz w:val="22"/>
            <w:szCs w:val="22"/>
            <w:u w:val="words"/>
            <w:rPrChange w:id="85" w:author="Steve Baird" w:date="2016-04-29T15:40:00Z">
              <w:rPr>
                <w:rFonts w:ascii="Garamond" w:hAnsi="Garamond"/>
                <w:sz w:val="22"/>
                <w:szCs w:val="22"/>
                <w:u w:val="words"/>
              </w:rPr>
            </w:rPrChange>
          </w:rPr>
          <w:delText>:</w:delText>
        </w:r>
      </w:del>
    </w:p>
    <w:p w14:paraId="61FADF23" w14:textId="77777777" w:rsidR="007F13A5" w:rsidRPr="0024769B" w:rsidRDefault="007F13A5" w:rsidP="007F13A5">
      <w:pPr>
        <w:pStyle w:val="HTMLPreformatted"/>
        <w:rPr>
          <w:rFonts w:ascii="Times New Roman" w:hAnsi="Times New Roman" w:cs="Times New Roman"/>
          <w:b/>
          <w:bCs/>
          <w:sz w:val="22"/>
          <w:szCs w:val="22"/>
          <w:rPrChange w:id="86" w:author="Steve Baird" w:date="2016-04-29T15:40:00Z">
            <w:rPr>
              <w:rFonts w:ascii="Garamond" w:hAnsi="Garamond" w:cs="Times New Roman"/>
              <w:b/>
              <w:bCs/>
              <w:sz w:val="22"/>
              <w:szCs w:val="22"/>
            </w:rPr>
          </w:rPrChange>
        </w:rPr>
      </w:pPr>
    </w:p>
    <w:p w14:paraId="704F1EEC" w14:textId="77777777" w:rsidR="00D065B8" w:rsidRPr="0024769B" w:rsidRDefault="007F13A5" w:rsidP="0024722E">
      <w:pPr>
        <w:pStyle w:val="BodyText"/>
        <w:ind w:left="540" w:right="900"/>
        <w:jc w:val="both"/>
        <w:rPr>
          <w:sz w:val="22"/>
          <w:szCs w:val="22"/>
          <w:rPrChange w:id="87" w:author="Steve Baird" w:date="2016-04-29T15:40:00Z">
            <w:rPr>
              <w:rFonts w:ascii="Garamond" w:hAnsi="Garamond"/>
              <w:sz w:val="22"/>
              <w:szCs w:val="22"/>
            </w:rPr>
          </w:rPrChange>
        </w:rPr>
      </w:pPr>
      <w:r w:rsidRPr="0024769B">
        <w:rPr>
          <w:sz w:val="22"/>
          <w:szCs w:val="22"/>
          <w:rPrChange w:id="88" w:author="Steve Baird" w:date="2016-04-29T15:40:00Z">
            <w:rPr>
              <w:rFonts w:ascii="Garamond" w:hAnsi="Garamond"/>
              <w:sz w:val="22"/>
              <w:szCs w:val="22"/>
            </w:rPr>
          </w:rPrChange>
        </w:rPr>
        <w:t>Deployment data are uploaded from the YSI data logger to a Personal Computer (IBM compatible).</w:t>
      </w:r>
      <w:r w:rsidR="00D065B8" w:rsidRPr="0024769B">
        <w:rPr>
          <w:sz w:val="22"/>
          <w:szCs w:val="22"/>
          <w:rPrChange w:id="89" w:author="Steve Baird" w:date="2016-04-29T15:40:00Z">
            <w:rPr>
              <w:rFonts w:ascii="Garamond" w:hAnsi="Garamond"/>
              <w:sz w:val="22"/>
              <w:szCs w:val="22"/>
            </w:rPr>
          </w:rPrChange>
        </w:rPr>
        <w:t xml:space="preserve">  Files are exported from </w:t>
      </w:r>
      <w:proofErr w:type="spellStart"/>
      <w:r w:rsidR="00D065B8" w:rsidRPr="0024769B">
        <w:rPr>
          <w:sz w:val="22"/>
          <w:szCs w:val="22"/>
          <w:rPrChange w:id="90" w:author="Steve Baird" w:date="2016-04-29T15:40:00Z">
            <w:rPr>
              <w:rFonts w:ascii="Garamond" w:hAnsi="Garamond"/>
              <w:sz w:val="22"/>
              <w:szCs w:val="22"/>
            </w:rPr>
          </w:rPrChange>
        </w:rPr>
        <w:t>EcoWatch</w:t>
      </w:r>
      <w:proofErr w:type="spellEnd"/>
      <w:r w:rsidR="00D065B8" w:rsidRPr="0024769B">
        <w:rPr>
          <w:sz w:val="22"/>
          <w:szCs w:val="22"/>
          <w:rPrChange w:id="91" w:author="Steve Baird" w:date="2016-04-29T15:40:00Z">
            <w:rPr>
              <w:rFonts w:ascii="Garamond" w:hAnsi="Garamond"/>
              <w:sz w:val="22"/>
              <w:szCs w:val="22"/>
            </w:rPr>
          </w:rPrChange>
        </w:rPr>
        <w:t xml:space="preserve"> in a comma-delimited format (.</w:t>
      </w:r>
      <w:r w:rsidR="00DA3E2A" w:rsidRPr="0024769B">
        <w:rPr>
          <w:sz w:val="22"/>
          <w:szCs w:val="22"/>
          <w:rPrChange w:id="92" w:author="Steve Baird" w:date="2016-04-29T15:40:00Z">
            <w:rPr>
              <w:rFonts w:ascii="Garamond" w:hAnsi="Garamond"/>
              <w:sz w:val="22"/>
              <w:szCs w:val="22"/>
            </w:rPr>
          </w:rPrChange>
        </w:rPr>
        <w:t>CDF</w:t>
      </w:r>
      <w:r w:rsidR="00D065B8" w:rsidRPr="0024769B">
        <w:rPr>
          <w:sz w:val="22"/>
          <w:szCs w:val="22"/>
          <w:rPrChange w:id="93" w:author="Steve Baird" w:date="2016-04-29T15:40:00Z">
            <w:rPr>
              <w:rFonts w:ascii="Garamond" w:hAnsi="Garamond"/>
              <w:sz w:val="22"/>
              <w:szCs w:val="22"/>
            </w:rPr>
          </w:rPrChange>
        </w:rPr>
        <w:t>)</w:t>
      </w:r>
      <w:r w:rsidR="00594941" w:rsidRPr="0024769B">
        <w:rPr>
          <w:sz w:val="22"/>
          <w:szCs w:val="22"/>
          <w:rPrChange w:id="94" w:author="Steve Baird" w:date="2016-04-29T15:40:00Z">
            <w:rPr>
              <w:rFonts w:ascii="Garamond" w:hAnsi="Garamond"/>
              <w:sz w:val="22"/>
              <w:szCs w:val="22"/>
            </w:rPr>
          </w:rPrChange>
        </w:rPr>
        <w:t xml:space="preserve"> , </w:t>
      </w:r>
      <w:proofErr w:type="spellStart"/>
      <w:r w:rsidR="00594941" w:rsidRPr="0024769B">
        <w:rPr>
          <w:sz w:val="22"/>
          <w:szCs w:val="22"/>
          <w:rPrChange w:id="95" w:author="Steve Baird" w:date="2016-04-29T15:40:00Z">
            <w:rPr>
              <w:rFonts w:ascii="Garamond" w:hAnsi="Garamond"/>
              <w:sz w:val="22"/>
              <w:szCs w:val="22"/>
            </w:rPr>
          </w:rPrChange>
        </w:rPr>
        <w:t>EcoWatch</w:t>
      </w:r>
      <w:proofErr w:type="spellEnd"/>
      <w:r w:rsidR="00BF350A" w:rsidRPr="0024769B">
        <w:rPr>
          <w:sz w:val="22"/>
          <w:szCs w:val="22"/>
          <w:rPrChange w:id="96" w:author="Steve Baird" w:date="2016-04-29T15:40:00Z">
            <w:rPr>
              <w:rFonts w:ascii="Garamond" w:hAnsi="Garamond"/>
              <w:sz w:val="22"/>
              <w:szCs w:val="22"/>
            </w:rPr>
          </w:rPrChange>
        </w:rPr>
        <w:t xml:space="preserve"> Lite</w:t>
      </w:r>
      <w:r w:rsidR="00594941" w:rsidRPr="0024769B">
        <w:rPr>
          <w:sz w:val="22"/>
          <w:szCs w:val="22"/>
          <w:rPrChange w:id="97" w:author="Steve Baird" w:date="2016-04-29T15:40:00Z">
            <w:rPr>
              <w:rFonts w:ascii="Garamond" w:hAnsi="Garamond"/>
              <w:sz w:val="22"/>
              <w:szCs w:val="22"/>
            </w:rPr>
          </w:rPrChange>
        </w:rPr>
        <w:t xml:space="preserve"> in a comma separated file (CSV) or KOR Software in an Excel File (.XLS) </w:t>
      </w:r>
      <w:r w:rsidR="00D065B8" w:rsidRPr="0024769B">
        <w:rPr>
          <w:sz w:val="22"/>
          <w:szCs w:val="22"/>
          <w:rPrChange w:id="98" w:author="Steve Baird" w:date="2016-04-29T15:40:00Z">
            <w:rPr>
              <w:rFonts w:ascii="Garamond" w:hAnsi="Garamond"/>
              <w:sz w:val="22"/>
              <w:szCs w:val="22"/>
            </w:rPr>
          </w:rPrChange>
        </w:rPr>
        <w:t xml:space="preserve"> and uploaded to the CDMO where they undergo automated primary QAQC</w:t>
      </w:r>
      <w:r w:rsidR="00BF1F9F" w:rsidRPr="0024769B">
        <w:rPr>
          <w:sz w:val="22"/>
          <w:szCs w:val="22"/>
          <w:rPrChange w:id="99" w:author="Steve Baird" w:date="2016-04-29T15:40:00Z">
            <w:rPr>
              <w:rFonts w:ascii="Garamond" w:hAnsi="Garamond"/>
              <w:sz w:val="22"/>
              <w:szCs w:val="22"/>
            </w:rPr>
          </w:rPrChange>
        </w:rPr>
        <w:t xml:space="preserve">; automated depth/level corrections for changes in barometric pressure </w:t>
      </w:r>
      <w:r w:rsidR="00F75484" w:rsidRPr="0024769B">
        <w:rPr>
          <w:sz w:val="22"/>
          <w:szCs w:val="22"/>
          <w:rPrChange w:id="100" w:author="Steve Baird" w:date="2016-04-29T15:40:00Z">
            <w:rPr>
              <w:rFonts w:ascii="Garamond" w:hAnsi="Garamond"/>
              <w:sz w:val="22"/>
              <w:szCs w:val="22"/>
            </w:rPr>
          </w:rPrChange>
        </w:rPr>
        <w:t>(</w:t>
      </w:r>
      <w:proofErr w:type="spellStart"/>
      <w:r w:rsidR="00BF1F9F" w:rsidRPr="0024769B">
        <w:rPr>
          <w:sz w:val="22"/>
          <w:szCs w:val="22"/>
          <w:rPrChange w:id="101" w:author="Steve Baird" w:date="2016-04-29T15:40:00Z">
            <w:rPr>
              <w:rFonts w:ascii="Garamond" w:hAnsi="Garamond"/>
              <w:sz w:val="22"/>
              <w:szCs w:val="22"/>
            </w:rPr>
          </w:rPrChange>
        </w:rPr>
        <w:t>cDepth</w:t>
      </w:r>
      <w:proofErr w:type="spellEnd"/>
      <w:r w:rsidR="00BF1F9F" w:rsidRPr="0024769B">
        <w:rPr>
          <w:sz w:val="22"/>
          <w:szCs w:val="22"/>
          <w:rPrChange w:id="102" w:author="Steve Baird" w:date="2016-04-29T15:40:00Z">
            <w:rPr>
              <w:rFonts w:ascii="Garamond" w:hAnsi="Garamond"/>
              <w:sz w:val="22"/>
              <w:szCs w:val="22"/>
            </w:rPr>
          </w:rPrChange>
        </w:rPr>
        <w:t xml:space="preserve"> or </w:t>
      </w:r>
      <w:proofErr w:type="spellStart"/>
      <w:r w:rsidR="00BF1F9F" w:rsidRPr="0024769B">
        <w:rPr>
          <w:sz w:val="22"/>
          <w:szCs w:val="22"/>
          <w:rPrChange w:id="103" w:author="Steve Baird" w:date="2016-04-29T15:40:00Z">
            <w:rPr>
              <w:rFonts w:ascii="Garamond" w:hAnsi="Garamond"/>
              <w:sz w:val="22"/>
              <w:szCs w:val="22"/>
            </w:rPr>
          </w:rPrChange>
        </w:rPr>
        <w:t>cLevel</w:t>
      </w:r>
      <w:proofErr w:type="spellEnd"/>
      <w:r w:rsidR="00BF1F9F" w:rsidRPr="0024769B">
        <w:rPr>
          <w:sz w:val="22"/>
          <w:szCs w:val="22"/>
          <w:rPrChange w:id="104" w:author="Steve Baird" w:date="2016-04-29T15:40:00Z">
            <w:rPr>
              <w:rFonts w:ascii="Garamond" w:hAnsi="Garamond"/>
              <w:sz w:val="22"/>
              <w:szCs w:val="22"/>
            </w:rPr>
          </w:rPrChange>
        </w:rPr>
        <w:t xml:space="preserve"> parameters</w:t>
      </w:r>
      <w:r w:rsidR="00F75484" w:rsidRPr="0024769B">
        <w:rPr>
          <w:sz w:val="22"/>
          <w:szCs w:val="22"/>
          <w:rPrChange w:id="105" w:author="Steve Baird" w:date="2016-04-29T15:40:00Z">
            <w:rPr>
              <w:rFonts w:ascii="Garamond" w:hAnsi="Garamond"/>
              <w:sz w:val="22"/>
              <w:szCs w:val="22"/>
            </w:rPr>
          </w:rPrChange>
        </w:rPr>
        <w:t>)</w:t>
      </w:r>
      <w:r w:rsidR="00BF1F9F" w:rsidRPr="0024769B">
        <w:rPr>
          <w:sz w:val="22"/>
          <w:szCs w:val="22"/>
          <w:rPrChange w:id="106" w:author="Steve Baird" w:date="2016-04-29T15:40:00Z">
            <w:rPr>
              <w:rFonts w:ascii="Garamond" w:hAnsi="Garamond"/>
              <w:sz w:val="22"/>
              <w:szCs w:val="22"/>
            </w:rPr>
          </w:rPrChange>
        </w:rPr>
        <w:t>;</w:t>
      </w:r>
      <w:r w:rsidR="00D065B8" w:rsidRPr="0024769B">
        <w:rPr>
          <w:sz w:val="22"/>
          <w:szCs w:val="22"/>
          <w:rPrChange w:id="107" w:author="Steve Baird" w:date="2016-04-29T15:40:00Z">
            <w:rPr>
              <w:rFonts w:ascii="Garamond" w:hAnsi="Garamond"/>
              <w:sz w:val="22"/>
              <w:szCs w:val="22"/>
            </w:rPr>
          </w:rPrChange>
        </w:rPr>
        <w:t xml:space="preserve"> and become part of the CDMO’s online provisional database.  </w:t>
      </w:r>
      <w:r w:rsidR="00EE25CA" w:rsidRPr="0024769B">
        <w:rPr>
          <w:sz w:val="22"/>
          <w:szCs w:val="22"/>
          <w:rPrChange w:id="108" w:author="Steve Baird" w:date="2016-04-29T15:40:00Z">
            <w:rPr>
              <w:rFonts w:ascii="Garamond" w:hAnsi="Garamond"/>
              <w:sz w:val="22"/>
              <w:szCs w:val="22"/>
            </w:rPr>
          </w:rPrChange>
        </w:rPr>
        <w:t xml:space="preserve">All </w:t>
      </w:r>
      <w:r w:rsidR="00236E73" w:rsidRPr="0024769B">
        <w:rPr>
          <w:sz w:val="22"/>
          <w:szCs w:val="22"/>
          <w:rPrChange w:id="109" w:author="Steve Baird" w:date="2016-04-29T15:40:00Z">
            <w:rPr>
              <w:rFonts w:ascii="Garamond" w:hAnsi="Garamond"/>
              <w:sz w:val="22"/>
              <w:szCs w:val="22"/>
            </w:rPr>
          </w:rPrChange>
        </w:rPr>
        <w:t xml:space="preserve">pre- and post-deployment data are removed from the file prior to upload.  </w:t>
      </w:r>
      <w:r w:rsidR="00D065B8" w:rsidRPr="0024769B">
        <w:rPr>
          <w:sz w:val="22"/>
          <w:szCs w:val="22"/>
          <w:rPrChange w:id="110" w:author="Steve Baird" w:date="2016-04-29T15:40:00Z">
            <w:rPr>
              <w:rFonts w:ascii="Garamond" w:hAnsi="Garamond"/>
              <w:sz w:val="22"/>
              <w:szCs w:val="22"/>
            </w:rPr>
          </w:rPrChange>
        </w:rPr>
        <w:t>During primary QAQC, data are flagged if they are missing</w:t>
      </w:r>
      <w:r w:rsidR="00763370" w:rsidRPr="0024769B">
        <w:rPr>
          <w:sz w:val="22"/>
          <w:szCs w:val="22"/>
          <w:rPrChange w:id="111" w:author="Steve Baird" w:date="2016-04-29T15:40:00Z">
            <w:rPr>
              <w:rFonts w:ascii="Garamond" w:hAnsi="Garamond"/>
              <w:sz w:val="22"/>
              <w:szCs w:val="22"/>
            </w:rPr>
          </w:rPrChange>
        </w:rPr>
        <w:t xml:space="preserve"> or </w:t>
      </w:r>
      <w:r w:rsidR="00D065B8" w:rsidRPr="0024769B">
        <w:rPr>
          <w:sz w:val="22"/>
          <w:szCs w:val="22"/>
          <w:rPrChange w:id="112" w:author="Steve Baird" w:date="2016-04-29T15:40:00Z">
            <w:rPr>
              <w:rFonts w:ascii="Garamond" w:hAnsi="Garamond"/>
              <w:sz w:val="22"/>
              <w:szCs w:val="22"/>
            </w:rPr>
          </w:rPrChange>
        </w:rPr>
        <w:t xml:space="preserve">out of sensor range.  The edited file is then returned to the Reserve </w:t>
      </w:r>
      <w:r w:rsidR="007A52F9" w:rsidRPr="0024769B">
        <w:rPr>
          <w:sz w:val="22"/>
          <w:szCs w:val="22"/>
          <w:rPrChange w:id="113" w:author="Steve Baird" w:date="2016-04-29T15:40:00Z">
            <w:rPr>
              <w:rFonts w:ascii="Garamond" w:hAnsi="Garamond"/>
              <w:sz w:val="22"/>
              <w:szCs w:val="22"/>
            </w:rPr>
          </w:rPrChange>
        </w:rPr>
        <w:t xml:space="preserve">for secondary QAQC </w:t>
      </w:r>
      <w:r w:rsidR="00D065B8" w:rsidRPr="0024769B">
        <w:rPr>
          <w:sz w:val="22"/>
          <w:szCs w:val="22"/>
          <w:rPrChange w:id="114" w:author="Steve Baird" w:date="2016-04-29T15:40:00Z">
            <w:rPr>
              <w:rFonts w:ascii="Garamond" w:hAnsi="Garamond"/>
              <w:sz w:val="22"/>
              <w:szCs w:val="22"/>
            </w:rPr>
          </w:rPrChange>
        </w:rPr>
        <w:t>where it is opened in Microsoft Excel and processed using the CDMO</w:t>
      </w:r>
      <w:r w:rsidR="00DA3E2A" w:rsidRPr="0024769B">
        <w:rPr>
          <w:sz w:val="22"/>
          <w:szCs w:val="22"/>
          <w:rPrChange w:id="115" w:author="Steve Baird" w:date="2016-04-29T15:40:00Z">
            <w:rPr>
              <w:rFonts w:ascii="Garamond" w:hAnsi="Garamond"/>
              <w:sz w:val="22"/>
              <w:szCs w:val="22"/>
            </w:rPr>
          </w:rPrChange>
        </w:rPr>
        <w:t>’</w:t>
      </w:r>
      <w:r w:rsidR="00D065B8" w:rsidRPr="0024769B">
        <w:rPr>
          <w:sz w:val="22"/>
          <w:szCs w:val="22"/>
          <w:rPrChange w:id="116" w:author="Steve Baird" w:date="2016-04-29T15:40:00Z">
            <w:rPr>
              <w:rFonts w:ascii="Garamond" w:hAnsi="Garamond"/>
              <w:sz w:val="22"/>
              <w:szCs w:val="22"/>
            </w:rPr>
          </w:rPrChange>
        </w:rPr>
        <w:t>s</w:t>
      </w:r>
      <w:r w:rsidR="00DA3E2A" w:rsidRPr="0024769B">
        <w:rPr>
          <w:sz w:val="22"/>
          <w:szCs w:val="22"/>
          <w:rPrChange w:id="117" w:author="Steve Baird" w:date="2016-04-29T15:40:00Z">
            <w:rPr>
              <w:rFonts w:ascii="Garamond" w:hAnsi="Garamond"/>
              <w:sz w:val="22"/>
              <w:szCs w:val="22"/>
            </w:rPr>
          </w:rPrChange>
        </w:rPr>
        <w:t xml:space="preserve"> NERR</w:t>
      </w:r>
      <w:r w:rsidR="00D065B8" w:rsidRPr="0024769B">
        <w:rPr>
          <w:sz w:val="22"/>
          <w:szCs w:val="22"/>
          <w:rPrChange w:id="118" w:author="Steve Baird" w:date="2016-04-29T15:40:00Z">
            <w:rPr>
              <w:rFonts w:ascii="Garamond" w:hAnsi="Garamond"/>
              <w:sz w:val="22"/>
              <w:szCs w:val="22"/>
            </w:rPr>
          </w:rPrChange>
        </w:rPr>
        <w:t xml:space="preserve">QAQC Excel </w:t>
      </w:r>
      <w:r w:rsidR="00DA3E2A" w:rsidRPr="0024769B">
        <w:rPr>
          <w:sz w:val="22"/>
          <w:szCs w:val="22"/>
          <w:rPrChange w:id="119" w:author="Steve Baird" w:date="2016-04-29T15:40:00Z">
            <w:rPr>
              <w:rFonts w:ascii="Garamond" w:hAnsi="Garamond"/>
              <w:sz w:val="22"/>
              <w:szCs w:val="22"/>
            </w:rPr>
          </w:rPrChange>
        </w:rPr>
        <w:t>macro</w:t>
      </w:r>
      <w:r w:rsidR="00D065B8" w:rsidRPr="0024769B">
        <w:rPr>
          <w:sz w:val="22"/>
          <w:szCs w:val="22"/>
          <w:rPrChange w:id="120" w:author="Steve Baird" w:date="2016-04-29T15:40:00Z">
            <w:rPr>
              <w:rFonts w:ascii="Garamond" w:hAnsi="Garamond"/>
              <w:sz w:val="22"/>
              <w:szCs w:val="22"/>
            </w:rPr>
          </w:rPrChange>
        </w:rPr>
        <w:t xml:space="preserve">.  </w:t>
      </w:r>
      <w:proofErr w:type="gramStart"/>
      <w:r w:rsidR="002B4F5E" w:rsidRPr="0024769B">
        <w:rPr>
          <w:sz w:val="22"/>
          <w:szCs w:val="22"/>
          <w:rPrChange w:id="121" w:author="Steve Baird" w:date="2016-04-29T15:40:00Z">
            <w:rPr>
              <w:rFonts w:ascii="Garamond" w:hAnsi="Garamond"/>
              <w:sz w:val="22"/>
              <w:szCs w:val="22"/>
            </w:rPr>
          </w:rPrChange>
        </w:rPr>
        <w:t xml:space="preserve">The </w:t>
      </w:r>
      <w:r w:rsidR="00D065B8" w:rsidRPr="0024769B">
        <w:rPr>
          <w:sz w:val="22"/>
          <w:szCs w:val="22"/>
          <w:rPrChange w:id="122" w:author="Steve Baird" w:date="2016-04-29T15:40:00Z">
            <w:rPr>
              <w:rFonts w:ascii="Garamond" w:hAnsi="Garamond"/>
              <w:sz w:val="22"/>
              <w:szCs w:val="22"/>
            </w:rPr>
          </w:rPrChange>
        </w:rPr>
        <w:t>macro</w:t>
      </w:r>
      <w:r w:rsidR="002B4F5E" w:rsidRPr="0024769B">
        <w:rPr>
          <w:sz w:val="22"/>
          <w:szCs w:val="22"/>
          <w:rPrChange w:id="123" w:author="Steve Baird" w:date="2016-04-29T15:40:00Z">
            <w:rPr>
              <w:rFonts w:ascii="Garamond" w:hAnsi="Garamond"/>
              <w:sz w:val="22"/>
              <w:szCs w:val="22"/>
            </w:rPr>
          </w:rPrChange>
        </w:rPr>
        <w:t xml:space="preserve"> inserts station codes,</w:t>
      </w:r>
      <w:proofErr w:type="gramEnd"/>
      <w:r w:rsidR="002B4F5E" w:rsidRPr="0024769B">
        <w:rPr>
          <w:sz w:val="22"/>
          <w:szCs w:val="22"/>
          <w:rPrChange w:id="124" w:author="Steve Baird" w:date="2016-04-29T15:40:00Z">
            <w:rPr>
              <w:rFonts w:ascii="Garamond" w:hAnsi="Garamond"/>
              <w:sz w:val="22"/>
              <w:szCs w:val="22"/>
            </w:rPr>
          </w:rPrChange>
        </w:rPr>
        <w:t xml:space="preserve"> creates metadata worksheets for flagged data</w:t>
      </w:r>
      <w:r w:rsidR="00E82492" w:rsidRPr="0024769B">
        <w:rPr>
          <w:sz w:val="22"/>
          <w:szCs w:val="22"/>
          <w:rPrChange w:id="125" w:author="Steve Baird" w:date="2016-04-29T15:40:00Z">
            <w:rPr>
              <w:rFonts w:ascii="Garamond" w:hAnsi="Garamond"/>
              <w:sz w:val="22"/>
              <w:szCs w:val="22"/>
            </w:rPr>
          </w:rPrChange>
        </w:rPr>
        <w:t xml:space="preserve"> and summary statistics</w:t>
      </w:r>
      <w:r w:rsidR="002B4F5E" w:rsidRPr="0024769B">
        <w:rPr>
          <w:sz w:val="22"/>
          <w:szCs w:val="22"/>
          <w:rPrChange w:id="126" w:author="Steve Baird" w:date="2016-04-29T15:40:00Z">
            <w:rPr>
              <w:rFonts w:ascii="Garamond" w:hAnsi="Garamond"/>
              <w:sz w:val="22"/>
              <w:szCs w:val="22"/>
            </w:rPr>
          </w:rPrChange>
        </w:rPr>
        <w:t>,</w:t>
      </w:r>
      <w:r w:rsidR="00236E73" w:rsidRPr="0024769B">
        <w:rPr>
          <w:sz w:val="22"/>
          <w:szCs w:val="22"/>
          <w:rPrChange w:id="127" w:author="Steve Baird" w:date="2016-04-29T15:40:00Z">
            <w:rPr>
              <w:rFonts w:ascii="Garamond" w:hAnsi="Garamond"/>
              <w:sz w:val="22"/>
              <w:szCs w:val="22"/>
            </w:rPr>
          </w:rPrChange>
        </w:rPr>
        <w:t xml:space="preserve"> </w:t>
      </w:r>
      <w:r w:rsidR="002B4F5E" w:rsidRPr="0024769B">
        <w:rPr>
          <w:sz w:val="22"/>
          <w:szCs w:val="22"/>
          <w:rPrChange w:id="128" w:author="Steve Baird" w:date="2016-04-29T15:40:00Z">
            <w:rPr>
              <w:rFonts w:ascii="Garamond" w:hAnsi="Garamond"/>
              <w:sz w:val="22"/>
              <w:szCs w:val="22"/>
            </w:rPr>
          </w:rPrChange>
        </w:rPr>
        <w:t xml:space="preserve">and </w:t>
      </w:r>
      <w:r w:rsidR="00D065B8" w:rsidRPr="0024769B">
        <w:rPr>
          <w:sz w:val="22"/>
          <w:szCs w:val="22"/>
          <w:rPrChange w:id="129" w:author="Steve Baird" w:date="2016-04-29T15:40:00Z">
            <w:rPr>
              <w:rFonts w:ascii="Garamond" w:hAnsi="Garamond"/>
              <w:sz w:val="22"/>
              <w:szCs w:val="22"/>
            </w:rPr>
          </w:rPrChange>
        </w:rPr>
        <w:t>graph</w:t>
      </w:r>
      <w:r w:rsidR="002B4F5E" w:rsidRPr="0024769B">
        <w:rPr>
          <w:sz w:val="22"/>
          <w:szCs w:val="22"/>
          <w:rPrChange w:id="130" w:author="Steve Baird" w:date="2016-04-29T15:40:00Z">
            <w:rPr>
              <w:rFonts w:ascii="Garamond" w:hAnsi="Garamond"/>
              <w:sz w:val="22"/>
              <w:szCs w:val="22"/>
            </w:rPr>
          </w:rPrChange>
        </w:rPr>
        <w:t>s</w:t>
      </w:r>
      <w:r w:rsidR="00D065B8" w:rsidRPr="0024769B">
        <w:rPr>
          <w:sz w:val="22"/>
          <w:szCs w:val="22"/>
          <w:rPrChange w:id="131" w:author="Steve Baird" w:date="2016-04-29T15:40:00Z">
            <w:rPr>
              <w:rFonts w:ascii="Garamond" w:hAnsi="Garamond"/>
              <w:sz w:val="22"/>
              <w:szCs w:val="22"/>
            </w:rPr>
          </w:rPrChange>
        </w:rPr>
        <w:t xml:space="preserve"> </w:t>
      </w:r>
      <w:r w:rsidR="002B4F5E" w:rsidRPr="0024769B">
        <w:rPr>
          <w:sz w:val="22"/>
          <w:szCs w:val="22"/>
          <w:rPrChange w:id="132" w:author="Steve Baird" w:date="2016-04-29T15:40:00Z">
            <w:rPr>
              <w:rFonts w:ascii="Garamond" w:hAnsi="Garamond"/>
              <w:sz w:val="22"/>
              <w:szCs w:val="22"/>
            </w:rPr>
          </w:rPrChange>
        </w:rPr>
        <w:t xml:space="preserve">the </w:t>
      </w:r>
      <w:r w:rsidR="00D065B8" w:rsidRPr="0024769B">
        <w:rPr>
          <w:sz w:val="22"/>
          <w:szCs w:val="22"/>
          <w:rPrChange w:id="133" w:author="Steve Baird" w:date="2016-04-29T15:40:00Z">
            <w:rPr>
              <w:rFonts w:ascii="Garamond" w:hAnsi="Garamond"/>
              <w:sz w:val="22"/>
              <w:szCs w:val="22"/>
            </w:rPr>
          </w:rPrChange>
        </w:rPr>
        <w:t>data</w:t>
      </w:r>
      <w:r w:rsidR="002B4F5E" w:rsidRPr="0024769B">
        <w:rPr>
          <w:sz w:val="22"/>
          <w:szCs w:val="22"/>
          <w:rPrChange w:id="134" w:author="Steve Baird" w:date="2016-04-29T15:40:00Z">
            <w:rPr>
              <w:rFonts w:ascii="Garamond" w:hAnsi="Garamond"/>
              <w:sz w:val="22"/>
              <w:szCs w:val="22"/>
            </w:rPr>
          </w:rPrChange>
        </w:rPr>
        <w:t xml:space="preserve"> for review.  It allows the user to</w:t>
      </w:r>
      <w:r w:rsidR="00D065B8" w:rsidRPr="0024769B">
        <w:rPr>
          <w:sz w:val="22"/>
          <w:szCs w:val="22"/>
          <w:rPrChange w:id="135" w:author="Steve Baird" w:date="2016-04-29T15:40:00Z">
            <w:rPr>
              <w:rFonts w:ascii="Garamond" w:hAnsi="Garamond"/>
              <w:sz w:val="22"/>
              <w:szCs w:val="22"/>
            </w:rPr>
          </w:rPrChange>
        </w:rPr>
        <w:t xml:space="preserve"> </w:t>
      </w:r>
      <w:r w:rsidR="00BE5EF8" w:rsidRPr="0024769B">
        <w:rPr>
          <w:sz w:val="22"/>
          <w:szCs w:val="22"/>
          <w:rPrChange w:id="136" w:author="Steve Baird" w:date="2016-04-29T15:40:00Z">
            <w:rPr>
              <w:rFonts w:ascii="Garamond" w:hAnsi="Garamond"/>
              <w:sz w:val="22"/>
              <w:szCs w:val="22"/>
            </w:rPr>
          </w:rPrChange>
        </w:rPr>
        <w:t xml:space="preserve">apply QAQC </w:t>
      </w:r>
      <w:r w:rsidR="00D065B8" w:rsidRPr="0024769B">
        <w:rPr>
          <w:sz w:val="22"/>
          <w:szCs w:val="22"/>
          <w:rPrChange w:id="137" w:author="Steve Baird" w:date="2016-04-29T15:40:00Z">
            <w:rPr>
              <w:rFonts w:ascii="Garamond" w:hAnsi="Garamond"/>
              <w:sz w:val="22"/>
              <w:szCs w:val="22"/>
            </w:rPr>
          </w:rPrChange>
        </w:rPr>
        <w:t>flag</w:t>
      </w:r>
      <w:r w:rsidR="00BE5EF8" w:rsidRPr="0024769B">
        <w:rPr>
          <w:sz w:val="22"/>
          <w:szCs w:val="22"/>
          <w:rPrChange w:id="138" w:author="Steve Baird" w:date="2016-04-29T15:40:00Z">
            <w:rPr>
              <w:rFonts w:ascii="Garamond" w:hAnsi="Garamond"/>
              <w:sz w:val="22"/>
              <w:szCs w:val="22"/>
            </w:rPr>
          </w:rPrChange>
        </w:rPr>
        <w:t>s</w:t>
      </w:r>
      <w:r w:rsidR="00D065B8" w:rsidRPr="0024769B">
        <w:rPr>
          <w:sz w:val="22"/>
          <w:szCs w:val="22"/>
          <w:rPrChange w:id="139" w:author="Steve Baird" w:date="2016-04-29T15:40:00Z">
            <w:rPr>
              <w:rFonts w:ascii="Garamond" w:hAnsi="Garamond"/>
              <w:sz w:val="22"/>
              <w:szCs w:val="22"/>
            </w:rPr>
          </w:rPrChange>
        </w:rPr>
        <w:t xml:space="preserve"> and code</w:t>
      </w:r>
      <w:r w:rsidR="00BE5EF8" w:rsidRPr="0024769B">
        <w:rPr>
          <w:sz w:val="22"/>
          <w:szCs w:val="22"/>
          <w:rPrChange w:id="140" w:author="Steve Baird" w:date="2016-04-29T15:40:00Z">
            <w:rPr>
              <w:rFonts w:ascii="Garamond" w:hAnsi="Garamond"/>
              <w:sz w:val="22"/>
              <w:szCs w:val="22"/>
            </w:rPr>
          </w:rPrChange>
        </w:rPr>
        <w:t>s to the</w:t>
      </w:r>
      <w:r w:rsidR="00D065B8" w:rsidRPr="0024769B">
        <w:rPr>
          <w:sz w:val="22"/>
          <w:szCs w:val="22"/>
          <w:rPrChange w:id="141" w:author="Steve Baird" w:date="2016-04-29T15:40:00Z">
            <w:rPr>
              <w:rFonts w:ascii="Garamond" w:hAnsi="Garamond"/>
              <w:sz w:val="22"/>
              <w:szCs w:val="22"/>
            </w:rPr>
          </w:rPrChange>
        </w:rPr>
        <w:t xml:space="preserve"> data, remove </w:t>
      </w:r>
      <w:r w:rsidR="00EE25CA" w:rsidRPr="0024769B">
        <w:rPr>
          <w:sz w:val="22"/>
          <w:szCs w:val="22"/>
          <w:rPrChange w:id="142" w:author="Steve Baird" w:date="2016-04-29T15:40:00Z">
            <w:rPr>
              <w:rFonts w:ascii="Garamond" w:hAnsi="Garamond"/>
              <w:sz w:val="22"/>
              <w:szCs w:val="22"/>
            </w:rPr>
          </w:rPrChange>
        </w:rPr>
        <w:t xml:space="preserve">any overlapping </w:t>
      </w:r>
      <w:r w:rsidR="00D065B8" w:rsidRPr="0024769B">
        <w:rPr>
          <w:sz w:val="22"/>
          <w:szCs w:val="22"/>
          <w:rPrChange w:id="143" w:author="Steve Baird" w:date="2016-04-29T15:40:00Z">
            <w:rPr>
              <w:rFonts w:ascii="Garamond" w:hAnsi="Garamond"/>
              <w:sz w:val="22"/>
              <w:szCs w:val="22"/>
            </w:rPr>
          </w:rPrChange>
        </w:rPr>
        <w:t xml:space="preserve">deployment data, </w:t>
      </w:r>
      <w:r w:rsidR="00236E73" w:rsidRPr="0024769B">
        <w:rPr>
          <w:sz w:val="22"/>
          <w:szCs w:val="22"/>
          <w:rPrChange w:id="144" w:author="Steve Baird" w:date="2016-04-29T15:40:00Z">
            <w:rPr>
              <w:rFonts w:ascii="Garamond" w:hAnsi="Garamond"/>
              <w:sz w:val="22"/>
              <w:szCs w:val="22"/>
            </w:rPr>
          </w:rPrChange>
        </w:rPr>
        <w:t xml:space="preserve">append files, </w:t>
      </w:r>
      <w:r w:rsidR="00D065B8" w:rsidRPr="0024769B">
        <w:rPr>
          <w:sz w:val="22"/>
          <w:szCs w:val="22"/>
          <w:rPrChange w:id="145" w:author="Steve Baird" w:date="2016-04-29T15:40:00Z">
            <w:rPr>
              <w:rFonts w:ascii="Garamond" w:hAnsi="Garamond"/>
              <w:sz w:val="22"/>
              <w:szCs w:val="22"/>
            </w:rPr>
          </w:rPrChange>
        </w:rPr>
        <w:t xml:space="preserve">and export the </w:t>
      </w:r>
      <w:r w:rsidR="00236E73" w:rsidRPr="0024769B">
        <w:rPr>
          <w:sz w:val="22"/>
          <w:szCs w:val="22"/>
          <w:rPrChange w:id="146" w:author="Steve Baird" w:date="2016-04-29T15:40:00Z">
            <w:rPr>
              <w:rFonts w:ascii="Garamond" w:hAnsi="Garamond"/>
              <w:sz w:val="22"/>
              <w:szCs w:val="22"/>
            </w:rPr>
          </w:rPrChange>
        </w:rPr>
        <w:t xml:space="preserve">resulting </w:t>
      </w:r>
      <w:r w:rsidR="00D065B8" w:rsidRPr="0024769B">
        <w:rPr>
          <w:sz w:val="22"/>
          <w:szCs w:val="22"/>
          <w:rPrChange w:id="147" w:author="Steve Baird" w:date="2016-04-29T15:40:00Z">
            <w:rPr>
              <w:rFonts w:ascii="Garamond" w:hAnsi="Garamond"/>
              <w:sz w:val="22"/>
              <w:szCs w:val="22"/>
            </w:rPr>
          </w:rPrChange>
        </w:rPr>
        <w:t xml:space="preserve">data file </w:t>
      </w:r>
      <w:r w:rsidR="007A52F9" w:rsidRPr="0024769B">
        <w:rPr>
          <w:sz w:val="22"/>
          <w:szCs w:val="22"/>
          <w:rPrChange w:id="148" w:author="Steve Baird" w:date="2016-04-29T15:40:00Z">
            <w:rPr>
              <w:rFonts w:ascii="Garamond" w:hAnsi="Garamond"/>
              <w:sz w:val="22"/>
              <w:szCs w:val="22"/>
            </w:rPr>
          </w:rPrChange>
        </w:rPr>
        <w:t xml:space="preserve">for upload </w:t>
      </w:r>
      <w:r w:rsidR="00D065B8" w:rsidRPr="0024769B">
        <w:rPr>
          <w:sz w:val="22"/>
          <w:szCs w:val="22"/>
          <w:rPrChange w:id="149" w:author="Steve Baird" w:date="2016-04-29T15:40:00Z">
            <w:rPr>
              <w:rFonts w:ascii="Garamond" w:hAnsi="Garamond"/>
              <w:sz w:val="22"/>
              <w:szCs w:val="22"/>
            </w:rPr>
          </w:rPrChange>
        </w:rPr>
        <w:t>to the CDMO</w:t>
      </w:r>
      <w:r w:rsidR="00F75484" w:rsidRPr="0024769B">
        <w:rPr>
          <w:sz w:val="22"/>
          <w:szCs w:val="22"/>
          <w:rPrChange w:id="150" w:author="Steve Baird" w:date="2016-04-29T15:40:00Z">
            <w:rPr>
              <w:rFonts w:ascii="Garamond" w:hAnsi="Garamond"/>
              <w:sz w:val="22"/>
              <w:szCs w:val="22"/>
            </w:rPr>
          </w:rPrChange>
        </w:rPr>
        <w:t xml:space="preserve">.  Upload after secondary QAQC results in </w:t>
      </w:r>
      <w:r w:rsidR="00BF1F9F" w:rsidRPr="0024769B">
        <w:rPr>
          <w:sz w:val="22"/>
          <w:szCs w:val="22"/>
          <w:rPrChange w:id="151" w:author="Steve Baird" w:date="2016-04-29T15:40:00Z">
            <w:rPr>
              <w:rFonts w:ascii="Garamond" w:hAnsi="Garamond"/>
              <w:sz w:val="22"/>
              <w:szCs w:val="22"/>
            </w:rPr>
          </w:rPrChange>
        </w:rPr>
        <w:t>ingestion into the database as provisional plus data</w:t>
      </w:r>
      <w:r w:rsidR="007A52F9" w:rsidRPr="0024769B">
        <w:rPr>
          <w:sz w:val="22"/>
          <w:szCs w:val="22"/>
          <w:rPrChange w:id="152" w:author="Steve Baird" w:date="2016-04-29T15:40:00Z">
            <w:rPr>
              <w:rFonts w:ascii="Garamond" w:hAnsi="Garamond"/>
              <w:sz w:val="22"/>
              <w:szCs w:val="22"/>
            </w:rPr>
          </w:rPrChange>
        </w:rPr>
        <w:t>, recalculation</w:t>
      </w:r>
      <w:r w:rsidR="00F75484" w:rsidRPr="0024769B">
        <w:rPr>
          <w:sz w:val="22"/>
          <w:szCs w:val="22"/>
          <w:rPrChange w:id="153" w:author="Steve Baird" w:date="2016-04-29T15:40:00Z">
            <w:rPr>
              <w:rFonts w:ascii="Garamond" w:hAnsi="Garamond"/>
              <w:sz w:val="22"/>
              <w:szCs w:val="22"/>
            </w:rPr>
          </w:rPrChange>
        </w:rPr>
        <w:t xml:space="preserve"> of </w:t>
      </w:r>
      <w:proofErr w:type="spellStart"/>
      <w:r w:rsidR="00F75484" w:rsidRPr="0024769B">
        <w:rPr>
          <w:sz w:val="22"/>
          <w:szCs w:val="22"/>
          <w:rPrChange w:id="154" w:author="Steve Baird" w:date="2016-04-29T15:40:00Z">
            <w:rPr>
              <w:rFonts w:ascii="Garamond" w:hAnsi="Garamond"/>
              <w:sz w:val="22"/>
              <w:szCs w:val="22"/>
            </w:rPr>
          </w:rPrChange>
        </w:rPr>
        <w:t>cDepth</w:t>
      </w:r>
      <w:proofErr w:type="spellEnd"/>
      <w:r w:rsidR="007A52F9" w:rsidRPr="0024769B">
        <w:rPr>
          <w:sz w:val="22"/>
          <w:szCs w:val="22"/>
          <w:rPrChange w:id="155" w:author="Steve Baird" w:date="2016-04-29T15:40:00Z">
            <w:rPr>
              <w:rFonts w:ascii="Garamond" w:hAnsi="Garamond"/>
              <w:sz w:val="22"/>
              <w:szCs w:val="22"/>
            </w:rPr>
          </w:rPrChange>
        </w:rPr>
        <w:t xml:space="preserve"> or </w:t>
      </w:r>
      <w:proofErr w:type="spellStart"/>
      <w:r w:rsidR="00F75484" w:rsidRPr="0024769B">
        <w:rPr>
          <w:sz w:val="22"/>
          <w:szCs w:val="22"/>
          <w:rPrChange w:id="156" w:author="Steve Baird" w:date="2016-04-29T15:40:00Z">
            <w:rPr>
              <w:rFonts w:ascii="Garamond" w:hAnsi="Garamond"/>
              <w:sz w:val="22"/>
              <w:szCs w:val="22"/>
            </w:rPr>
          </w:rPrChange>
        </w:rPr>
        <w:t>cLevel</w:t>
      </w:r>
      <w:proofErr w:type="spellEnd"/>
      <w:r w:rsidR="00F75484" w:rsidRPr="0024769B">
        <w:rPr>
          <w:sz w:val="22"/>
          <w:szCs w:val="22"/>
          <w:rPrChange w:id="157" w:author="Steve Baird" w:date="2016-04-29T15:40:00Z">
            <w:rPr>
              <w:rFonts w:ascii="Garamond" w:hAnsi="Garamond"/>
              <w:sz w:val="22"/>
              <w:szCs w:val="22"/>
            </w:rPr>
          </w:rPrChange>
        </w:rPr>
        <w:t xml:space="preserve"> parameters</w:t>
      </w:r>
      <w:r w:rsidR="007A52F9" w:rsidRPr="0024769B">
        <w:rPr>
          <w:sz w:val="22"/>
          <w:szCs w:val="22"/>
          <w:rPrChange w:id="158" w:author="Steve Baird" w:date="2016-04-29T15:40:00Z">
            <w:rPr>
              <w:rFonts w:ascii="Garamond" w:hAnsi="Garamond"/>
              <w:sz w:val="22"/>
              <w:szCs w:val="22"/>
            </w:rPr>
          </w:rPrChange>
        </w:rPr>
        <w:t>, and finally t</w:t>
      </w:r>
      <w:r w:rsidR="00D065B8" w:rsidRPr="0024769B">
        <w:rPr>
          <w:sz w:val="22"/>
          <w:szCs w:val="22"/>
          <w:rPrChange w:id="159" w:author="Steve Baird" w:date="2016-04-29T15:40:00Z">
            <w:rPr>
              <w:rFonts w:ascii="Garamond" w:hAnsi="Garamond"/>
              <w:sz w:val="22"/>
              <w:szCs w:val="22"/>
            </w:rPr>
          </w:rPrChange>
        </w:rPr>
        <w:t xml:space="preserve">ertiary QAQC </w:t>
      </w:r>
      <w:r w:rsidR="007A52F9" w:rsidRPr="0024769B">
        <w:rPr>
          <w:sz w:val="22"/>
          <w:szCs w:val="22"/>
          <w:rPrChange w:id="160" w:author="Steve Baird" w:date="2016-04-29T15:40:00Z">
            <w:rPr>
              <w:rFonts w:ascii="Garamond" w:hAnsi="Garamond"/>
              <w:sz w:val="22"/>
              <w:szCs w:val="22"/>
            </w:rPr>
          </w:rPrChange>
        </w:rPr>
        <w:t xml:space="preserve">by the CDMO </w:t>
      </w:r>
      <w:r w:rsidR="00D065B8" w:rsidRPr="0024769B">
        <w:rPr>
          <w:sz w:val="22"/>
          <w:szCs w:val="22"/>
          <w:rPrChange w:id="161" w:author="Steve Baird" w:date="2016-04-29T15:40:00Z">
            <w:rPr>
              <w:rFonts w:ascii="Garamond" w:hAnsi="Garamond"/>
              <w:sz w:val="22"/>
              <w:szCs w:val="22"/>
            </w:rPr>
          </w:rPrChange>
        </w:rPr>
        <w:t xml:space="preserve">and assimilation into the CDMO’s authoritative online database.  Where deployment overlap occurs between files, the data produced by the newly calibrated </w:t>
      </w:r>
      <w:proofErr w:type="spellStart"/>
      <w:r w:rsidR="00D065B8" w:rsidRPr="0024769B">
        <w:rPr>
          <w:sz w:val="22"/>
          <w:szCs w:val="22"/>
          <w:rPrChange w:id="162" w:author="Steve Baird" w:date="2016-04-29T15:40:00Z">
            <w:rPr>
              <w:rFonts w:ascii="Garamond" w:hAnsi="Garamond"/>
              <w:sz w:val="22"/>
              <w:szCs w:val="22"/>
            </w:rPr>
          </w:rPrChange>
        </w:rPr>
        <w:t>sonde</w:t>
      </w:r>
      <w:proofErr w:type="spellEnd"/>
      <w:r w:rsidR="00D065B8" w:rsidRPr="0024769B">
        <w:rPr>
          <w:sz w:val="22"/>
          <w:szCs w:val="22"/>
          <w:rPrChange w:id="163" w:author="Steve Baird" w:date="2016-04-29T15:40:00Z">
            <w:rPr>
              <w:rFonts w:ascii="Garamond" w:hAnsi="Garamond"/>
              <w:sz w:val="22"/>
              <w:szCs w:val="22"/>
            </w:rPr>
          </w:rPrChange>
        </w:rPr>
        <w:t xml:space="preserve"> is generally accepted as being the most accurate.  For more information on </w:t>
      </w:r>
      <w:r w:rsidR="00BE5EF8" w:rsidRPr="0024769B">
        <w:rPr>
          <w:sz w:val="22"/>
          <w:szCs w:val="22"/>
          <w:rPrChange w:id="164" w:author="Steve Baird" w:date="2016-04-29T15:40:00Z">
            <w:rPr>
              <w:rFonts w:ascii="Garamond" w:hAnsi="Garamond"/>
              <w:sz w:val="22"/>
              <w:szCs w:val="22"/>
            </w:rPr>
          </w:rPrChange>
        </w:rPr>
        <w:t xml:space="preserve">QAQC </w:t>
      </w:r>
      <w:r w:rsidR="00D065B8" w:rsidRPr="0024769B">
        <w:rPr>
          <w:sz w:val="22"/>
          <w:szCs w:val="22"/>
          <w:rPrChange w:id="165" w:author="Steve Baird" w:date="2016-04-29T15:40:00Z">
            <w:rPr>
              <w:rFonts w:ascii="Garamond" w:hAnsi="Garamond"/>
              <w:sz w:val="22"/>
              <w:szCs w:val="22"/>
            </w:rPr>
          </w:rPrChange>
        </w:rPr>
        <w:t>flags and codes, see Section</w:t>
      </w:r>
      <w:r w:rsidR="007C490B" w:rsidRPr="0024769B">
        <w:rPr>
          <w:sz w:val="22"/>
          <w:szCs w:val="22"/>
          <w:rPrChange w:id="166" w:author="Steve Baird" w:date="2016-04-29T15:40:00Z">
            <w:rPr>
              <w:rFonts w:ascii="Garamond" w:hAnsi="Garamond"/>
              <w:sz w:val="22"/>
              <w:szCs w:val="22"/>
            </w:rPr>
          </w:rPrChange>
        </w:rPr>
        <w:t>s 11 and 12</w:t>
      </w:r>
      <w:r w:rsidR="00D065B8" w:rsidRPr="0024769B">
        <w:rPr>
          <w:sz w:val="22"/>
          <w:szCs w:val="22"/>
          <w:rPrChange w:id="167" w:author="Steve Baird" w:date="2016-04-29T15:40:00Z">
            <w:rPr>
              <w:rFonts w:ascii="Garamond" w:hAnsi="Garamond"/>
              <w:sz w:val="22"/>
              <w:szCs w:val="22"/>
            </w:rPr>
          </w:rPrChange>
        </w:rPr>
        <w:t>.</w:t>
      </w:r>
      <w:ins w:id="168" w:author="Steve Baird" w:date="2016-04-29T15:43:00Z">
        <w:r w:rsidR="0024769B">
          <w:rPr>
            <w:sz w:val="22"/>
            <w:szCs w:val="22"/>
          </w:rPr>
          <w:t xml:space="preserve"> </w:t>
        </w:r>
        <w:r w:rsidR="0024769B" w:rsidRPr="0024769B">
          <w:rPr>
            <w:sz w:val="22"/>
            <w:szCs w:val="22"/>
            <w:highlight w:val="yellow"/>
          </w:rPr>
          <w:t>Steve Baird</w:t>
        </w:r>
        <w:r w:rsidR="0024769B" w:rsidRPr="0024769B">
          <w:rPr>
            <w:sz w:val="22"/>
            <w:szCs w:val="22"/>
          </w:rPr>
          <w:t xml:space="preserve"> </w:t>
        </w:r>
      </w:ins>
      <w:r w:rsidR="00DA6C4F">
        <w:rPr>
          <w:sz w:val="22"/>
          <w:szCs w:val="22"/>
        </w:rPr>
        <w:t xml:space="preserve">and Jim </w:t>
      </w:r>
      <w:proofErr w:type="spellStart"/>
      <w:r w:rsidR="00DA6C4F">
        <w:rPr>
          <w:sz w:val="22"/>
          <w:szCs w:val="22"/>
        </w:rPr>
        <w:t>Schloemer</w:t>
      </w:r>
      <w:proofErr w:type="spellEnd"/>
      <w:r w:rsidR="00DA6C4F">
        <w:rPr>
          <w:sz w:val="22"/>
          <w:szCs w:val="22"/>
        </w:rPr>
        <w:t xml:space="preserve"> </w:t>
      </w:r>
      <w:ins w:id="169" w:author="Steve Baird" w:date="2016-04-29T15:43:00Z">
        <w:r w:rsidR="0024769B" w:rsidRPr="0024769B">
          <w:rPr>
            <w:sz w:val="22"/>
            <w:szCs w:val="22"/>
          </w:rPr>
          <w:t>w</w:t>
        </w:r>
      </w:ins>
      <w:r w:rsidR="00DA6C4F">
        <w:rPr>
          <w:sz w:val="22"/>
          <w:szCs w:val="22"/>
        </w:rPr>
        <w:t>ere</w:t>
      </w:r>
      <w:ins w:id="170" w:author="Steve Baird" w:date="2016-04-29T15:43:00Z">
        <w:r w:rsidR="0024769B" w:rsidRPr="0024769B">
          <w:rPr>
            <w:sz w:val="22"/>
            <w:szCs w:val="22"/>
          </w:rPr>
          <w:t xml:space="preserve"> responsible for these tasks.</w:t>
        </w:r>
      </w:ins>
    </w:p>
    <w:p w14:paraId="26624271" w14:textId="77777777" w:rsidR="00D065B8" w:rsidRPr="0024769B" w:rsidDel="0024769B" w:rsidRDefault="00D065B8" w:rsidP="00D065B8">
      <w:pPr>
        <w:pStyle w:val="BodyText"/>
        <w:ind w:right="720"/>
        <w:rPr>
          <w:del w:id="171" w:author="Steve Baird" w:date="2016-04-29T15:43:00Z"/>
          <w:sz w:val="22"/>
          <w:szCs w:val="22"/>
          <w:rPrChange w:id="172" w:author="Steve Baird" w:date="2016-04-29T15:40:00Z">
            <w:rPr>
              <w:del w:id="173" w:author="Steve Baird" w:date="2016-04-29T15:43:00Z"/>
              <w:rFonts w:ascii="Garamond" w:hAnsi="Garamond"/>
              <w:sz w:val="22"/>
              <w:szCs w:val="22"/>
            </w:rPr>
          </w:rPrChange>
        </w:rPr>
      </w:pPr>
    </w:p>
    <w:p w14:paraId="229BA286" w14:textId="77777777" w:rsidR="007F13A5" w:rsidRPr="0024769B" w:rsidDel="0024769B" w:rsidRDefault="007F13A5" w:rsidP="007F13A5">
      <w:pPr>
        <w:pStyle w:val="BodyTextIndent2"/>
        <w:spacing w:after="0" w:line="240" w:lineRule="auto"/>
        <w:ind w:left="0"/>
        <w:jc w:val="both"/>
        <w:rPr>
          <w:del w:id="174" w:author="Steve Baird" w:date="2016-04-29T15:43:00Z"/>
          <w:sz w:val="22"/>
          <w:szCs w:val="22"/>
          <w:rPrChange w:id="175" w:author="Steve Baird" w:date="2016-04-29T15:40:00Z">
            <w:rPr>
              <w:del w:id="176" w:author="Steve Baird" w:date="2016-04-29T15:43:00Z"/>
              <w:rFonts w:ascii="Garamond" w:hAnsi="Garamond"/>
              <w:sz w:val="22"/>
              <w:szCs w:val="22"/>
            </w:rPr>
          </w:rPrChange>
        </w:rPr>
      </w:pPr>
      <w:del w:id="177" w:author="Steve Baird" w:date="2016-04-29T15:43:00Z">
        <w:r w:rsidRPr="0024769B" w:rsidDel="0024769B">
          <w:rPr>
            <w:sz w:val="22"/>
            <w:szCs w:val="22"/>
            <w:rPrChange w:id="178" w:author="Steve Baird" w:date="2016-04-29T15:40:00Z">
              <w:rPr>
                <w:rFonts w:ascii="Garamond" w:hAnsi="Garamond"/>
                <w:sz w:val="22"/>
                <w:szCs w:val="22"/>
              </w:rPr>
            </w:rPrChange>
          </w:rPr>
          <w:delText xml:space="preserve">Remember to list the person(s) responsible for data management. </w:delText>
        </w:r>
      </w:del>
    </w:p>
    <w:p w14:paraId="47B6AE5E" w14:textId="77777777" w:rsidR="007F13A5" w:rsidRPr="0024769B" w:rsidRDefault="007F13A5">
      <w:pPr>
        <w:pStyle w:val="HTMLPreformatted"/>
        <w:rPr>
          <w:rFonts w:ascii="Times New Roman" w:hAnsi="Times New Roman" w:cs="Times New Roman"/>
          <w:sz w:val="22"/>
          <w:szCs w:val="22"/>
          <w:rPrChange w:id="179" w:author="Steve Baird" w:date="2016-04-29T15:40:00Z">
            <w:rPr>
              <w:rFonts w:ascii="Garamond" w:hAnsi="Garamond"/>
              <w:sz w:val="22"/>
              <w:szCs w:val="22"/>
            </w:rPr>
          </w:rPrChange>
        </w:rPr>
      </w:pPr>
    </w:p>
    <w:p w14:paraId="464C351F" w14:textId="77777777" w:rsidR="0024769B" w:rsidRDefault="00B4483D" w:rsidP="00AA53D4">
      <w:pPr>
        <w:pStyle w:val="HTMLPreformatted"/>
        <w:rPr>
          <w:ins w:id="180" w:author="Steve Baird" w:date="2016-04-29T15:43:00Z"/>
          <w:rFonts w:ascii="Times New Roman" w:hAnsi="Times New Roman" w:cs="Times New Roman"/>
          <w:b/>
          <w:bCs/>
          <w:sz w:val="22"/>
          <w:szCs w:val="22"/>
        </w:rPr>
      </w:pPr>
      <w:r w:rsidRPr="0024769B">
        <w:rPr>
          <w:rFonts w:ascii="Times New Roman" w:hAnsi="Times New Roman" w:cs="Times New Roman"/>
          <w:b/>
          <w:bCs/>
          <w:sz w:val="22"/>
          <w:szCs w:val="22"/>
          <w:rPrChange w:id="181" w:author="Steve Baird" w:date="2016-04-29T15:40:00Z">
            <w:rPr>
              <w:rFonts w:ascii="Garamond" w:hAnsi="Garamond" w:cs="Times New Roman"/>
              <w:b/>
              <w:bCs/>
              <w:sz w:val="22"/>
              <w:szCs w:val="22"/>
            </w:rPr>
          </w:rPrChange>
        </w:rPr>
        <w:t xml:space="preserve">3)  Research </w:t>
      </w:r>
      <w:r w:rsidR="00DA3E2A" w:rsidRPr="0024769B">
        <w:rPr>
          <w:rFonts w:ascii="Times New Roman" w:hAnsi="Times New Roman" w:cs="Times New Roman"/>
          <w:b/>
          <w:bCs/>
          <w:sz w:val="22"/>
          <w:szCs w:val="22"/>
          <w:rPrChange w:id="182" w:author="Steve Baird" w:date="2016-04-29T15:40:00Z">
            <w:rPr>
              <w:rFonts w:ascii="Garamond" w:hAnsi="Garamond" w:cs="Times New Roman"/>
              <w:b/>
              <w:bCs/>
              <w:sz w:val="22"/>
              <w:szCs w:val="22"/>
            </w:rPr>
          </w:rPrChange>
        </w:rPr>
        <w:t>objectives</w:t>
      </w:r>
    </w:p>
    <w:p w14:paraId="749ED275" w14:textId="77777777" w:rsidR="0024769B" w:rsidRPr="0024769B" w:rsidRDefault="0024769B">
      <w:pPr>
        <w:ind w:left="540" w:right="900"/>
        <w:jc w:val="both"/>
        <w:rPr>
          <w:ins w:id="183" w:author="Steve Baird" w:date="2016-04-29T15:43:00Z"/>
          <w:bCs/>
          <w:sz w:val="22"/>
          <w:szCs w:val="22"/>
        </w:rPr>
      </w:pPr>
      <w:ins w:id="184" w:author="Steve Baird" w:date="2016-04-29T15:43:00Z">
        <w:r w:rsidRPr="0024769B">
          <w:rPr>
            <w:bCs/>
            <w:sz w:val="22"/>
            <w:szCs w:val="22"/>
          </w:rPr>
          <w:t xml:space="preserve">The YSI electronic data loggers are programmed to measure the water temperature, specific conductivity, dissolved oxygen, depth, pH, and turbidity conditions at 15-minute intervals.  In Kachemak Bay, there are two permanent water quality monitoring stations (Homer and </w:t>
        </w:r>
        <w:proofErr w:type="spellStart"/>
        <w:r w:rsidRPr="0024769B">
          <w:rPr>
            <w:bCs/>
            <w:sz w:val="22"/>
            <w:szCs w:val="22"/>
          </w:rPr>
          <w:t>Seldovia</w:t>
        </w:r>
        <w:proofErr w:type="spellEnd"/>
        <w:r w:rsidRPr="0024769B">
          <w:rPr>
            <w:bCs/>
            <w:sz w:val="22"/>
            <w:szCs w:val="22"/>
          </w:rPr>
          <w:t xml:space="preserve">), each having two data </w:t>
        </w:r>
        <w:proofErr w:type="spellStart"/>
        <w:r w:rsidRPr="0024769B">
          <w:rPr>
            <w:bCs/>
            <w:sz w:val="22"/>
            <w:szCs w:val="22"/>
          </w:rPr>
          <w:t>sondes</w:t>
        </w:r>
        <w:proofErr w:type="spellEnd"/>
        <w:r w:rsidRPr="0024769B">
          <w:rPr>
            <w:bCs/>
            <w:sz w:val="22"/>
            <w:szCs w:val="22"/>
          </w:rPr>
          <w:t xml:space="preserve">.  One site is located on the northeast side of the Bay at the end of the Homer Spit, and the other on the southwest side of the Bay in </w:t>
        </w:r>
        <w:proofErr w:type="spellStart"/>
        <w:r w:rsidRPr="0024769B">
          <w:rPr>
            <w:bCs/>
            <w:sz w:val="22"/>
            <w:szCs w:val="22"/>
          </w:rPr>
          <w:t>Seldovia</w:t>
        </w:r>
        <w:proofErr w:type="spellEnd"/>
        <w:r w:rsidRPr="0024769B">
          <w:rPr>
            <w:bCs/>
            <w:sz w:val="22"/>
            <w:szCs w:val="22"/>
          </w:rPr>
          <w:t xml:space="preserve">.  At each site, one data logger is suspended 1-meter below the surface (“Surface”), and one data logger is suspended 1-meter from the bottom (“Deep”).  At both locations the surface </w:t>
        </w:r>
        <w:proofErr w:type="spellStart"/>
        <w:r w:rsidRPr="0024769B">
          <w:rPr>
            <w:bCs/>
            <w:sz w:val="22"/>
            <w:szCs w:val="22"/>
          </w:rPr>
          <w:t>sondes</w:t>
        </w:r>
        <w:proofErr w:type="spellEnd"/>
        <w:r w:rsidRPr="0024769B">
          <w:rPr>
            <w:bCs/>
            <w:sz w:val="22"/>
            <w:szCs w:val="22"/>
          </w:rPr>
          <w:t xml:space="preserve"> are horizontally within 100 meters of the deep </w:t>
        </w:r>
        <w:proofErr w:type="spellStart"/>
        <w:r w:rsidRPr="0024769B">
          <w:rPr>
            <w:bCs/>
            <w:sz w:val="22"/>
            <w:szCs w:val="22"/>
          </w:rPr>
          <w:t>sondes</w:t>
        </w:r>
        <w:proofErr w:type="spellEnd"/>
        <w:r w:rsidRPr="0024769B">
          <w:rPr>
            <w:bCs/>
            <w:sz w:val="22"/>
            <w:szCs w:val="22"/>
          </w:rPr>
          <w:t>.</w:t>
        </w:r>
      </w:ins>
    </w:p>
    <w:p w14:paraId="0BFCB770" w14:textId="77777777" w:rsidR="00AA53D4" w:rsidRPr="0024769B" w:rsidRDefault="00DA3E2A" w:rsidP="00AA53D4">
      <w:pPr>
        <w:pStyle w:val="HTMLPreformatted"/>
        <w:rPr>
          <w:rFonts w:ascii="Times New Roman" w:hAnsi="Times New Roman" w:cs="Times New Roman"/>
          <w:b/>
          <w:bCs/>
          <w:sz w:val="22"/>
          <w:szCs w:val="22"/>
          <w:rPrChange w:id="185" w:author="Steve Baird" w:date="2016-04-29T15:40:00Z">
            <w:rPr>
              <w:rFonts w:ascii="Garamond" w:hAnsi="Garamond" w:cs="Times New Roman"/>
              <w:b/>
              <w:bCs/>
              <w:sz w:val="22"/>
              <w:szCs w:val="22"/>
            </w:rPr>
          </w:rPrChange>
        </w:rPr>
      </w:pPr>
      <w:del w:id="186" w:author="Steve Baird" w:date="2016-04-29T15:43:00Z">
        <w:r w:rsidRPr="0024769B" w:rsidDel="0024769B">
          <w:rPr>
            <w:rFonts w:ascii="Times New Roman" w:hAnsi="Times New Roman" w:cs="Times New Roman"/>
            <w:b/>
            <w:bCs/>
            <w:sz w:val="22"/>
            <w:szCs w:val="22"/>
            <w:rPrChange w:id="187" w:author="Steve Baird" w:date="2016-04-29T15:40:00Z">
              <w:rPr>
                <w:rFonts w:ascii="Garamond" w:hAnsi="Garamond" w:cs="Times New Roman"/>
                <w:b/>
                <w:bCs/>
                <w:sz w:val="22"/>
                <w:szCs w:val="22"/>
              </w:rPr>
            </w:rPrChange>
          </w:rPr>
          <w:delText xml:space="preserve"> </w:delText>
        </w:r>
        <w:r w:rsidR="003C4828" w:rsidRPr="0024769B" w:rsidDel="0024769B">
          <w:rPr>
            <w:rFonts w:ascii="Times New Roman" w:hAnsi="Times New Roman" w:cs="Times New Roman"/>
            <w:b/>
            <w:bCs/>
            <w:sz w:val="22"/>
            <w:szCs w:val="22"/>
            <w:rPrChange w:id="188" w:author="Steve Baird" w:date="2016-04-29T15:40:00Z">
              <w:rPr>
                <w:rFonts w:ascii="Garamond" w:hAnsi="Garamond" w:cs="Times New Roman"/>
                <w:b/>
                <w:bCs/>
                <w:sz w:val="22"/>
                <w:szCs w:val="22"/>
              </w:rPr>
            </w:rPrChange>
          </w:rPr>
          <w:delText>–</w:delText>
        </w:r>
        <w:r w:rsidR="00AA53D4" w:rsidRPr="0024769B" w:rsidDel="0024769B">
          <w:rPr>
            <w:rFonts w:ascii="Times New Roman" w:hAnsi="Times New Roman" w:cs="Times New Roman"/>
            <w:b/>
            <w:bCs/>
            <w:sz w:val="22"/>
            <w:szCs w:val="22"/>
            <w:rPrChange w:id="189" w:author="Steve Baird" w:date="2016-04-29T15:40:00Z">
              <w:rPr>
                <w:rFonts w:ascii="Garamond" w:hAnsi="Garamond" w:cs="Times New Roman"/>
                <w:b/>
                <w:bCs/>
                <w:sz w:val="22"/>
                <w:szCs w:val="22"/>
              </w:rPr>
            </w:rPrChange>
          </w:rPr>
          <w:delText xml:space="preserve"> </w:delText>
        </w:r>
        <w:r w:rsidR="00AA53D4" w:rsidRPr="0024769B" w:rsidDel="0024769B">
          <w:rPr>
            <w:rFonts w:ascii="Times New Roman" w:hAnsi="Times New Roman" w:cs="Times New Roman"/>
            <w:sz w:val="22"/>
            <w:szCs w:val="22"/>
            <w:rPrChange w:id="190" w:author="Steve Baird" w:date="2016-04-29T15:40:00Z">
              <w:rPr>
                <w:rFonts w:ascii="Garamond" w:hAnsi="Garamond" w:cs="Times New Roman"/>
                <w:sz w:val="22"/>
                <w:szCs w:val="22"/>
              </w:rPr>
            </w:rPrChange>
          </w:rPr>
          <w:delText>Describe briefly the nature of the monitoring program resulting in this data</w:delText>
        </w:r>
        <w:r w:rsidR="00687503" w:rsidRPr="0024769B" w:rsidDel="0024769B">
          <w:rPr>
            <w:rFonts w:ascii="Times New Roman" w:hAnsi="Times New Roman" w:cs="Times New Roman"/>
            <w:sz w:val="22"/>
            <w:szCs w:val="22"/>
            <w:rPrChange w:id="191" w:author="Steve Baird" w:date="2016-04-29T15:40:00Z">
              <w:rPr>
                <w:rFonts w:ascii="Garamond" w:hAnsi="Garamond" w:cs="Times New Roman"/>
                <w:sz w:val="22"/>
                <w:szCs w:val="22"/>
              </w:rPr>
            </w:rPrChange>
          </w:rPr>
          <w:delText xml:space="preserve"> </w:delText>
        </w:r>
        <w:r w:rsidR="00AA53D4" w:rsidRPr="0024769B" w:rsidDel="0024769B">
          <w:rPr>
            <w:rFonts w:ascii="Times New Roman" w:hAnsi="Times New Roman" w:cs="Times New Roman"/>
            <w:sz w:val="22"/>
            <w:szCs w:val="22"/>
            <w:rPrChange w:id="192" w:author="Steve Baird" w:date="2016-04-29T15:40:00Z">
              <w:rPr>
                <w:rFonts w:ascii="Garamond" w:hAnsi="Garamond" w:cs="Times New Roman"/>
                <w:sz w:val="22"/>
                <w:szCs w:val="22"/>
              </w:rPr>
            </w:rPrChange>
          </w:rPr>
          <w:delText>set (for example, control versus impacted site, long term monitoring, spatial or temporal coverage, etc.).  Describe the goal or purpose of this research.</w:delText>
        </w:r>
      </w:del>
    </w:p>
    <w:p w14:paraId="7915EA92" w14:textId="77777777" w:rsidR="00B4483D" w:rsidRPr="0024769B" w:rsidRDefault="00B4483D">
      <w:pPr>
        <w:pStyle w:val="HTMLPreformatted"/>
        <w:rPr>
          <w:rFonts w:ascii="Times New Roman" w:hAnsi="Times New Roman" w:cs="Times New Roman"/>
          <w:sz w:val="22"/>
          <w:szCs w:val="22"/>
          <w:rPrChange w:id="193" w:author="Steve Baird" w:date="2016-04-29T15:40:00Z">
            <w:rPr>
              <w:rFonts w:ascii="Garamond" w:hAnsi="Garamond"/>
              <w:sz w:val="22"/>
              <w:szCs w:val="22"/>
            </w:rPr>
          </w:rPrChange>
        </w:rPr>
      </w:pPr>
    </w:p>
    <w:p w14:paraId="58D4EDA8" w14:textId="77777777" w:rsidR="00690BB4" w:rsidRPr="00213F87" w:rsidRDefault="00690BB4" w:rsidP="00690BB4">
      <w:pPr>
        <w:pStyle w:val="BodyText"/>
        <w:ind w:left="540" w:right="900"/>
        <w:jc w:val="both"/>
        <w:rPr>
          <w:ins w:id="194" w:author="Steve Baird" w:date="2016-04-29T15:47:00Z"/>
          <w:bCs/>
          <w:sz w:val="22"/>
          <w:szCs w:val="22"/>
        </w:rPr>
      </w:pPr>
      <w:ins w:id="195" w:author="Steve Baird" w:date="2016-04-29T15:47:00Z">
        <w:r w:rsidRPr="00213F87">
          <w:rPr>
            <w:bCs/>
            <w:sz w:val="22"/>
            <w:szCs w:val="22"/>
          </w:rPr>
          <w:t xml:space="preserve">The circulation in Kachemak Bay is driven primarily by the 8-meter tidal flux. Regional circulation is characterized by generally cyclonic ocean currents in the Gulf of Alaska flowing onto the shelf </w:t>
        </w:r>
        <w:proofErr w:type="gramStart"/>
        <w:r w:rsidRPr="00213F87">
          <w:rPr>
            <w:bCs/>
            <w:sz w:val="22"/>
            <w:szCs w:val="22"/>
          </w:rPr>
          <w:t>off of</w:t>
        </w:r>
        <w:proofErr w:type="gramEnd"/>
        <w:r w:rsidRPr="00213F87">
          <w:rPr>
            <w:bCs/>
            <w:sz w:val="22"/>
            <w:szCs w:val="22"/>
          </w:rPr>
          <w:t xml:space="preserve"> Cook Inlet.  Nutrient rich bottom water is upwelled and mixed with surface water.  These enriched waters may </w:t>
        </w:r>
        <w:proofErr w:type="gramStart"/>
        <w:r w:rsidRPr="00213F87">
          <w:rPr>
            <w:bCs/>
            <w:sz w:val="22"/>
            <w:szCs w:val="22"/>
          </w:rPr>
          <w:t>enter into</w:t>
        </w:r>
        <w:proofErr w:type="gramEnd"/>
        <w:r w:rsidRPr="00213F87">
          <w:rPr>
            <w:bCs/>
            <w:sz w:val="22"/>
            <w:szCs w:val="22"/>
          </w:rPr>
          <w:t xml:space="preserve"> Kachemak Bay, the inflow tending to stay along the southern shore flowing past the </w:t>
        </w:r>
        <w:proofErr w:type="spellStart"/>
        <w:r w:rsidRPr="00213F87">
          <w:rPr>
            <w:bCs/>
            <w:sz w:val="22"/>
            <w:szCs w:val="22"/>
          </w:rPr>
          <w:t>Seldovia</w:t>
        </w:r>
        <w:proofErr w:type="spellEnd"/>
        <w:r w:rsidRPr="00213F87">
          <w:rPr>
            <w:bCs/>
            <w:sz w:val="22"/>
            <w:szCs w:val="22"/>
          </w:rPr>
          <w:t xml:space="preserve">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w:t>
        </w:r>
        <w:proofErr w:type="spellStart"/>
        <w:r w:rsidRPr="00213F87">
          <w:rPr>
            <w:bCs/>
            <w:sz w:val="22"/>
            <w:szCs w:val="22"/>
          </w:rPr>
          <w:t>sondes</w:t>
        </w:r>
        <w:proofErr w:type="spellEnd"/>
        <w:r w:rsidRPr="00213F87">
          <w:rPr>
            <w:bCs/>
            <w:sz w:val="22"/>
            <w:szCs w:val="22"/>
          </w:rPr>
          <w:t xml:space="preserve"> is designed to help elucidate the differences in circulation of the surface and deep waters. </w:t>
        </w:r>
      </w:ins>
    </w:p>
    <w:p w14:paraId="7BAE215E" w14:textId="77777777" w:rsidR="00690BB4" w:rsidRPr="00213F87" w:rsidRDefault="00690BB4" w:rsidP="00690BB4">
      <w:pPr>
        <w:pStyle w:val="BodyText"/>
        <w:ind w:left="540" w:right="900"/>
        <w:jc w:val="both"/>
        <w:rPr>
          <w:ins w:id="196" w:author="Steve Baird" w:date="2016-04-29T15:47:00Z"/>
          <w:bCs/>
          <w:sz w:val="22"/>
          <w:szCs w:val="22"/>
        </w:rPr>
      </w:pPr>
      <w:ins w:id="197" w:author="Steve Baird" w:date="2016-04-29T15:47:00Z">
        <w:r w:rsidRPr="00213F87">
          <w:rPr>
            <w:bCs/>
            <w:sz w:val="22"/>
            <w:szCs w:val="22"/>
          </w:rPr>
          <w:tab/>
        </w:r>
      </w:ins>
    </w:p>
    <w:p w14:paraId="6242FD18" w14:textId="77777777" w:rsidR="00690BB4" w:rsidRPr="00213F87" w:rsidRDefault="00690BB4" w:rsidP="00690BB4">
      <w:pPr>
        <w:pStyle w:val="BodyText"/>
        <w:ind w:left="540" w:right="900"/>
        <w:jc w:val="both"/>
        <w:rPr>
          <w:ins w:id="198" w:author="Steve Baird" w:date="2016-04-29T15:47:00Z"/>
          <w:bCs/>
          <w:sz w:val="22"/>
          <w:szCs w:val="22"/>
        </w:rPr>
      </w:pPr>
      <w:ins w:id="199" w:author="Steve Baird" w:date="2016-04-29T15:47:00Z">
        <w:r w:rsidRPr="00213F87">
          <w:rPr>
            <w:bCs/>
            <w:sz w:val="22"/>
            <w:szCs w:val="22"/>
          </w:rPr>
          <w:t xml:space="preserve">As the inflowing water proceeds up the bay, </w:t>
        </w:r>
        <w:proofErr w:type="gramStart"/>
        <w:r w:rsidRPr="00213F87">
          <w:rPr>
            <w:bCs/>
            <w:sz w:val="22"/>
            <w:szCs w:val="22"/>
          </w:rPr>
          <w:t>fresh water</w:t>
        </w:r>
        <w:proofErr w:type="gramEnd"/>
        <w:r w:rsidRPr="00213F87">
          <w:rPr>
            <w:bCs/>
            <w:sz w:val="22"/>
            <w:szCs w:val="22"/>
          </w:rPr>
          <w:t xml:space="preserve"> runoff from the surrounding ice fields and watersheds dilute the salinity and increase the sediment load in the path of the Homer instruments.  The in-flowing water, in the path of the </w:t>
        </w:r>
        <w:proofErr w:type="spellStart"/>
        <w:r w:rsidRPr="00213F87">
          <w:rPr>
            <w:bCs/>
            <w:sz w:val="22"/>
            <w:szCs w:val="22"/>
          </w:rPr>
          <w:t>Seldovia</w:t>
        </w:r>
        <w:proofErr w:type="spellEnd"/>
        <w:r w:rsidRPr="00213F87">
          <w:rPr>
            <w:bCs/>
            <w:sz w:val="22"/>
            <w:szCs w:val="22"/>
          </w:rPr>
          <w:t xml:space="preserve">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ins>
    </w:p>
    <w:p w14:paraId="3EF47BED" w14:textId="77777777" w:rsidR="00690BB4" w:rsidRDefault="00690BB4" w:rsidP="00AA53D4">
      <w:pPr>
        <w:pStyle w:val="HTMLPreformatted"/>
        <w:rPr>
          <w:ins w:id="200" w:author="Steve Baird" w:date="2016-04-29T15:47:00Z"/>
          <w:rFonts w:ascii="Times New Roman" w:hAnsi="Times New Roman" w:cs="Times New Roman"/>
          <w:b/>
          <w:bCs/>
          <w:sz w:val="22"/>
          <w:szCs w:val="22"/>
        </w:rPr>
      </w:pPr>
    </w:p>
    <w:p w14:paraId="444316C1" w14:textId="77777777" w:rsidR="00AA53D4" w:rsidRPr="0024769B" w:rsidRDefault="00B4483D" w:rsidP="00AA53D4">
      <w:pPr>
        <w:pStyle w:val="HTMLPreformatted"/>
        <w:rPr>
          <w:rFonts w:ascii="Times New Roman" w:hAnsi="Times New Roman" w:cs="Times New Roman"/>
          <w:sz w:val="22"/>
          <w:szCs w:val="22"/>
          <w:rPrChange w:id="201" w:author="Steve Baird" w:date="2016-04-29T15:40:00Z">
            <w:rPr>
              <w:rFonts w:ascii="Garamond" w:hAnsi="Garamond" w:cs="Times New Roman"/>
              <w:sz w:val="22"/>
              <w:szCs w:val="22"/>
            </w:rPr>
          </w:rPrChange>
        </w:rPr>
      </w:pPr>
      <w:r w:rsidRPr="0024769B">
        <w:rPr>
          <w:rFonts w:ascii="Times New Roman" w:hAnsi="Times New Roman" w:cs="Times New Roman"/>
          <w:b/>
          <w:bCs/>
          <w:sz w:val="22"/>
          <w:szCs w:val="22"/>
          <w:rPrChange w:id="202" w:author="Steve Baird" w:date="2016-04-29T15:40:00Z">
            <w:rPr>
              <w:rFonts w:ascii="Garamond" w:hAnsi="Garamond" w:cs="Times New Roman"/>
              <w:b/>
              <w:bCs/>
              <w:sz w:val="22"/>
              <w:szCs w:val="22"/>
            </w:rPr>
          </w:rPrChange>
        </w:rPr>
        <w:t xml:space="preserve">4)  Research methods </w:t>
      </w:r>
      <w:del w:id="203" w:author="Steve Baird" w:date="2016-04-29T15:47:00Z">
        <w:r w:rsidR="00AA53D4" w:rsidRPr="0024769B" w:rsidDel="00690BB4">
          <w:rPr>
            <w:rFonts w:ascii="Times New Roman" w:hAnsi="Times New Roman" w:cs="Times New Roman"/>
            <w:b/>
            <w:bCs/>
            <w:sz w:val="22"/>
            <w:szCs w:val="22"/>
            <w:rPrChange w:id="204" w:author="Steve Baird" w:date="2016-04-29T15:40:00Z">
              <w:rPr>
                <w:rFonts w:ascii="Garamond" w:hAnsi="Garamond" w:cs="Times New Roman"/>
                <w:b/>
                <w:bCs/>
                <w:sz w:val="22"/>
                <w:szCs w:val="22"/>
              </w:rPr>
            </w:rPrChange>
          </w:rPr>
          <w:delText xml:space="preserve">– </w:delText>
        </w:r>
        <w:r w:rsidR="00AA53D4" w:rsidRPr="0024769B" w:rsidDel="00690BB4">
          <w:rPr>
            <w:rFonts w:ascii="Times New Roman" w:hAnsi="Times New Roman" w:cs="Times New Roman"/>
            <w:sz w:val="22"/>
            <w:szCs w:val="22"/>
            <w:rPrChange w:id="205" w:author="Steve Baird" w:date="2016-04-29T15:40:00Z">
              <w:rPr>
                <w:rFonts w:ascii="Garamond" w:hAnsi="Garamond" w:cs="Times New Roman"/>
                <w:sz w:val="22"/>
                <w:szCs w:val="22"/>
              </w:rPr>
            </w:rPrChange>
          </w:rPr>
          <w:delText xml:space="preserve">Detail the specifics of all YSI deployments, calibrations, and types of standards used in calibrations, the QAQC of the instruments (with roving data loggers, in-situ samples, etc.) and data collection intervals.  </w:delText>
        </w:r>
        <w:r w:rsidR="000C04A3" w:rsidRPr="0024769B" w:rsidDel="00690BB4">
          <w:rPr>
            <w:rFonts w:ascii="Times New Roman" w:hAnsi="Times New Roman" w:cs="Times New Roman"/>
            <w:sz w:val="22"/>
            <w:szCs w:val="22"/>
            <w:rPrChange w:id="206" w:author="Steve Baird" w:date="2016-04-29T15:40:00Z">
              <w:rPr>
                <w:rFonts w:ascii="Garamond" w:hAnsi="Garamond" w:cs="Times New Roman"/>
                <w:sz w:val="22"/>
                <w:szCs w:val="22"/>
              </w:rPr>
            </w:rPrChange>
          </w:rPr>
          <w:delText>If you are reporting chlorophyll fluorescence data, include a statement detailing your methodology and initial QA/QC of this parameter, including verification of accuracy and a disclaimer addressing the difficulties in estimating chlorophyll with fluorescence data.  If you are reporting level data, detail how and when vertical control was achieved at your sample site</w:delText>
        </w:r>
        <w:r w:rsidR="00447199" w:rsidRPr="0024769B" w:rsidDel="00690BB4">
          <w:rPr>
            <w:rFonts w:ascii="Times New Roman" w:hAnsi="Times New Roman" w:cs="Times New Roman"/>
            <w:sz w:val="22"/>
            <w:szCs w:val="22"/>
            <w:rPrChange w:id="207" w:author="Steve Baird" w:date="2016-04-29T15:40:00Z">
              <w:rPr>
                <w:rFonts w:ascii="Garamond" w:hAnsi="Garamond" w:cs="Times New Roman"/>
                <w:sz w:val="22"/>
                <w:szCs w:val="22"/>
              </w:rPr>
            </w:rPrChange>
          </w:rPr>
          <w:delText>(</w:delText>
        </w:r>
        <w:r w:rsidR="000C04A3" w:rsidRPr="0024769B" w:rsidDel="00690BB4">
          <w:rPr>
            <w:rFonts w:ascii="Times New Roman" w:hAnsi="Times New Roman" w:cs="Times New Roman"/>
            <w:sz w:val="22"/>
            <w:szCs w:val="22"/>
            <w:rPrChange w:id="208" w:author="Steve Baird" w:date="2016-04-29T15:40:00Z">
              <w:rPr>
                <w:rFonts w:ascii="Garamond" w:hAnsi="Garamond" w:cs="Times New Roman"/>
                <w:sz w:val="22"/>
                <w:szCs w:val="22"/>
              </w:rPr>
            </w:rPrChange>
          </w:rPr>
          <w:delText>s</w:delText>
        </w:r>
        <w:r w:rsidR="00447199" w:rsidRPr="0024769B" w:rsidDel="00690BB4">
          <w:rPr>
            <w:rFonts w:ascii="Times New Roman" w:hAnsi="Times New Roman" w:cs="Times New Roman"/>
            <w:sz w:val="22"/>
            <w:szCs w:val="22"/>
            <w:rPrChange w:id="209" w:author="Steve Baird" w:date="2016-04-29T15:40:00Z">
              <w:rPr>
                <w:rFonts w:ascii="Garamond" w:hAnsi="Garamond" w:cs="Times New Roman"/>
                <w:sz w:val="22"/>
                <w:szCs w:val="22"/>
              </w:rPr>
            </w:rPrChange>
          </w:rPr>
          <w:delText>)</w:delText>
        </w:r>
        <w:r w:rsidR="000C04A3" w:rsidRPr="0024769B" w:rsidDel="00690BB4">
          <w:rPr>
            <w:rFonts w:ascii="Times New Roman" w:hAnsi="Times New Roman" w:cs="Times New Roman"/>
            <w:sz w:val="22"/>
            <w:szCs w:val="22"/>
            <w:rPrChange w:id="210" w:author="Steve Baird" w:date="2016-04-29T15:40:00Z">
              <w:rPr>
                <w:rFonts w:ascii="Garamond" w:hAnsi="Garamond" w:cs="Times New Roman"/>
                <w:sz w:val="22"/>
                <w:szCs w:val="22"/>
              </w:rPr>
            </w:rPrChange>
          </w:rPr>
          <w:delText xml:space="preserve">.  </w:delText>
        </w:r>
        <w:r w:rsidR="003F58AE" w:rsidRPr="0024769B" w:rsidDel="00690BB4">
          <w:rPr>
            <w:rFonts w:ascii="Times New Roman" w:hAnsi="Times New Roman" w:cs="Times New Roman"/>
            <w:sz w:val="22"/>
            <w:szCs w:val="22"/>
            <w:u w:val="single"/>
            <w:rPrChange w:id="211" w:author="Steve Baird" w:date="2016-04-29T15:40:00Z">
              <w:rPr>
                <w:rFonts w:ascii="Garamond" w:hAnsi="Garamond" w:cs="Times New Roman"/>
                <w:sz w:val="22"/>
                <w:szCs w:val="22"/>
                <w:u w:val="single"/>
              </w:rPr>
            </w:rPrChange>
          </w:rPr>
          <w:delText>Include the following or similar excerpt</w:delText>
        </w:r>
        <w:r w:rsidR="003F58AE" w:rsidRPr="0024769B" w:rsidDel="00690BB4">
          <w:rPr>
            <w:rFonts w:ascii="Times New Roman" w:hAnsi="Times New Roman" w:cs="Times New Roman"/>
            <w:sz w:val="22"/>
            <w:szCs w:val="22"/>
            <w:rPrChange w:id="212" w:author="Steve Baird" w:date="2016-04-29T15:40:00Z">
              <w:rPr>
                <w:rFonts w:ascii="Garamond" w:hAnsi="Garamond" w:cs="Times New Roman"/>
                <w:sz w:val="22"/>
                <w:szCs w:val="22"/>
              </w:rPr>
            </w:rPrChange>
          </w:rPr>
          <w:delText xml:space="preserve"> (modify for additional real-time sites) regarding real-time data:</w:delText>
        </w:r>
      </w:del>
    </w:p>
    <w:p w14:paraId="5CCCB3EB" w14:textId="77777777" w:rsidR="003F58AE" w:rsidRPr="0024769B" w:rsidRDefault="003F58AE" w:rsidP="00AA53D4">
      <w:pPr>
        <w:pStyle w:val="HTMLPreformatted"/>
        <w:rPr>
          <w:rFonts w:ascii="Times New Roman" w:hAnsi="Times New Roman" w:cs="Times New Roman"/>
          <w:b/>
          <w:bCs/>
          <w:sz w:val="22"/>
          <w:szCs w:val="22"/>
          <w:rPrChange w:id="213" w:author="Steve Baird" w:date="2016-04-29T15:40:00Z">
            <w:rPr>
              <w:rFonts w:ascii="Garamond" w:hAnsi="Garamond" w:cs="Times New Roman"/>
              <w:b/>
              <w:bCs/>
              <w:sz w:val="22"/>
              <w:szCs w:val="22"/>
            </w:rPr>
          </w:rPrChange>
        </w:rPr>
      </w:pPr>
    </w:p>
    <w:p w14:paraId="341F14FD" w14:textId="77777777" w:rsidR="00690BB4" w:rsidRPr="00213F87" w:rsidRDefault="00690BB4" w:rsidP="00690BB4">
      <w:pPr>
        <w:ind w:left="540" w:right="900"/>
        <w:jc w:val="both"/>
        <w:rPr>
          <w:ins w:id="214" w:author="Steve Baird" w:date="2016-04-29T15:48:00Z"/>
          <w:sz w:val="22"/>
          <w:szCs w:val="22"/>
        </w:rPr>
      </w:pPr>
      <w:ins w:id="215" w:author="Steve Baird" w:date="2016-04-29T15:48:00Z">
        <w:r w:rsidRPr="00213F87">
          <w:rPr>
            <w:sz w:val="22"/>
            <w:szCs w:val="22"/>
          </w:rPr>
          <w:t xml:space="preserve">Both telemetered instruments (“Deep”) are stationary and housed in ABS pipe mounted vertically on the ferry docks of Homer and </w:t>
        </w:r>
        <w:proofErr w:type="spellStart"/>
        <w:r w:rsidRPr="00213F87">
          <w:rPr>
            <w:sz w:val="22"/>
            <w:szCs w:val="22"/>
          </w:rPr>
          <w:t>Seldovia</w:t>
        </w:r>
        <w:proofErr w:type="spellEnd"/>
        <w:r w:rsidRPr="00213F87">
          <w:rPr>
            <w:sz w:val="22"/>
            <w:szCs w:val="22"/>
          </w:rPr>
          <w:t xml:space="preserve">.  The pipes are positioned to ensure that the sensors are approximately 1-meter above the bottom of the ocean floor (actual depth changes with respect to the tides).  The surface </w:t>
        </w:r>
        <w:proofErr w:type="spellStart"/>
        <w:r w:rsidRPr="00213F87">
          <w:rPr>
            <w:sz w:val="22"/>
            <w:szCs w:val="22"/>
          </w:rPr>
          <w:t>sondes</w:t>
        </w:r>
        <w:proofErr w:type="spellEnd"/>
        <w:r w:rsidRPr="00213F87">
          <w:rPr>
            <w:sz w:val="22"/>
            <w:szCs w:val="22"/>
          </w:rPr>
          <w:t xml:space="preserve"> are attached to a buoy and a </w:t>
        </w:r>
        <w:proofErr w:type="spellStart"/>
        <w:r w:rsidRPr="00213F87">
          <w:rPr>
            <w:sz w:val="22"/>
            <w:szCs w:val="22"/>
          </w:rPr>
          <w:t>sonde</w:t>
        </w:r>
        <w:proofErr w:type="spellEnd"/>
        <w:r w:rsidRPr="00213F87">
          <w:rPr>
            <w:sz w:val="22"/>
            <w:szCs w:val="22"/>
          </w:rPr>
          <w:t xml:space="preserve"> guard that slides vertically on a cable to ensure that the </w:t>
        </w:r>
        <w:proofErr w:type="spellStart"/>
        <w:r w:rsidRPr="00213F87">
          <w:rPr>
            <w:sz w:val="22"/>
            <w:szCs w:val="22"/>
          </w:rPr>
          <w:t>sonde</w:t>
        </w:r>
        <w:proofErr w:type="spellEnd"/>
        <w:r w:rsidRPr="00213F87">
          <w:rPr>
            <w:sz w:val="22"/>
            <w:szCs w:val="22"/>
          </w:rPr>
          <w:t xml:space="preserve"> remains 1-meter below the surface as the tide is changing.   </w:t>
        </w:r>
        <w:r w:rsidRPr="00213F87">
          <w:rPr>
            <w:sz w:val="22"/>
            <w:szCs w:val="22"/>
          </w:rPr>
          <w:tab/>
        </w:r>
      </w:ins>
    </w:p>
    <w:p w14:paraId="277506DA" w14:textId="77777777" w:rsidR="00690BB4" w:rsidRPr="00213F87" w:rsidRDefault="00690BB4" w:rsidP="00690BB4">
      <w:pPr>
        <w:ind w:left="540" w:right="900"/>
        <w:jc w:val="both"/>
        <w:rPr>
          <w:ins w:id="216" w:author="Steve Baird" w:date="2016-04-29T15:48:00Z"/>
          <w:sz w:val="22"/>
          <w:szCs w:val="22"/>
        </w:rPr>
      </w:pPr>
    </w:p>
    <w:p w14:paraId="4F94A3F9" w14:textId="77777777" w:rsidR="00690BB4" w:rsidRDefault="00690BB4" w:rsidP="00690BB4">
      <w:pPr>
        <w:ind w:left="540" w:right="900"/>
        <w:jc w:val="both"/>
        <w:rPr>
          <w:ins w:id="217" w:author="Steve Baird" w:date="2016-04-29T15:48:00Z"/>
          <w:sz w:val="22"/>
          <w:szCs w:val="22"/>
        </w:rPr>
      </w:pPr>
      <w:ins w:id="218" w:author="Steve Baird" w:date="2016-04-29T15:48:00Z">
        <w:r w:rsidRPr="00213F87">
          <w:rPr>
            <w:sz w:val="22"/>
            <w:szCs w:val="22"/>
          </w:rPr>
          <w:t>Calibration and deployment were performed monthly using methods outlined in the YSI Operations Manual.  The following sensors are calibrated using standards purchased from YSI:  pH (7 and 10), conductivity (50 mS/cm), and turbidity (12</w:t>
        </w:r>
        <w:r>
          <w:rPr>
            <w:sz w:val="22"/>
            <w:szCs w:val="22"/>
          </w:rPr>
          <w:t>6</w:t>
        </w:r>
        <w:r w:rsidRPr="00213F87">
          <w:rPr>
            <w:sz w:val="22"/>
            <w:szCs w:val="22"/>
          </w:rPr>
          <w:t xml:space="preserve"> NTU)</w:t>
        </w:r>
        <w:r>
          <w:rPr>
            <w:sz w:val="22"/>
            <w:szCs w:val="22"/>
          </w:rPr>
          <w:t xml:space="preserve">.  Depth is calibrated at zero. </w:t>
        </w:r>
      </w:ins>
    </w:p>
    <w:p w14:paraId="14636BF0" w14:textId="77777777" w:rsidR="00690BB4" w:rsidRDefault="00690BB4" w:rsidP="00690BB4">
      <w:pPr>
        <w:ind w:left="540" w:right="900"/>
        <w:jc w:val="both"/>
        <w:rPr>
          <w:ins w:id="219" w:author="Steve Baird" w:date="2016-04-29T15:48:00Z"/>
          <w:sz w:val="22"/>
          <w:szCs w:val="22"/>
        </w:rPr>
      </w:pPr>
    </w:p>
    <w:p w14:paraId="45309FEB" w14:textId="77777777" w:rsidR="00690BB4" w:rsidRDefault="00690BB4" w:rsidP="00690BB4">
      <w:pPr>
        <w:ind w:left="540" w:right="900"/>
        <w:jc w:val="both"/>
        <w:rPr>
          <w:ins w:id="220" w:author="Steve Baird" w:date="2016-04-29T15:48:00Z"/>
          <w:sz w:val="22"/>
          <w:szCs w:val="22"/>
        </w:rPr>
      </w:pPr>
      <w:ins w:id="221" w:author="Steve Baird" w:date="2016-04-29T15:48:00Z">
        <w:r>
          <w:rPr>
            <w:sz w:val="22"/>
            <w:szCs w:val="22"/>
          </w:rPr>
          <w:t xml:space="preserve">The Chlorophyll probe is calibrated at zero in DI water. QA/QC of this parameter is conducted by comparing </w:t>
        </w:r>
        <w:proofErr w:type="spellStart"/>
        <w:r>
          <w:rPr>
            <w:sz w:val="22"/>
            <w:szCs w:val="22"/>
          </w:rPr>
          <w:t>sonde</w:t>
        </w:r>
        <w:proofErr w:type="spellEnd"/>
        <w:r>
          <w:rPr>
            <w:sz w:val="22"/>
            <w:szCs w:val="22"/>
          </w:rPr>
          <w:t xml:space="preserve"> data to our monthly grab samples that are analyzed on a Turner 10-AU Spectrophotometer (see Nutrient data/metadata for 201</w:t>
        </w:r>
      </w:ins>
      <w:r w:rsidR="002257DF">
        <w:rPr>
          <w:sz w:val="22"/>
          <w:szCs w:val="22"/>
        </w:rPr>
        <w:t>7</w:t>
      </w:r>
      <w:ins w:id="222" w:author="Steve Baird" w:date="2016-04-29T15:48:00Z">
        <w:r>
          <w:rPr>
            <w:sz w:val="22"/>
            <w:szCs w:val="22"/>
          </w:rPr>
          <w:t xml:space="preserve">). </w:t>
        </w:r>
        <w:proofErr w:type="spellStart"/>
        <w:r>
          <w:rPr>
            <w:sz w:val="22"/>
            <w:szCs w:val="22"/>
          </w:rPr>
          <w:t>Sonde</w:t>
        </w:r>
        <w:proofErr w:type="spellEnd"/>
        <w:r>
          <w:rPr>
            <w:sz w:val="22"/>
            <w:szCs w:val="22"/>
          </w:rPr>
          <w:t xml:space="preserve"> data are accepted or rejected based on this comparison.  The estimates of chlorophyll concentration produced by the YSI chlorophyll probe are meant to complement the more accurate results obtained by the monthly grab samples.  </w:t>
        </w:r>
      </w:ins>
    </w:p>
    <w:p w14:paraId="7573CA04" w14:textId="77777777" w:rsidR="00690BB4" w:rsidRDefault="00690BB4" w:rsidP="00690BB4">
      <w:pPr>
        <w:ind w:left="540" w:right="900"/>
        <w:jc w:val="both"/>
        <w:rPr>
          <w:ins w:id="223" w:author="Steve Baird" w:date="2016-04-29T15:48:00Z"/>
          <w:sz w:val="22"/>
          <w:szCs w:val="22"/>
        </w:rPr>
      </w:pPr>
    </w:p>
    <w:p w14:paraId="7619FEE0" w14:textId="77777777" w:rsidR="00690BB4" w:rsidRPr="00187082" w:rsidRDefault="00690BB4">
      <w:pPr>
        <w:ind w:left="540" w:right="900"/>
        <w:jc w:val="both"/>
        <w:rPr>
          <w:ins w:id="224" w:author="Steve Baird" w:date="2016-04-29T15:48:00Z"/>
          <w:sz w:val="22"/>
          <w:szCs w:val="22"/>
        </w:rPr>
      </w:pPr>
      <w:ins w:id="225" w:author="Steve Baird" w:date="2016-04-29T15:48:00Z">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Homer Dolphin Deep</w:t>
        </w:r>
        <w:r w:rsidRPr="00187082">
          <w:rPr>
            <w:sz w:val="22"/>
            <w:szCs w:val="22"/>
          </w:rPr>
          <w:t xml:space="preserve"> station on </w:t>
        </w:r>
        <w:r w:rsidRPr="00213F87">
          <w:rPr>
            <w:sz w:val="22"/>
            <w:szCs w:val="22"/>
          </w:rPr>
          <w:t>12/13/</w:t>
        </w:r>
      </w:ins>
      <w:ins w:id="226" w:author="Steve Baird" w:date="2016-04-29T16:23:00Z">
        <w:r w:rsidR="003A12ED">
          <w:rPr>
            <w:sz w:val="22"/>
            <w:szCs w:val="22"/>
          </w:rPr>
          <w:t>20</w:t>
        </w:r>
      </w:ins>
      <w:ins w:id="227" w:author="Steve Baird" w:date="2016-04-29T15:48:00Z">
        <w:r w:rsidRPr="00213F87">
          <w:rPr>
            <w:sz w:val="22"/>
            <w:szCs w:val="22"/>
          </w:rPr>
          <w:t xml:space="preserve">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A </w:t>
        </w:r>
        <w:proofErr w:type="spellStart"/>
        <w:r w:rsidRPr="00187082">
          <w:rPr>
            <w:sz w:val="22"/>
            <w:szCs w:val="22"/>
          </w:rPr>
          <w:t>Sutron</w:t>
        </w:r>
        <w:proofErr w:type="spellEnd"/>
        <w:r w:rsidRPr="00187082">
          <w:rPr>
            <w:sz w:val="22"/>
            <w:szCs w:val="22"/>
          </w:rPr>
          <w:t xml:space="preserve"> Sat-Link2 transmitter was installed at the </w:t>
        </w:r>
        <w:proofErr w:type="spellStart"/>
        <w:r w:rsidRPr="00213F87">
          <w:rPr>
            <w:sz w:val="22"/>
            <w:szCs w:val="22"/>
          </w:rPr>
          <w:t>Seldovia</w:t>
        </w:r>
        <w:proofErr w:type="spellEnd"/>
        <w:r w:rsidRPr="00213F87">
          <w:rPr>
            <w:sz w:val="22"/>
            <w:szCs w:val="22"/>
          </w:rPr>
          <w:t xml:space="preserve">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w:t>
        </w:r>
        <w:proofErr w:type="gramStart"/>
        <w:r w:rsidRPr="00187082">
          <w:rPr>
            <w:sz w:val="22"/>
            <w:szCs w:val="22"/>
          </w:rPr>
          <w:t>fifteen minute</w:t>
        </w:r>
        <w:proofErr w:type="gramEnd"/>
        <w:r w:rsidRPr="00187082">
          <w:rPr>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r>
          <w:fldChar w:fldCharType="begin"/>
        </w:r>
        <w:r>
          <w:instrText xml:space="preserve"> HYPERLINK "http://cdmo.baruch.sc.edu/" \o "blocked::http://cdmo.baruch.sc.edu/" </w:instrText>
        </w:r>
        <w:r>
          <w:fldChar w:fldCharType="separate"/>
        </w:r>
        <w:r w:rsidRPr="00A77A77">
          <w:rPr>
            <w:color w:val="0000FF"/>
            <w:sz w:val="22"/>
            <w:szCs w:val="22"/>
            <w:u w:val="single"/>
          </w:rPr>
          <w:t>http://cdmo.baruch.sc.edu</w:t>
        </w:r>
        <w:r>
          <w:rPr>
            <w:color w:val="0000FF"/>
            <w:sz w:val="22"/>
            <w:szCs w:val="22"/>
            <w:u w:val="single"/>
          </w:rPr>
          <w:fldChar w:fldCharType="end"/>
        </w:r>
        <w:r w:rsidRPr="00187082">
          <w:rPr>
            <w:sz w:val="22"/>
            <w:szCs w:val="22"/>
          </w:rPr>
          <w:t>.</w:t>
        </w:r>
      </w:ins>
    </w:p>
    <w:p w14:paraId="5E53C84A" w14:textId="77777777" w:rsidR="00C11621" w:rsidRPr="0024769B" w:rsidDel="00690BB4" w:rsidRDefault="003F58AE" w:rsidP="0024722E">
      <w:pPr>
        <w:ind w:left="540" w:right="900"/>
        <w:jc w:val="both"/>
        <w:rPr>
          <w:del w:id="228" w:author="Steve Baird" w:date="2016-04-29T15:48:00Z"/>
          <w:sz w:val="22"/>
          <w:szCs w:val="22"/>
          <w:rPrChange w:id="229" w:author="Steve Baird" w:date="2016-04-29T15:40:00Z">
            <w:rPr>
              <w:del w:id="230" w:author="Steve Baird" w:date="2016-04-29T15:48:00Z"/>
              <w:rFonts w:ascii="Garamond" w:hAnsi="Garamond"/>
              <w:sz w:val="22"/>
              <w:szCs w:val="22"/>
            </w:rPr>
          </w:rPrChange>
        </w:rPr>
      </w:pPr>
      <w:del w:id="231" w:author="Steve Baird" w:date="2016-04-29T15:48:00Z">
        <w:r w:rsidRPr="0024769B" w:rsidDel="00690BB4">
          <w:rPr>
            <w:sz w:val="22"/>
            <w:szCs w:val="22"/>
            <w:rPrChange w:id="232" w:author="Steve Baird" w:date="2016-04-29T15:40:00Z">
              <w:rPr>
                <w:rFonts w:ascii="Garamond" w:hAnsi="Garamond"/>
                <w:sz w:val="22"/>
                <w:szCs w:val="22"/>
              </w:rPr>
            </w:rPrChange>
          </w:rPr>
          <w:delText>A Sutron Sat-Link2 transmitter was installed at the (</w:delText>
        </w:r>
        <w:r w:rsidRPr="0024769B" w:rsidDel="00690BB4">
          <w:rPr>
            <w:i/>
            <w:sz w:val="22"/>
            <w:szCs w:val="22"/>
            <w:rPrChange w:id="233" w:author="Steve Baird" w:date="2016-04-29T15:40:00Z">
              <w:rPr>
                <w:rFonts w:ascii="Garamond" w:hAnsi="Garamond"/>
                <w:i/>
                <w:sz w:val="22"/>
                <w:szCs w:val="22"/>
              </w:rPr>
            </w:rPrChange>
          </w:rPr>
          <w:delText>insert station name</w:delText>
        </w:r>
        <w:r w:rsidRPr="0024769B" w:rsidDel="00690BB4">
          <w:rPr>
            <w:sz w:val="22"/>
            <w:szCs w:val="22"/>
            <w:rPrChange w:id="234" w:author="Steve Baird" w:date="2016-04-29T15:40:00Z">
              <w:rPr>
                <w:rFonts w:ascii="Garamond" w:hAnsi="Garamond"/>
                <w:sz w:val="22"/>
                <w:szCs w:val="22"/>
              </w:rPr>
            </w:rPrChange>
          </w:rPr>
          <w:delText xml:space="preserve">) station on mm/dd/yy and transmits data to the NOAA GOES satellite, NESDIS ID #XXXXXXXX.  (Where XXXXXXXX is the GOES ID for that particular station.)  The transmissions are scheduled hourly and contain four (4) </w:delText>
        </w:r>
        <w:r w:rsidR="00F32C85" w:rsidRPr="0024769B" w:rsidDel="00690BB4">
          <w:rPr>
            <w:sz w:val="22"/>
            <w:szCs w:val="22"/>
            <w:rPrChange w:id="235" w:author="Steve Baird" w:date="2016-04-29T15:40:00Z">
              <w:rPr>
                <w:rFonts w:ascii="Garamond" w:hAnsi="Garamond"/>
                <w:sz w:val="22"/>
                <w:szCs w:val="22"/>
              </w:rPr>
            </w:rPrChange>
          </w:rPr>
          <w:delText>data set</w:delText>
        </w:r>
        <w:r w:rsidRPr="0024769B" w:rsidDel="00690BB4">
          <w:rPr>
            <w:sz w:val="22"/>
            <w:szCs w:val="22"/>
            <w:rPrChange w:id="236" w:author="Steve Baird" w:date="2016-04-29T15:40:00Z">
              <w:rPr>
                <w:rFonts w:ascii="Garamond" w:hAnsi="Garamond"/>
                <w:sz w:val="22"/>
                <w:szCs w:val="22"/>
              </w:rPr>
            </w:rPrChange>
          </w:rPr>
          <w:delText xml:space="preserve">s reflecting fifteen minute data sampling intervals.  </w:delText>
        </w:r>
        <w:r w:rsidR="00C11621" w:rsidRPr="0024769B" w:rsidDel="00690BB4">
          <w:rPr>
            <w:sz w:val="22"/>
            <w:szCs w:val="22"/>
            <w:rPrChange w:id="237" w:author="Steve Baird" w:date="2016-04-29T15:40:00Z">
              <w:rPr>
                <w:rFonts w:ascii="Garamond" w:hAnsi="Garamond"/>
                <w:sz w:val="22"/>
                <w:szCs w:val="22"/>
              </w:rPr>
            </w:rPrChange>
          </w:rPr>
          <w:delTex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delText>
        </w:r>
        <w:r w:rsidR="00C11621" w:rsidRPr="0024769B" w:rsidDel="00690BB4">
          <w:rPr>
            <w:sz w:val="22"/>
            <w:szCs w:val="22"/>
            <w:rPrChange w:id="238" w:author="Steve Baird" w:date="2016-04-29T15:40:00Z">
              <w:rPr>
                <w:rFonts w:ascii="Garamond" w:hAnsi="Garamond"/>
                <w:sz w:val="22"/>
                <w:szCs w:val="22"/>
              </w:rPr>
            </w:rPrChange>
          </w:rPr>
          <w:fldChar w:fldCharType="begin"/>
        </w:r>
        <w:r w:rsidR="00C11621" w:rsidRPr="0024769B" w:rsidDel="00690BB4">
          <w:rPr>
            <w:sz w:val="22"/>
            <w:szCs w:val="22"/>
            <w:rPrChange w:id="239" w:author="Steve Baird" w:date="2016-04-29T15:40:00Z">
              <w:rPr>
                <w:rFonts w:ascii="Garamond" w:hAnsi="Garamond"/>
                <w:sz w:val="22"/>
                <w:szCs w:val="22"/>
              </w:rPr>
            </w:rPrChange>
          </w:rPr>
          <w:delInstrText xml:space="preserve"> HYPERLINK "http://cdmo.baruch.sc.edu/" \o "blocked::http://cdmo.baruch.sc.edu/" </w:delInstrText>
        </w:r>
        <w:r w:rsidR="00C11621" w:rsidRPr="0024769B" w:rsidDel="00690BB4">
          <w:rPr>
            <w:sz w:val="22"/>
            <w:szCs w:val="22"/>
            <w:rPrChange w:id="240" w:author="Steve Baird" w:date="2016-04-29T15:40:00Z">
              <w:rPr>
                <w:rFonts w:ascii="Garamond" w:hAnsi="Garamond"/>
                <w:sz w:val="22"/>
                <w:szCs w:val="22"/>
              </w:rPr>
            </w:rPrChange>
          </w:rPr>
          <w:fldChar w:fldCharType="separate"/>
        </w:r>
        <w:r w:rsidR="00C11621" w:rsidRPr="0024769B" w:rsidDel="00690BB4">
          <w:rPr>
            <w:rStyle w:val="Hyperlink"/>
            <w:color w:val="auto"/>
            <w:sz w:val="22"/>
            <w:szCs w:val="22"/>
            <w:rPrChange w:id="241" w:author="Steve Baird" w:date="2016-04-29T15:40:00Z">
              <w:rPr>
                <w:rStyle w:val="Hyperlink"/>
                <w:rFonts w:ascii="Garamond" w:hAnsi="Garamond"/>
                <w:color w:val="auto"/>
                <w:sz w:val="22"/>
                <w:szCs w:val="22"/>
              </w:rPr>
            </w:rPrChange>
          </w:rPr>
          <w:delText>http://cdmo.baruch.sc.edu</w:delText>
        </w:r>
        <w:r w:rsidR="00C11621" w:rsidRPr="0024769B" w:rsidDel="00690BB4">
          <w:rPr>
            <w:sz w:val="22"/>
            <w:szCs w:val="22"/>
            <w:rPrChange w:id="242" w:author="Steve Baird" w:date="2016-04-29T15:40:00Z">
              <w:rPr>
                <w:rFonts w:ascii="Garamond" w:hAnsi="Garamond"/>
                <w:sz w:val="22"/>
                <w:szCs w:val="22"/>
              </w:rPr>
            </w:rPrChange>
          </w:rPr>
          <w:fldChar w:fldCharType="end"/>
        </w:r>
        <w:r w:rsidR="00C11621" w:rsidRPr="0024769B" w:rsidDel="00690BB4">
          <w:rPr>
            <w:sz w:val="22"/>
            <w:szCs w:val="22"/>
            <w:rPrChange w:id="243" w:author="Steve Baird" w:date="2016-04-29T15:40:00Z">
              <w:rPr>
                <w:rFonts w:ascii="Garamond" w:hAnsi="Garamond"/>
                <w:sz w:val="22"/>
                <w:szCs w:val="22"/>
              </w:rPr>
            </w:rPrChange>
          </w:rPr>
          <w:delText>.</w:delText>
        </w:r>
      </w:del>
    </w:p>
    <w:p w14:paraId="4F37B4E5" w14:textId="77777777" w:rsidR="003F58AE" w:rsidRPr="0024769B" w:rsidRDefault="003F58AE" w:rsidP="003F58AE">
      <w:pPr>
        <w:pStyle w:val="HTMLPreformatted"/>
        <w:ind w:left="360" w:right="360"/>
        <w:rPr>
          <w:rFonts w:ascii="Times New Roman" w:hAnsi="Times New Roman" w:cs="Times New Roman"/>
          <w:b/>
          <w:bCs/>
          <w:sz w:val="22"/>
          <w:szCs w:val="22"/>
          <w:rPrChange w:id="244" w:author="Steve Baird" w:date="2016-04-29T15:40:00Z">
            <w:rPr>
              <w:rFonts w:ascii="Garamond" w:hAnsi="Garamond" w:cs="Times New Roman"/>
              <w:b/>
              <w:bCs/>
              <w:sz w:val="22"/>
              <w:szCs w:val="22"/>
            </w:rPr>
          </w:rPrChange>
        </w:rPr>
      </w:pPr>
    </w:p>
    <w:p w14:paraId="27239241" w14:textId="77777777" w:rsidR="00912316" w:rsidRDefault="00912316">
      <w:pPr>
        <w:rPr>
          <w:ins w:id="245" w:author="Steve Baird" w:date="2016-04-29T15:51:00Z"/>
          <w:rFonts w:eastAsia="Arial Unicode MS"/>
          <w:b/>
          <w:bCs/>
          <w:sz w:val="22"/>
          <w:szCs w:val="22"/>
        </w:rPr>
      </w:pPr>
      <w:ins w:id="246" w:author="Steve Baird" w:date="2016-04-29T15:51:00Z">
        <w:r>
          <w:rPr>
            <w:b/>
            <w:bCs/>
            <w:sz w:val="22"/>
            <w:szCs w:val="22"/>
          </w:rPr>
          <w:br w:type="page"/>
        </w:r>
      </w:ins>
    </w:p>
    <w:p w14:paraId="1AAE9205" w14:textId="77777777" w:rsidR="002B4F5E" w:rsidRPr="0024769B" w:rsidDel="00912316" w:rsidRDefault="00B4483D">
      <w:pPr>
        <w:pStyle w:val="HTMLPreformatted"/>
        <w:rPr>
          <w:del w:id="247" w:author="Steve Baird" w:date="2016-04-29T15:51:00Z"/>
          <w:rFonts w:ascii="Times New Roman" w:hAnsi="Times New Roman" w:cs="Times New Roman"/>
          <w:sz w:val="22"/>
          <w:szCs w:val="22"/>
          <w:rPrChange w:id="248" w:author="Steve Baird" w:date="2016-04-29T15:40:00Z">
            <w:rPr>
              <w:del w:id="249" w:author="Steve Baird" w:date="2016-04-29T15:51:00Z"/>
              <w:rFonts w:ascii="Garamond" w:hAnsi="Garamond" w:cs="Times New Roman"/>
              <w:sz w:val="22"/>
              <w:szCs w:val="22"/>
            </w:rPr>
          </w:rPrChange>
        </w:rPr>
      </w:pPr>
      <w:r w:rsidRPr="0024769B">
        <w:rPr>
          <w:rFonts w:ascii="Times New Roman" w:hAnsi="Times New Roman"/>
          <w:b/>
          <w:bCs/>
          <w:sz w:val="22"/>
          <w:szCs w:val="22"/>
          <w:rPrChange w:id="250" w:author="Steve Baird" w:date="2016-04-29T15:40:00Z">
            <w:rPr>
              <w:rFonts w:ascii="Garamond" w:hAnsi="Garamond"/>
              <w:b/>
              <w:bCs/>
              <w:sz w:val="22"/>
              <w:szCs w:val="22"/>
            </w:rPr>
          </w:rPrChange>
        </w:rPr>
        <w:lastRenderedPageBreak/>
        <w:t>5)  Site location and character</w:t>
      </w:r>
      <w:r w:rsidR="00AA53D4" w:rsidRPr="0024769B">
        <w:rPr>
          <w:rFonts w:ascii="Times New Roman" w:hAnsi="Times New Roman"/>
          <w:b/>
          <w:bCs/>
          <w:sz w:val="22"/>
          <w:szCs w:val="22"/>
          <w:rPrChange w:id="251" w:author="Steve Baird" w:date="2016-04-29T15:40:00Z">
            <w:rPr>
              <w:rFonts w:ascii="Garamond" w:hAnsi="Garamond"/>
              <w:b/>
              <w:bCs/>
              <w:sz w:val="22"/>
              <w:szCs w:val="22"/>
            </w:rPr>
          </w:rPrChange>
        </w:rPr>
        <w:t xml:space="preserve"> </w:t>
      </w:r>
      <w:del w:id="252" w:author="Steve Baird" w:date="2016-04-29T15:51:00Z">
        <w:r w:rsidR="003C4828" w:rsidRPr="0024769B" w:rsidDel="00912316">
          <w:rPr>
            <w:rFonts w:ascii="Times New Roman" w:hAnsi="Times New Roman"/>
            <w:b/>
            <w:bCs/>
            <w:sz w:val="22"/>
            <w:szCs w:val="22"/>
            <w:rPrChange w:id="253" w:author="Steve Baird" w:date="2016-04-29T15:40:00Z">
              <w:rPr>
                <w:rFonts w:ascii="Garamond" w:hAnsi="Garamond"/>
                <w:b/>
                <w:bCs/>
                <w:sz w:val="22"/>
                <w:szCs w:val="22"/>
              </w:rPr>
            </w:rPrChange>
          </w:rPr>
          <w:delText>–</w:delText>
        </w:r>
        <w:r w:rsidR="00AA53D4" w:rsidRPr="0024769B" w:rsidDel="00912316">
          <w:rPr>
            <w:rFonts w:ascii="Times New Roman" w:hAnsi="Times New Roman"/>
            <w:b/>
            <w:bCs/>
            <w:sz w:val="22"/>
            <w:szCs w:val="22"/>
            <w:rPrChange w:id="254" w:author="Steve Baird" w:date="2016-04-29T15:40:00Z">
              <w:rPr>
                <w:rFonts w:ascii="Garamond" w:hAnsi="Garamond"/>
                <w:b/>
                <w:bCs/>
                <w:sz w:val="22"/>
                <w:szCs w:val="22"/>
              </w:rPr>
            </w:rPrChange>
          </w:rPr>
          <w:delText xml:space="preserve"> </w:delText>
        </w:r>
        <w:r w:rsidR="00AA53D4" w:rsidRPr="0024769B" w:rsidDel="00912316">
          <w:rPr>
            <w:rFonts w:ascii="Times New Roman" w:hAnsi="Times New Roman"/>
            <w:sz w:val="22"/>
            <w:szCs w:val="22"/>
            <w:rPrChange w:id="255" w:author="Steve Baird" w:date="2016-04-29T15:40:00Z">
              <w:rPr>
                <w:rFonts w:ascii="Garamond" w:hAnsi="Garamond"/>
                <w:sz w:val="22"/>
                <w:szCs w:val="22"/>
              </w:rPr>
            </w:rPrChange>
          </w:rPr>
          <w:delText xml:space="preserve">Describe your NERR site in general and the sampling sites associated with each YSI data logger.  </w:delText>
        </w:r>
        <w:r w:rsidR="003F58AE" w:rsidRPr="0024769B" w:rsidDel="00912316">
          <w:rPr>
            <w:rFonts w:ascii="Times New Roman" w:hAnsi="Times New Roman"/>
            <w:sz w:val="22"/>
            <w:szCs w:val="22"/>
            <w:u w:val="single"/>
            <w:rPrChange w:id="256" w:author="Steve Baird" w:date="2016-04-29T15:40:00Z">
              <w:rPr>
                <w:rFonts w:ascii="Garamond" w:hAnsi="Garamond"/>
                <w:sz w:val="22"/>
                <w:szCs w:val="22"/>
                <w:u w:val="single"/>
              </w:rPr>
            </w:rPrChange>
          </w:rPr>
          <w:delText>Include the followin</w:delText>
        </w:r>
        <w:r w:rsidR="003F58AE" w:rsidRPr="0024769B" w:rsidDel="00912316">
          <w:rPr>
            <w:rFonts w:ascii="Times New Roman" w:hAnsi="Times New Roman"/>
            <w:sz w:val="22"/>
            <w:szCs w:val="22"/>
            <w:rPrChange w:id="257" w:author="Steve Baird" w:date="2016-04-29T15:40:00Z">
              <w:rPr>
                <w:rFonts w:ascii="Garamond" w:hAnsi="Garamond"/>
                <w:sz w:val="22"/>
                <w:szCs w:val="22"/>
              </w:rPr>
            </w:rPrChange>
          </w:rPr>
          <w:delText xml:space="preserve">g </w:delText>
        </w:r>
        <w:r w:rsidR="00314FE0" w:rsidRPr="0024769B" w:rsidDel="00912316">
          <w:rPr>
            <w:rFonts w:ascii="Times New Roman" w:hAnsi="Times New Roman"/>
            <w:sz w:val="22"/>
            <w:szCs w:val="22"/>
            <w:rPrChange w:id="258" w:author="Steve Baird" w:date="2016-04-29T15:40:00Z">
              <w:rPr>
                <w:rFonts w:ascii="Garamond" w:hAnsi="Garamond"/>
                <w:sz w:val="22"/>
                <w:szCs w:val="22"/>
              </w:rPr>
            </w:rPrChange>
          </w:rPr>
          <w:delText xml:space="preserve">in your description </w:delText>
        </w:r>
        <w:r w:rsidR="003F58AE" w:rsidRPr="0024769B" w:rsidDel="00912316">
          <w:rPr>
            <w:rFonts w:ascii="Times New Roman" w:hAnsi="Times New Roman"/>
            <w:sz w:val="22"/>
            <w:szCs w:val="22"/>
            <w:rPrChange w:id="259" w:author="Steve Baird" w:date="2016-04-29T15:40:00Z">
              <w:rPr>
                <w:rFonts w:ascii="Garamond" w:hAnsi="Garamond"/>
                <w:sz w:val="22"/>
                <w:szCs w:val="22"/>
              </w:rPr>
            </w:rPrChange>
          </w:rPr>
          <w:delText>f</w:delText>
        </w:r>
        <w:r w:rsidR="002B4F5E" w:rsidRPr="0024769B" w:rsidDel="00912316">
          <w:rPr>
            <w:rFonts w:ascii="Times New Roman" w:hAnsi="Times New Roman"/>
            <w:sz w:val="22"/>
            <w:szCs w:val="22"/>
            <w:rPrChange w:id="260" w:author="Steve Baird" w:date="2016-04-29T15:40:00Z">
              <w:rPr>
                <w:rFonts w:ascii="Garamond" w:hAnsi="Garamond"/>
                <w:sz w:val="22"/>
                <w:szCs w:val="22"/>
              </w:rPr>
            </w:rPrChange>
          </w:rPr>
          <w:delText xml:space="preserve">or each sampling </w:delText>
        </w:r>
        <w:r w:rsidR="003F58AE" w:rsidRPr="0024769B" w:rsidDel="00912316">
          <w:rPr>
            <w:rFonts w:ascii="Times New Roman" w:hAnsi="Times New Roman"/>
            <w:sz w:val="22"/>
            <w:szCs w:val="22"/>
            <w:rPrChange w:id="261" w:author="Steve Baird" w:date="2016-04-29T15:40:00Z">
              <w:rPr>
                <w:rFonts w:ascii="Garamond" w:hAnsi="Garamond"/>
                <w:sz w:val="22"/>
                <w:szCs w:val="22"/>
              </w:rPr>
            </w:rPrChange>
          </w:rPr>
          <w:delText>location.</w:delText>
        </w:r>
        <w:r w:rsidR="00733D82" w:rsidRPr="0024769B" w:rsidDel="00912316">
          <w:rPr>
            <w:rFonts w:ascii="Times New Roman" w:hAnsi="Times New Roman"/>
            <w:sz w:val="22"/>
            <w:szCs w:val="22"/>
            <w:rPrChange w:id="262" w:author="Steve Baird" w:date="2016-04-29T15:40:00Z">
              <w:rPr>
                <w:rFonts w:ascii="Garamond" w:hAnsi="Garamond"/>
                <w:sz w:val="22"/>
                <w:szCs w:val="22"/>
              </w:rPr>
            </w:rPrChange>
          </w:rPr>
          <w:delText xml:space="preserve"> </w:delText>
        </w:r>
        <w:r w:rsidR="003F58AE" w:rsidRPr="0024769B" w:rsidDel="00912316">
          <w:rPr>
            <w:rFonts w:ascii="Times New Roman" w:hAnsi="Times New Roman"/>
            <w:sz w:val="22"/>
            <w:szCs w:val="22"/>
            <w:rPrChange w:id="263" w:author="Steve Baird" w:date="2016-04-29T15:40:00Z">
              <w:rPr>
                <w:rFonts w:ascii="Garamond" w:hAnsi="Garamond"/>
                <w:sz w:val="22"/>
                <w:szCs w:val="22"/>
              </w:rPr>
            </w:rPrChange>
          </w:rPr>
          <w:delText xml:space="preserve"> I</w:delText>
        </w:r>
        <w:r w:rsidR="00733D82" w:rsidRPr="0024769B" w:rsidDel="00912316">
          <w:rPr>
            <w:rFonts w:ascii="Times New Roman" w:hAnsi="Times New Roman"/>
            <w:sz w:val="22"/>
            <w:szCs w:val="22"/>
            <w:rPrChange w:id="264" w:author="Steve Baird" w:date="2016-04-29T15:40:00Z">
              <w:rPr>
                <w:rFonts w:ascii="Garamond" w:hAnsi="Garamond"/>
                <w:sz w:val="22"/>
                <w:szCs w:val="22"/>
              </w:rPr>
            </w:rPrChange>
          </w:rPr>
          <w:delText>f certain characteristics apply to all sample sites or the entire Reserve they may be discussed in an overview</w:delText>
        </w:r>
        <w:r w:rsidR="00AA53D4" w:rsidRPr="0024769B" w:rsidDel="00912316">
          <w:rPr>
            <w:rFonts w:ascii="Times New Roman" w:hAnsi="Times New Roman"/>
            <w:sz w:val="22"/>
            <w:szCs w:val="22"/>
            <w:rPrChange w:id="265" w:author="Steve Baird" w:date="2016-04-29T15:40:00Z">
              <w:rPr>
                <w:rFonts w:ascii="Garamond" w:hAnsi="Garamond"/>
                <w:sz w:val="22"/>
                <w:szCs w:val="22"/>
              </w:rPr>
            </w:rPrChange>
          </w:rPr>
          <w:delText xml:space="preserve">: </w:delText>
        </w:r>
      </w:del>
    </w:p>
    <w:p w14:paraId="36248B74" w14:textId="77777777" w:rsidR="00314FE0" w:rsidRPr="0024769B" w:rsidDel="00912316" w:rsidRDefault="00314FE0">
      <w:pPr>
        <w:pStyle w:val="HTMLPreformatted"/>
        <w:rPr>
          <w:del w:id="266" w:author="Steve Baird" w:date="2016-04-29T15:51:00Z"/>
          <w:rFonts w:ascii="Times New Roman" w:hAnsi="Times New Roman" w:cs="Times New Roman"/>
          <w:sz w:val="22"/>
          <w:szCs w:val="22"/>
          <w:rPrChange w:id="267" w:author="Steve Baird" w:date="2016-04-29T15:40:00Z">
            <w:rPr>
              <w:del w:id="268" w:author="Steve Baird" w:date="2016-04-29T15:51:00Z"/>
              <w:rFonts w:ascii="Garamond" w:hAnsi="Garamond" w:cs="Times New Roman"/>
              <w:sz w:val="22"/>
              <w:szCs w:val="22"/>
            </w:rPr>
          </w:rPrChange>
        </w:rPr>
      </w:pPr>
    </w:p>
    <w:p w14:paraId="3306BF7A" w14:textId="77777777" w:rsidR="002B4F5E" w:rsidRPr="0024769B" w:rsidDel="00912316" w:rsidRDefault="002B4F5E">
      <w:pPr>
        <w:pStyle w:val="HTMLPreformatted"/>
        <w:rPr>
          <w:del w:id="269" w:author="Steve Baird" w:date="2016-04-29T15:51:00Z"/>
          <w:rFonts w:ascii="Times New Roman" w:hAnsi="Times New Roman" w:cs="Times New Roman"/>
          <w:sz w:val="22"/>
          <w:szCs w:val="22"/>
          <w:rPrChange w:id="270" w:author="Steve Baird" w:date="2016-04-29T15:40:00Z">
            <w:rPr>
              <w:del w:id="271" w:author="Steve Baird" w:date="2016-04-29T15:51:00Z"/>
              <w:rFonts w:ascii="Garamond" w:hAnsi="Garamond" w:cs="Times New Roman"/>
              <w:sz w:val="22"/>
              <w:szCs w:val="22"/>
            </w:rPr>
          </w:rPrChange>
        </w:rPr>
        <w:pPrChange w:id="272" w:author="Steve Baird" w:date="2016-04-29T15:51:00Z">
          <w:pPr>
            <w:pStyle w:val="HTMLPreformatted"/>
            <w:tabs>
              <w:tab w:val="clear" w:pos="916"/>
              <w:tab w:val="left" w:pos="540"/>
            </w:tabs>
          </w:pPr>
        </w:pPrChange>
      </w:pPr>
      <w:del w:id="273" w:author="Steve Baird" w:date="2016-04-29T15:51:00Z">
        <w:r w:rsidRPr="0024769B" w:rsidDel="00912316">
          <w:rPr>
            <w:rFonts w:ascii="Times New Roman" w:hAnsi="Times New Roman"/>
            <w:sz w:val="22"/>
            <w:szCs w:val="22"/>
            <w:rPrChange w:id="274" w:author="Steve Baird" w:date="2016-04-29T15:40:00Z">
              <w:rPr>
                <w:rFonts w:ascii="Garamond" w:hAnsi="Garamond"/>
                <w:sz w:val="22"/>
                <w:szCs w:val="22"/>
              </w:rPr>
            </w:rPrChange>
          </w:rPr>
          <w:tab/>
        </w:r>
        <w:r w:rsidR="00AA53D4" w:rsidRPr="0024769B" w:rsidDel="00912316">
          <w:rPr>
            <w:rFonts w:ascii="Times New Roman" w:hAnsi="Times New Roman"/>
            <w:sz w:val="22"/>
            <w:szCs w:val="22"/>
            <w:rPrChange w:id="275" w:author="Steve Baird" w:date="2016-04-29T15:40:00Z">
              <w:rPr>
                <w:rFonts w:ascii="Garamond" w:hAnsi="Garamond"/>
                <w:sz w:val="22"/>
                <w:szCs w:val="22"/>
              </w:rPr>
            </w:rPrChange>
          </w:rPr>
          <w:delText>a) latitude and longitude</w:delText>
        </w:r>
      </w:del>
    </w:p>
    <w:p w14:paraId="24EC7919" w14:textId="77777777" w:rsidR="002B4F5E" w:rsidRPr="0024769B" w:rsidDel="00912316" w:rsidRDefault="002B4F5E">
      <w:pPr>
        <w:pStyle w:val="HTMLPreformatted"/>
        <w:rPr>
          <w:del w:id="276" w:author="Steve Baird" w:date="2016-04-29T15:51:00Z"/>
          <w:rFonts w:ascii="Times New Roman" w:hAnsi="Times New Roman" w:cs="Times New Roman"/>
          <w:sz w:val="22"/>
          <w:szCs w:val="22"/>
          <w:rPrChange w:id="277" w:author="Steve Baird" w:date="2016-04-29T15:40:00Z">
            <w:rPr>
              <w:del w:id="278" w:author="Steve Baird" w:date="2016-04-29T15:51:00Z"/>
              <w:rFonts w:ascii="Garamond" w:hAnsi="Garamond" w:cs="Times New Roman"/>
              <w:sz w:val="22"/>
              <w:szCs w:val="22"/>
            </w:rPr>
          </w:rPrChange>
        </w:rPr>
        <w:pPrChange w:id="279" w:author="Steve Baird" w:date="2016-04-29T15:51:00Z">
          <w:pPr>
            <w:pStyle w:val="HTMLPreformatted"/>
            <w:tabs>
              <w:tab w:val="clear" w:pos="916"/>
              <w:tab w:val="left" w:pos="540"/>
            </w:tabs>
          </w:pPr>
        </w:pPrChange>
      </w:pPr>
      <w:del w:id="280" w:author="Steve Baird" w:date="2016-04-29T15:51:00Z">
        <w:r w:rsidRPr="0024769B" w:rsidDel="00912316">
          <w:rPr>
            <w:rFonts w:ascii="Times New Roman" w:hAnsi="Times New Roman"/>
            <w:sz w:val="22"/>
            <w:szCs w:val="22"/>
            <w:rPrChange w:id="281" w:author="Steve Baird" w:date="2016-04-29T15:40:00Z">
              <w:rPr>
                <w:rFonts w:ascii="Garamond" w:hAnsi="Garamond"/>
                <w:sz w:val="22"/>
                <w:szCs w:val="22"/>
              </w:rPr>
            </w:rPrChange>
          </w:rPr>
          <w:tab/>
        </w:r>
        <w:r w:rsidR="00AA53D4" w:rsidRPr="0024769B" w:rsidDel="00912316">
          <w:rPr>
            <w:rFonts w:ascii="Times New Roman" w:hAnsi="Times New Roman"/>
            <w:sz w:val="22"/>
            <w:szCs w:val="22"/>
            <w:rPrChange w:id="282" w:author="Steve Baird" w:date="2016-04-29T15:40:00Z">
              <w:rPr>
                <w:rFonts w:ascii="Garamond" w:hAnsi="Garamond"/>
                <w:sz w:val="22"/>
                <w:szCs w:val="22"/>
              </w:rPr>
            </w:rPrChange>
          </w:rPr>
          <w:delText>b) tidal range</w:delText>
        </w:r>
      </w:del>
    </w:p>
    <w:p w14:paraId="1EEE7C64" w14:textId="77777777" w:rsidR="002B4F5E" w:rsidRPr="0024769B" w:rsidDel="00912316" w:rsidRDefault="002B4F5E">
      <w:pPr>
        <w:pStyle w:val="HTMLPreformatted"/>
        <w:rPr>
          <w:del w:id="283" w:author="Steve Baird" w:date="2016-04-29T15:51:00Z"/>
          <w:rFonts w:ascii="Times New Roman" w:hAnsi="Times New Roman" w:cs="Times New Roman"/>
          <w:sz w:val="22"/>
          <w:szCs w:val="22"/>
          <w:rPrChange w:id="284" w:author="Steve Baird" w:date="2016-04-29T15:40:00Z">
            <w:rPr>
              <w:del w:id="285" w:author="Steve Baird" w:date="2016-04-29T15:51:00Z"/>
              <w:rFonts w:ascii="Garamond" w:hAnsi="Garamond" w:cs="Times New Roman"/>
              <w:sz w:val="22"/>
              <w:szCs w:val="22"/>
            </w:rPr>
          </w:rPrChange>
        </w:rPr>
        <w:pPrChange w:id="286" w:author="Steve Baird" w:date="2016-04-29T15:51:00Z">
          <w:pPr>
            <w:pStyle w:val="HTMLPreformatted"/>
            <w:tabs>
              <w:tab w:val="clear" w:pos="916"/>
              <w:tab w:val="left" w:pos="540"/>
            </w:tabs>
          </w:pPr>
        </w:pPrChange>
      </w:pPr>
      <w:del w:id="287" w:author="Steve Baird" w:date="2016-04-29T15:51:00Z">
        <w:r w:rsidRPr="0024769B" w:rsidDel="00912316">
          <w:rPr>
            <w:rFonts w:ascii="Times New Roman" w:hAnsi="Times New Roman"/>
            <w:sz w:val="22"/>
            <w:szCs w:val="22"/>
            <w:rPrChange w:id="288" w:author="Steve Baird" w:date="2016-04-29T15:40:00Z">
              <w:rPr>
                <w:rFonts w:ascii="Garamond" w:hAnsi="Garamond"/>
                <w:sz w:val="22"/>
                <w:szCs w:val="22"/>
              </w:rPr>
            </w:rPrChange>
          </w:rPr>
          <w:tab/>
        </w:r>
        <w:r w:rsidR="00AA53D4" w:rsidRPr="0024769B" w:rsidDel="00912316">
          <w:rPr>
            <w:rFonts w:ascii="Times New Roman" w:hAnsi="Times New Roman"/>
            <w:sz w:val="22"/>
            <w:szCs w:val="22"/>
            <w:rPrChange w:id="289" w:author="Steve Baird" w:date="2016-04-29T15:40:00Z">
              <w:rPr>
                <w:rFonts w:ascii="Garamond" w:hAnsi="Garamond"/>
                <w:sz w:val="22"/>
                <w:szCs w:val="22"/>
              </w:rPr>
            </w:rPrChange>
          </w:rPr>
          <w:delText>c) salinity range</w:delText>
        </w:r>
      </w:del>
    </w:p>
    <w:p w14:paraId="3E26C6AB" w14:textId="77777777" w:rsidR="002B4F5E" w:rsidRPr="0024769B" w:rsidDel="00912316" w:rsidRDefault="002B4F5E">
      <w:pPr>
        <w:pStyle w:val="HTMLPreformatted"/>
        <w:rPr>
          <w:del w:id="290" w:author="Steve Baird" w:date="2016-04-29T15:51:00Z"/>
          <w:rFonts w:ascii="Times New Roman" w:hAnsi="Times New Roman" w:cs="Times New Roman"/>
          <w:sz w:val="22"/>
          <w:szCs w:val="22"/>
          <w:rPrChange w:id="291" w:author="Steve Baird" w:date="2016-04-29T15:40:00Z">
            <w:rPr>
              <w:del w:id="292" w:author="Steve Baird" w:date="2016-04-29T15:51:00Z"/>
              <w:rFonts w:ascii="Garamond" w:hAnsi="Garamond" w:cs="Times New Roman"/>
              <w:sz w:val="22"/>
              <w:szCs w:val="22"/>
            </w:rPr>
          </w:rPrChange>
        </w:rPr>
        <w:pPrChange w:id="293" w:author="Steve Baird" w:date="2016-04-29T15:51:00Z">
          <w:pPr>
            <w:pStyle w:val="HTMLPreformatted"/>
            <w:tabs>
              <w:tab w:val="clear" w:pos="916"/>
              <w:tab w:val="left" w:pos="540"/>
            </w:tabs>
          </w:pPr>
        </w:pPrChange>
      </w:pPr>
      <w:del w:id="294" w:author="Steve Baird" w:date="2016-04-29T15:51:00Z">
        <w:r w:rsidRPr="0024769B" w:rsidDel="00912316">
          <w:rPr>
            <w:rFonts w:ascii="Times New Roman" w:hAnsi="Times New Roman"/>
            <w:sz w:val="22"/>
            <w:szCs w:val="22"/>
            <w:rPrChange w:id="295" w:author="Steve Baird" w:date="2016-04-29T15:40:00Z">
              <w:rPr>
                <w:rFonts w:ascii="Garamond" w:hAnsi="Garamond"/>
                <w:sz w:val="22"/>
                <w:szCs w:val="22"/>
              </w:rPr>
            </w:rPrChange>
          </w:rPr>
          <w:tab/>
        </w:r>
        <w:r w:rsidR="00AA53D4" w:rsidRPr="0024769B" w:rsidDel="00912316">
          <w:rPr>
            <w:rFonts w:ascii="Times New Roman" w:hAnsi="Times New Roman"/>
            <w:sz w:val="22"/>
            <w:szCs w:val="22"/>
            <w:rPrChange w:id="296" w:author="Steve Baird" w:date="2016-04-29T15:40:00Z">
              <w:rPr>
                <w:rFonts w:ascii="Garamond" w:hAnsi="Garamond"/>
                <w:sz w:val="22"/>
                <w:szCs w:val="22"/>
              </w:rPr>
            </w:rPrChange>
          </w:rPr>
          <w:delText>d) type and amount of freshwater input</w:delText>
        </w:r>
      </w:del>
    </w:p>
    <w:p w14:paraId="70A06CC1" w14:textId="77777777" w:rsidR="002B4F5E" w:rsidRPr="0024769B" w:rsidDel="00912316" w:rsidRDefault="002B4F5E">
      <w:pPr>
        <w:pStyle w:val="HTMLPreformatted"/>
        <w:rPr>
          <w:del w:id="297" w:author="Steve Baird" w:date="2016-04-29T15:51:00Z"/>
          <w:rFonts w:ascii="Times New Roman" w:hAnsi="Times New Roman" w:cs="Times New Roman"/>
          <w:sz w:val="22"/>
          <w:szCs w:val="22"/>
          <w:rPrChange w:id="298" w:author="Steve Baird" w:date="2016-04-29T15:40:00Z">
            <w:rPr>
              <w:del w:id="299" w:author="Steve Baird" w:date="2016-04-29T15:51:00Z"/>
              <w:rFonts w:ascii="Garamond" w:hAnsi="Garamond" w:cs="Times New Roman"/>
              <w:sz w:val="22"/>
              <w:szCs w:val="22"/>
            </w:rPr>
          </w:rPrChange>
        </w:rPr>
        <w:pPrChange w:id="300" w:author="Steve Baird" w:date="2016-04-29T15:51:00Z">
          <w:pPr>
            <w:pStyle w:val="HTMLPreformatted"/>
            <w:tabs>
              <w:tab w:val="clear" w:pos="916"/>
              <w:tab w:val="left" w:pos="540"/>
            </w:tabs>
          </w:pPr>
        </w:pPrChange>
      </w:pPr>
      <w:del w:id="301" w:author="Steve Baird" w:date="2016-04-29T15:51:00Z">
        <w:r w:rsidRPr="0024769B" w:rsidDel="00912316">
          <w:rPr>
            <w:rFonts w:ascii="Times New Roman" w:hAnsi="Times New Roman"/>
            <w:sz w:val="22"/>
            <w:szCs w:val="22"/>
            <w:rPrChange w:id="302" w:author="Steve Baird" w:date="2016-04-29T15:40:00Z">
              <w:rPr>
                <w:rFonts w:ascii="Garamond" w:hAnsi="Garamond"/>
                <w:sz w:val="22"/>
                <w:szCs w:val="22"/>
              </w:rPr>
            </w:rPrChange>
          </w:rPr>
          <w:tab/>
          <w:delText>e</w:delText>
        </w:r>
        <w:r w:rsidR="00AA53D4" w:rsidRPr="0024769B" w:rsidDel="00912316">
          <w:rPr>
            <w:rFonts w:ascii="Times New Roman" w:hAnsi="Times New Roman"/>
            <w:sz w:val="22"/>
            <w:szCs w:val="22"/>
            <w:rPrChange w:id="303" w:author="Steve Baird" w:date="2016-04-29T15:40:00Z">
              <w:rPr>
                <w:rFonts w:ascii="Garamond" w:hAnsi="Garamond"/>
                <w:sz w:val="22"/>
                <w:szCs w:val="22"/>
              </w:rPr>
            </w:rPrChange>
          </w:rPr>
          <w:delText>) water depth</w:delText>
        </w:r>
        <w:r w:rsidRPr="0024769B" w:rsidDel="00912316">
          <w:rPr>
            <w:rFonts w:ascii="Times New Roman" w:hAnsi="Times New Roman"/>
            <w:sz w:val="22"/>
            <w:szCs w:val="22"/>
            <w:rPrChange w:id="304" w:author="Steve Baird" w:date="2016-04-29T15:40:00Z">
              <w:rPr>
                <w:rFonts w:ascii="Garamond" w:hAnsi="Garamond"/>
                <w:sz w:val="22"/>
                <w:szCs w:val="22"/>
              </w:rPr>
            </w:rPrChange>
          </w:rPr>
          <w:delText xml:space="preserve"> (</w:delText>
        </w:r>
        <w:r w:rsidR="00733D82" w:rsidRPr="0024769B" w:rsidDel="00912316">
          <w:rPr>
            <w:rFonts w:ascii="Times New Roman" w:hAnsi="Times New Roman"/>
            <w:sz w:val="22"/>
            <w:szCs w:val="22"/>
            <w:rPrChange w:id="305" w:author="Steve Baird" w:date="2016-04-29T15:40:00Z">
              <w:rPr>
                <w:rFonts w:ascii="Garamond" w:hAnsi="Garamond"/>
                <w:sz w:val="22"/>
                <w:szCs w:val="22"/>
              </w:rPr>
            </w:rPrChange>
          </w:rPr>
          <w:delText xml:space="preserve">mean </w:delText>
        </w:r>
        <w:r w:rsidRPr="0024769B" w:rsidDel="00912316">
          <w:rPr>
            <w:rFonts w:ascii="Times New Roman" w:hAnsi="Times New Roman"/>
            <w:sz w:val="22"/>
            <w:szCs w:val="22"/>
            <w:rPrChange w:id="306" w:author="Steve Baird" w:date="2016-04-29T15:40:00Z">
              <w:rPr>
                <w:rFonts w:ascii="Garamond" w:hAnsi="Garamond"/>
                <w:sz w:val="22"/>
                <w:szCs w:val="22"/>
              </w:rPr>
            </w:rPrChange>
          </w:rPr>
          <w:delText>depth or depth range at site, NOT depth of sonde deployment)</w:delText>
        </w:r>
      </w:del>
    </w:p>
    <w:p w14:paraId="557911C3" w14:textId="77777777" w:rsidR="002B4F5E" w:rsidRPr="0024769B" w:rsidDel="00912316" w:rsidRDefault="002B4F5E">
      <w:pPr>
        <w:pStyle w:val="HTMLPreformatted"/>
        <w:rPr>
          <w:del w:id="307" w:author="Steve Baird" w:date="2016-04-29T15:51:00Z"/>
          <w:rFonts w:ascii="Times New Roman" w:hAnsi="Times New Roman" w:cs="Times New Roman"/>
          <w:sz w:val="22"/>
          <w:szCs w:val="22"/>
          <w:rPrChange w:id="308" w:author="Steve Baird" w:date="2016-04-29T15:40:00Z">
            <w:rPr>
              <w:del w:id="309" w:author="Steve Baird" w:date="2016-04-29T15:51:00Z"/>
              <w:rFonts w:ascii="Garamond" w:hAnsi="Garamond" w:cs="Times New Roman"/>
              <w:sz w:val="22"/>
              <w:szCs w:val="22"/>
            </w:rPr>
          </w:rPrChange>
        </w:rPr>
        <w:pPrChange w:id="310" w:author="Steve Baird" w:date="2016-04-29T15:51:00Z">
          <w:pPr>
            <w:pStyle w:val="HTMLPreformatted"/>
            <w:tabs>
              <w:tab w:val="clear" w:pos="916"/>
              <w:tab w:val="left" w:pos="540"/>
            </w:tabs>
          </w:pPr>
        </w:pPrChange>
      </w:pPr>
      <w:del w:id="311" w:author="Steve Baird" w:date="2016-04-29T15:51:00Z">
        <w:r w:rsidRPr="0024769B" w:rsidDel="00912316">
          <w:rPr>
            <w:rFonts w:ascii="Times New Roman" w:hAnsi="Times New Roman"/>
            <w:sz w:val="22"/>
            <w:szCs w:val="22"/>
            <w:rPrChange w:id="312" w:author="Steve Baird" w:date="2016-04-29T15:40:00Z">
              <w:rPr>
                <w:rFonts w:ascii="Garamond" w:hAnsi="Garamond"/>
                <w:sz w:val="22"/>
                <w:szCs w:val="22"/>
              </w:rPr>
            </w:rPrChange>
          </w:rPr>
          <w:tab/>
          <w:delText>f</w:delText>
        </w:r>
        <w:r w:rsidR="00AA53D4" w:rsidRPr="0024769B" w:rsidDel="00912316">
          <w:rPr>
            <w:rFonts w:ascii="Times New Roman" w:hAnsi="Times New Roman"/>
            <w:sz w:val="22"/>
            <w:szCs w:val="22"/>
            <w:rPrChange w:id="313" w:author="Steve Baird" w:date="2016-04-29T15:40:00Z">
              <w:rPr>
                <w:rFonts w:ascii="Garamond" w:hAnsi="Garamond"/>
                <w:sz w:val="22"/>
                <w:szCs w:val="22"/>
              </w:rPr>
            </w:rPrChange>
          </w:rPr>
          <w:delText>) bottom habitat or type (soft sediment, grassbed, oyster bar, etc)</w:delText>
        </w:r>
      </w:del>
    </w:p>
    <w:p w14:paraId="20AB442D" w14:textId="77777777" w:rsidR="002B4F5E" w:rsidRPr="0024769B" w:rsidDel="00912316" w:rsidRDefault="002B4F5E">
      <w:pPr>
        <w:pStyle w:val="HTMLPreformatted"/>
        <w:rPr>
          <w:del w:id="314" w:author="Steve Baird" w:date="2016-04-29T15:51:00Z"/>
          <w:rFonts w:ascii="Times New Roman" w:hAnsi="Times New Roman" w:cs="Times New Roman"/>
          <w:sz w:val="22"/>
          <w:szCs w:val="22"/>
          <w:rPrChange w:id="315" w:author="Steve Baird" w:date="2016-04-29T15:40:00Z">
            <w:rPr>
              <w:del w:id="316" w:author="Steve Baird" w:date="2016-04-29T15:51:00Z"/>
              <w:rFonts w:ascii="Garamond" w:hAnsi="Garamond" w:cs="Times New Roman"/>
              <w:sz w:val="22"/>
              <w:szCs w:val="22"/>
            </w:rPr>
          </w:rPrChange>
        </w:rPr>
        <w:pPrChange w:id="317" w:author="Steve Baird" w:date="2016-04-29T15:51:00Z">
          <w:pPr>
            <w:pStyle w:val="HTMLPreformatted"/>
            <w:tabs>
              <w:tab w:val="clear" w:pos="916"/>
              <w:tab w:val="left" w:pos="540"/>
            </w:tabs>
          </w:pPr>
        </w:pPrChange>
      </w:pPr>
      <w:del w:id="318" w:author="Steve Baird" w:date="2016-04-29T15:51:00Z">
        <w:r w:rsidRPr="0024769B" w:rsidDel="00912316">
          <w:rPr>
            <w:rFonts w:ascii="Times New Roman" w:hAnsi="Times New Roman"/>
            <w:sz w:val="22"/>
            <w:szCs w:val="22"/>
            <w:rPrChange w:id="319" w:author="Steve Baird" w:date="2016-04-29T15:40:00Z">
              <w:rPr>
                <w:rFonts w:ascii="Garamond" w:hAnsi="Garamond"/>
                <w:sz w:val="22"/>
                <w:szCs w:val="22"/>
              </w:rPr>
            </w:rPrChange>
          </w:rPr>
          <w:tab/>
          <w:delText>g</w:delText>
        </w:r>
        <w:r w:rsidR="00AA53D4" w:rsidRPr="0024769B" w:rsidDel="00912316">
          <w:rPr>
            <w:rFonts w:ascii="Times New Roman" w:hAnsi="Times New Roman"/>
            <w:sz w:val="22"/>
            <w:szCs w:val="22"/>
            <w:rPrChange w:id="320" w:author="Steve Baird" w:date="2016-04-29T15:40:00Z">
              <w:rPr>
                <w:rFonts w:ascii="Garamond" w:hAnsi="Garamond"/>
                <w:sz w:val="22"/>
                <w:szCs w:val="22"/>
              </w:rPr>
            </w:rPrChange>
          </w:rPr>
          <w:delText>) pollutants in area</w:delText>
        </w:r>
      </w:del>
    </w:p>
    <w:p w14:paraId="6563401F" w14:textId="77777777" w:rsidR="00AA53D4" w:rsidRDefault="002B4F5E">
      <w:pPr>
        <w:pStyle w:val="HTMLPreformatted"/>
        <w:rPr>
          <w:ins w:id="321" w:author="Steve Baird" w:date="2016-04-29T15:51:00Z"/>
          <w:rFonts w:ascii="Times New Roman" w:hAnsi="Times New Roman" w:cs="Times New Roman"/>
          <w:sz w:val="22"/>
          <w:szCs w:val="22"/>
        </w:rPr>
        <w:pPrChange w:id="322" w:author="Steve Baird" w:date="2016-04-29T15:51:00Z">
          <w:pPr>
            <w:pStyle w:val="HTMLPreformatted"/>
            <w:tabs>
              <w:tab w:val="clear" w:pos="916"/>
              <w:tab w:val="left" w:pos="540"/>
            </w:tabs>
          </w:pPr>
        </w:pPrChange>
      </w:pPr>
      <w:del w:id="323" w:author="Steve Baird" w:date="2016-04-29T15:51:00Z">
        <w:r w:rsidRPr="0024769B" w:rsidDel="00912316">
          <w:rPr>
            <w:rFonts w:ascii="Times New Roman" w:hAnsi="Times New Roman" w:cs="Times New Roman"/>
            <w:sz w:val="22"/>
            <w:szCs w:val="22"/>
            <w:rPrChange w:id="324" w:author="Steve Baird" w:date="2016-04-29T15:40:00Z">
              <w:rPr>
                <w:rFonts w:ascii="Garamond" w:hAnsi="Garamond" w:cs="Times New Roman"/>
                <w:sz w:val="22"/>
                <w:szCs w:val="22"/>
              </w:rPr>
            </w:rPrChange>
          </w:rPr>
          <w:tab/>
          <w:delText>h</w:delText>
        </w:r>
        <w:r w:rsidR="00AA53D4" w:rsidRPr="0024769B" w:rsidDel="00912316">
          <w:rPr>
            <w:rFonts w:ascii="Times New Roman" w:hAnsi="Times New Roman" w:cs="Times New Roman"/>
            <w:sz w:val="22"/>
            <w:szCs w:val="22"/>
            <w:rPrChange w:id="325" w:author="Steve Baird" w:date="2016-04-29T15:40:00Z">
              <w:rPr>
                <w:rFonts w:ascii="Garamond" w:hAnsi="Garamond" w:cs="Times New Roman"/>
                <w:sz w:val="22"/>
                <w:szCs w:val="22"/>
              </w:rPr>
            </w:rPrChange>
          </w:rPr>
          <w:delText xml:space="preserve">) description of watershed draining site </w:delText>
        </w:r>
      </w:del>
    </w:p>
    <w:p w14:paraId="2B9FD3EF" w14:textId="77777777" w:rsidR="00912316" w:rsidRDefault="00912316">
      <w:pPr>
        <w:pStyle w:val="HTMLPreformatted"/>
        <w:rPr>
          <w:ins w:id="326" w:author="Steve Baird" w:date="2016-04-29T15:51:00Z"/>
          <w:rFonts w:ascii="Times New Roman" w:hAnsi="Times New Roman" w:cs="Times New Roman"/>
          <w:sz w:val="22"/>
          <w:szCs w:val="22"/>
        </w:rPr>
        <w:pPrChange w:id="327" w:author="Steve Baird" w:date="2016-04-29T15:51:00Z">
          <w:pPr>
            <w:pStyle w:val="HTMLPreformatted"/>
            <w:tabs>
              <w:tab w:val="clear" w:pos="916"/>
              <w:tab w:val="left" w:pos="540"/>
            </w:tabs>
          </w:pPr>
        </w:pPrChange>
      </w:pPr>
    </w:p>
    <w:p w14:paraId="2D92362A" w14:textId="77777777" w:rsidR="00912316" w:rsidRPr="00213F87" w:rsidRDefault="00912316" w:rsidP="00912316">
      <w:pPr>
        <w:pStyle w:val="BodyText"/>
        <w:ind w:left="540" w:right="900"/>
        <w:jc w:val="both"/>
        <w:rPr>
          <w:ins w:id="328" w:author="Steve Baird" w:date="2016-04-29T15:51:00Z"/>
          <w:bCs/>
          <w:sz w:val="22"/>
          <w:szCs w:val="22"/>
        </w:rPr>
      </w:pPr>
      <w:ins w:id="329" w:author="Steve Baird" w:date="2016-04-29T15:51:00Z">
        <w:r w:rsidRPr="00213F87">
          <w:rPr>
            <w:bCs/>
            <w:sz w:val="22"/>
            <w:szCs w:val="22"/>
          </w:rPr>
          <w:t>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w:t>
        </w:r>
        <w:proofErr w:type="spellStart"/>
        <w:r w:rsidRPr="00213F87">
          <w:rPr>
            <w:bCs/>
            <w:sz w:val="22"/>
            <w:szCs w:val="22"/>
          </w:rPr>
          <w:t>Pogibshi</w:t>
        </w:r>
        <w:proofErr w:type="spellEnd"/>
        <w:r w:rsidRPr="00213F87">
          <w:rPr>
            <w:bCs/>
            <w:sz w:val="22"/>
            <w:szCs w:val="22"/>
          </w:rPr>
          <w:t>. The 6-kilometer long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ins>
    </w:p>
    <w:p w14:paraId="5D34C7E4" w14:textId="77777777" w:rsidR="00912316" w:rsidRPr="00213F87" w:rsidRDefault="00912316" w:rsidP="00912316">
      <w:pPr>
        <w:pStyle w:val="BodyText"/>
        <w:ind w:left="540" w:right="900"/>
        <w:jc w:val="both"/>
        <w:rPr>
          <w:ins w:id="330" w:author="Steve Baird" w:date="2016-04-29T15:51:00Z"/>
          <w:bCs/>
          <w:sz w:val="22"/>
          <w:szCs w:val="22"/>
        </w:rPr>
      </w:pPr>
    </w:p>
    <w:p w14:paraId="4CE55F7A" w14:textId="77777777" w:rsidR="00912316" w:rsidRPr="00213F87" w:rsidRDefault="00912316" w:rsidP="00912316">
      <w:pPr>
        <w:pStyle w:val="BodyText"/>
        <w:ind w:left="540" w:right="900"/>
        <w:jc w:val="both"/>
        <w:rPr>
          <w:ins w:id="331" w:author="Steve Baird" w:date="2016-04-29T15:51:00Z"/>
          <w:bCs/>
          <w:sz w:val="22"/>
          <w:szCs w:val="22"/>
        </w:rPr>
      </w:pPr>
      <w:ins w:id="332" w:author="Steve Baird" w:date="2016-04-29T15:51:00Z">
        <w:r w:rsidRPr="00213F87">
          <w:rPr>
            <w:bCs/>
            <w:sz w:val="22"/>
            <w:szCs w:val="22"/>
          </w:rPr>
          <w:t xml:space="preserve">The Homer YSI data logger site is located on the north side of Kachemak Bay at 59.60203ºN 151.40877ºW.  The “deep” </w:t>
        </w:r>
        <w:proofErr w:type="spellStart"/>
        <w:r w:rsidRPr="00213F87">
          <w:rPr>
            <w:bCs/>
            <w:sz w:val="22"/>
            <w:szCs w:val="22"/>
          </w:rPr>
          <w:t>sonde</w:t>
        </w:r>
        <w:proofErr w:type="spellEnd"/>
        <w:r w:rsidRPr="00213F87">
          <w:rPr>
            <w:bCs/>
            <w:sz w:val="22"/>
            <w:szCs w:val="22"/>
          </w:rPr>
          <w:t xml:space="preserve"> is deployed at a depth 1 meter from the bottom, in water fluctuating between 7.5 and 16.8 meters.  The “surface” data </w:t>
        </w:r>
        <w:proofErr w:type="spellStart"/>
        <w:r w:rsidRPr="00213F87">
          <w:rPr>
            <w:bCs/>
            <w:sz w:val="22"/>
            <w:szCs w:val="22"/>
          </w:rPr>
          <w:t>sonde</w:t>
        </w:r>
        <w:proofErr w:type="spellEnd"/>
        <w:r w:rsidRPr="00213F87">
          <w:rPr>
            <w:bCs/>
            <w:sz w:val="22"/>
            <w:szCs w:val="22"/>
          </w:rPr>
          <w:t xml:space="preserv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ins>
    </w:p>
    <w:p w14:paraId="168CA982" w14:textId="77777777" w:rsidR="00912316" w:rsidRPr="00213F87" w:rsidRDefault="00912316" w:rsidP="00912316">
      <w:pPr>
        <w:pStyle w:val="BodyText"/>
        <w:ind w:left="540" w:right="900"/>
        <w:jc w:val="both"/>
        <w:rPr>
          <w:ins w:id="333" w:author="Steve Baird" w:date="2016-04-29T15:51:00Z"/>
          <w:bCs/>
          <w:sz w:val="22"/>
          <w:szCs w:val="22"/>
        </w:rPr>
      </w:pPr>
    </w:p>
    <w:p w14:paraId="2D4FA011" w14:textId="77777777" w:rsidR="00912316" w:rsidRPr="00213F87" w:rsidRDefault="00912316" w:rsidP="00912316">
      <w:pPr>
        <w:pStyle w:val="BodyText"/>
        <w:ind w:left="540" w:right="900"/>
        <w:jc w:val="both"/>
        <w:rPr>
          <w:ins w:id="334" w:author="Steve Baird" w:date="2016-04-29T15:51:00Z"/>
          <w:bCs/>
          <w:sz w:val="22"/>
          <w:szCs w:val="22"/>
        </w:rPr>
      </w:pPr>
      <w:ins w:id="335" w:author="Steve Baird" w:date="2016-04-29T15:51:00Z">
        <w:r w:rsidRPr="00213F87">
          <w:rPr>
            <w:bCs/>
            <w:sz w:val="22"/>
            <w:szCs w:val="22"/>
          </w:rPr>
          <w:t xml:space="preserve">The </w:t>
        </w:r>
        <w:proofErr w:type="spellStart"/>
        <w:r w:rsidRPr="00213F87">
          <w:rPr>
            <w:bCs/>
            <w:sz w:val="22"/>
            <w:szCs w:val="22"/>
          </w:rPr>
          <w:t>Seldovia</w:t>
        </w:r>
        <w:proofErr w:type="spellEnd"/>
        <w:r w:rsidRPr="00213F87">
          <w:rPr>
            <w:bCs/>
            <w:sz w:val="22"/>
            <w:szCs w:val="22"/>
          </w:rPr>
          <w:t xml:space="preserve">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w:t>
        </w:r>
        <w:proofErr w:type="spellStart"/>
        <w:r w:rsidRPr="00213F87">
          <w:rPr>
            <w:bCs/>
            <w:sz w:val="22"/>
            <w:szCs w:val="22"/>
          </w:rPr>
          <w:t>Seldovia</w:t>
        </w:r>
        <w:proofErr w:type="spellEnd"/>
        <w:r w:rsidRPr="00213F87">
          <w:rPr>
            <w:bCs/>
            <w:sz w:val="22"/>
            <w:szCs w:val="22"/>
          </w:rPr>
          <w:t xml:space="preserve"> is limited to boat or air, as the site is located off the highway system.  The bottom habitat is predominantly sand.  Pollutants in the area are minimal.  Throughout the year, salinity has ranged from 25.0 to 33.9 ppt at this site with a tidal range of 8.0 meters.</w:t>
        </w:r>
      </w:ins>
    </w:p>
    <w:p w14:paraId="62BC7CB9" w14:textId="77777777" w:rsidR="00912316" w:rsidRPr="0024769B" w:rsidRDefault="00912316">
      <w:pPr>
        <w:pStyle w:val="HTMLPreformatted"/>
        <w:rPr>
          <w:rFonts w:ascii="Times New Roman" w:hAnsi="Times New Roman" w:cs="Times New Roman"/>
          <w:b/>
          <w:bCs/>
          <w:sz w:val="22"/>
          <w:szCs w:val="22"/>
          <w:rPrChange w:id="336" w:author="Steve Baird" w:date="2016-04-29T15:40:00Z">
            <w:rPr>
              <w:rFonts w:ascii="Garamond" w:hAnsi="Garamond" w:cs="Times New Roman"/>
              <w:b/>
              <w:bCs/>
              <w:sz w:val="22"/>
              <w:szCs w:val="22"/>
            </w:rPr>
          </w:rPrChange>
        </w:rPr>
        <w:pPrChange w:id="337" w:author="Steve Baird" w:date="2016-04-29T15:51:00Z">
          <w:pPr>
            <w:pStyle w:val="HTMLPreformatted"/>
            <w:tabs>
              <w:tab w:val="clear" w:pos="916"/>
              <w:tab w:val="left" w:pos="540"/>
            </w:tabs>
          </w:pPr>
        </w:pPrChange>
      </w:pPr>
    </w:p>
    <w:p w14:paraId="7409A929" w14:textId="77777777" w:rsidR="00B4483D" w:rsidRPr="0024769B" w:rsidRDefault="00B4483D">
      <w:pPr>
        <w:pStyle w:val="HTMLPreformatted"/>
        <w:rPr>
          <w:rFonts w:ascii="Times New Roman" w:hAnsi="Times New Roman" w:cs="Times New Roman"/>
          <w:sz w:val="22"/>
          <w:szCs w:val="22"/>
          <w:rPrChange w:id="338" w:author="Steve Baird" w:date="2016-04-29T15:40:00Z">
            <w:rPr>
              <w:rFonts w:ascii="Garamond" w:hAnsi="Garamond"/>
              <w:sz w:val="22"/>
              <w:szCs w:val="22"/>
            </w:rPr>
          </w:rPrChange>
        </w:rPr>
      </w:pPr>
    </w:p>
    <w:p w14:paraId="52BF5969" w14:textId="77777777" w:rsidR="00D87464"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       </w:t>
      </w:r>
    </w:p>
    <w:p w14:paraId="58AFBFAE" w14:textId="77777777" w:rsidR="00D87464" w:rsidRDefault="00D87464" w:rsidP="00E57502">
      <w:pPr>
        <w:pStyle w:val="HTMLPreformatted"/>
        <w:rPr>
          <w:rFonts w:ascii="Times New Roman" w:hAnsi="Times New Roman" w:cs="Times New Roman"/>
          <w:b/>
          <w:bCs/>
          <w:sz w:val="22"/>
          <w:szCs w:val="22"/>
        </w:rPr>
      </w:pPr>
    </w:p>
    <w:p w14:paraId="695960D5" w14:textId="77777777" w:rsidR="00D87464" w:rsidRDefault="00D87464" w:rsidP="00E57502">
      <w:pPr>
        <w:pStyle w:val="HTMLPreformatted"/>
        <w:rPr>
          <w:rFonts w:ascii="Times New Roman" w:hAnsi="Times New Roman" w:cs="Times New Roman"/>
          <w:b/>
          <w:bCs/>
          <w:sz w:val="22"/>
          <w:szCs w:val="22"/>
        </w:rPr>
      </w:pPr>
    </w:p>
    <w:p w14:paraId="24E4B76D" w14:textId="77777777" w:rsidR="00D87464" w:rsidRDefault="00D87464" w:rsidP="00E57502">
      <w:pPr>
        <w:pStyle w:val="HTMLPreformatted"/>
        <w:rPr>
          <w:rFonts w:ascii="Times New Roman" w:hAnsi="Times New Roman" w:cs="Times New Roman"/>
          <w:b/>
          <w:bCs/>
          <w:sz w:val="22"/>
          <w:szCs w:val="22"/>
        </w:rPr>
      </w:pPr>
    </w:p>
    <w:p w14:paraId="755DA796" w14:textId="77777777" w:rsidR="00D87464" w:rsidRDefault="00D87464" w:rsidP="00E57502">
      <w:pPr>
        <w:pStyle w:val="HTMLPreformatted"/>
        <w:rPr>
          <w:rFonts w:ascii="Times New Roman" w:hAnsi="Times New Roman" w:cs="Times New Roman"/>
          <w:b/>
          <w:bCs/>
          <w:sz w:val="22"/>
          <w:szCs w:val="22"/>
        </w:rPr>
      </w:pPr>
    </w:p>
    <w:p w14:paraId="24F32147" w14:textId="77777777" w:rsidR="00D87464" w:rsidRDefault="00D87464" w:rsidP="00E57502">
      <w:pPr>
        <w:pStyle w:val="HTMLPreformatted"/>
        <w:rPr>
          <w:rFonts w:ascii="Times New Roman" w:hAnsi="Times New Roman" w:cs="Times New Roman"/>
          <w:b/>
          <w:bCs/>
          <w:sz w:val="22"/>
          <w:szCs w:val="22"/>
        </w:rPr>
      </w:pPr>
    </w:p>
    <w:p w14:paraId="1FE6AF7B" w14:textId="11D5F8A0" w:rsidR="00E57502" w:rsidRPr="008154A0"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SWMP Station Timeline </w:t>
      </w:r>
    </w:p>
    <w:p w14:paraId="6FE6CCC2" w14:textId="77777777" w:rsidR="00E57502" w:rsidRPr="008154A0" w:rsidRDefault="00E57502" w:rsidP="00E57502">
      <w:pPr>
        <w:pStyle w:val="HTMLPreformatted"/>
        <w:rPr>
          <w:rFonts w:ascii="Times New Roman" w:hAnsi="Times New Roman" w:cs="Times New Roman"/>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E57502" w14:paraId="3B2EA176" w14:textId="77777777" w:rsidTr="00E57502">
        <w:trPr>
          <w:trHeight w:val="544"/>
        </w:trPr>
        <w:tc>
          <w:tcPr>
            <w:tcW w:w="982" w:type="dxa"/>
            <w:shd w:val="clear" w:color="auto" w:fill="auto"/>
          </w:tcPr>
          <w:p w14:paraId="044A2ED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14:paraId="2CF35AB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14:paraId="0EEB5D2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14:paraId="76611F4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14:paraId="06FA6BB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14:paraId="5002516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14:paraId="03FA7A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Notes</w:t>
            </w:r>
          </w:p>
        </w:tc>
      </w:tr>
      <w:tr w:rsidR="00E57502" w14:paraId="20159909" w14:textId="77777777" w:rsidTr="00E57502">
        <w:trPr>
          <w:trHeight w:val="845"/>
        </w:trPr>
        <w:tc>
          <w:tcPr>
            <w:tcW w:w="982" w:type="dxa"/>
            <w:shd w:val="clear" w:color="auto" w:fill="auto"/>
          </w:tcPr>
          <w:p w14:paraId="06F508C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14:paraId="015E9D2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5BE9E8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14:paraId="1CD3987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14:paraId="7C8C5418" w14:textId="77777777" w:rsidR="00E57502" w:rsidRPr="00A801EC" w:rsidRDefault="00E57502" w:rsidP="00E57502">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14:paraId="2E831CE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6F7EB9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37FAB7A8" w14:textId="77777777" w:rsidTr="00E57502">
        <w:trPr>
          <w:trHeight w:val="895"/>
        </w:trPr>
        <w:tc>
          <w:tcPr>
            <w:tcW w:w="982" w:type="dxa"/>
            <w:shd w:val="clear" w:color="auto" w:fill="auto"/>
          </w:tcPr>
          <w:p w14:paraId="779CA2F1"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lastRenderedPageBreak/>
              <w:t>kachdwq</w:t>
            </w:r>
            <w:proofErr w:type="spellEnd"/>
          </w:p>
        </w:tc>
        <w:tc>
          <w:tcPr>
            <w:tcW w:w="847" w:type="dxa"/>
            <w:shd w:val="clear" w:color="auto" w:fill="auto"/>
          </w:tcPr>
          <w:p w14:paraId="4F23EBF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0212D3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14:paraId="03D15F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12427E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14:paraId="1BF4C5B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1852B51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435F66EE" w14:textId="77777777" w:rsidTr="00E57502">
        <w:trPr>
          <w:trHeight w:val="924"/>
        </w:trPr>
        <w:tc>
          <w:tcPr>
            <w:tcW w:w="982" w:type="dxa"/>
            <w:shd w:val="clear" w:color="auto" w:fill="auto"/>
          </w:tcPr>
          <w:p w14:paraId="2864829F"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kacsdwq</w:t>
            </w:r>
            <w:proofErr w:type="spellEnd"/>
          </w:p>
        </w:tc>
        <w:tc>
          <w:tcPr>
            <w:tcW w:w="847" w:type="dxa"/>
            <w:shd w:val="clear" w:color="auto" w:fill="auto"/>
          </w:tcPr>
          <w:p w14:paraId="32F3D86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4FC14ADF"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r w:rsidRPr="00A801EC">
              <w:rPr>
                <w:rFonts w:ascii="Calibri" w:eastAsia="Calibri" w:hAnsi="Calibri"/>
                <w:sz w:val="22"/>
                <w:szCs w:val="22"/>
              </w:rPr>
              <w:t xml:space="preserve"> Deep</w:t>
            </w:r>
          </w:p>
        </w:tc>
        <w:tc>
          <w:tcPr>
            <w:tcW w:w="1111" w:type="dxa"/>
            <w:shd w:val="clear" w:color="auto" w:fill="auto"/>
          </w:tcPr>
          <w:p w14:paraId="45621EF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604B787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4A58918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42D3689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23681957" w14:textId="77777777" w:rsidTr="00E57502">
        <w:trPr>
          <w:trHeight w:val="895"/>
        </w:trPr>
        <w:tc>
          <w:tcPr>
            <w:tcW w:w="982" w:type="dxa"/>
            <w:shd w:val="clear" w:color="auto" w:fill="auto"/>
          </w:tcPr>
          <w:p w14:paraId="3DFC93A6"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kacsswq</w:t>
            </w:r>
            <w:proofErr w:type="spellEnd"/>
          </w:p>
        </w:tc>
        <w:tc>
          <w:tcPr>
            <w:tcW w:w="847" w:type="dxa"/>
            <w:shd w:val="clear" w:color="auto" w:fill="auto"/>
          </w:tcPr>
          <w:p w14:paraId="1DB923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628CB65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r w:rsidRPr="00A801EC">
              <w:rPr>
                <w:rFonts w:ascii="Calibri" w:eastAsia="Calibri" w:hAnsi="Calibri"/>
                <w:sz w:val="22"/>
                <w:szCs w:val="22"/>
              </w:rPr>
              <w:t xml:space="preserve"> Surface</w:t>
            </w:r>
          </w:p>
        </w:tc>
        <w:tc>
          <w:tcPr>
            <w:tcW w:w="1111" w:type="dxa"/>
            <w:shd w:val="clear" w:color="auto" w:fill="auto"/>
          </w:tcPr>
          <w:p w14:paraId="4B3CE2C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79D3DF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5026A69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5D2648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0CA6401B" w14:textId="77777777" w:rsidTr="00E57502">
        <w:trPr>
          <w:trHeight w:val="845"/>
        </w:trPr>
        <w:tc>
          <w:tcPr>
            <w:tcW w:w="982" w:type="dxa"/>
            <w:shd w:val="clear" w:color="auto" w:fill="auto"/>
          </w:tcPr>
          <w:p w14:paraId="6BA0E75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kacbcwq</w:t>
            </w:r>
            <w:proofErr w:type="spellEnd"/>
          </w:p>
        </w:tc>
        <w:tc>
          <w:tcPr>
            <w:tcW w:w="847" w:type="dxa"/>
            <w:shd w:val="clear" w:color="auto" w:fill="auto"/>
          </w:tcPr>
          <w:p w14:paraId="16D89C9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0EFB797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14:paraId="606F775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14:paraId="2F42056B" w14:textId="77777777" w:rsidR="00E57502" w:rsidRPr="00A801EC" w:rsidRDefault="00E57502" w:rsidP="00E57502">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14:paraId="12D6B849"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526876E6"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0894F7DD" w14:textId="77777777" w:rsidTr="00E57502">
        <w:trPr>
          <w:trHeight w:val="895"/>
        </w:trPr>
        <w:tc>
          <w:tcPr>
            <w:tcW w:w="982" w:type="dxa"/>
            <w:shd w:val="clear" w:color="auto" w:fill="auto"/>
          </w:tcPr>
          <w:p w14:paraId="60F60A86"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kacdlwq</w:t>
            </w:r>
            <w:proofErr w:type="spellEnd"/>
          </w:p>
        </w:tc>
        <w:tc>
          <w:tcPr>
            <w:tcW w:w="847" w:type="dxa"/>
            <w:shd w:val="clear" w:color="auto" w:fill="auto"/>
          </w:tcPr>
          <w:p w14:paraId="59FE91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62BED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14:paraId="2E4E3E7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14:paraId="0ABE49A6" w14:textId="77777777" w:rsidR="00E57502" w:rsidRPr="00A801EC" w:rsidRDefault="00E57502" w:rsidP="00E57502">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14:paraId="411C1B8E"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Just renamed to </w:t>
            </w:r>
            <w:proofErr w:type="spellStart"/>
            <w:r>
              <w:rPr>
                <w:rFonts w:ascii="Calibri" w:eastAsia="Calibri" w:hAnsi="Calibri"/>
                <w:sz w:val="22"/>
                <w:szCs w:val="22"/>
              </w:rPr>
              <w:t>kachdwq</w:t>
            </w:r>
            <w:proofErr w:type="spellEnd"/>
            <w:r>
              <w:rPr>
                <w:rFonts w:ascii="Calibri" w:eastAsia="Calibri" w:hAnsi="Calibri"/>
                <w:sz w:val="22"/>
                <w:szCs w:val="22"/>
              </w:rPr>
              <w:t>.</w:t>
            </w:r>
          </w:p>
        </w:tc>
        <w:tc>
          <w:tcPr>
            <w:tcW w:w="2833" w:type="dxa"/>
            <w:shd w:val="clear" w:color="auto" w:fill="auto"/>
          </w:tcPr>
          <w:p w14:paraId="6E59DD8A"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Exact same site as </w:t>
            </w:r>
            <w:proofErr w:type="spellStart"/>
            <w:r>
              <w:rPr>
                <w:rFonts w:ascii="Calibri" w:eastAsia="Calibri" w:hAnsi="Calibri"/>
                <w:sz w:val="22"/>
                <w:szCs w:val="22"/>
              </w:rPr>
              <w:t>kachdwq</w:t>
            </w:r>
            <w:proofErr w:type="spellEnd"/>
            <w:r>
              <w:rPr>
                <w:rFonts w:ascii="Calibri" w:eastAsia="Calibri" w:hAnsi="Calibri"/>
                <w:sz w:val="22"/>
                <w:szCs w:val="22"/>
              </w:rPr>
              <w:t xml:space="preserve">. Naming convention changed when installing paired surface-deep </w:t>
            </w:r>
            <w:proofErr w:type="spellStart"/>
            <w:r>
              <w:rPr>
                <w:rFonts w:ascii="Calibri" w:eastAsia="Calibri" w:hAnsi="Calibri"/>
                <w:sz w:val="22"/>
                <w:szCs w:val="22"/>
              </w:rPr>
              <w:t>sondes</w:t>
            </w:r>
            <w:proofErr w:type="spellEnd"/>
            <w:r>
              <w:rPr>
                <w:rFonts w:ascii="Calibri" w:eastAsia="Calibri" w:hAnsi="Calibri"/>
                <w:sz w:val="22"/>
                <w:szCs w:val="22"/>
              </w:rPr>
              <w:t>.</w:t>
            </w:r>
          </w:p>
        </w:tc>
      </w:tr>
      <w:tr w:rsidR="00E57502" w14:paraId="1A40EDD6" w14:textId="77777777" w:rsidTr="00E57502">
        <w:trPr>
          <w:trHeight w:val="895"/>
        </w:trPr>
        <w:tc>
          <w:tcPr>
            <w:tcW w:w="982" w:type="dxa"/>
            <w:shd w:val="clear" w:color="auto" w:fill="auto"/>
          </w:tcPr>
          <w:p w14:paraId="55F58F28"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kachowq</w:t>
            </w:r>
            <w:proofErr w:type="spellEnd"/>
          </w:p>
        </w:tc>
        <w:tc>
          <w:tcPr>
            <w:tcW w:w="847" w:type="dxa"/>
            <w:shd w:val="clear" w:color="auto" w:fill="auto"/>
          </w:tcPr>
          <w:p w14:paraId="4881E26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9D6457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14:paraId="6C3459E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14:paraId="2F699AB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14:paraId="0160D69E" w14:textId="77777777" w:rsidR="00E57502" w:rsidRPr="00A801EC" w:rsidRDefault="00E57502" w:rsidP="00E57502">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14:paraId="7B161C19"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1 meter off bottom, 62 meters from current </w:t>
            </w:r>
            <w:proofErr w:type="spellStart"/>
            <w:r>
              <w:rPr>
                <w:rFonts w:ascii="Calibri" w:eastAsia="Calibri" w:hAnsi="Calibri"/>
                <w:sz w:val="22"/>
                <w:szCs w:val="22"/>
              </w:rPr>
              <w:t>kachdwq</w:t>
            </w:r>
            <w:proofErr w:type="spellEnd"/>
            <w:r>
              <w:rPr>
                <w:rFonts w:ascii="Calibri" w:eastAsia="Calibri" w:hAnsi="Calibri"/>
                <w:sz w:val="22"/>
                <w:szCs w:val="22"/>
              </w:rPr>
              <w:t xml:space="preserve"> site. Data overlaps </w:t>
            </w:r>
            <w:proofErr w:type="spellStart"/>
            <w:r>
              <w:rPr>
                <w:rFonts w:ascii="Calibri" w:eastAsia="Calibri" w:hAnsi="Calibri"/>
                <w:sz w:val="22"/>
                <w:szCs w:val="22"/>
              </w:rPr>
              <w:t>kacdlwq</w:t>
            </w:r>
            <w:proofErr w:type="spellEnd"/>
            <w:r>
              <w:rPr>
                <w:rFonts w:ascii="Calibri" w:eastAsia="Calibri" w:hAnsi="Calibri"/>
                <w:sz w:val="22"/>
                <w:szCs w:val="22"/>
              </w:rPr>
              <w:t xml:space="preserve"> site in late 2002. Old mount destroyed by storm November 2002.</w:t>
            </w:r>
          </w:p>
        </w:tc>
      </w:tr>
      <w:tr w:rsidR="00E57502" w14:paraId="5023DC35" w14:textId="77777777" w:rsidTr="00E57502">
        <w:trPr>
          <w:trHeight w:val="895"/>
        </w:trPr>
        <w:tc>
          <w:tcPr>
            <w:tcW w:w="982" w:type="dxa"/>
            <w:shd w:val="clear" w:color="auto" w:fill="auto"/>
          </w:tcPr>
          <w:p w14:paraId="47F0E868"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kachswq</w:t>
            </w:r>
            <w:proofErr w:type="spellEnd"/>
          </w:p>
        </w:tc>
        <w:tc>
          <w:tcPr>
            <w:tcW w:w="847" w:type="dxa"/>
            <w:shd w:val="clear" w:color="auto" w:fill="auto"/>
          </w:tcPr>
          <w:p w14:paraId="0010CA6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F329FF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14:paraId="742FEE4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6DD4BA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14:paraId="14F982AA" w14:textId="77777777" w:rsidR="00E57502" w:rsidRPr="00A801EC" w:rsidRDefault="00E57502" w:rsidP="00E57502">
            <w:pPr>
              <w:rPr>
                <w:rFonts w:ascii="Calibri" w:eastAsia="Calibri" w:hAnsi="Calibri"/>
                <w:sz w:val="22"/>
                <w:szCs w:val="22"/>
              </w:rPr>
            </w:pPr>
            <w:proofErr w:type="spellStart"/>
            <w:r>
              <w:rPr>
                <w:rFonts w:ascii="Calibri" w:eastAsia="Calibri" w:hAnsi="Calibri"/>
                <w:sz w:val="22"/>
                <w:szCs w:val="22"/>
              </w:rPr>
              <w:t>Sonde</w:t>
            </w:r>
            <w:proofErr w:type="spellEnd"/>
            <w:r>
              <w:rPr>
                <w:rFonts w:ascii="Calibri" w:eastAsia="Calibri" w:hAnsi="Calibri"/>
                <w:sz w:val="22"/>
                <w:szCs w:val="22"/>
              </w:rPr>
              <w:t xml:space="preserve"> was getting destroyed by banging against pilings. Moved 35 meters.</w:t>
            </w:r>
          </w:p>
        </w:tc>
        <w:tc>
          <w:tcPr>
            <w:tcW w:w="2833" w:type="dxa"/>
            <w:shd w:val="clear" w:color="auto" w:fill="auto"/>
          </w:tcPr>
          <w:p w14:paraId="431678C4"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Essential equivalent to kach3wq. Site was relocated to a safer location for the </w:t>
            </w:r>
            <w:proofErr w:type="spellStart"/>
            <w:r>
              <w:rPr>
                <w:rFonts w:ascii="Calibri" w:eastAsia="Calibri" w:hAnsi="Calibri"/>
                <w:sz w:val="22"/>
                <w:szCs w:val="22"/>
              </w:rPr>
              <w:t>sonde</w:t>
            </w:r>
            <w:proofErr w:type="spellEnd"/>
            <w:r>
              <w:rPr>
                <w:rFonts w:ascii="Calibri" w:eastAsia="Calibri" w:hAnsi="Calibri"/>
                <w:sz w:val="22"/>
                <w:szCs w:val="22"/>
              </w:rPr>
              <w:t xml:space="preserve"> in rough seas.</w:t>
            </w:r>
          </w:p>
        </w:tc>
      </w:tr>
      <w:tr w:rsidR="00E57502" w14:paraId="3E8F106F" w14:textId="77777777" w:rsidTr="00E57502">
        <w:trPr>
          <w:trHeight w:val="895"/>
        </w:trPr>
        <w:tc>
          <w:tcPr>
            <w:tcW w:w="982" w:type="dxa"/>
            <w:shd w:val="clear" w:color="auto" w:fill="auto"/>
          </w:tcPr>
          <w:p w14:paraId="0AC3B167"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kacpgwq</w:t>
            </w:r>
            <w:proofErr w:type="spellEnd"/>
          </w:p>
        </w:tc>
        <w:tc>
          <w:tcPr>
            <w:tcW w:w="847" w:type="dxa"/>
            <w:shd w:val="clear" w:color="auto" w:fill="auto"/>
          </w:tcPr>
          <w:p w14:paraId="10796F39"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DAC970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14:paraId="012ABFA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14:paraId="6007813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14:paraId="1AF63956"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73026950"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387C6562" w14:textId="77777777" w:rsidTr="00E57502">
        <w:trPr>
          <w:trHeight w:val="895"/>
        </w:trPr>
        <w:tc>
          <w:tcPr>
            <w:tcW w:w="982" w:type="dxa"/>
            <w:shd w:val="clear" w:color="auto" w:fill="auto"/>
          </w:tcPr>
          <w:p w14:paraId="11763B3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kacsewq</w:t>
            </w:r>
            <w:proofErr w:type="spellEnd"/>
          </w:p>
        </w:tc>
        <w:tc>
          <w:tcPr>
            <w:tcW w:w="847" w:type="dxa"/>
            <w:shd w:val="clear" w:color="auto" w:fill="auto"/>
          </w:tcPr>
          <w:p w14:paraId="7FCB162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D1DE090"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p>
        </w:tc>
        <w:tc>
          <w:tcPr>
            <w:tcW w:w="1111" w:type="dxa"/>
            <w:shd w:val="clear" w:color="auto" w:fill="auto"/>
          </w:tcPr>
          <w:p w14:paraId="6E3CBAA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2AD22177" w14:textId="77777777" w:rsidR="00E57502" w:rsidRPr="00A801EC" w:rsidRDefault="00E57502" w:rsidP="00E57502">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14:paraId="5A5AA912"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Just renamed to </w:t>
            </w:r>
            <w:proofErr w:type="spellStart"/>
            <w:r>
              <w:rPr>
                <w:rFonts w:ascii="Calibri" w:eastAsia="Calibri" w:hAnsi="Calibri"/>
                <w:sz w:val="22"/>
                <w:szCs w:val="22"/>
              </w:rPr>
              <w:t>kacsdwq</w:t>
            </w:r>
            <w:proofErr w:type="spellEnd"/>
            <w:r>
              <w:rPr>
                <w:rFonts w:ascii="Calibri" w:eastAsia="Calibri" w:hAnsi="Calibri"/>
                <w:sz w:val="22"/>
                <w:szCs w:val="22"/>
              </w:rPr>
              <w:t>.</w:t>
            </w:r>
          </w:p>
        </w:tc>
        <w:tc>
          <w:tcPr>
            <w:tcW w:w="2833" w:type="dxa"/>
            <w:shd w:val="clear" w:color="auto" w:fill="auto"/>
          </w:tcPr>
          <w:p w14:paraId="63150562"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Exact same site as </w:t>
            </w:r>
            <w:proofErr w:type="spellStart"/>
            <w:r>
              <w:rPr>
                <w:rFonts w:ascii="Calibri" w:eastAsia="Calibri" w:hAnsi="Calibri"/>
                <w:sz w:val="22"/>
                <w:szCs w:val="22"/>
              </w:rPr>
              <w:t>kacsdwq</w:t>
            </w:r>
            <w:proofErr w:type="spellEnd"/>
            <w:r>
              <w:rPr>
                <w:rFonts w:ascii="Calibri" w:eastAsia="Calibri" w:hAnsi="Calibri"/>
                <w:sz w:val="22"/>
                <w:szCs w:val="22"/>
              </w:rPr>
              <w:t xml:space="preserve">. Naming convention changed when installing paired surface-deep </w:t>
            </w:r>
            <w:proofErr w:type="spellStart"/>
            <w:r>
              <w:rPr>
                <w:rFonts w:ascii="Calibri" w:eastAsia="Calibri" w:hAnsi="Calibri"/>
                <w:sz w:val="22"/>
                <w:szCs w:val="22"/>
              </w:rPr>
              <w:t>sondes</w:t>
            </w:r>
            <w:proofErr w:type="spellEnd"/>
            <w:r>
              <w:rPr>
                <w:rFonts w:ascii="Calibri" w:eastAsia="Calibri" w:hAnsi="Calibri"/>
                <w:sz w:val="22"/>
                <w:szCs w:val="22"/>
              </w:rPr>
              <w:t>.</w:t>
            </w:r>
          </w:p>
        </w:tc>
      </w:tr>
    </w:tbl>
    <w:p w14:paraId="174A1FD8" w14:textId="77777777" w:rsidR="00E57502" w:rsidRDefault="00E57502" w:rsidP="00E57502">
      <w:pPr>
        <w:pStyle w:val="HTMLPreformatted"/>
        <w:rPr>
          <w:rFonts w:ascii="Times New Roman" w:hAnsi="Times New Roman" w:cs="Times New Roman"/>
          <w:b/>
          <w:bCs/>
          <w:sz w:val="22"/>
          <w:szCs w:val="22"/>
        </w:rPr>
        <w:sectPr w:rsidR="00E57502" w:rsidSect="004B2A17">
          <w:type w:val="continuous"/>
          <w:pgSz w:w="12240" w:h="15840"/>
          <w:pgMar w:top="1152" w:right="1152" w:bottom="1152" w:left="1152" w:header="720" w:footer="720" w:gutter="0"/>
          <w:cols w:space="720"/>
          <w:docGrid w:linePitch="360"/>
        </w:sectPr>
      </w:pPr>
    </w:p>
    <w:p w14:paraId="31AB6F93" w14:textId="77777777" w:rsidR="00912316" w:rsidRDefault="00912316" w:rsidP="00AA53D4">
      <w:pPr>
        <w:pStyle w:val="HTMLPreformatted"/>
        <w:rPr>
          <w:ins w:id="339" w:author="Steve Baird" w:date="2016-04-29T15:52:00Z"/>
          <w:rFonts w:ascii="Times New Roman" w:hAnsi="Times New Roman" w:cs="Times New Roman"/>
          <w:b/>
          <w:bCs/>
          <w:sz w:val="22"/>
          <w:szCs w:val="22"/>
        </w:rPr>
        <w:sectPr w:rsidR="00912316" w:rsidSect="004B2A17">
          <w:type w:val="continuous"/>
          <w:pgSz w:w="12240" w:h="15840"/>
          <w:pgMar w:top="1152" w:right="1152" w:bottom="1152" w:left="1152" w:header="720" w:footer="720" w:gutter="0"/>
          <w:cols w:space="720"/>
          <w:docGrid w:linePitch="360"/>
        </w:sectPr>
      </w:pPr>
    </w:p>
    <w:p w14:paraId="18E4209D" w14:textId="77777777" w:rsidR="00AA53D4" w:rsidRPr="0024769B" w:rsidRDefault="00B4483D" w:rsidP="00AA53D4">
      <w:pPr>
        <w:pStyle w:val="HTMLPreformatted"/>
        <w:rPr>
          <w:rFonts w:ascii="Times New Roman" w:hAnsi="Times New Roman" w:cs="Times New Roman"/>
          <w:b/>
          <w:bCs/>
          <w:sz w:val="22"/>
          <w:szCs w:val="22"/>
          <w:rPrChange w:id="340" w:author="Steve Baird" w:date="2016-04-29T15:40:00Z">
            <w:rPr>
              <w:rFonts w:ascii="Garamond" w:hAnsi="Garamond" w:cs="Times New Roman"/>
              <w:b/>
              <w:bCs/>
              <w:sz w:val="22"/>
              <w:szCs w:val="22"/>
            </w:rPr>
          </w:rPrChange>
        </w:rPr>
      </w:pPr>
      <w:r w:rsidRPr="0024769B">
        <w:rPr>
          <w:rFonts w:ascii="Times New Roman" w:hAnsi="Times New Roman" w:cs="Times New Roman"/>
          <w:b/>
          <w:bCs/>
          <w:sz w:val="22"/>
          <w:szCs w:val="22"/>
          <w:rPrChange w:id="341" w:author="Steve Baird" w:date="2016-04-29T15:40:00Z">
            <w:rPr>
              <w:rFonts w:ascii="Garamond" w:hAnsi="Garamond" w:cs="Times New Roman"/>
              <w:b/>
              <w:bCs/>
              <w:sz w:val="22"/>
              <w:szCs w:val="22"/>
            </w:rPr>
          </w:rPrChange>
        </w:rPr>
        <w:lastRenderedPageBreak/>
        <w:t>6)  Data collection period</w:t>
      </w:r>
      <w:r w:rsidR="00AA53D4" w:rsidRPr="0024769B">
        <w:rPr>
          <w:rFonts w:ascii="Times New Roman" w:hAnsi="Times New Roman" w:cs="Times New Roman"/>
          <w:b/>
          <w:bCs/>
          <w:sz w:val="22"/>
          <w:szCs w:val="22"/>
          <w:rPrChange w:id="342" w:author="Steve Baird" w:date="2016-04-29T15:40:00Z">
            <w:rPr>
              <w:rFonts w:ascii="Garamond" w:hAnsi="Garamond" w:cs="Times New Roman"/>
              <w:b/>
              <w:bCs/>
              <w:sz w:val="22"/>
              <w:szCs w:val="22"/>
            </w:rPr>
          </w:rPrChange>
        </w:rPr>
        <w:t xml:space="preserve"> </w:t>
      </w:r>
      <w:r w:rsidR="003C4828" w:rsidRPr="0024769B">
        <w:rPr>
          <w:rFonts w:ascii="Times New Roman" w:hAnsi="Times New Roman" w:cs="Times New Roman"/>
          <w:b/>
          <w:bCs/>
          <w:sz w:val="22"/>
          <w:szCs w:val="22"/>
          <w:rPrChange w:id="343" w:author="Steve Baird" w:date="2016-04-29T15:40:00Z">
            <w:rPr>
              <w:rFonts w:ascii="Garamond" w:hAnsi="Garamond" w:cs="Times New Roman"/>
              <w:b/>
              <w:bCs/>
              <w:sz w:val="22"/>
              <w:szCs w:val="22"/>
            </w:rPr>
          </w:rPrChange>
        </w:rPr>
        <w:t>–</w:t>
      </w:r>
      <w:r w:rsidR="00AA53D4" w:rsidRPr="0024769B">
        <w:rPr>
          <w:rFonts w:ascii="Times New Roman" w:hAnsi="Times New Roman" w:cs="Times New Roman"/>
          <w:b/>
          <w:bCs/>
          <w:sz w:val="22"/>
          <w:szCs w:val="22"/>
          <w:rPrChange w:id="344" w:author="Steve Baird" w:date="2016-04-29T15:40:00Z">
            <w:rPr>
              <w:rFonts w:ascii="Garamond" w:hAnsi="Garamond" w:cs="Times New Roman"/>
              <w:b/>
              <w:bCs/>
              <w:sz w:val="22"/>
              <w:szCs w:val="22"/>
            </w:rPr>
          </w:rPrChange>
        </w:rPr>
        <w:t xml:space="preserve"> </w:t>
      </w:r>
      <w:r w:rsidR="00AA53D4" w:rsidRPr="0024769B">
        <w:rPr>
          <w:rFonts w:ascii="Times New Roman" w:hAnsi="Times New Roman" w:cs="Times New Roman"/>
          <w:sz w:val="22"/>
          <w:szCs w:val="22"/>
          <w:rPrChange w:id="345" w:author="Steve Baird" w:date="2016-04-29T15:40:00Z">
            <w:rPr>
              <w:rFonts w:ascii="Garamond" w:hAnsi="Garamond" w:cs="Times New Roman"/>
              <w:sz w:val="22"/>
              <w:szCs w:val="22"/>
            </w:rPr>
          </w:rPrChange>
        </w:rPr>
        <w:t>Include</w:t>
      </w:r>
      <w:r w:rsidR="009D0A44" w:rsidRPr="0024769B">
        <w:rPr>
          <w:rFonts w:ascii="Times New Roman" w:hAnsi="Times New Roman" w:cs="Times New Roman"/>
          <w:sz w:val="22"/>
          <w:szCs w:val="22"/>
          <w:rPrChange w:id="346" w:author="Steve Baird" w:date="2016-04-29T15:40:00Z">
            <w:rPr>
              <w:rFonts w:ascii="Garamond" w:hAnsi="Garamond" w:cs="Times New Roman"/>
              <w:sz w:val="22"/>
              <w:szCs w:val="22"/>
            </w:rPr>
          </w:rPrChange>
        </w:rPr>
        <w:t>d in annual metadata document</w:t>
      </w:r>
      <w:r w:rsidR="00526832" w:rsidRPr="0024769B">
        <w:rPr>
          <w:rFonts w:ascii="Times New Roman" w:hAnsi="Times New Roman" w:cs="Times New Roman"/>
          <w:sz w:val="22"/>
          <w:szCs w:val="22"/>
          <w:rPrChange w:id="347" w:author="Steve Baird" w:date="2016-04-29T15:40:00Z">
            <w:rPr>
              <w:rFonts w:ascii="Garamond" w:hAnsi="Garamond" w:cs="Times New Roman"/>
              <w:sz w:val="22"/>
              <w:szCs w:val="22"/>
            </w:rPr>
          </w:rPrChange>
        </w:rPr>
        <w:t>.</w:t>
      </w:r>
    </w:p>
    <w:p w14:paraId="02C3E215" w14:textId="77777777" w:rsidR="00B4483D" w:rsidRPr="0024769B" w:rsidRDefault="00B4483D">
      <w:pPr>
        <w:pStyle w:val="HTMLPreformatted"/>
        <w:rPr>
          <w:rFonts w:ascii="Times New Roman" w:hAnsi="Times New Roman" w:cs="Times New Roman"/>
          <w:sz w:val="22"/>
          <w:szCs w:val="22"/>
          <w:rPrChange w:id="348" w:author="Steve Baird" w:date="2016-04-29T15:40:00Z">
            <w:rPr>
              <w:rFonts w:ascii="Garamond" w:hAnsi="Garamond"/>
              <w:sz w:val="22"/>
              <w:szCs w:val="22"/>
            </w:rPr>
          </w:rPrChange>
        </w:rPr>
      </w:pPr>
    </w:p>
    <w:p w14:paraId="2FC4F833" w14:textId="0E84EA3A" w:rsidR="00912316" w:rsidRPr="00912316" w:rsidRDefault="00912316" w:rsidP="00912316">
      <w:pPr>
        <w:ind w:left="540" w:right="900"/>
        <w:jc w:val="both"/>
        <w:rPr>
          <w:ins w:id="349" w:author="Steve Baird" w:date="2016-04-29T15:53:00Z"/>
          <w:bCs/>
          <w:sz w:val="22"/>
          <w:szCs w:val="22"/>
        </w:rPr>
      </w:pPr>
      <w:ins w:id="350" w:author="Steve Baird" w:date="2016-04-29T15:53:00Z">
        <w:r w:rsidRPr="00912316">
          <w:rPr>
            <w:bCs/>
            <w:sz w:val="22"/>
            <w:szCs w:val="22"/>
          </w:rPr>
          <w:t xml:space="preserve">Monitoring at Homer Deep, </w:t>
        </w:r>
        <w:proofErr w:type="spellStart"/>
        <w:r w:rsidRPr="00912316">
          <w:rPr>
            <w:bCs/>
            <w:sz w:val="22"/>
            <w:szCs w:val="22"/>
          </w:rPr>
          <w:t>Seldovia</w:t>
        </w:r>
        <w:proofErr w:type="spellEnd"/>
        <w:r w:rsidRPr="00912316">
          <w:rPr>
            <w:bCs/>
            <w:sz w:val="22"/>
            <w:szCs w:val="22"/>
          </w:rPr>
          <w:t xml:space="preserve"> Deep, and </w:t>
        </w:r>
        <w:proofErr w:type="spellStart"/>
        <w:r w:rsidRPr="00912316">
          <w:rPr>
            <w:bCs/>
            <w:sz w:val="22"/>
            <w:szCs w:val="22"/>
          </w:rPr>
          <w:t>Seldovia</w:t>
        </w:r>
        <w:proofErr w:type="spellEnd"/>
        <w:r w:rsidRPr="00912316">
          <w:rPr>
            <w:bCs/>
            <w:sz w:val="22"/>
            <w:szCs w:val="22"/>
          </w:rPr>
          <w:t xml:space="preserve"> Surface was continuous throughout 20</w:t>
        </w:r>
      </w:ins>
      <w:r w:rsidR="0015361E">
        <w:rPr>
          <w:bCs/>
          <w:sz w:val="22"/>
          <w:szCs w:val="22"/>
        </w:rPr>
        <w:t>20</w:t>
      </w:r>
      <w:ins w:id="351" w:author="Steve Baird" w:date="2016-04-29T15:53:00Z">
        <w:r w:rsidRPr="00912316">
          <w:rPr>
            <w:bCs/>
            <w:sz w:val="22"/>
            <w:szCs w:val="22"/>
          </w:rPr>
          <w:t>. The Homer Surface site was sampled from</w:t>
        </w:r>
        <w:r w:rsidRPr="0015361E">
          <w:rPr>
            <w:bCs/>
            <w:color w:val="FFFF00"/>
            <w:sz w:val="22"/>
            <w:szCs w:val="22"/>
          </w:rPr>
          <w:t xml:space="preserve"> </w:t>
        </w:r>
      </w:ins>
      <w:proofErr w:type="gramStart"/>
      <w:r w:rsidR="00C70A1F" w:rsidRPr="00C70A1F">
        <w:rPr>
          <w:bCs/>
          <w:sz w:val="22"/>
          <w:szCs w:val="22"/>
        </w:rPr>
        <w:t>03/23/2020</w:t>
      </w:r>
      <w:ins w:id="352" w:author="Steve Baird" w:date="2016-04-29T15:53:00Z">
        <w:r w:rsidRPr="00912316">
          <w:rPr>
            <w:bCs/>
            <w:sz w:val="22"/>
            <w:szCs w:val="22"/>
          </w:rPr>
          <w:t>, and</w:t>
        </w:r>
        <w:proofErr w:type="gramEnd"/>
        <w:r w:rsidRPr="00912316">
          <w:rPr>
            <w:bCs/>
            <w:sz w:val="22"/>
            <w:szCs w:val="22"/>
          </w:rPr>
          <w:t xml:space="preserve"> was removed during the winter months when ice formed on the surface waters at this site. Deployment and retrieval dates and times for 20</w:t>
        </w:r>
      </w:ins>
      <w:r w:rsidR="000C61EC">
        <w:rPr>
          <w:bCs/>
          <w:sz w:val="22"/>
          <w:szCs w:val="22"/>
        </w:rPr>
        <w:t>20</w:t>
      </w:r>
      <w:ins w:id="353" w:author="Steve Baird" w:date="2016-04-29T15:53:00Z">
        <w:r w:rsidRPr="00912316">
          <w:rPr>
            <w:bCs/>
            <w:sz w:val="22"/>
            <w:szCs w:val="22"/>
          </w:rPr>
          <w:t xml:space="preserve"> are listed below:</w:t>
        </w:r>
      </w:ins>
    </w:p>
    <w:p w14:paraId="32729BB1" w14:textId="77777777" w:rsidR="00912316" w:rsidRPr="00912316" w:rsidRDefault="00912316" w:rsidP="00912316">
      <w:pPr>
        <w:rPr>
          <w:ins w:id="354" w:author="Steve Baird" w:date="2016-04-29T15:53:00Z"/>
          <w:b/>
          <w:bCs/>
          <w:sz w:val="22"/>
          <w:szCs w:val="22"/>
        </w:rPr>
      </w:pPr>
    </w:p>
    <w:p w14:paraId="71CB93A3" w14:textId="77777777" w:rsidR="00912316" w:rsidRPr="00912316" w:rsidRDefault="00912316" w:rsidP="00912316">
      <w:pPr>
        <w:rPr>
          <w:ins w:id="355" w:author="Steve Baird" w:date="2016-04-29T15:53:00Z"/>
          <w:b/>
          <w:bCs/>
          <w:sz w:val="22"/>
          <w:szCs w:val="22"/>
        </w:rPr>
      </w:pPr>
      <w:ins w:id="356" w:author="Steve Baird" w:date="2016-04-29T15:53:00Z">
        <w:r w:rsidRPr="00912316">
          <w:rPr>
            <w:b/>
            <w:bCs/>
            <w:sz w:val="22"/>
            <w:szCs w:val="22"/>
            <w:highlight w:val="yellow"/>
          </w:rPr>
          <w:t>Homer Surface 3</w:t>
        </w:r>
      </w:ins>
    </w:p>
    <w:tbl>
      <w:tblPr>
        <w:tblStyle w:val="TableGrid"/>
        <w:tblW w:w="13603" w:type="dxa"/>
        <w:tblLayout w:type="fixed"/>
        <w:tblLook w:val="01E0" w:firstRow="1" w:lastRow="1" w:firstColumn="1" w:lastColumn="1" w:noHBand="0" w:noVBand="0"/>
      </w:tblPr>
      <w:tblGrid>
        <w:gridCol w:w="715"/>
        <w:gridCol w:w="1933"/>
        <w:gridCol w:w="2001"/>
        <w:gridCol w:w="1725"/>
        <w:gridCol w:w="958"/>
        <w:gridCol w:w="287"/>
        <w:gridCol w:w="1341"/>
        <w:gridCol w:w="1341"/>
        <w:gridCol w:w="962"/>
        <w:gridCol w:w="1170"/>
        <w:gridCol w:w="1170"/>
      </w:tblGrid>
      <w:tr w:rsidR="00912316" w:rsidRPr="00912316" w14:paraId="7F594902" w14:textId="77777777" w:rsidTr="004860B3">
        <w:trPr>
          <w:trHeight w:val="387"/>
          <w:ins w:id="357" w:author="Steve Baird" w:date="2016-04-29T15:53:00Z"/>
        </w:trPr>
        <w:tc>
          <w:tcPr>
            <w:tcW w:w="715" w:type="dxa"/>
          </w:tcPr>
          <w:p w14:paraId="29EBD937" w14:textId="77777777" w:rsidR="00912316" w:rsidRPr="00912316" w:rsidRDefault="00912316" w:rsidP="00912316">
            <w:pPr>
              <w:rPr>
                <w:ins w:id="358" w:author="Steve Baird" w:date="2016-04-29T15:53:00Z"/>
                <w:b/>
                <w:bCs/>
                <w:sz w:val="20"/>
                <w:szCs w:val="20"/>
              </w:rPr>
            </w:pPr>
            <w:ins w:id="359" w:author="Steve Baird" w:date="2016-04-29T15:53:00Z">
              <w:r w:rsidRPr="00912316">
                <w:rPr>
                  <w:b/>
                  <w:bCs/>
                  <w:sz w:val="20"/>
                  <w:szCs w:val="20"/>
                </w:rPr>
                <w:t>Loc</w:t>
              </w:r>
            </w:ins>
          </w:p>
        </w:tc>
        <w:tc>
          <w:tcPr>
            <w:tcW w:w="1933" w:type="dxa"/>
          </w:tcPr>
          <w:p w14:paraId="57F8D657" w14:textId="77777777" w:rsidR="00912316" w:rsidRPr="0069770D" w:rsidRDefault="00912316" w:rsidP="00912316">
            <w:pPr>
              <w:jc w:val="center"/>
              <w:rPr>
                <w:ins w:id="360" w:author="Steve Baird" w:date="2016-04-29T15:53:00Z"/>
                <w:b/>
                <w:bCs/>
                <w:sz w:val="20"/>
                <w:szCs w:val="20"/>
              </w:rPr>
            </w:pPr>
            <w:ins w:id="361" w:author="Steve Baird" w:date="2016-04-29T15:53:00Z">
              <w:r w:rsidRPr="0069770D">
                <w:rPr>
                  <w:b/>
                  <w:bCs/>
                  <w:sz w:val="20"/>
                  <w:szCs w:val="20"/>
                </w:rPr>
                <w:t>Deploy</w:t>
              </w:r>
            </w:ins>
          </w:p>
          <w:p w14:paraId="0043ACC3" w14:textId="77777777" w:rsidR="00912316" w:rsidRPr="0069770D" w:rsidRDefault="00912316" w:rsidP="00912316">
            <w:pPr>
              <w:jc w:val="center"/>
              <w:rPr>
                <w:ins w:id="362" w:author="Steve Baird" w:date="2016-04-29T15:53:00Z"/>
                <w:b/>
                <w:bCs/>
                <w:sz w:val="20"/>
                <w:szCs w:val="20"/>
              </w:rPr>
            </w:pPr>
            <w:ins w:id="363" w:author="Steve Baird" w:date="2016-04-29T15:53:00Z">
              <w:r w:rsidRPr="0069770D">
                <w:rPr>
                  <w:b/>
                  <w:bCs/>
                  <w:sz w:val="20"/>
                  <w:szCs w:val="20"/>
                </w:rPr>
                <w:t xml:space="preserve">Start Time </w:t>
              </w:r>
            </w:ins>
          </w:p>
        </w:tc>
        <w:tc>
          <w:tcPr>
            <w:tcW w:w="2001" w:type="dxa"/>
          </w:tcPr>
          <w:p w14:paraId="3F47708F" w14:textId="77777777" w:rsidR="00912316" w:rsidRPr="0069770D" w:rsidRDefault="00912316" w:rsidP="00912316">
            <w:pPr>
              <w:jc w:val="center"/>
              <w:rPr>
                <w:ins w:id="364" w:author="Steve Baird" w:date="2016-04-29T15:53:00Z"/>
                <w:b/>
                <w:bCs/>
                <w:sz w:val="20"/>
                <w:szCs w:val="20"/>
              </w:rPr>
            </w:pPr>
            <w:ins w:id="365" w:author="Steve Baird" w:date="2016-04-29T15:53:00Z">
              <w:r w:rsidRPr="0069770D">
                <w:rPr>
                  <w:b/>
                  <w:bCs/>
                  <w:sz w:val="20"/>
                  <w:szCs w:val="20"/>
                </w:rPr>
                <w:t>Retrieve</w:t>
              </w:r>
            </w:ins>
          </w:p>
          <w:p w14:paraId="32B5EEE0" w14:textId="77777777" w:rsidR="00912316" w:rsidRPr="0069770D" w:rsidRDefault="00912316" w:rsidP="00912316">
            <w:pPr>
              <w:jc w:val="center"/>
              <w:rPr>
                <w:ins w:id="366" w:author="Steve Baird" w:date="2016-04-29T15:53:00Z"/>
                <w:b/>
                <w:bCs/>
                <w:sz w:val="20"/>
                <w:szCs w:val="20"/>
              </w:rPr>
            </w:pPr>
            <w:ins w:id="367" w:author="Steve Baird" w:date="2016-04-29T15:53:00Z">
              <w:r w:rsidRPr="0069770D">
                <w:rPr>
                  <w:b/>
                  <w:bCs/>
                  <w:sz w:val="20"/>
                  <w:szCs w:val="20"/>
                </w:rPr>
                <w:t>End Time</w:t>
              </w:r>
            </w:ins>
          </w:p>
        </w:tc>
        <w:tc>
          <w:tcPr>
            <w:tcW w:w="1725" w:type="dxa"/>
          </w:tcPr>
          <w:p w14:paraId="0899CFD6" w14:textId="77777777" w:rsidR="00912316" w:rsidRPr="0069770D" w:rsidRDefault="00912316" w:rsidP="00912316">
            <w:pPr>
              <w:jc w:val="center"/>
              <w:rPr>
                <w:ins w:id="368" w:author="Steve Baird" w:date="2016-04-29T15:53:00Z"/>
                <w:b/>
                <w:bCs/>
                <w:sz w:val="20"/>
                <w:szCs w:val="20"/>
              </w:rPr>
            </w:pPr>
            <w:proofErr w:type="spellStart"/>
            <w:ins w:id="369" w:author="Steve Baird" w:date="2016-04-29T15:53:00Z">
              <w:r w:rsidRPr="0069770D">
                <w:rPr>
                  <w:b/>
                  <w:bCs/>
                  <w:sz w:val="20"/>
                  <w:szCs w:val="20"/>
                </w:rPr>
                <w:t>Sonde</w:t>
              </w:r>
              <w:proofErr w:type="spellEnd"/>
            </w:ins>
          </w:p>
        </w:tc>
        <w:tc>
          <w:tcPr>
            <w:tcW w:w="958" w:type="dxa"/>
          </w:tcPr>
          <w:p w14:paraId="0FC6EAA9" w14:textId="77777777" w:rsidR="00912316" w:rsidRPr="0069770D" w:rsidRDefault="00912316" w:rsidP="00912316">
            <w:pPr>
              <w:jc w:val="center"/>
              <w:rPr>
                <w:ins w:id="370" w:author="Steve Baird" w:date="2016-04-29T15:53:00Z"/>
                <w:b/>
                <w:bCs/>
                <w:sz w:val="20"/>
                <w:szCs w:val="20"/>
              </w:rPr>
            </w:pPr>
            <w:ins w:id="371" w:author="Steve Baird" w:date="2016-04-29T15:53:00Z">
              <w:r w:rsidRPr="0069770D">
                <w:rPr>
                  <w:b/>
                  <w:bCs/>
                  <w:sz w:val="20"/>
                  <w:szCs w:val="20"/>
                </w:rPr>
                <w:t>pH</w:t>
              </w:r>
            </w:ins>
          </w:p>
        </w:tc>
        <w:tc>
          <w:tcPr>
            <w:tcW w:w="287" w:type="dxa"/>
          </w:tcPr>
          <w:p w14:paraId="5D25056C" w14:textId="77777777" w:rsidR="00912316" w:rsidRPr="0069770D" w:rsidRDefault="00912316" w:rsidP="00912316">
            <w:pPr>
              <w:jc w:val="center"/>
              <w:rPr>
                <w:ins w:id="372" w:author="Steve Baird" w:date="2016-04-29T15:53:00Z"/>
                <w:b/>
                <w:bCs/>
                <w:sz w:val="20"/>
                <w:szCs w:val="20"/>
              </w:rPr>
            </w:pPr>
          </w:p>
        </w:tc>
        <w:tc>
          <w:tcPr>
            <w:tcW w:w="1341" w:type="dxa"/>
          </w:tcPr>
          <w:p w14:paraId="704DEAA1" w14:textId="77777777" w:rsidR="00912316" w:rsidRPr="0069770D" w:rsidRDefault="00912316" w:rsidP="00912316">
            <w:pPr>
              <w:jc w:val="center"/>
              <w:rPr>
                <w:ins w:id="373" w:author="Steve Baird" w:date="2016-04-29T15:53:00Z"/>
                <w:b/>
                <w:bCs/>
                <w:sz w:val="20"/>
                <w:szCs w:val="20"/>
              </w:rPr>
            </w:pPr>
            <w:ins w:id="374" w:author="Steve Baird" w:date="2016-04-29T15:53:00Z">
              <w:r w:rsidRPr="0069770D">
                <w:rPr>
                  <w:b/>
                  <w:bCs/>
                  <w:sz w:val="20"/>
                  <w:szCs w:val="20"/>
                </w:rPr>
                <w:t>DO</w:t>
              </w:r>
            </w:ins>
          </w:p>
        </w:tc>
        <w:tc>
          <w:tcPr>
            <w:tcW w:w="1341" w:type="dxa"/>
          </w:tcPr>
          <w:p w14:paraId="782F1FFD" w14:textId="77777777" w:rsidR="00912316" w:rsidRPr="0069770D" w:rsidRDefault="00912316" w:rsidP="00912316">
            <w:pPr>
              <w:jc w:val="center"/>
              <w:rPr>
                <w:ins w:id="375" w:author="Steve Baird" w:date="2016-04-29T15:53:00Z"/>
                <w:b/>
                <w:bCs/>
                <w:sz w:val="20"/>
                <w:szCs w:val="20"/>
              </w:rPr>
            </w:pPr>
            <w:proofErr w:type="spellStart"/>
            <w:ins w:id="376" w:author="Steve Baird" w:date="2016-04-29T15:53:00Z">
              <w:r w:rsidRPr="0069770D">
                <w:rPr>
                  <w:b/>
                  <w:bCs/>
                  <w:sz w:val="20"/>
                  <w:szCs w:val="20"/>
                </w:rPr>
                <w:t>Turb</w:t>
              </w:r>
              <w:proofErr w:type="spellEnd"/>
            </w:ins>
          </w:p>
        </w:tc>
        <w:tc>
          <w:tcPr>
            <w:tcW w:w="962" w:type="dxa"/>
          </w:tcPr>
          <w:p w14:paraId="42EB36B4" w14:textId="77777777" w:rsidR="00912316" w:rsidRPr="0069770D" w:rsidRDefault="00912316" w:rsidP="00912316">
            <w:pPr>
              <w:jc w:val="center"/>
              <w:rPr>
                <w:ins w:id="377" w:author="Steve Baird" w:date="2016-04-29T15:53:00Z"/>
                <w:b/>
                <w:bCs/>
                <w:sz w:val="20"/>
                <w:szCs w:val="20"/>
              </w:rPr>
            </w:pPr>
            <w:ins w:id="378" w:author="Steve Baird" w:date="2016-04-29T15:53:00Z">
              <w:r w:rsidRPr="0069770D">
                <w:rPr>
                  <w:b/>
                  <w:bCs/>
                  <w:sz w:val="20"/>
                  <w:szCs w:val="20"/>
                </w:rPr>
                <w:t>Cond</w:t>
              </w:r>
            </w:ins>
          </w:p>
        </w:tc>
        <w:tc>
          <w:tcPr>
            <w:tcW w:w="1170" w:type="dxa"/>
          </w:tcPr>
          <w:p w14:paraId="549E72BA" w14:textId="77777777" w:rsidR="00912316" w:rsidRPr="0069770D" w:rsidRDefault="00912316" w:rsidP="00912316">
            <w:pPr>
              <w:jc w:val="center"/>
              <w:rPr>
                <w:ins w:id="379" w:author="Steve Baird" w:date="2016-04-29T15:53:00Z"/>
                <w:b/>
                <w:bCs/>
                <w:sz w:val="20"/>
                <w:szCs w:val="20"/>
              </w:rPr>
            </w:pPr>
            <w:proofErr w:type="spellStart"/>
            <w:ins w:id="380" w:author="Steve Baird" w:date="2016-04-29T15:53:00Z">
              <w:r w:rsidRPr="0069770D">
                <w:rPr>
                  <w:b/>
                  <w:bCs/>
                  <w:sz w:val="20"/>
                  <w:szCs w:val="20"/>
                </w:rPr>
                <w:t>Chl</w:t>
              </w:r>
              <w:proofErr w:type="spellEnd"/>
            </w:ins>
          </w:p>
        </w:tc>
        <w:tc>
          <w:tcPr>
            <w:tcW w:w="1170" w:type="dxa"/>
          </w:tcPr>
          <w:p w14:paraId="5DA43384" w14:textId="77777777" w:rsidR="00912316" w:rsidRPr="0069770D" w:rsidRDefault="00912316" w:rsidP="00912316">
            <w:pPr>
              <w:jc w:val="center"/>
              <w:rPr>
                <w:ins w:id="381" w:author="Steve Baird" w:date="2016-04-29T15:53:00Z"/>
                <w:b/>
                <w:bCs/>
                <w:sz w:val="20"/>
                <w:szCs w:val="20"/>
              </w:rPr>
            </w:pPr>
            <w:ins w:id="382" w:author="Steve Baird" w:date="2016-04-29T15:53:00Z">
              <w:r w:rsidRPr="0069770D">
                <w:rPr>
                  <w:b/>
                  <w:bCs/>
                  <w:sz w:val="20"/>
                  <w:szCs w:val="20"/>
                </w:rPr>
                <w:t>Notes</w:t>
              </w:r>
            </w:ins>
          </w:p>
        </w:tc>
      </w:tr>
      <w:tr w:rsidR="00E456D5" w:rsidRPr="00505301" w14:paraId="56CABC4C" w14:textId="77777777" w:rsidTr="004860B3">
        <w:trPr>
          <w:trHeight w:val="269"/>
          <w:ins w:id="383" w:author="Steve Baird" w:date="2016-04-29T15:53:00Z"/>
        </w:trPr>
        <w:tc>
          <w:tcPr>
            <w:tcW w:w="715" w:type="dxa"/>
          </w:tcPr>
          <w:p w14:paraId="1F52CDCF" w14:textId="77777777" w:rsidR="00E456D5" w:rsidRPr="00505301" w:rsidRDefault="00E456D5" w:rsidP="00E456D5">
            <w:pPr>
              <w:rPr>
                <w:ins w:id="384" w:author="Steve Baird" w:date="2016-04-29T15:53:00Z"/>
                <w:sz w:val="22"/>
                <w:szCs w:val="22"/>
              </w:rPr>
            </w:pPr>
            <w:ins w:id="385" w:author="Steve Baird" w:date="2016-04-29T15:53:00Z">
              <w:r w:rsidRPr="00505301">
                <w:rPr>
                  <w:bCs/>
                  <w:sz w:val="22"/>
                  <w:szCs w:val="22"/>
                </w:rPr>
                <w:t>H3</w:t>
              </w:r>
            </w:ins>
          </w:p>
        </w:tc>
        <w:tc>
          <w:tcPr>
            <w:tcW w:w="1933" w:type="dxa"/>
            <w:vAlign w:val="center"/>
          </w:tcPr>
          <w:p w14:paraId="46AE503F" w14:textId="03FB77B9" w:rsidR="00E456D5" w:rsidRPr="004860B3" w:rsidRDefault="00E456D5" w:rsidP="00E456D5">
            <w:pPr>
              <w:rPr>
                <w:ins w:id="386" w:author="Steve Baird" w:date="2016-04-29T15:53:00Z"/>
                <w:rFonts w:asciiTheme="minorHAnsi" w:hAnsiTheme="minorHAnsi" w:cstheme="minorHAnsi"/>
                <w:color w:val="000000"/>
                <w:sz w:val="20"/>
                <w:szCs w:val="20"/>
              </w:rPr>
            </w:pPr>
          </w:p>
        </w:tc>
        <w:tc>
          <w:tcPr>
            <w:tcW w:w="2001" w:type="dxa"/>
            <w:vAlign w:val="center"/>
          </w:tcPr>
          <w:p w14:paraId="284956C2" w14:textId="17E9EB7A" w:rsidR="00E456D5" w:rsidRPr="004860B3" w:rsidRDefault="00E456D5" w:rsidP="00E456D5">
            <w:pPr>
              <w:rPr>
                <w:ins w:id="387" w:author="Steve Baird" w:date="2016-04-29T15:53:00Z"/>
                <w:rFonts w:asciiTheme="minorHAnsi" w:hAnsiTheme="minorHAnsi" w:cstheme="minorHAnsi"/>
                <w:color w:val="000000"/>
                <w:sz w:val="20"/>
                <w:szCs w:val="20"/>
              </w:rPr>
            </w:pPr>
          </w:p>
        </w:tc>
        <w:tc>
          <w:tcPr>
            <w:tcW w:w="1725" w:type="dxa"/>
            <w:vAlign w:val="center"/>
          </w:tcPr>
          <w:p w14:paraId="20920A19" w14:textId="5B459820" w:rsidR="00E456D5" w:rsidRPr="004860B3" w:rsidRDefault="00E456D5" w:rsidP="00E456D5">
            <w:pPr>
              <w:rPr>
                <w:rFonts w:asciiTheme="minorHAnsi" w:hAnsiTheme="minorHAnsi" w:cstheme="minorHAnsi"/>
                <w:sz w:val="20"/>
                <w:szCs w:val="20"/>
              </w:rPr>
            </w:pPr>
          </w:p>
        </w:tc>
        <w:tc>
          <w:tcPr>
            <w:tcW w:w="958" w:type="dxa"/>
            <w:vAlign w:val="center"/>
          </w:tcPr>
          <w:p w14:paraId="1D9A2EB6" w14:textId="043AB530" w:rsidR="00E456D5" w:rsidRPr="004860B3" w:rsidRDefault="00E456D5" w:rsidP="00E456D5">
            <w:pPr>
              <w:rPr>
                <w:rFonts w:asciiTheme="minorHAnsi" w:hAnsiTheme="minorHAnsi" w:cstheme="minorHAnsi"/>
                <w:sz w:val="20"/>
                <w:szCs w:val="20"/>
              </w:rPr>
            </w:pPr>
          </w:p>
        </w:tc>
        <w:tc>
          <w:tcPr>
            <w:tcW w:w="287" w:type="dxa"/>
            <w:vAlign w:val="center"/>
          </w:tcPr>
          <w:p w14:paraId="3EFEB67D" w14:textId="0A5B1867" w:rsidR="00E456D5" w:rsidRPr="004860B3" w:rsidRDefault="00E456D5" w:rsidP="00E456D5">
            <w:pPr>
              <w:rPr>
                <w:rFonts w:asciiTheme="minorHAnsi" w:hAnsiTheme="minorHAnsi" w:cstheme="minorHAnsi"/>
                <w:sz w:val="20"/>
                <w:szCs w:val="20"/>
              </w:rPr>
            </w:pPr>
          </w:p>
        </w:tc>
        <w:tc>
          <w:tcPr>
            <w:tcW w:w="1341" w:type="dxa"/>
            <w:vAlign w:val="center"/>
          </w:tcPr>
          <w:p w14:paraId="4CAB9FFE" w14:textId="424C4D35" w:rsidR="00E456D5" w:rsidRPr="004860B3" w:rsidRDefault="00E456D5" w:rsidP="00E456D5">
            <w:pPr>
              <w:rPr>
                <w:rFonts w:asciiTheme="minorHAnsi" w:hAnsiTheme="minorHAnsi" w:cstheme="minorHAnsi"/>
                <w:sz w:val="20"/>
                <w:szCs w:val="20"/>
              </w:rPr>
            </w:pPr>
          </w:p>
        </w:tc>
        <w:tc>
          <w:tcPr>
            <w:tcW w:w="1341" w:type="dxa"/>
            <w:vAlign w:val="center"/>
          </w:tcPr>
          <w:p w14:paraId="6F25B128" w14:textId="5930DAF2" w:rsidR="00E456D5" w:rsidRPr="004860B3" w:rsidRDefault="00E456D5" w:rsidP="00E456D5">
            <w:pPr>
              <w:rPr>
                <w:rFonts w:asciiTheme="minorHAnsi" w:hAnsiTheme="minorHAnsi" w:cstheme="minorHAnsi"/>
                <w:sz w:val="20"/>
                <w:szCs w:val="20"/>
              </w:rPr>
            </w:pPr>
          </w:p>
        </w:tc>
        <w:tc>
          <w:tcPr>
            <w:tcW w:w="962" w:type="dxa"/>
            <w:vAlign w:val="center"/>
          </w:tcPr>
          <w:p w14:paraId="140A3C3A" w14:textId="714402EB" w:rsidR="00E456D5" w:rsidRPr="004860B3" w:rsidRDefault="00E456D5" w:rsidP="00E456D5">
            <w:pPr>
              <w:rPr>
                <w:rFonts w:asciiTheme="minorHAnsi" w:hAnsiTheme="minorHAnsi" w:cstheme="minorHAnsi"/>
                <w:sz w:val="20"/>
                <w:szCs w:val="20"/>
              </w:rPr>
            </w:pPr>
          </w:p>
        </w:tc>
        <w:tc>
          <w:tcPr>
            <w:tcW w:w="1170" w:type="dxa"/>
            <w:vAlign w:val="center"/>
          </w:tcPr>
          <w:p w14:paraId="67B537BD" w14:textId="0917CDEF" w:rsidR="00E456D5" w:rsidRPr="004860B3" w:rsidRDefault="00E456D5" w:rsidP="00E456D5">
            <w:pPr>
              <w:rPr>
                <w:rFonts w:asciiTheme="minorHAnsi" w:hAnsiTheme="minorHAnsi" w:cstheme="minorHAnsi"/>
                <w:sz w:val="20"/>
                <w:szCs w:val="20"/>
              </w:rPr>
            </w:pPr>
          </w:p>
        </w:tc>
        <w:tc>
          <w:tcPr>
            <w:tcW w:w="1170" w:type="dxa"/>
          </w:tcPr>
          <w:p w14:paraId="2E28301E" w14:textId="033D19AA" w:rsidR="00E456D5" w:rsidRPr="0069770D" w:rsidRDefault="00E456D5" w:rsidP="00E456D5">
            <w:pPr>
              <w:rPr>
                <w:rFonts w:asciiTheme="minorHAnsi" w:hAnsiTheme="minorHAnsi" w:cstheme="minorHAnsi"/>
                <w:sz w:val="20"/>
                <w:szCs w:val="20"/>
              </w:rPr>
            </w:pPr>
          </w:p>
        </w:tc>
      </w:tr>
      <w:tr w:rsidR="00E456D5" w:rsidRPr="00505301" w14:paraId="2039E87A" w14:textId="77777777" w:rsidTr="004860B3">
        <w:trPr>
          <w:trHeight w:val="206"/>
          <w:ins w:id="388" w:author="Steve Baird" w:date="2016-04-29T15:53:00Z"/>
        </w:trPr>
        <w:tc>
          <w:tcPr>
            <w:tcW w:w="715" w:type="dxa"/>
          </w:tcPr>
          <w:p w14:paraId="3AA6A1CD" w14:textId="77777777" w:rsidR="00E456D5" w:rsidRPr="00505301" w:rsidRDefault="00E456D5" w:rsidP="00E456D5">
            <w:pPr>
              <w:rPr>
                <w:ins w:id="389" w:author="Steve Baird" w:date="2016-04-29T15:53:00Z"/>
                <w:sz w:val="22"/>
                <w:szCs w:val="22"/>
              </w:rPr>
            </w:pPr>
            <w:ins w:id="390" w:author="Steve Baird" w:date="2016-04-29T15:53:00Z">
              <w:r w:rsidRPr="00505301">
                <w:rPr>
                  <w:bCs/>
                  <w:sz w:val="22"/>
                  <w:szCs w:val="22"/>
                </w:rPr>
                <w:t>H3</w:t>
              </w:r>
            </w:ins>
          </w:p>
        </w:tc>
        <w:tc>
          <w:tcPr>
            <w:tcW w:w="1933" w:type="dxa"/>
            <w:vAlign w:val="center"/>
          </w:tcPr>
          <w:p w14:paraId="259A086C" w14:textId="04B97CB0" w:rsidR="00E456D5" w:rsidRPr="004860B3" w:rsidRDefault="00E456D5" w:rsidP="00E456D5">
            <w:pPr>
              <w:rPr>
                <w:ins w:id="391" w:author="Steve Baird" w:date="2016-04-29T15:53:00Z"/>
                <w:rFonts w:asciiTheme="minorHAnsi" w:hAnsiTheme="minorHAnsi" w:cstheme="minorHAnsi"/>
                <w:sz w:val="20"/>
                <w:szCs w:val="20"/>
              </w:rPr>
            </w:pPr>
          </w:p>
        </w:tc>
        <w:tc>
          <w:tcPr>
            <w:tcW w:w="2001" w:type="dxa"/>
            <w:vAlign w:val="center"/>
          </w:tcPr>
          <w:p w14:paraId="2141CDA2" w14:textId="7E365074" w:rsidR="00E456D5" w:rsidRPr="004860B3" w:rsidRDefault="00E456D5" w:rsidP="00E456D5">
            <w:pPr>
              <w:rPr>
                <w:ins w:id="392" w:author="Steve Baird" w:date="2016-04-29T15:53:00Z"/>
                <w:rFonts w:asciiTheme="minorHAnsi" w:hAnsiTheme="minorHAnsi" w:cstheme="minorHAnsi"/>
                <w:color w:val="000000"/>
                <w:sz w:val="20"/>
                <w:szCs w:val="20"/>
              </w:rPr>
            </w:pPr>
          </w:p>
        </w:tc>
        <w:tc>
          <w:tcPr>
            <w:tcW w:w="1725" w:type="dxa"/>
            <w:vAlign w:val="center"/>
          </w:tcPr>
          <w:p w14:paraId="747A94BE" w14:textId="1A6A61CA" w:rsidR="00E456D5" w:rsidRPr="004860B3" w:rsidRDefault="00E456D5" w:rsidP="00E456D5">
            <w:pPr>
              <w:rPr>
                <w:rFonts w:asciiTheme="minorHAnsi" w:hAnsiTheme="minorHAnsi" w:cstheme="minorHAnsi"/>
                <w:sz w:val="20"/>
                <w:szCs w:val="20"/>
              </w:rPr>
            </w:pPr>
          </w:p>
        </w:tc>
        <w:tc>
          <w:tcPr>
            <w:tcW w:w="958" w:type="dxa"/>
            <w:vAlign w:val="center"/>
          </w:tcPr>
          <w:p w14:paraId="1DA93583" w14:textId="5095B5C0" w:rsidR="00E456D5" w:rsidRPr="004860B3" w:rsidRDefault="00E456D5" w:rsidP="00E456D5">
            <w:pPr>
              <w:rPr>
                <w:rFonts w:asciiTheme="minorHAnsi" w:hAnsiTheme="minorHAnsi" w:cstheme="minorHAnsi"/>
                <w:sz w:val="20"/>
                <w:szCs w:val="20"/>
              </w:rPr>
            </w:pPr>
          </w:p>
        </w:tc>
        <w:tc>
          <w:tcPr>
            <w:tcW w:w="287" w:type="dxa"/>
            <w:vAlign w:val="center"/>
          </w:tcPr>
          <w:p w14:paraId="7F76990F" w14:textId="77777777" w:rsidR="00E456D5" w:rsidRPr="004860B3" w:rsidRDefault="00E456D5" w:rsidP="00E456D5">
            <w:pPr>
              <w:rPr>
                <w:rFonts w:asciiTheme="minorHAnsi" w:hAnsiTheme="minorHAnsi" w:cstheme="minorHAnsi"/>
                <w:sz w:val="20"/>
                <w:szCs w:val="20"/>
              </w:rPr>
            </w:pPr>
          </w:p>
        </w:tc>
        <w:tc>
          <w:tcPr>
            <w:tcW w:w="1341" w:type="dxa"/>
            <w:vAlign w:val="center"/>
          </w:tcPr>
          <w:p w14:paraId="03DAD6AE" w14:textId="60163FAD" w:rsidR="00E456D5" w:rsidRPr="004860B3" w:rsidRDefault="00E456D5" w:rsidP="00E456D5">
            <w:pPr>
              <w:rPr>
                <w:rFonts w:asciiTheme="minorHAnsi" w:hAnsiTheme="minorHAnsi" w:cstheme="minorHAnsi"/>
                <w:sz w:val="20"/>
                <w:szCs w:val="20"/>
              </w:rPr>
            </w:pPr>
          </w:p>
        </w:tc>
        <w:tc>
          <w:tcPr>
            <w:tcW w:w="1341" w:type="dxa"/>
            <w:vAlign w:val="center"/>
          </w:tcPr>
          <w:p w14:paraId="7D6A78FF" w14:textId="283A4FDB" w:rsidR="00E456D5" w:rsidRPr="004860B3" w:rsidRDefault="00E456D5" w:rsidP="00E456D5">
            <w:pPr>
              <w:rPr>
                <w:rFonts w:asciiTheme="minorHAnsi" w:hAnsiTheme="minorHAnsi" w:cstheme="minorHAnsi"/>
                <w:sz w:val="20"/>
                <w:szCs w:val="20"/>
              </w:rPr>
            </w:pPr>
          </w:p>
        </w:tc>
        <w:tc>
          <w:tcPr>
            <w:tcW w:w="962" w:type="dxa"/>
            <w:vAlign w:val="center"/>
          </w:tcPr>
          <w:p w14:paraId="78B0B9C8" w14:textId="08971CD8" w:rsidR="00E456D5" w:rsidRPr="004860B3" w:rsidRDefault="00E456D5" w:rsidP="00E456D5">
            <w:pPr>
              <w:rPr>
                <w:rFonts w:asciiTheme="minorHAnsi" w:hAnsiTheme="minorHAnsi" w:cstheme="minorHAnsi"/>
                <w:sz w:val="20"/>
                <w:szCs w:val="20"/>
              </w:rPr>
            </w:pPr>
          </w:p>
        </w:tc>
        <w:tc>
          <w:tcPr>
            <w:tcW w:w="1170" w:type="dxa"/>
            <w:vAlign w:val="center"/>
          </w:tcPr>
          <w:p w14:paraId="2ED42445" w14:textId="612CA3DC" w:rsidR="00E456D5" w:rsidRPr="004860B3" w:rsidRDefault="00E456D5" w:rsidP="00E456D5">
            <w:pPr>
              <w:rPr>
                <w:rFonts w:asciiTheme="minorHAnsi" w:hAnsiTheme="minorHAnsi" w:cstheme="minorHAnsi"/>
                <w:sz w:val="20"/>
                <w:szCs w:val="20"/>
              </w:rPr>
            </w:pPr>
          </w:p>
        </w:tc>
        <w:tc>
          <w:tcPr>
            <w:tcW w:w="1170" w:type="dxa"/>
            <w:vAlign w:val="bottom"/>
          </w:tcPr>
          <w:p w14:paraId="1B80333A" w14:textId="1B1A773B" w:rsidR="00E456D5" w:rsidRPr="00796DA2" w:rsidRDefault="00E456D5" w:rsidP="00E456D5">
            <w:pPr>
              <w:rPr>
                <w:rFonts w:asciiTheme="minorHAnsi" w:hAnsiTheme="minorHAnsi" w:cstheme="minorHAnsi"/>
                <w:sz w:val="20"/>
                <w:szCs w:val="20"/>
              </w:rPr>
            </w:pPr>
          </w:p>
        </w:tc>
      </w:tr>
      <w:tr w:rsidR="00E456D5" w:rsidRPr="00912316" w14:paraId="742AE552" w14:textId="77777777" w:rsidTr="004860B3">
        <w:trPr>
          <w:trHeight w:val="219"/>
          <w:ins w:id="393" w:author="Steve Baird" w:date="2016-04-29T15:53:00Z"/>
        </w:trPr>
        <w:tc>
          <w:tcPr>
            <w:tcW w:w="715" w:type="dxa"/>
          </w:tcPr>
          <w:p w14:paraId="689850D5" w14:textId="77777777" w:rsidR="00E456D5" w:rsidRPr="00912316" w:rsidRDefault="00E456D5" w:rsidP="00E456D5">
            <w:pPr>
              <w:rPr>
                <w:ins w:id="394" w:author="Steve Baird" w:date="2016-04-29T15:53:00Z"/>
                <w:sz w:val="22"/>
                <w:szCs w:val="22"/>
              </w:rPr>
            </w:pPr>
            <w:ins w:id="395" w:author="Steve Baird" w:date="2016-04-29T15:53:00Z">
              <w:r w:rsidRPr="00912316">
                <w:rPr>
                  <w:bCs/>
                  <w:sz w:val="22"/>
                  <w:szCs w:val="22"/>
                </w:rPr>
                <w:t>H3</w:t>
              </w:r>
            </w:ins>
          </w:p>
        </w:tc>
        <w:tc>
          <w:tcPr>
            <w:tcW w:w="1933" w:type="dxa"/>
            <w:vAlign w:val="center"/>
          </w:tcPr>
          <w:p w14:paraId="3661E448" w14:textId="3B825229" w:rsidR="00E456D5" w:rsidRPr="004860B3" w:rsidRDefault="00E456D5" w:rsidP="00E456D5">
            <w:pPr>
              <w:rPr>
                <w:ins w:id="396" w:author="Steve Baird" w:date="2016-04-29T15:53:00Z"/>
                <w:rFonts w:asciiTheme="minorHAnsi" w:hAnsiTheme="minorHAnsi" w:cstheme="minorHAnsi"/>
                <w:color w:val="000000"/>
                <w:sz w:val="20"/>
                <w:szCs w:val="20"/>
              </w:rPr>
            </w:pPr>
          </w:p>
        </w:tc>
        <w:tc>
          <w:tcPr>
            <w:tcW w:w="2001" w:type="dxa"/>
            <w:vAlign w:val="center"/>
          </w:tcPr>
          <w:p w14:paraId="647F5D05" w14:textId="3043FE5F" w:rsidR="00E456D5" w:rsidRPr="004860B3" w:rsidRDefault="00E456D5" w:rsidP="00E456D5">
            <w:pPr>
              <w:rPr>
                <w:ins w:id="397" w:author="Steve Baird" w:date="2016-04-29T15:53:00Z"/>
                <w:rFonts w:asciiTheme="minorHAnsi" w:hAnsiTheme="minorHAnsi" w:cstheme="minorHAnsi"/>
                <w:color w:val="000000"/>
                <w:sz w:val="20"/>
                <w:szCs w:val="20"/>
              </w:rPr>
            </w:pPr>
          </w:p>
        </w:tc>
        <w:tc>
          <w:tcPr>
            <w:tcW w:w="1725" w:type="dxa"/>
            <w:vAlign w:val="center"/>
          </w:tcPr>
          <w:p w14:paraId="052071DF" w14:textId="666AF4F3" w:rsidR="00E456D5" w:rsidRPr="004860B3" w:rsidRDefault="00E456D5" w:rsidP="00E456D5">
            <w:pPr>
              <w:rPr>
                <w:rFonts w:asciiTheme="minorHAnsi" w:hAnsiTheme="minorHAnsi" w:cstheme="minorHAnsi"/>
                <w:sz w:val="20"/>
                <w:szCs w:val="20"/>
              </w:rPr>
            </w:pPr>
          </w:p>
        </w:tc>
        <w:tc>
          <w:tcPr>
            <w:tcW w:w="958" w:type="dxa"/>
            <w:vAlign w:val="center"/>
          </w:tcPr>
          <w:p w14:paraId="48BD1E73" w14:textId="0A9738CE" w:rsidR="00E456D5" w:rsidRPr="004860B3" w:rsidRDefault="00E456D5" w:rsidP="00E456D5">
            <w:pPr>
              <w:rPr>
                <w:rFonts w:asciiTheme="minorHAnsi" w:hAnsiTheme="minorHAnsi" w:cstheme="minorHAnsi"/>
                <w:sz w:val="20"/>
                <w:szCs w:val="20"/>
              </w:rPr>
            </w:pPr>
          </w:p>
        </w:tc>
        <w:tc>
          <w:tcPr>
            <w:tcW w:w="287" w:type="dxa"/>
            <w:vAlign w:val="center"/>
          </w:tcPr>
          <w:p w14:paraId="1A460296" w14:textId="77777777" w:rsidR="00E456D5" w:rsidRPr="004860B3" w:rsidRDefault="00E456D5" w:rsidP="00E456D5">
            <w:pPr>
              <w:rPr>
                <w:rFonts w:asciiTheme="minorHAnsi" w:hAnsiTheme="minorHAnsi" w:cstheme="minorHAnsi"/>
                <w:sz w:val="20"/>
                <w:szCs w:val="20"/>
              </w:rPr>
            </w:pPr>
          </w:p>
        </w:tc>
        <w:tc>
          <w:tcPr>
            <w:tcW w:w="1341" w:type="dxa"/>
            <w:vAlign w:val="center"/>
          </w:tcPr>
          <w:p w14:paraId="0ADE020C" w14:textId="65BC79BD" w:rsidR="00E456D5" w:rsidRPr="004860B3" w:rsidRDefault="00E456D5" w:rsidP="00E456D5">
            <w:pPr>
              <w:rPr>
                <w:rFonts w:asciiTheme="minorHAnsi" w:hAnsiTheme="minorHAnsi" w:cstheme="minorHAnsi"/>
                <w:sz w:val="20"/>
                <w:szCs w:val="20"/>
              </w:rPr>
            </w:pPr>
          </w:p>
        </w:tc>
        <w:tc>
          <w:tcPr>
            <w:tcW w:w="1341" w:type="dxa"/>
            <w:vAlign w:val="center"/>
          </w:tcPr>
          <w:p w14:paraId="020139C4" w14:textId="6312DD31" w:rsidR="00E456D5" w:rsidRPr="004860B3" w:rsidRDefault="00E456D5" w:rsidP="00E456D5">
            <w:pPr>
              <w:rPr>
                <w:rFonts w:asciiTheme="minorHAnsi" w:hAnsiTheme="minorHAnsi" w:cstheme="minorHAnsi"/>
                <w:sz w:val="20"/>
                <w:szCs w:val="20"/>
              </w:rPr>
            </w:pPr>
          </w:p>
        </w:tc>
        <w:tc>
          <w:tcPr>
            <w:tcW w:w="962" w:type="dxa"/>
            <w:vAlign w:val="center"/>
          </w:tcPr>
          <w:p w14:paraId="0411B88C" w14:textId="6E7A40BF" w:rsidR="00E456D5" w:rsidRPr="004860B3" w:rsidRDefault="00E456D5" w:rsidP="00E456D5">
            <w:pPr>
              <w:rPr>
                <w:rFonts w:asciiTheme="minorHAnsi" w:hAnsiTheme="minorHAnsi" w:cstheme="minorHAnsi"/>
                <w:sz w:val="20"/>
                <w:szCs w:val="20"/>
              </w:rPr>
            </w:pPr>
          </w:p>
        </w:tc>
        <w:tc>
          <w:tcPr>
            <w:tcW w:w="1170" w:type="dxa"/>
            <w:vAlign w:val="center"/>
          </w:tcPr>
          <w:p w14:paraId="36E18A03" w14:textId="5AF119DE" w:rsidR="00E456D5" w:rsidRPr="004860B3" w:rsidRDefault="00E456D5" w:rsidP="00E456D5">
            <w:pPr>
              <w:rPr>
                <w:rFonts w:asciiTheme="minorHAnsi" w:hAnsiTheme="minorHAnsi" w:cstheme="minorHAnsi"/>
                <w:sz w:val="20"/>
                <w:szCs w:val="20"/>
              </w:rPr>
            </w:pPr>
          </w:p>
        </w:tc>
        <w:tc>
          <w:tcPr>
            <w:tcW w:w="1170" w:type="dxa"/>
            <w:vAlign w:val="bottom"/>
          </w:tcPr>
          <w:p w14:paraId="05785393" w14:textId="61D1B703" w:rsidR="00E456D5" w:rsidRPr="00796DA2" w:rsidRDefault="00E456D5" w:rsidP="00E456D5">
            <w:pPr>
              <w:rPr>
                <w:ins w:id="398" w:author="Steve Baird" w:date="2016-04-29T15:53:00Z"/>
                <w:rFonts w:asciiTheme="minorHAnsi" w:hAnsiTheme="minorHAnsi" w:cstheme="minorHAnsi"/>
                <w:sz w:val="20"/>
                <w:szCs w:val="20"/>
              </w:rPr>
            </w:pPr>
          </w:p>
        </w:tc>
      </w:tr>
      <w:tr w:rsidR="00E456D5" w:rsidRPr="00912316" w14:paraId="300E541C" w14:textId="77777777" w:rsidTr="004860B3">
        <w:trPr>
          <w:trHeight w:val="247"/>
          <w:ins w:id="399" w:author="Steve Baird" w:date="2016-04-29T15:53:00Z"/>
        </w:trPr>
        <w:tc>
          <w:tcPr>
            <w:tcW w:w="715" w:type="dxa"/>
          </w:tcPr>
          <w:p w14:paraId="2CAC8076" w14:textId="77777777" w:rsidR="00E456D5" w:rsidRPr="00912316" w:rsidRDefault="00E456D5" w:rsidP="00E456D5">
            <w:pPr>
              <w:rPr>
                <w:ins w:id="400" w:author="Steve Baird" w:date="2016-04-29T15:53:00Z"/>
                <w:sz w:val="22"/>
                <w:szCs w:val="22"/>
              </w:rPr>
            </w:pPr>
            <w:ins w:id="401" w:author="Steve Baird" w:date="2016-04-29T15:53:00Z">
              <w:r w:rsidRPr="00912316">
                <w:rPr>
                  <w:bCs/>
                  <w:sz w:val="22"/>
                  <w:szCs w:val="22"/>
                </w:rPr>
                <w:t>H3</w:t>
              </w:r>
            </w:ins>
          </w:p>
        </w:tc>
        <w:tc>
          <w:tcPr>
            <w:tcW w:w="1933" w:type="dxa"/>
            <w:vAlign w:val="center"/>
          </w:tcPr>
          <w:p w14:paraId="70C90A80" w14:textId="6C2F04B9" w:rsidR="00E456D5" w:rsidRPr="004860B3" w:rsidRDefault="00E456D5" w:rsidP="00E456D5">
            <w:pPr>
              <w:rPr>
                <w:rFonts w:asciiTheme="minorHAnsi" w:hAnsiTheme="minorHAnsi" w:cstheme="minorHAnsi"/>
                <w:color w:val="000000"/>
                <w:sz w:val="20"/>
                <w:szCs w:val="20"/>
              </w:rPr>
            </w:pPr>
          </w:p>
        </w:tc>
        <w:tc>
          <w:tcPr>
            <w:tcW w:w="2001" w:type="dxa"/>
            <w:vAlign w:val="center"/>
          </w:tcPr>
          <w:p w14:paraId="6BA4D652" w14:textId="1B141324" w:rsidR="00E456D5" w:rsidRPr="004860B3" w:rsidRDefault="00E456D5" w:rsidP="00041544">
            <w:pPr>
              <w:rPr>
                <w:rFonts w:asciiTheme="minorHAnsi" w:hAnsiTheme="minorHAnsi" w:cstheme="minorHAnsi"/>
                <w:color w:val="000000"/>
                <w:sz w:val="20"/>
                <w:szCs w:val="20"/>
              </w:rPr>
            </w:pPr>
          </w:p>
        </w:tc>
        <w:tc>
          <w:tcPr>
            <w:tcW w:w="1725" w:type="dxa"/>
            <w:vAlign w:val="center"/>
          </w:tcPr>
          <w:p w14:paraId="2DBEF184" w14:textId="3655F7E6" w:rsidR="00E456D5" w:rsidRPr="004860B3" w:rsidRDefault="00E456D5" w:rsidP="00E456D5">
            <w:pPr>
              <w:rPr>
                <w:rFonts w:asciiTheme="minorHAnsi" w:hAnsiTheme="minorHAnsi" w:cstheme="minorHAnsi"/>
                <w:color w:val="000000"/>
                <w:sz w:val="20"/>
                <w:szCs w:val="20"/>
              </w:rPr>
            </w:pPr>
          </w:p>
        </w:tc>
        <w:tc>
          <w:tcPr>
            <w:tcW w:w="958" w:type="dxa"/>
            <w:vAlign w:val="center"/>
          </w:tcPr>
          <w:p w14:paraId="114413D2" w14:textId="59B6011F" w:rsidR="00E456D5" w:rsidRPr="004860B3" w:rsidRDefault="00E456D5" w:rsidP="00E456D5">
            <w:pPr>
              <w:rPr>
                <w:rFonts w:asciiTheme="minorHAnsi" w:hAnsiTheme="minorHAnsi" w:cstheme="minorHAnsi"/>
                <w:color w:val="000000"/>
                <w:sz w:val="20"/>
                <w:szCs w:val="20"/>
              </w:rPr>
            </w:pPr>
          </w:p>
        </w:tc>
        <w:tc>
          <w:tcPr>
            <w:tcW w:w="287" w:type="dxa"/>
            <w:vAlign w:val="center"/>
          </w:tcPr>
          <w:p w14:paraId="7BB921F9" w14:textId="77777777" w:rsidR="00E456D5" w:rsidRPr="004860B3" w:rsidRDefault="00E456D5" w:rsidP="00E456D5">
            <w:pPr>
              <w:rPr>
                <w:rFonts w:asciiTheme="minorHAnsi" w:hAnsiTheme="minorHAnsi" w:cstheme="minorHAnsi"/>
                <w:color w:val="000000"/>
                <w:sz w:val="20"/>
                <w:szCs w:val="20"/>
              </w:rPr>
            </w:pPr>
          </w:p>
        </w:tc>
        <w:tc>
          <w:tcPr>
            <w:tcW w:w="1341" w:type="dxa"/>
            <w:vAlign w:val="center"/>
          </w:tcPr>
          <w:p w14:paraId="085940A0" w14:textId="4BB77FFE" w:rsidR="00E456D5" w:rsidRPr="004860B3" w:rsidRDefault="00E456D5" w:rsidP="00E456D5">
            <w:pPr>
              <w:rPr>
                <w:rFonts w:asciiTheme="minorHAnsi" w:hAnsiTheme="minorHAnsi" w:cstheme="minorHAnsi"/>
                <w:color w:val="000000"/>
                <w:sz w:val="20"/>
                <w:szCs w:val="20"/>
              </w:rPr>
            </w:pPr>
          </w:p>
        </w:tc>
        <w:tc>
          <w:tcPr>
            <w:tcW w:w="1341" w:type="dxa"/>
            <w:vAlign w:val="center"/>
          </w:tcPr>
          <w:p w14:paraId="6310F4A4" w14:textId="6D82BDC7" w:rsidR="00E456D5" w:rsidRPr="004860B3" w:rsidRDefault="00E456D5" w:rsidP="00E456D5">
            <w:pPr>
              <w:rPr>
                <w:rFonts w:asciiTheme="minorHAnsi" w:hAnsiTheme="minorHAnsi" w:cstheme="minorHAnsi"/>
                <w:color w:val="000000"/>
                <w:sz w:val="20"/>
                <w:szCs w:val="20"/>
              </w:rPr>
            </w:pPr>
          </w:p>
        </w:tc>
        <w:tc>
          <w:tcPr>
            <w:tcW w:w="962" w:type="dxa"/>
            <w:vAlign w:val="center"/>
          </w:tcPr>
          <w:p w14:paraId="1C863277" w14:textId="611B4068" w:rsidR="00E456D5" w:rsidRPr="004860B3" w:rsidRDefault="00E456D5" w:rsidP="00E456D5">
            <w:pPr>
              <w:rPr>
                <w:rFonts w:asciiTheme="minorHAnsi" w:hAnsiTheme="minorHAnsi" w:cstheme="minorHAnsi"/>
                <w:color w:val="000000"/>
                <w:sz w:val="20"/>
                <w:szCs w:val="20"/>
              </w:rPr>
            </w:pPr>
          </w:p>
        </w:tc>
        <w:tc>
          <w:tcPr>
            <w:tcW w:w="1170" w:type="dxa"/>
            <w:vAlign w:val="center"/>
          </w:tcPr>
          <w:p w14:paraId="634AAE82" w14:textId="1196CBF5" w:rsidR="00E456D5" w:rsidRPr="004860B3" w:rsidRDefault="00E456D5" w:rsidP="00E456D5">
            <w:pPr>
              <w:rPr>
                <w:rFonts w:asciiTheme="minorHAnsi" w:hAnsiTheme="minorHAnsi" w:cstheme="minorHAnsi"/>
                <w:color w:val="000000"/>
                <w:sz w:val="20"/>
                <w:szCs w:val="20"/>
              </w:rPr>
            </w:pPr>
          </w:p>
        </w:tc>
        <w:tc>
          <w:tcPr>
            <w:tcW w:w="1170" w:type="dxa"/>
            <w:vAlign w:val="bottom"/>
          </w:tcPr>
          <w:p w14:paraId="4315A2AB" w14:textId="2D8C6239" w:rsidR="00E456D5" w:rsidRPr="00796DA2" w:rsidRDefault="00E456D5" w:rsidP="00E456D5">
            <w:pPr>
              <w:rPr>
                <w:ins w:id="402" w:author="Steve Baird" w:date="2016-04-29T15:53:00Z"/>
                <w:rFonts w:asciiTheme="minorHAnsi" w:hAnsiTheme="minorHAnsi" w:cstheme="minorHAnsi"/>
                <w:sz w:val="20"/>
                <w:szCs w:val="20"/>
              </w:rPr>
            </w:pPr>
          </w:p>
        </w:tc>
      </w:tr>
      <w:tr w:rsidR="004860B3" w:rsidRPr="00912316" w14:paraId="060C4817" w14:textId="77777777" w:rsidTr="004860B3">
        <w:trPr>
          <w:trHeight w:val="269"/>
          <w:ins w:id="403" w:author="Steve Baird" w:date="2016-04-29T15:53:00Z"/>
        </w:trPr>
        <w:tc>
          <w:tcPr>
            <w:tcW w:w="715" w:type="dxa"/>
          </w:tcPr>
          <w:p w14:paraId="30BD95C8" w14:textId="77777777" w:rsidR="004860B3" w:rsidRPr="00912316" w:rsidRDefault="004860B3" w:rsidP="004860B3">
            <w:pPr>
              <w:rPr>
                <w:ins w:id="404" w:author="Steve Baird" w:date="2016-04-29T15:53:00Z"/>
                <w:sz w:val="22"/>
                <w:szCs w:val="22"/>
              </w:rPr>
            </w:pPr>
            <w:ins w:id="405" w:author="Steve Baird" w:date="2016-04-29T15:53:00Z">
              <w:r w:rsidRPr="00912316">
                <w:rPr>
                  <w:bCs/>
                  <w:sz w:val="22"/>
                  <w:szCs w:val="22"/>
                </w:rPr>
                <w:t>H3</w:t>
              </w:r>
            </w:ins>
          </w:p>
        </w:tc>
        <w:tc>
          <w:tcPr>
            <w:tcW w:w="1933" w:type="dxa"/>
            <w:vAlign w:val="center"/>
          </w:tcPr>
          <w:p w14:paraId="7427EACD" w14:textId="35B5FCEF" w:rsidR="004860B3" w:rsidRPr="004860B3" w:rsidRDefault="004860B3" w:rsidP="004860B3">
            <w:pPr>
              <w:rPr>
                <w:rFonts w:asciiTheme="minorHAnsi" w:hAnsiTheme="minorHAnsi" w:cstheme="minorHAnsi"/>
                <w:color w:val="000000"/>
                <w:sz w:val="20"/>
                <w:szCs w:val="20"/>
              </w:rPr>
            </w:pPr>
          </w:p>
        </w:tc>
        <w:tc>
          <w:tcPr>
            <w:tcW w:w="2001" w:type="dxa"/>
            <w:vAlign w:val="center"/>
          </w:tcPr>
          <w:p w14:paraId="3A67AFD0" w14:textId="4347D4A8" w:rsidR="004860B3" w:rsidRPr="004860B3" w:rsidRDefault="004860B3" w:rsidP="004860B3">
            <w:pPr>
              <w:rPr>
                <w:rFonts w:asciiTheme="minorHAnsi" w:hAnsiTheme="minorHAnsi" w:cstheme="minorHAnsi"/>
                <w:color w:val="000000"/>
                <w:sz w:val="20"/>
                <w:szCs w:val="20"/>
              </w:rPr>
            </w:pPr>
          </w:p>
        </w:tc>
        <w:tc>
          <w:tcPr>
            <w:tcW w:w="1725" w:type="dxa"/>
            <w:vAlign w:val="center"/>
          </w:tcPr>
          <w:p w14:paraId="36D0836C" w14:textId="0C0BFF25" w:rsidR="004860B3" w:rsidRPr="004860B3" w:rsidRDefault="004860B3" w:rsidP="004860B3">
            <w:pPr>
              <w:rPr>
                <w:rFonts w:asciiTheme="minorHAnsi" w:hAnsiTheme="minorHAnsi" w:cstheme="minorHAnsi"/>
                <w:color w:val="000000"/>
                <w:sz w:val="20"/>
                <w:szCs w:val="20"/>
              </w:rPr>
            </w:pPr>
          </w:p>
        </w:tc>
        <w:tc>
          <w:tcPr>
            <w:tcW w:w="958" w:type="dxa"/>
            <w:vAlign w:val="center"/>
          </w:tcPr>
          <w:p w14:paraId="784E9D4C" w14:textId="4FEB2C36" w:rsidR="004860B3" w:rsidRPr="004860B3" w:rsidRDefault="004860B3" w:rsidP="004860B3">
            <w:pPr>
              <w:rPr>
                <w:rFonts w:asciiTheme="minorHAnsi" w:hAnsiTheme="minorHAnsi" w:cstheme="minorHAnsi"/>
                <w:color w:val="000000"/>
                <w:sz w:val="20"/>
                <w:szCs w:val="20"/>
              </w:rPr>
            </w:pPr>
          </w:p>
        </w:tc>
        <w:tc>
          <w:tcPr>
            <w:tcW w:w="287" w:type="dxa"/>
            <w:vAlign w:val="center"/>
          </w:tcPr>
          <w:p w14:paraId="7AF56F5B"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34BDF4EA" w14:textId="1BE589FB" w:rsidR="004860B3" w:rsidRPr="004860B3" w:rsidRDefault="004860B3" w:rsidP="004860B3">
            <w:pPr>
              <w:rPr>
                <w:rFonts w:asciiTheme="minorHAnsi" w:hAnsiTheme="minorHAnsi" w:cstheme="minorHAnsi"/>
                <w:color w:val="000000"/>
                <w:sz w:val="20"/>
                <w:szCs w:val="20"/>
              </w:rPr>
            </w:pPr>
          </w:p>
        </w:tc>
        <w:tc>
          <w:tcPr>
            <w:tcW w:w="1341" w:type="dxa"/>
            <w:vAlign w:val="center"/>
          </w:tcPr>
          <w:p w14:paraId="76697C69" w14:textId="585DA73C" w:rsidR="004860B3" w:rsidRPr="004860B3" w:rsidRDefault="004860B3" w:rsidP="004860B3">
            <w:pPr>
              <w:rPr>
                <w:rFonts w:asciiTheme="minorHAnsi" w:hAnsiTheme="minorHAnsi" w:cstheme="minorHAnsi"/>
                <w:color w:val="000000"/>
                <w:sz w:val="20"/>
                <w:szCs w:val="20"/>
              </w:rPr>
            </w:pPr>
          </w:p>
        </w:tc>
        <w:tc>
          <w:tcPr>
            <w:tcW w:w="962" w:type="dxa"/>
            <w:vAlign w:val="center"/>
          </w:tcPr>
          <w:p w14:paraId="47D6CC51" w14:textId="235393E6" w:rsidR="004860B3" w:rsidRPr="004860B3" w:rsidRDefault="004860B3" w:rsidP="004860B3">
            <w:pPr>
              <w:rPr>
                <w:rFonts w:asciiTheme="minorHAnsi" w:hAnsiTheme="minorHAnsi" w:cstheme="minorHAnsi"/>
                <w:color w:val="000000"/>
                <w:sz w:val="20"/>
                <w:szCs w:val="20"/>
              </w:rPr>
            </w:pPr>
          </w:p>
        </w:tc>
        <w:tc>
          <w:tcPr>
            <w:tcW w:w="1170" w:type="dxa"/>
            <w:vAlign w:val="center"/>
          </w:tcPr>
          <w:p w14:paraId="16692927" w14:textId="62D51355" w:rsidR="004860B3" w:rsidRPr="004860B3" w:rsidRDefault="004860B3" w:rsidP="004860B3">
            <w:pPr>
              <w:rPr>
                <w:rFonts w:asciiTheme="minorHAnsi" w:hAnsiTheme="minorHAnsi" w:cstheme="minorHAnsi"/>
                <w:color w:val="000000"/>
                <w:sz w:val="20"/>
                <w:szCs w:val="20"/>
              </w:rPr>
            </w:pPr>
          </w:p>
        </w:tc>
        <w:tc>
          <w:tcPr>
            <w:tcW w:w="1170" w:type="dxa"/>
            <w:vAlign w:val="bottom"/>
          </w:tcPr>
          <w:p w14:paraId="5B5C7BF5" w14:textId="7DA0E6CA" w:rsidR="004860B3" w:rsidRPr="00796DA2" w:rsidRDefault="004860B3" w:rsidP="004860B3">
            <w:pPr>
              <w:rPr>
                <w:ins w:id="406" w:author="Steve Baird" w:date="2016-04-29T15:53:00Z"/>
                <w:rFonts w:asciiTheme="minorHAnsi" w:hAnsiTheme="minorHAnsi" w:cstheme="minorHAnsi"/>
                <w:sz w:val="20"/>
                <w:szCs w:val="20"/>
              </w:rPr>
            </w:pPr>
          </w:p>
        </w:tc>
      </w:tr>
      <w:tr w:rsidR="004860B3" w:rsidRPr="00912316" w14:paraId="1B590562" w14:textId="77777777" w:rsidTr="004860B3">
        <w:trPr>
          <w:trHeight w:val="219"/>
          <w:ins w:id="407" w:author="Steve Baird" w:date="2016-04-29T15:53:00Z"/>
        </w:trPr>
        <w:tc>
          <w:tcPr>
            <w:tcW w:w="715" w:type="dxa"/>
          </w:tcPr>
          <w:p w14:paraId="203644EB" w14:textId="77777777" w:rsidR="004860B3" w:rsidRPr="00912316" w:rsidRDefault="004860B3" w:rsidP="004860B3">
            <w:pPr>
              <w:rPr>
                <w:ins w:id="408" w:author="Steve Baird" w:date="2016-04-29T15:53:00Z"/>
                <w:sz w:val="22"/>
                <w:szCs w:val="22"/>
              </w:rPr>
            </w:pPr>
            <w:ins w:id="409" w:author="Steve Baird" w:date="2016-04-29T15:53:00Z">
              <w:r w:rsidRPr="00912316">
                <w:rPr>
                  <w:bCs/>
                  <w:sz w:val="22"/>
                  <w:szCs w:val="22"/>
                </w:rPr>
                <w:t>H3</w:t>
              </w:r>
            </w:ins>
          </w:p>
        </w:tc>
        <w:tc>
          <w:tcPr>
            <w:tcW w:w="1933" w:type="dxa"/>
            <w:vAlign w:val="center"/>
          </w:tcPr>
          <w:p w14:paraId="5CFEA570" w14:textId="63BBCC46" w:rsidR="004860B3" w:rsidRPr="004860B3" w:rsidRDefault="004860B3" w:rsidP="004860B3">
            <w:pPr>
              <w:rPr>
                <w:rFonts w:asciiTheme="minorHAnsi" w:hAnsiTheme="minorHAnsi" w:cstheme="minorHAnsi"/>
                <w:color w:val="000000"/>
                <w:sz w:val="20"/>
                <w:szCs w:val="20"/>
              </w:rPr>
            </w:pPr>
          </w:p>
        </w:tc>
        <w:tc>
          <w:tcPr>
            <w:tcW w:w="2001" w:type="dxa"/>
            <w:vAlign w:val="center"/>
          </w:tcPr>
          <w:p w14:paraId="301DB120" w14:textId="0C563F01" w:rsidR="004860B3" w:rsidRPr="004860B3" w:rsidRDefault="004860B3" w:rsidP="004860B3">
            <w:pPr>
              <w:rPr>
                <w:rFonts w:asciiTheme="minorHAnsi" w:hAnsiTheme="minorHAnsi" w:cstheme="minorHAnsi"/>
                <w:color w:val="000000"/>
                <w:sz w:val="20"/>
                <w:szCs w:val="20"/>
              </w:rPr>
            </w:pPr>
          </w:p>
        </w:tc>
        <w:tc>
          <w:tcPr>
            <w:tcW w:w="1725" w:type="dxa"/>
            <w:vAlign w:val="center"/>
          </w:tcPr>
          <w:p w14:paraId="7E20E0A1" w14:textId="4036AB4B" w:rsidR="004860B3" w:rsidRPr="004860B3" w:rsidRDefault="004860B3" w:rsidP="004860B3">
            <w:pPr>
              <w:rPr>
                <w:rFonts w:asciiTheme="minorHAnsi" w:hAnsiTheme="minorHAnsi" w:cstheme="minorHAnsi"/>
                <w:color w:val="000000"/>
                <w:sz w:val="20"/>
                <w:szCs w:val="20"/>
              </w:rPr>
            </w:pPr>
          </w:p>
        </w:tc>
        <w:tc>
          <w:tcPr>
            <w:tcW w:w="958" w:type="dxa"/>
            <w:vAlign w:val="center"/>
          </w:tcPr>
          <w:p w14:paraId="4E566FAE" w14:textId="2F252CDB" w:rsidR="004860B3" w:rsidRPr="004860B3" w:rsidRDefault="004860B3" w:rsidP="004860B3">
            <w:pPr>
              <w:rPr>
                <w:rFonts w:asciiTheme="minorHAnsi" w:hAnsiTheme="minorHAnsi" w:cstheme="minorHAnsi"/>
                <w:color w:val="000000"/>
                <w:sz w:val="20"/>
                <w:szCs w:val="20"/>
              </w:rPr>
            </w:pPr>
          </w:p>
        </w:tc>
        <w:tc>
          <w:tcPr>
            <w:tcW w:w="287" w:type="dxa"/>
            <w:vAlign w:val="center"/>
          </w:tcPr>
          <w:p w14:paraId="65075554"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65615FAA" w14:textId="1AD66D20" w:rsidR="004860B3" w:rsidRPr="004860B3" w:rsidRDefault="004860B3" w:rsidP="004860B3">
            <w:pPr>
              <w:rPr>
                <w:rFonts w:asciiTheme="minorHAnsi" w:hAnsiTheme="minorHAnsi" w:cstheme="minorHAnsi"/>
                <w:color w:val="000000"/>
                <w:sz w:val="20"/>
                <w:szCs w:val="20"/>
              </w:rPr>
            </w:pPr>
          </w:p>
        </w:tc>
        <w:tc>
          <w:tcPr>
            <w:tcW w:w="1341" w:type="dxa"/>
            <w:vAlign w:val="center"/>
          </w:tcPr>
          <w:p w14:paraId="639FE907" w14:textId="1F94643E" w:rsidR="004860B3" w:rsidRPr="004860B3" w:rsidRDefault="004860B3" w:rsidP="004860B3">
            <w:pPr>
              <w:rPr>
                <w:rFonts w:asciiTheme="minorHAnsi" w:hAnsiTheme="minorHAnsi" w:cstheme="minorHAnsi"/>
                <w:color w:val="000000"/>
                <w:sz w:val="20"/>
                <w:szCs w:val="20"/>
              </w:rPr>
            </w:pPr>
          </w:p>
        </w:tc>
        <w:tc>
          <w:tcPr>
            <w:tcW w:w="962" w:type="dxa"/>
            <w:vAlign w:val="center"/>
          </w:tcPr>
          <w:p w14:paraId="08BB9D72" w14:textId="4001C94D" w:rsidR="004860B3" w:rsidRPr="004860B3" w:rsidRDefault="004860B3" w:rsidP="004860B3">
            <w:pPr>
              <w:rPr>
                <w:rFonts w:asciiTheme="minorHAnsi" w:hAnsiTheme="minorHAnsi" w:cstheme="minorHAnsi"/>
                <w:color w:val="000000"/>
                <w:sz w:val="20"/>
                <w:szCs w:val="20"/>
              </w:rPr>
            </w:pPr>
          </w:p>
        </w:tc>
        <w:tc>
          <w:tcPr>
            <w:tcW w:w="1170" w:type="dxa"/>
            <w:vAlign w:val="center"/>
          </w:tcPr>
          <w:p w14:paraId="2093C11C" w14:textId="21B536BE" w:rsidR="004860B3" w:rsidRPr="004860B3" w:rsidRDefault="004860B3" w:rsidP="004860B3">
            <w:pPr>
              <w:rPr>
                <w:rFonts w:asciiTheme="minorHAnsi" w:hAnsiTheme="minorHAnsi" w:cstheme="minorHAnsi"/>
                <w:color w:val="000000"/>
                <w:sz w:val="20"/>
                <w:szCs w:val="20"/>
              </w:rPr>
            </w:pPr>
          </w:p>
        </w:tc>
        <w:tc>
          <w:tcPr>
            <w:tcW w:w="1170" w:type="dxa"/>
            <w:vAlign w:val="bottom"/>
          </w:tcPr>
          <w:p w14:paraId="5F640678" w14:textId="20C2DB88" w:rsidR="004860B3" w:rsidRPr="00796DA2" w:rsidRDefault="004860B3" w:rsidP="004860B3">
            <w:pPr>
              <w:rPr>
                <w:ins w:id="410" w:author="Steve Baird" w:date="2016-04-29T15:53:00Z"/>
                <w:rFonts w:asciiTheme="minorHAnsi" w:hAnsiTheme="minorHAnsi" w:cstheme="minorHAnsi"/>
                <w:bCs/>
                <w:sz w:val="20"/>
                <w:szCs w:val="20"/>
              </w:rPr>
            </w:pPr>
          </w:p>
        </w:tc>
      </w:tr>
      <w:tr w:rsidR="004860B3" w:rsidRPr="00912316" w14:paraId="47254CEF" w14:textId="77777777" w:rsidTr="004860B3">
        <w:trPr>
          <w:trHeight w:val="232"/>
          <w:ins w:id="411" w:author="Steve Baird" w:date="2016-04-29T15:53:00Z"/>
        </w:trPr>
        <w:tc>
          <w:tcPr>
            <w:tcW w:w="715" w:type="dxa"/>
          </w:tcPr>
          <w:p w14:paraId="413047A2" w14:textId="77777777" w:rsidR="004860B3" w:rsidRPr="00912316" w:rsidRDefault="004860B3" w:rsidP="004860B3">
            <w:pPr>
              <w:rPr>
                <w:ins w:id="412" w:author="Steve Baird" w:date="2016-04-29T15:53:00Z"/>
                <w:bCs/>
                <w:sz w:val="22"/>
                <w:szCs w:val="22"/>
              </w:rPr>
            </w:pPr>
            <w:ins w:id="413" w:author="Steve Baird" w:date="2016-04-29T15:53:00Z">
              <w:r w:rsidRPr="00912316">
                <w:rPr>
                  <w:bCs/>
                  <w:sz w:val="22"/>
                  <w:szCs w:val="22"/>
                </w:rPr>
                <w:t>H3</w:t>
              </w:r>
            </w:ins>
          </w:p>
        </w:tc>
        <w:tc>
          <w:tcPr>
            <w:tcW w:w="1933" w:type="dxa"/>
            <w:vAlign w:val="center"/>
          </w:tcPr>
          <w:p w14:paraId="7438F32E" w14:textId="58F1DA24" w:rsidR="004860B3" w:rsidRPr="004860B3" w:rsidRDefault="004860B3" w:rsidP="004860B3">
            <w:pPr>
              <w:rPr>
                <w:rFonts w:asciiTheme="minorHAnsi" w:hAnsiTheme="minorHAnsi" w:cstheme="minorHAnsi"/>
                <w:color w:val="000000"/>
                <w:sz w:val="20"/>
                <w:szCs w:val="20"/>
              </w:rPr>
            </w:pPr>
          </w:p>
        </w:tc>
        <w:tc>
          <w:tcPr>
            <w:tcW w:w="2001" w:type="dxa"/>
            <w:vAlign w:val="center"/>
          </w:tcPr>
          <w:p w14:paraId="47D62A0A" w14:textId="38BA2A34" w:rsidR="004860B3" w:rsidRPr="004860B3" w:rsidRDefault="004860B3" w:rsidP="004860B3">
            <w:pPr>
              <w:rPr>
                <w:rFonts w:asciiTheme="minorHAnsi" w:hAnsiTheme="minorHAnsi" w:cstheme="minorHAnsi"/>
                <w:color w:val="000000"/>
                <w:sz w:val="20"/>
                <w:szCs w:val="20"/>
              </w:rPr>
            </w:pPr>
          </w:p>
        </w:tc>
        <w:tc>
          <w:tcPr>
            <w:tcW w:w="1725" w:type="dxa"/>
            <w:vAlign w:val="center"/>
          </w:tcPr>
          <w:p w14:paraId="7E17A50F" w14:textId="6CFCC90F" w:rsidR="004860B3" w:rsidRPr="004860B3" w:rsidRDefault="004860B3" w:rsidP="004860B3">
            <w:pPr>
              <w:rPr>
                <w:rFonts w:asciiTheme="minorHAnsi" w:hAnsiTheme="minorHAnsi" w:cstheme="minorHAnsi"/>
                <w:color w:val="000000"/>
                <w:sz w:val="20"/>
                <w:szCs w:val="20"/>
              </w:rPr>
            </w:pPr>
          </w:p>
        </w:tc>
        <w:tc>
          <w:tcPr>
            <w:tcW w:w="958" w:type="dxa"/>
            <w:vAlign w:val="center"/>
          </w:tcPr>
          <w:p w14:paraId="6C243213" w14:textId="444382C6" w:rsidR="004860B3" w:rsidRPr="004860B3" w:rsidRDefault="004860B3" w:rsidP="004860B3">
            <w:pPr>
              <w:rPr>
                <w:rFonts w:asciiTheme="minorHAnsi" w:hAnsiTheme="minorHAnsi" w:cstheme="minorHAnsi"/>
                <w:color w:val="000000"/>
                <w:sz w:val="20"/>
                <w:szCs w:val="20"/>
              </w:rPr>
            </w:pPr>
          </w:p>
        </w:tc>
        <w:tc>
          <w:tcPr>
            <w:tcW w:w="287" w:type="dxa"/>
            <w:vAlign w:val="center"/>
          </w:tcPr>
          <w:p w14:paraId="43A1E608"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3502A6BC" w14:textId="1961493E" w:rsidR="004860B3" w:rsidRPr="004860B3" w:rsidRDefault="004860B3" w:rsidP="004860B3">
            <w:pPr>
              <w:rPr>
                <w:rFonts w:asciiTheme="minorHAnsi" w:hAnsiTheme="minorHAnsi" w:cstheme="minorHAnsi"/>
                <w:color w:val="000000"/>
                <w:sz w:val="20"/>
                <w:szCs w:val="20"/>
              </w:rPr>
            </w:pPr>
          </w:p>
        </w:tc>
        <w:tc>
          <w:tcPr>
            <w:tcW w:w="1341" w:type="dxa"/>
            <w:vAlign w:val="center"/>
          </w:tcPr>
          <w:p w14:paraId="41C34E5E" w14:textId="54FD6D91" w:rsidR="004860B3" w:rsidRPr="004860B3" w:rsidRDefault="004860B3" w:rsidP="004860B3">
            <w:pPr>
              <w:rPr>
                <w:rFonts w:asciiTheme="minorHAnsi" w:hAnsiTheme="minorHAnsi" w:cstheme="minorHAnsi"/>
                <w:color w:val="000000"/>
                <w:sz w:val="20"/>
                <w:szCs w:val="20"/>
              </w:rPr>
            </w:pPr>
          </w:p>
        </w:tc>
        <w:tc>
          <w:tcPr>
            <w:tcW w:w="962" w:type="dxa"/>
            <w:vAlign w:val="center"/>
          </w:tcPr>
          <w:p w14:paraId="7CA23E57" w14:textId="12B8C22A" w:rsidR="004860B3" w:rsidRPr="004860B3" w:rsidRDefault="004860B3" w:rsidP="004860B3">
            <w:pPr>
              <w:rPr>
                <w:rFonts w:asciiTheme="minorHAnsi" w:hAnsiTheme="minorHAnsi" w:cstheme="minorHAnsi"/>
                <w:color w:val="000000"/>
                <w:sz w:val="20"/>
                <w:szCs w:val="20"/>
              </w:rPr>
            </w:pPr>
          </w:p>
        </w:tc>
        <w:tc>
          <w:tcPr>
            <w:tcW w:w="1170" w:type="dxa"/>
            <w:vAlign w:val="center"/>
          </w:tcPr>
          <w:p w14:paraId="773E99C5" w14:textId="36987B23" w:rsidR="004860B3" w:rsidRPr="004860B3" w:rsidRDefault="004860B3" w:rsidP="004860B3">
            <w:pPr>
              <w:rPr>
                <w:rFonts w:asciiTheme="minorHAnsi" w:hAnsiTheme="minorHAnsi" w:cstheme="minorHAnsi"/>
                <w:color w:val="000000"/>
                <w:sz w:val="20"/>
                <w:szCs w:val="20"/>
              </w:rPr>
            </w:pPr>
          </w:p>
        </w:tc>
        <w:tc>
          <w:tcPr>
            <w:tcW w:w="1170" w:type="dxa"/>
            <w:vAlign w:val="bottom"/>
          </w:tcPr>
          <w:p w14:paraId="379E18AC" w14:textId="6E6CA587" w:rsidR="004860B3" w:rsidRPr="00D87464" w:rsidRDefault="004860B3" w:rsidP="004860B3">
            <w:pPr>
              <w:rPr>
                <w:ins w:id="414" w:author="Steve Baird" w:date="2016-04-29T15:53:00Z"/>
                <w:rFonts w:asciiTheme="minorHAnsi" w:hAnsiTheme="minorHAnsi" w:cstheme="minorHAnsi"/>
                <w:bCs/>
                <w:sz w:val="20"/>
                <w:szCs w:val="20"/>
              </w:rPr>
            </w:pPr>
          </w:p>
        </w:tc>
      </w:tr>
      <w:tr w:rsidR="004860B3" w:rsidRPr="00912316" w14:paraId="2C8553A3" w14:textId="77777777" w:rsidTr="004860B3">
        <w:trPr>
          <w:trHeight w:val="232"/>
          <w:ins w:id="415" w:author="Steve Baird" w:date="2016-04-29T15:53:00Z"/>
        </w:trPr>
        <w:tc>
          <w:tcPr>
            <w:tcW w:w="715" w:type="dxa"/>
          </w:tcPr>
          <w:p w14:paraId="7D054D7A" w14:textId="77777777" w:rsidR="004860B3" w:rsidRPr="00912316" w:rsidRDefault="004860B3" w:rsidP="004860B3">
            <w:pPr>
              <w:rPr>
                <w:ins w:id="416" w:author="Steve Baird" w:date="2016-04-29T15:53:00Z"/>
                <w:bCs/>
                <w:sz w:val="22"/>
                <w:szCs w:val="22"/>
              </w:rPr>
            </w:pPr>
            <w:ins w:id="417" w:author="Steve Baird" w:date="2016-04-29T15:53:00Z">
              <w:r w:rsidRPr="00912316">
                <w:rPr>
                  <w:bCs/>
                  <w:sz w:val="22"/>
                  <w:szCs w:val="22"/>
                </w:rPr>
                <w:t>H3</w:t>
              </w:r>
            </w:ins>
          </w:p>
        </w:tc>
        <w:tc>
          <w:tcPr>
            <w:tcW w:w="1933" w:type="dxa"/>
            <w:vAlign w:val="center"/>
          </w:tcPr>
          <w:p w14:paraId="4F7A4DA9" w14:textId="3473ADC7" w:rsidR="004860B3" w:rsidRPr="004860B3" w:rsidRDefault="004860B3" w:rsidP="004860B3">
            <w:pPr>
              <w:rPr>
                <w:rFonts w:asciiTheme="minorHAnsi" w:hAnsiTheme="minorHAnsi" w:cstheme="minorHAnsi"/>
                <w:color w:val="000000"/>
                <w:sz w:val="20"/>
                <w:szCs w:val="20"/>
              </w:rPr>
            </w:pPr>
          </w:p>
        </w:tc>
        <w:tc>
          <w:tcPr>
            <w:tcW w:w="2001" w:type="dxa"/>
            <w:vAlign w:val="center"/>
          </w:tcPr>
          <w:p w14:paraId="22022E7A" w14:textId="5A381468" w:rsidR="004860B3" w:rsidRPr="004860B3" w:rsidRDefault="004860B3" w:rsidP="004860B3">
            <w:pPr>
              <w:rPr>
                <w:rFonts w:asciiTheme="minorHAnsi" w:hAnsiTheme="minorHAnsi" w:cstheme="minorHAnsi"/>
                <w:color w:val="000000"/>
                <w:sz w:val="20"/>
                <w:szCs w:val="20"/>
              </w:rPr>
            </w:pPr>
          </w:p>
        </w:tc>
        <w:tc>
          <w:tcPr>
            <w:tcW w:w="1725" w:type="dxa"/>
            <w:vAlign w:val="center"/>
          </w:tcPr>
          <w:p w14:paraId="48BDCF3E" w14:textId="047366B6" w:rsidR="004860B3" w:rsidRPr="004860B3" w:rsidRDefault="004860B3" w:rsidP="004860B3">
            <w:pPr>
              <w:rPr>
                <w:rFonts w:asciiTheme="minorHAnsi" w:hAnsiTheme="minorHAnsi" w:cstheme="minorHAnsi"/>
                <w:color w:val="000000"/>
                <w:sz w:val="20"/>
                <w:szCs w:val="20"/>
              </w:rPr>
            </w:pPr>
          </w:p>
        </w:tc>
        <w:tc>
          <w:tcPr>
            <w:tcW w:w="958" w:type="dxa"/>
            <w:vAlign w:val="center"/>
          </w:tcPr>
          <w:p w14:paraId="34C45DF5" w14:textId="25BDFBD8" w:rsidR="004860B3" w:rsidRPr="004860B3" w:rsidRDefault="004860B3" w:rsidP="004860B3">
            <w:pPr>
              <w:rPr>
                <w:rFonts w:asciiTheme="minorHAnsi" w:hAnsiTheme="minorHAnsi" w:cstheme="minorHAnsi"/>
                <w:color w:val="000000"/>
                <w:sz w:val="20"/>
                <w:szCs w:val="20"/>
              </w:rPr>
            </w:pPr>
          </w:p>
        </w:tc>
        <w:tc>
          <w:tcPr>
            <w:tcW w:w="287" w:type="dxa"/>
            <w:vAlign w:val="center"/>
          </w:tcPr>
          <w:p w14:paraId="6C555113" w14:textId="77777777" w:rsidR="004860B3" w:rsidRPr="004860B3" w:rsidRDefault="004860B3" w:rsidP="004860B3">
            <w:pPr>
              <w:rPr>
                <w:rFonts w:asciiTheme="minorHAnsi" w:hAnsiTheme="minorHAnsi" w:cstheme="minorHAnsi"/>
                <w:color w:val="000000"/>
                <w:sz w:val="20"/>
                <w:szCs w:val="20"/>
              </w:rPr>
            </w:pPr>
          </w:p>
        </w:tc>
        <w:tc>
          <w:tcPr>
            <w:tcW w:w="1341" w:type="dxa"/>
            <w:vAlign w:val="center"/>
          </w:tcPr>
          <w:p w14:paraId="20143446" w14:textId="74F9945F" w:rsidR="004860B3" w:rsidRPr="004860B3" w:rsidRDefault="004860B3" w:rsidP="004860B3">
            <w:pPr>
              <w:rPr>
                <w:rFonts w:asciiTheme="minorHAnsi" w:hAnsiTheme="minorHAnsi" w:cstheme="minorHAnsi"/>
                <w:color w:val="000000"/>
                <w:sz w:val="20"/>
                <w:szCs w:val="20"/>
              </w:rPr>
            </w:pPr>
          </w:p>
        </w:tc>
        <w:tc>
          <w:tcPr>
            <w:tcW w:w="1341" w:type="dxa"/>
            <w:vAlign w:val="center"/>
          </w:tcPr>
          <w:p w14:paraId="42262A56" w14:textId="55353330" w:rsidR="004860B3" w:rsidRPr="004860B3" w:rsidRDefault="004860B3" w:rsidP="004860B3">
            <w:pPr>
              <w:rPr>
                <w:rFonts w:asciiTheme="minorHAnsi" w:hAnsiTheme="minorHAnsi" w:cstheme="minorHAnsi"/>
                <w:color w:val="000000"/>
                <w:sz w:val="20"/>
                <w:szCs w:val="20"/>
              </w:rPr>
            </w:pPr>
          </w:p>
        </w:tc>
        <w:tc>
          <w:tcPr>
            <w:tcW w:w="962" w:type="dxa"/>
            <w:vAlign w:val="center"/>
          </w:tcPr>
          <w:p w14:paraId="4D32F4F7" w14:textId="316A4711" w:rsidR="004860B3" w:rsidRPr="004860B3" w:rsidRDefault="004860B3" w:rsidP="004860B3">
            <w:pPr>
              <w:rPr>
                <w:rFonts w:asciiTheme="minorHAnsi" w:hAnsiTheme="minorHAnsi" w:cstheme="minorHAnsi"/>
                <w:color w:val="000000"/>
                <w:sz w:val="20"/>
                <w:szCs w:val="20"/>
              </w:rPr>
            </w:pPr>
          </w:p>
        </w:tc>
        <w:tc>
          <w:tcPr>
            <w:tcW w:w="1170" w:type="dxa"/>
            <w:vAlign w:val="center"/>
          </w:tcPr>
          <w:p w14:paraId="36EC8BC3" w14:textId="514A7B55" w:rsidR="004860B3" w:rsidRPr="004860B3" w:rsidRDefault="004860B3" w:rsidP="004860B3">
            <w:pPr>
              <w:rPr>
                <w:rFonts w:asciiTheme="minorHAnsi" w:hAnsiTheme="minorHAnsi" w:cstheme="minorHAnsi"/>
                <w:color w:val="000000"/>
                <w:sz w:val="20"/>
                <w:szCs w:val="20"/>
              </w:rPr>
            </w:pPr>
          </w:p>
        </w:tc>
        <w:tc>
          <w:tcPr>
            <w:tcW w:w="1170" w:type="dxa"/>
            <w:vAlign w:val="bottom"/>
          </w:tcPr>
          <w:p w14:paraId="2BBA7E20" w14:textId="591723ED" w:rsidR="004860B3" w:rsidRPr="00D87464" w:rsidRDefault="004860B3" w:rsidP="004860B3">
            <w:pPr>
              <w:rPr>
                <w:ins w:id="418" w:author="Steve Baird" w:date="2016-04-29T15:53:00Z"/>
                <w:rFonts w:asciiTheme="minorHAnsi" w:hAnsiTheme="minorHAnsi" w:cstheme="minorHAnsi"/>
                <w:bCs/>
                <w:sz w:val="20"/>
                <w:szCs w:val="20"/>
              </w:rPr>
            </w:pPr>
          </w:p>
        </w:tc>
      </w:tr>
      <w:tr w:rsidR="004860B3" w:rsidRPr="00B425A9" w14:paraId="651EF36B" w14:textId="77777777" w:rsidTr="004860B3">
        <w:trPr>
          <w:trHeight w:val="219"/>
          <w:ins w:id="419" w:author="Steve Baird" w:date="2016-04-29T15:53:00Z"/>
        </w:trPr>
        <w:tc>
          <w:tcPr>
            <w:tcW w:w="715" w:type="dxa"/>
          </w:tcPr>
          <w:p w14:paraId="11E66F08" w14:textId="77777777" w:rsidR="004860B3" w:rsidRPr="00B425A9" w:rsidRDefault="004860B3" w:rsidP="004860B3">
            <w:pPr>
              <w:rPr>
                <w:ins w:id="420" w:author="Steve Baird" w:date="2016-04-29T15:53:00Z"/>
                <w:bCs/>
                <w:sz w:val="22"/>
                <w:szCs w:val="22"/>
              </w:rPr>
            </w:pPr>
            <w:ins w:id="421" w:author="Steve Baird" w:date="2016-04-29T15:53:00Z">
              <w:r w:rsidRPr="00B425A9">
                <w:rPr>
                  <w:bCs/>
                  <w:sz w:val="22"/>
                  <w:szCs w:val="22"/>
                </w:rPr>
                <w:t>H3</w:t>
              </w:r>
            </w:ins>
          </w:p>
        </w:tc>
        <w:tc>
          <w:tcPr>
            <w:tcW w:w="1933" w:type="dxa"/>
          </w:tcPr>
          <w:p w14:paraId="503E3F13" w14:textId="1CF99306" w:rsidR="004860B3" w:rsidRPr="00D87464" w:rsidRDefault="004860B3" w:rsidP="004860B3">
            <w:pPr>
              <w:rPr>
                <w:rFonts w:asciiTheme="minorHAnsi" w:hAnsiTheme="minorHAnsi" w:cstheme="minorHAnsi"/>
                <w:color w:val="000000"/>
                <w:sz w:val="20"/>
                <w:szCs w:val="20"/>
              </w:rPr>
            </w:pPr>
          </w:p>
        </w:tc>
        <w:tc>
          <w:tcPr>
            <w:tcW w:w="2001" w:type="dxa"/>
          </w:tcPr>
          <w:p w14:paraId="7F06AC71" w14:textId="1EFFBB17" w:rsidR="004860B3" w:rsidRPr="00D87464" w:rsidRDefault="004860B3" w:rsidP="004860B3">
            <w:pPr>
              <w:rPr>
                <w:rFonts w:asciiTheme="minorHAnsi" w:hAnsiTheme="minorHAnsi" w:cstheme="minorHAnsi"/>
                <w:color w:val="000000"/>
                <w:sz w:val="20"/>
                <w:szCs w:val="20"/>
              </w:rPr>
            </w:pPr>
          </w:p>
        </w:tc>
        <w:tc>
          <w:tcPr>
            <w:tcW w:w="1725" w:type="dxa"/>
          </w:tcPr>
          <w:p w14:paraId="3E126483" w14:textId="3883379F" w:rsidR="004860B3" w:rsidRPr="00D87464" w:rsidRDefault="004860B3" w:rsidP="004860B3">
            <w:pPr>
              <w:rPr>
                <w:rFonts w:asciiTheme="minorHAnsi" w:hAnsiTheme="minorHAnsi" w:cstheme="minorHAnsi"/>
                <w:sz w:val="20"/>
                <w:szCs w:val="20"/>
              </w:rPr>
            </w:pPr>
          </w:p>
        </w:tc>
        <w:tc>
          <w:tcPr>
            <w:tcW w:w="958" w:type="dxa"/>
          </w:tcPr>
          <w:p w14:paraId="62A6B9FF" w14:textId="6C88005F" w:rsidR="004860B3" w:rsidRPr="00D87464" w:rsidRDefault="004860B3" w:rsidP="004860B3">
            <w:pPr>
              <w:rPr>
                <w:rFonts w:asciiTheme="minorHAnsi" w:hAnsiTheme="minorHAnsi" w:cstheme="minorHAnsi"/>
                <w:sz w:val="20"/>
                <w:szCs w:val="20"/>
              </w:rPr>
            </w:pPr>
          </w:p>
        </w:tc>
        <w:tc>
          <w:tcPr>
            <w:tcW w:w="287" w:type="dxa"/>
          </w:tcPr>
          <w:p w14:paraId="313A659F" w14:textId="77777777" w:rsidR="004860B3" w:rsidRPr="00D87464" w:rsidRDefault="004860B3" w:rsidP="004860B3">
            <w:pPr>
              <w:rPr>
                <w:rFonts w:asciiTheme="minorHAnsi" w:hAnsiTheme="minorHAnsi" w:cstheme="minorHAnsi"/>
                <w:sz w:val="20"/>
                <w:szCs w:val="20"/>
              </w:rPr>
            </w:pPr>
          </w:p>
        </w:tc>
        <w:tc>
          <w:tcPr>
            <w:tcW w:w="1341" w:type="dxa"/>
          </w:tcPr>
          <w:p w14:paraId="28595383" w14:textId="3640BC63" w:rsidR="004860B3" w:rsidRPr="00D87464" w:rsidRDefault="004860B3" w:rsidP="004860B3">
            <w:pPr>
              <w:rPr>
                <w:rFonts w:asciiTheme="minorHAnsi" w:hAnsiTheme="minorHAnsi" w:cstheme="minorHAnsi"/>
                <w:sz w:val="20"/>
                <w:szCs w:val="20"/>
              </w:rPr>
            </w:pPr>
          </w:p>
        </w:tc>
        <w:tc>
          <w:tcPr>
            <w:tcW w:w="1341" w:type="dxa"/>
          </w:tcPr>
          <w:p w14:paraId="05E59EC3" w14:textId="2E20AAAF" w:rsidR="004860B3" w:rsidRPr="00D87464" w:rsidRDefault="004860B3" w:rsidP="004860B3">
            <w:pPr>
              <w:rPr>
                <w:rFonts w:asciiTheme="minorHAnsi" w:hAnsiTheme="minorHAnsi" w:cstheme="minorHAnsi"/>
                <w:sz w:val="20"/>
                <w:szCs w:val="20"/>
              </w:rPr>
            </w:pPr>
          </w:p>
        </w:tc>
        <w:tc>
          <w:tcPr>
            <w:tcW w:w="962" w:type="dxa"/>
          </w:tcPr>
          <w:p w14:paraId="55084DF8" w14:textId="0B3C94AF" w:rsidR="004860B3" w:rsidRPr="00D87464" w:rsidRDefault="004860B3" w:rsidP="004860B3">
            <w:pPr>
              <w:rPr>
                <w:rFonts w:asciiTheme="minorHAnsi" w:hAnsiTheme="minorHAnsi" w:cstheme="minorHAnsi"/>
                <w:sz w:val="20"/>
                <w:szCs w:val="20"/>
              </w:rPr>
            </w:pPr>
          </w:p>
        </w:tc>
        <w:tc>
          <w:tcPr>
            <w:tcW w:w="1170" w:type="dxa"/>
          </w:tcPr>
          <w:p w14:paraId="3AA40699" w14:textId="49DF012A" w:rsidR="004860B3" w:rsidRPr="00D87464" w:rsidRDefault="004860B3" w:rsidP="004860B3">
            <w:pPr>
              <w:rPr>
                <w:rFonts w:asciiTheme="minorHAnsi" w:hAnsiTheme="minorHAnsi" w:cstheme="minorHAnsi"/>
                <w:sz w:val="20"/>
                <w:szCs w:val="20"/>
              </w:rPr>
            </w:pPr>
          </w:p>
        </w:tc>
        <w:tc>
          <w:tcPr>
            <w:tcW w:w="1170" w:type="dxa"/>
          </w:tcPr>
          <w:p w14:paraId="419DFDD0" w14:textId="3D8246B2" w:rsidR="004860B3" w:rsidRPr="00D87464" w:rsidRDefault="004860B3" w:rsidP="004860B3">
            <w:pPr>
              <w:rPr>
                <w:rFonts w:asciiTheme="minorHAnsi" w:hAnsiTheme="minorHAnsi" w:cstheme="minorHAnsi"/>
                <w:sz w:val="20"/>
                <w:szCs w:val="20"/>
              </w:rPr>
            </w:pPr>
          </w:p>
        </w:tc>
      </w:tr>
      <w:tr w:rsidR="004860B3" w:rsidRPr="00B425A9" w14:paraId="2663221E" w14:textId="77777777" w:rsidTr="004860B3">
        <w:trPr>
          <w:trHeight w:val="219"/>
        </w:trPr>
        <w:tc>
          <w:tcPr>
            <w:tcW w:w="715" w:type="dxa"/>
          </w:tcPr>
          <w:p w14:paraId="6F6D4E6C" w14:textId="77777777" w:rsidR="004860B3" w:rsidRPr="00B425A9" w:rsidRDefault="004860B3" w:rsidP="004860B3">
            <w:pPr>
              <w:rPr>
                <w:bCs/>
                <w:sz w:val="22"/>
                <w:szCs w:val="22"/>
              </w:rPr>
            </w:pPr>
            <w:ins w:id="422" w:author="Steve Baird" w:date="2016-04-29T15:53:00Z">
              <w:r w:rsidRPr="00B425A9">
                <w:rPr>
                  <w:bCs/>
                  <w:sz w:val="22"/>
                  <w:szCs w:val="22"/>
                </w:rPr>
                <w:t>H3</w:t>
              </w:r>
            </w:ins>
          </w:p>
        </w:tc>
        <w:tc>
          <w:tcPr>
            <w:tcW w:w="1933" w:type="dxa"/>
          </w:tcPr>
          <w:p w14:paraId="4F667D6B" w14:textId="2B7CAA4F" w:rsidR="004860B3" w:rsidRPr="00B425A9" w:rsidRDefault="004860B3" w:rsidP="004860B3">
            <w:pPr>
              <w:rPr>
                <w:color w:val="000000"/>
                <w:sz w:val="22"/>
                <w:szCs w:val="22"/>
              </w:rPr>
            </w:pPr>
          </w:p>
        </w:tc>
        <w:tc>
          <w:tcPr>
            <w:tcW w:w="2001" w:type="dxa"/>
          </w:tcPr>
          <w:p w14:paraId="29E65933" w14:textId="10A52B59" w:rsidR="004860B3" w:rsidRPr="00B425A9" w:rsidRDefault="004860B3" w:rsidP="004860B3">
            <w:pPr>
              <w:rPr>
                <w:color w:val="000000"/>
                <w:sz w:val="22"/>
                <w:szCs w:val="22"/>
              </w:rPr>
            </w:pPr>
          </w:p>
        </w:tc>
        <w:tc>
          <w:tcPr>
            <w:tcW w:w="1725" w:type="dxa"/>
          </w:tcPr>
          <w:p w14:paraId="04F8BF84" w14:textId="36A5C5E1" w:rsidR="004860B3" w:rsidRPr="00B425A9" w:rsidRDefault="004860B3" w:rsidP="004860B3">
            <w:pPr>
              <w:rPr>
                <w:sz w:val="22"/>
                <w:szCs w:val="22"/>
              </w:rPr>
            </w:pPr>
          </w:p>
        </w:tc>
        <w:tc>
          <w:tcPr>
            <w:tcW w:w="958" w:type="dxa"/>
          </w:tcPr>
          <w:p w14:paraId="55D7D117" w14:textId="2AEF3A8C" w:rsidR="004860B3" w:rsidRPr="00B425A9" w:rsidRDefault="004860B3" w:rsidP="004860B3">
            <w:pPr>
              <w:rPr>
                <w:sz w:val="22"/>
                <w:szCs w:val="22"/>
              </w:rPr>
            </w:pPr>
          </w:p>
        </w:tc>
        <w:tc>
          <w:tcPr>
            <w:tcW w:w="287" w:type="dxa"/>
          </w:tcPr>
          <w:p w14:paraId="537D4AA7" w14:textId="77777777" w:rsidR="004860B3" w:rsidRPr="00B425A9" w:rsidRDefault="004860B3" w:rsidP="004860B3">
            <w:pPr>
              <w:rPr>
                <w:sz w:val="22"/>
                <w:szCs w:val="22"/>
              </w:rPr>
            </w:pPr>
          </w:p>
        </w:tc>
        <w:tc>
          <w:tcPr>
            <w:tcW w:w="1341" w:type="dxa"/>
          </w:tcPr>
          <w:p w14:paraId="08A5C6B5" w14:textId="7B273A29" w:rsidR="004860B3" w:rsidRPr="00B425A9" w:rsidRDefault="004860B3" w:rsidP="004860B3">
            <w:pPr>
              <w:rPr>
                <w:sz w:val="22"/>
                <w:szCs w:val="22"/>
              </w:rPr>
            </w:pPr>
          </w:p>
        </w:tc>
        <w:tc>
          <w:tcPr>
            <w:tcW w:w="1341" w:type="dxa"/>
          </w:tcPr>
          <w:p w14:paraId="5AC4BFA8" w14:textId="7793C631" w:rsidR="004860B3" w:rsidRPr="00B425A9" w:rsidRDefault="004860B3" w:rsidP="004860B3">
            <w:pPr>
              <w:rPr>
                <w:sz w:val="22"/>
                <w:szCs w:val="22"/>
              </w:rPr>
            </w:pPr>
          </w:p>
        </w:tc>
        <w:tc>
          <w:tcPr>
            <w:tcW w:w="962" w:type="dxa"/>
          </w:tcPr>
          <w:p w14:paraId="48F968D2" w14:textId="091EA45A" w:rsidR="004860B3" w:rsidRPr="00B425A9" w:rsidRDefault="004860B3" w:rsidP="004860B3">
            <w:pPr>
              <w:rPr>
                <w:sz w:val="22"/>
                <w:szCs w:val="22"/>
              </w:rPr>
            </w:pPr>
          </w:p>
        </w:tc>
        <w:tc>
          <w:tcPr>
            <w:tcW w:w="1170" w:type="dxa"/>
          </w:tcPr>
          <w:p w14:paraId="2337237F" w14:textId="03630760" w:rsidR="004860B3" w:rsidRPr="00B425A9" w:rsidRDefault="004860B3" w:rsidP="004860B3">
            <w:pPr>
              <w:rPr>
                <w:sz w:val="22"/>
                <w:szCs w:val="22"/>
              </w:rPr>
            </w:pPr>
          </w:p>
        </w:tc>
        <w:tc>
          <w:tcPr>
            <w:tcW w:w="1170" w:type="dxa"/>
          </w:tcPr>
          <w:p w14:paraId="1559857F" w14:textId="77777777" w:rsidR="004860B3" w:rsidRPr="00B425A9" w:rsidRDefault="004860B3" w:rsidP="004860B3">
            <w:pPr>
              <w:rPr>
                <w:sz w:val="22"/>
                <w:szCs w:val="22"/>
              </w:rPr>
            </w:pPr>
          </w:p>
        </w:tc>
      </w:tr>
      <w:tr w:rsidR="004860B3" w:rsidRPr="00B425A9" w14:paraId="298221EE" w14:textId="77777777" w:rsidTr="004860B3">
        <w:trPr>
          <w:trHeight w:val="219"/>
        </w:trPr>
        <w:tc>
          <w:tcPr>
            <w:tcW w:w="715" w:type="dxa"/>
          </w:tcPr>
          <w:p w14:paraId="4420AF97" w14:textId="77777777" w:rsidR="004860B3" w:rsidRPr="00B425A9" w:rsidRDefault="004860B3" w:rsidP="004860B3">
            <w:pPr>
              <w:rPr>
                <w:bCs/>
                <w:sz w:val="22"/>
                <w:szCs w:val="22"/>
              </w:rPr>
            </w:pPr>
            <w:ins w:id="423" w:author="Steve Baird" w:date="2016-04-29T15:53:00Z">
              <w:r w:rsidRPr="00B425A9">
                <w:rPr>
                  <w:bCs/>
                  <w:sz w:val="22"/>
                  <w:szCs w:val="22"/>
                </w:rPr>
                <w:t>H3</w:t>
              </w:r>
            </w:ins>
          </w:p>
        </w:tc>
        <w:tc>
          <w:tcPr>
            <w:tcW w:w="1933" w:type="dxa"/>
          </w:tcPr>
          <w:p w14:paraId="34FD13C4" w14:textId="1E188A91" w:rsidR="004860B3" w:rsidRPr="00B425A9" w:rsidRDefault="004860B3" w:rsidP="004860B3">
            <w:pPr>
              <w:rPr>
                <w:color w:val="000000"/>
                <w:sz w:val="22"/>
                <w:szCs w:val="22"/>
              </w:rPr>
            </w:pPr>
          </w:p>
        </w:tc>
        <w:tc>
          <w:tcPr>
            <w:tcW w:w="2001" w:type="dxa"/>
          </w:tcPr>
          <w:p w14:paraId="6BEC0CDC" w14:textId="4EFB69D9" w:rsidR="004860B3" w:rsidRPr="00B425A9" w:rsidRDefault="004860B3" w:rsidP="004860B3">
            <w:pPr>
              <w:rPr>
                <w:color w:val="000000"/>
                <w:sz w:val="22"/>
                <w:szCs w:val="22"/>
              </w:rPr>
            </w:pPr>
          </w:p>
        </w:tc>
        <w:tc>
          <w:tcPr>
            <w:tcW w:w="1725" w:type="dxa"/>
          </w:tcPr>
          <w:p w14:paraId="59B638C6" w14:textId="7951B78C" w:rsidR="004860B3" w:rsidRPr="00B425A9" w:rsidRDefault="004860B3" w:rsidP="004860B3">
            <w:pPr>
              <w:rPr>
                <w:sz w:val="22"/>
                <w:szCs w:val="22"/>
              </w:rPr>
            </w:pPr>
          </w:p>
        </w:tc>
        <w:tc>
          <w:tcPr>
            <w:tcW w:w="958" w:type="dxa"/>
          </w:tcPr>
          <w:p w14:paraId="3EACF0A7" w14:textId="1F6B7AC6" w:rsidR="004860B3" w:rsidRPr="00B425A9" w:rsidRDefault="004860B3" w:rsidP="004860B3">
            <w:pPr>
              <w:rPr>
                <w:sz w:val="22"/>
                <w:szCs w:val="22"/>
              </w:rPr>
            </w:pPr>
          </w:p>
        </w:tc>
        <w:tc>
          <w:tcPr>
            <w:tcW w:w="287" w:type="dxa"/>
          </w:tcPr>
          <w:p w14:paraId="0B98FFA7" w14:textId="77777777" w:rsidR="004860B3" w:rsidRPr="00B425A9" w:rsidRDefault="004860B3" w:rsidP="004860B3">
            <w:pPr>
              <w:rPr>
                <w:sz w:val="22"/>
                <w:szCs w:val="22"/>
              </w:rPr>
            </w:pPr>
          </w:p>
        </w:tc>
        <w:tc>
          <w:tcPr>
            <w:tcW w:w="1341" w:type="dxa"/>
          </w:tcPr>
          <w:p w14:paraId="07945A00" w14:textId="36F63C13" w:rsidR="004860B3" w:rsidRPr="00B425A9" w:rsidRDefault="004860B3" w:rsidP="004860B3">
            <w:pPr>
              <w:rPr>
                <w:sz w:val="22"/>
                <w:szCs w:val="22"/>
              </w:rPr>
            </w:pPr>
          </w:p>
        </w:tc>
        <w:tc>
          <w:tcPr>
            <w:tcW w:w="1341" w:type="dxa"/>
          </w:tcPr>
          <w:p w14:paraId="614D6B8B" w14:textId="2C1183B3" w:rsidR="004860B3" w:rsidRPr="00B425A9" w:rsidRDefault="004860B3" w:rsidP="004860B3">
            <w:pPr>
              <w:rPr>
                <w:sz w:val="22"/>
                <w:szCs w:val="22"/>
              </w:rPr>
            </w:pPr>
          </w:p>
        </w:tc>
        <w:tc>
          <w:tcPr>
            <w:tcW w:w="962" w:type="dxa"/>
          </w:tcPr>
          <w:p w14:paraId="7223A084" w14:textId="1E473038" w:rsidR="004860B3" w:rsidRPr="00B425A9" w:rsidRDefault="004860B3" w:rsidP="004860B3">
            <w:pPr>
              <w:rPr>
                <w:sz w:val="22"/>
                <w:szCs w:val="22"/>
              </w:rPr>
            </w:pPr>
          </w:p>
        </w:tc>
        <w:tc>
          <w:tcPr>
            <w:tcW w:w="1170" w:type="dxa"/>
          </w:tcPr>
          <w:p w14:paraId="5BD1CCCE" w14:textId="689E5C48" w:rsidR="004860B3" w:rsidRPr="00B425A9" w:rsidRDefault="004860B3" w:rsidP="004860B3">
            <w:pPr>
              <w:rPr>
                <w:sz w:val="22"/>
                <w:szCs w:val="22"/>
              </w:rPr>
            </w:pPr>
          </w:p>
        </w:tc>
        <w:tc>
          <w:tcPr>
            <w:tcW w:w="1170" w:type="dxa"/>
          </w:tcPr>
          <w:p w14:paraId="1AAAE78F" w14:textId="77777777" w:rsidR="004860B3" w:rsidRPr="00B425A9" w:rsidRDefault="004860B3" w:rsidP="004860B3">
            <w:pPr>
              <w:rPr>
                <w:sz w:val="22"/>
                <w:szCs w:val="22"/>
              </w:rPr>
            </w:pPr>
          </w:p>
        </w:tc>
      </w:tr>
    </w:tbl>
    <w:p w14:paraId="005C7E28" w14:textId="77777777" w:rsidR="00912316" w:rsidRPr="00B425A9" w:rsidRDefault="00912316" w:rsidP="00912316">
      <w:pPr>
        <w:rPr>
          <w:ins w:id="424" w:author="Steve Baird" w:date="2016-04-29T15:53:00Z"/>
          <w:sz w:val="22"/>
          <w:szCs w:val="22"/>
        </w:rPr>
      </w:pPr>
    </w:p>
    <w:p w14:paraId="77607E13" w14:textId="77777777" w:rsidR="00912316" w:rsidRPr="00B425A9" w:rsidRDefault="00912316" w:rsidP="00912316">
      <w:pPr>
        <w:rPr>
          <w:ins w:id="425" w:author="Steve Baird" w:date="2016-04-29T15:53:00Z"/>
          <w:sz w:val="22"/>
          <w:szCs w:val="22"/>
        </w:rPr>
      </w:pPr>
    </w:p>
    <w:p w14:paraId="4BD18BED" w14:textId="77777777" w:rsidR="00912316" w:rsidRDefault="00912316">
      <w:pPr>
        <w:rPr>
          <w:ins w:id="426" w:author="Steve Baird" w:date="2016-04-29T15:54:00Z"/>
          <w:b/>
          <w:bCs/>
          <w:sz w:val="22"/>
          <w:szCs w:val="22"/>
        </w:rPr>
      </w:pPr>
      <w:ins w:id="427" w:author="Steve Baird" w:date="2016-04-29T15:54:00Z">
        <w:r>
          <w:rPr>
            <w:b/>
            <w:bCs/>
            <w:sz w:val="22"/>
            <w:szCs w:val="22"/>
          </w:rPr>
          <w:br w:type="page"/>
        </w:r>
      </w:ins>
    </w:p>
    <w:p w14:paraId="40F1D00D" w14:textId="77777777" w:rsidR="00912316" w:rsidRPr="00912316" w:rsidRDefault="00912316" w:rsidP="00912316">
      <w:pPr>
        <w:rPr>
          <w:ins w:id="428" w:author="Steve Baird" w:date="2016-04-29T15:56:00Z"/>
          <w:b/>
        </w:rPr>
      </w:pPr>
      <w:ins w:id="429" w:author="Steve Baird" w:date="2016-04-29T15:56:00Z">
        <w:r w:rsidRPr="00912316">
          <w:rPr>
            <w:b/>
            <w:highlight w:val="yellow"/>
          </w:rPr>
          <w:lastRenderedPageBreak/>
          <w:t>Homer Deep</w:t>
        </w:r>
      </w:ins>
    </w:p>
    <w:tbl>
      <w:tblPr>
        <w:tblStyle w:val="TableGrid"/>
        <w:tblW w:w="13338" w:type="dxa"/>
        <w:tblLayout w:type="fixed"/>
        <w:tblLook w:val="01E0" w:firstRow="1" w:lastRow="1" w:firstColumn="1" w:lastColumn="1" w:noHBand="0" w:noVBand="0"/>
      </w:tblPr>
      <w:tblGrid>
        <w:gridCol w:w="558"/>
        <w:gridCol w:w="1890"/>
        <w:gridCol w:w="1890"/>
        <w:gridCol w:w="2160"/>
        <w:gridCol w:w="877"/>
        <w:gridCol w:w="360"/>
        <w:gridCol w:w="1170"/>
        <w:gridCol w:w="1170"/>
        <w:gridCol w:w="900"/>
        <w:gridCol w:w="1170"/>
        <w:gridCol w:w="1193"/>
      </w:tblGrid>
      <w:tr w:rsidR="00912316" w:rsidRPr="00912316" w14:paraId="44EB09AC" w14:textId="77777777" w:rsidTr="00431176">
        <w:trPr>
          <w:trHeight w:val="530"/>
          <w:ins w:id="430" w:author="Steve Baird" w:date="2016-04-29T15:56:00Z"/>
        </w:trPr>
        <w:tc>
          <w:tcPr>
            <w:tcW w:w="558" w:type="dxa"/>
          </w:tcPr>
          <w:p w14:paraId="17C74B1B" w14:textId="77777777" w:rsidR="00912316" w:rsidRPr="00912316" w:rsidRDefault="00912316" w:rsidP="00912316">
            <w:pPr>
              <w:jc w:val="center"/>
              <w:rPr>
                <w:ins w:id="431" w:author="Steve Baird" w:date="2016-04-29T15:56:00Z"/>
                <w:b/>
                <w:bCs/>
                <w:sz w:val="20"/>
                <w:szCs w:val="20"/>
              </w:rPr>
            </w:pPr>
            <w:ins w:id="432" w:author="Steve Baird" w:date="2016-04-29T15:56:00Z">
              <w:r w:rsidRPr="00912316">
                <w:rPr>
                  <w:b/>
                  <w:bCs/>
                  <w:sz w:val="20"/>
                  <w:szCs w:val="20"/>
                </w:rPr>
                <w:t>Loc</w:t>
              </w:r>
            </w:ins>
          </w:p>
        </w:tc>
        <w:tc>
          <w:tcPr>
            <w:tcW w:w="1890" w:type="dxa"/>
          </w:tcPr>
          <w:p w14:paraId="5399101E" w14:textId="77777777" w:rsidR="00912316" w:rsidRPr="00912316" w:rsidRDefault="00912316" w:rsidP="00912316">
            <w:pPr>
              <w:jc w:val="center"/>
              <w:rPr>
                <w:ins w:id="433" w:author="Steve Baird" w:date="2016-04-29T15:56:00Z"/>
                <w:b/>
                <w:bCs/>
                <w:sz w:val="20"/>
                <w:szCs w:val="20"/>
              </w:rPr>
            </w:pPr>
            <w:ins w:id="434" w:author="Steve Baird" w:date="2016-04-29T15:56:00Z">
              <w:r w:rsidRPr="00912316">
                <w:rPr>
                  <w:b/>
                  <w:bCs/>
                  <w:sz w:val="20"/>
                  <w:szCs w:val="20"/>
                </w:rPr>
                <w:t>Deploy</w:t>
              </w:r>
            </w:ins>
          </w:p>
          <w:p w14:paraId="320C296A" w14:textId="77777777" w:rsidR="00912316" w:rsidRPr="00912316" w:rsidRDefault="00912316" w:rsidP="00912316">
            <w:pPr>
              <w:jc w:val="center"/>
              <w:rPr>
                <w:ins w:id="435" w:author="Steve Baird" w:date="2016-04-29T15:56:00Z"/>
                <w:b/>
                <w:bCs/>
                <w:sz w:val="20"/>
                <w:szCs w:val="20"/>
              </w:rPr>
            </w:pPr>
            <w:ins w:id="436" w:author="Steve Baird" w:date="2016-04-29T15:56:00Z">
              <w:r w:rsidRPr="00912316">
                <w:rPr>
                  <w:b/>
                  <w:bCs/>
                  <w:sz w:val="20"/>
                  <w:szCs w:val="20"/>
                </w:rPr>
                <w:t xml:space="preserve">Start Time </w:t>
              </w:r>
            </w:ins>
          </w:p>
        </w:tc>
        <w:tc>
          <w:tcPr>
            <w:tcW w:w="1890" w:type="dxa"/>
          </w:tcPr>
          <w:p w14:paraId="179D8B2C" w14:textId="77777777" w:rsidR="00912316" w:rsidRPr="00912316" w:rsidRDefault="00912316" w:rsidP="00912316">
            <w:pPr>
              <w:jc w:val="center"/>
              <w:rPr>
                <w:ins w:id="437" w:author="Steve Baird" w:date="2016-04-29T15:56:00Z"/>
                <w:b/>
                <w:bCs/>
                <w:sz w:val="20"/>
                <w:szCs w:val="20"/>
              </w:rPr>
            </w:pPr>
            <w:ins w:id="438" w:author="Steve Baird" w:date="2016-04-29T15:56:00Z">
              <w:r w:rsidRPr="00912316">
                <w:rPr>
                  <w:b/>
                  <w:bCs/>
                  <w:sz w:val="20"/>
                  <w:szCs w:val="20"/>
                </w:rPr>
                <w:t>Retrieve</w:t>
              </w:r>
            </w:ins>
          </w:p>
          <w:p w14:paraId="11F0CB4A" w14:textId="77777777" w:rsidR="00912316" w:rsidRPr="00912316" w:rsidRDefault="00912316" w:rsidP="00912316">
            <w:pPr>
              <w:jc w:val="center"/>
              <w:rPr>
                <w:ins w:id="439" w:author="Steve Baird" w:date="2016-04-29T15:56:00Z"/>
                <w:b/>
                <w:bCs/>
                <w:sz w:val="20"/>
                <w:szCs w:val="20"/>
              </w:rPr>
            </w:pPr>
            <w:ins w:id="440" w:author="Steve Baird" w:date="2016-04-29T15:56:00Z">
              <w:r w:rsidRPr="00912316">
                <w:rPr>
                  <w:b/>
                  <w:bCs/>
                  <w:sz w:val="20"/>
                  <w:szCs w:val="20"/>
                </w:rPr>
                <w:t>End Time</w:t>
              </w:r>
            </w:ins>
          </w:p>
        </w:tc>
        <w:tc>
          <w:tcPr>
            <w:tcW w:w="2160" w:type="dxa"/>
          </w:tcPr>
          <w:p w14:paraId="5DB3811D" w14:textId="77777777" w:rsidR="00912316" w:rsidRPr="00912316" w:rsidRDefault="00912316" w:rsidP="00912316">
            <w:pPr>
              <w:jc w:val="center"/>
              <w:rPr>
                <w:ins w:id="441" w:author="Steve Baird" w:date="2016-04-29T15:56:00Z"/>
                <w:b/>
                <w:bCs/>
                <w:sz w:val="20"/>
                <w:szCs w:val="20"/>
              </w:rPr>
            </w:pPr>
            <w:proofErr w:type="spellStart"/>
            <w:ins w:id="442" w:author="Steve Baird" w:date="2016-04-29T15:56:00Z">
              <w:r w:rsidRPr="00912316">
                <w:rPr>
                  <w:b/>
                  <w:bCs/>
                  <w:sz w:val="20"/>
                  <w:szCs w:val="20"/>
                </w:rPr>
                <w:t>Sonde</w:t>
              </w:r>
              <w:proofErr w:type="spellEnd"/>
            </w:ins>
          </w:p>
        </w:tc>
        <w:tc>
          <w:tcPr>
            <w:tcW w:w="877" w:type="dxa"/>
          </w:tcPr>
          <w:p w14:paraId="4A6D2E52" w14:textId="77777777" w:rsidR="00912316" w:rsidRPr="00912316" w:rsidRDefault="00912316" w:rsidP="00912316">
            <w:pPr>
              <w:jc w:val="center"/>
              <w:rPr>
                <w:ins w:id="443" w:author="Steve Baird" w:date="2016-04-29T15:56:00Z"/>
                <w:b/>
                <w:bCs/>
                <w:sz w:val="20"/>
                <w:szCs w:val="20"/>
              </w:rPr>
            </w:pPr>
            <w:ins w:id="444" w:author="Steve Baird" w:date="2016-04-29T15:56:00Z">
              <w:r w:rsidRPr="00912316">
                <w:rPr>
                  <w:b/>
                  <w:bCs/>
                  <w:sz w:val="20"/>
                  <w:szCs w:val="20"/>
                </w:rPr>
                <w:t>pH</w:t>
              </w:r>
            </w:ins>
          </w:p>
        </w:tc>
        <w:tc>
          <w:tcPr>
            <w:tcW w:w="360" w:type="dxa"/>
          </w:tcPr>
          <w:p w14:paraId="5996D222" w14:textId="77777777" w:rsidR="00912316" w:rsidRPr="00912316" w:rsidRDefault="00912316" w:rsidP="00912316">
            <w:pPr>
              <w:jc w:val="center"/>
              <w:rPr>
                <w:ins w:id="445" w:author="Steve Baird" w:date="2016-04-29T15:56:00Z"/>
                <w:b/>
                <w:bCs/>
                <w:sz w:val="20"/>
                <w:szCs w:val="20"/>
              </w:rPr>
            </w:pPr>
          </w:p>
        </w:tc>
        <w:tc>
          <w:tcPr>
            <w:tcW w:w="1170" w:type="dxa"/>
          </w:tcPr>
          <w:p w14:paraId="0A085419" w14:textId="77777777" w:rsidR="00912316" w:rsidRPr="00912316" w:rsidRDefault="00912316" w:rsidP="00912316">
            <w:pPr>
              <w:jc w:val="center"/>
              <w:rPr>
                <w:ins w:id="446" w:author="Steve Baird" w:date="2016-04-29T15:56:00Z"/>
                <w:b/>
                <w:bCs/>
                <w:sz w:val="20"/>
                <w:szCs w:val="20"/>
              </w:rPr>
            </w:pPr>
            <w:ins w:id="447" w:author="Steve Baird" w:date="2016-04-29T15:56:00Z">
              <w:r w:rsidRPr="00912316">
                <w:rPr>
                  <w:b/>
                  <w:bCs/>
                  <w:sz w:val="20"/>
                  <w:szCs w:val="20"/>
                </w:rPr>
                <w:t>DO</w:t>
              </w:r>
            </w:ins>
          </w:p>
        </w:tc>
        <w:tc>
          <w:tcPr>
            <w:tcW w:w="1170" w:type="dxa"/>
          </w:tcPr>
          <w:p w14:paraId="7C8EEC37" w14:textId="77777777" w:rsidR="00912316" w:rsidRPr="00912316" w:rsidRDefault="00912316" w:rsidP="00912316">
            <w:pPr>
              <w:jc w:val="center"/>
              <w:rPr>
                <w:ins w:id="448" w:author="Steve Baird" w:date="2016-04-29T15:56:00Z"/>
                <w:b/>
                <w:bCs/>
                <w:sz w:val="20"/>
                <w:szCs w:val="20"/>
              </w:rPr>
            </w:pPr>
            <w:proofErr w:type="spellStart"/>
            <w:ins w:id="449" w:author="Steve Baird" w:date="2016-04-29T15:56:00Z">
              <w:r w:rsidRPr="00912316">
                <w:rPr>
                  <w:b/>
                  <w:bCs/>
                  <w:sz w:val="20"/>
                  <w:szCs w:val="20"/>
                </w:rPr>
                <w:t>Turb</w:t>
              </w:r>
              <w:proofErr w:type="spellEnd"/>
            </w:ins>
          </w:p>
        </w:tc>
        <w:tc>
          <w:tcPr>
            <w:tcW w:w="900" w:type="dxa"/>
          </w:tcPr>
          <w:p w14:paraId="1208EF79" w14:textId="77777777" w:rsidR="00912316" w:rsidRPr="00912316" w:rsidRDefault="00912316" w:rsidP="00912316">
            <w:pPr>
              <w:jc w:val="center"/>
              <w:rPr>
                <w:ins w:id="450" w:author="Steve Baird" w:date="2016-04-29T15:56:00Z"/>
                <w:b/>
                <w:bCs/>
                <w:sz w:val="20"/>
                <w:szCs w:val="20"/>
              </w:rPr>
            </w:pPr>
            <w:ins w:id="451" w:author="Steve Baird" w:date="2016-04-29T15:56:00Z">
              <w:r w:rsidRPr="00912316">
                <w:rPr>
                  <w:b/>
                  <w:bCs/>
                  <w:sz w:val="20"/>
                  <w:szCs w:val="20"/>
                </w:rPr>
                <w:t>Cond</w:t>
              </w:r>
            </w:ins>
          </w:p>
        </w:tc>
        <w:tc>
          <w:tcPr>
            <w:tcW w:w="1170" w:type="dxa"/>
          </w:tcPr>
          <w:p w14:paraId="7BD7A13D" w14:textId="77777777" w:rsidR="00912316" w:rsidRPr="00912316" w:rsidRDefault="00912316" w:rsidP="00912316">
            <w:pPr>
              <w:jc w:val="center"/>
              <w:rPr>
                <w:ins w:id="452" w:author="Steve Baird" w:date="2016-04-29T15:56:00Z"/>
                <w:b/>
                <w:bCs/>
                <w:sz w:val="20"/>
                <w:szCs w:val="20"/>
              </w:rPr>
            </w:pPr>
            <w:proofErr w:type="spellStart"/>
            <w:ins w:id="453" w:author="Steve Baird" w:date="2016-04-29T15:56:00Z">
              <w:r w:rsidRPr="00912316">
                <w:rPr>
                  <w:b/>
                  <w:bCs/>
                  <w:sz w:val="20"/>
                  <w:szCs w:val="20"/>
                </w:rPr>
                <w:t>Chl</w:t>
              </w:r>
              <w:proofErr w:type="spellEnd"/>
            </w:ins>
          </w:p>
        </w:tc>
        <w:tc>
          <w:tcPr>
            <w:tcW w:w="1193" w:type="dxa"/>
          </w:tcPr>
          <w:p w14:paraId="1A51886A" w14:textId="77777777" w:rsidR="00912316" w:rsidRPr="00912316" w:rsidRDefault="00912316" w:rsidP="00912316">
            <w:pPr>
              <w:jc w:val="center"/>
              <w:rPr>
                <w:ins w:id="454" w:author="Steve Baird" w:date="2016-04-29T15:56:00Z"/>
                <w:b/>
                <w:bCs/>
                <w:sz w:val="20"/>
                <w:szCs w:val="20"/>
              </w:rPr>
            </w:pPr>
            <w:ins w:id="455" w:author="Steve Baird" w:date="2016-04-29T15:56:00Z">
              <w:r w:rsidRPr="00912316">
                <w:rPr>
                  <w:b/>
                  <w:bCs/>
                  <w:sz w:val="20"/>
                  <w:szCs w:val="20"/>
                </w:rPr>
                <w:t>Notes</w:t>
              </w:r>
            </w:ins>
          </w:p>
        </w:tc>
      </w:tr>
      <w:tr w:rsidR="004E78A7" w:rsidRPr="00912316" w14:paraId="7B7AE711" w14:textId="77777777" w:rsidTr="004E78A7">
        <w:trPr>
          <w:ins w:id="456" w:author="Steve Baird" w:date="2016-04-29T15:56:00Z"/>
        </w:trPr>
        <w:tc>
          <w:tcPr>
            <w:tcW w:w="558" w:type="dxa"/>
          </w:tcPr>
          <w:p w14:paraId="07DEEA0C" w14:textId="77777777" w:rsidR="004E78A7" w:rsidRPr="00912316" w:rsidRDefault="004E78A7" w:rsidP="004E78A7">
            <w:pPr>
              <w:rPr>
                <w:ins w:id="457" w:author="Steve Baird" w:date="2016-04-29T15:56:00Z"/>
                <w:sz w:val="20"/>
                <w:szCs w:val="20"/>
              </w:rPr>
            </w:pPr>
            <w:ins w:id="458" w:author="Steve Baird" w:date="2016-04-29T15:56:00Z">
              <w:r w:rsidRPr="00912316">
                <w:rPr>
                  <w:bCs/>
                  <w:sz w:val="20"/>
                  <w:szCs w:val="20"/>
                </w:rPr>
                <w:t>HD</w:t>
              </w:r>
            </w:ins>
          </w:p>
        </w:tc>
        <w:tc>
          <w:tcPr>
            <w:tcW w:w="1890" w:type="dxa"/>
            <w:vAlign w:val="bottom"/>
          </w:tcPr>
          <w:p w14:paraId="0DC58AAE" w14:textId="4A2DEADA" w:rsidR="004E78A7" w:rsidRPr="00D97712" w:rsidRDefault="004E78A7" w:rsidP="004E78A7">
            <w:pPr>
              <w:rPr>
                <w:ins w:id="459" w:author="Steve Baird" w:date="2016-04-29T15:56:00Z"/>
                <w:rFonts w:asciiTheme="minorHAnsi" w:hAnsiTheme="minorHAnsi" w:cstheme="minorHAnsi"/>
                <w:color w:val="222222"/>
                <w:sz w:val="20"/>
                <w:szCs w:val="20"/>
              </w:rPr>
            </w:pPr>
          </w:p>
        </w:tc>
        <w:tc>
          <w:tcPr>
            <w:tcW w:w="1890" w:type="dxa"/>
            <w:vAlign w:val="bottom"/>
          </w:tcPr>
          <w:p w14:paraId="6E65F127" w14:textId="2EE60A82" w:rsidR="004E78A7" w:rsidRPr="00D97712" w:rsidRDefault="004E78A7" w:rsidP="004E78A7">
            <w:pPr>
              <w:rPr>
                <w:ins w:id="460" w:author="Steve Baird" w:date="2016-04-29T15:56:00Z"/>
                <w:rFonts w:asciiTheme="minorHAnsi" w:hAnsiTheme="minorHAnsi" w:cstheme="minorHAnsi"/>
                <w:color w:val="222222"/>
                <w:sz w:val="20"/>
                <w:szCs w:val="20"/>
              </w:rPr>
            </w:pPr>
          </w:p>
        </w:tc>
        <w:tc>
          <w:tcPr>
            <w:tcW w:w="2160" w:type="dxa"/>
          </w:tcPr>
          <w:p w14:paraId="57E14AFF" w14:textId="4A51603E" w:rsidR="004E78A7" w:rsidRPr="00D97712" w:rsidRDefault="004E78A7" w:rsidP="004E78A7">
            <w:pPr>
              <w:rPr>
                <w:rFonts w:asciiTheme="minorHAnsi" w:hAnsiTheme="minorHAnsi" w:cstheme="minorHAnsi"/>
                <w:sz w:val="20"/>
                <w:szCs w:val="20"/>
              </w:rPr>
            </w:pPr>
          </w:p>
        </w:tc>
        <w:tc>
          <w:tcPr>
            <w:tcW w:w="877" w:type="dxa"/>
          </w:tcPr>
          <w:p w14:paraId="7906ECC7" w14:textId="266D4DE0" w:rsidR="004E78A7" w:rsidRPr="00D97712" w:rsidRDefault="004E78A7" w:rsidP="004E78A7">
            <w:pPr>
              <w:rPr>
                <w:rFonts w:asciiTheme="minorHAnsi" w:hAnsiTheme="minorHAnsi" w:cstheme="minorHAnsi"/>
                <w:sz w:val="20"/>
                <w:szCs w:val="20"/>
              </w:rPr>
            </w:pPr>
          </w:p>
        </w:tc>
        <w:tc>
          <w:tcPr>
            <w:tcW w:w="360" w:type="dxa"/>
          </w:tcPr>
          <w:p w14:paraId="19B68DD3" w14:textId="1EFB475A" w:rsidR="004E78A7" w:rsidRPr="00D97712" w:rsidRDefault="004E78A7" w:rsidP="004E78A7">
            <w:pPr>
              <w:rPr>
                <w:rFonts w:asciiTheme="minorHAnsi" w:hAnsiTheme="minorHAnsi" w:cstheme="minorHAnsi"/>
                <w:sz w:val="20"/>
                <w:szCs w:val="20"/>
              </w:rPr>
            </w:pPr>
          </w:p>
        </w:tc>
        <w:tc>
          <w:tcPr>
            <w:tcW w:w="1170" w:type="dxa"/>
          </w:tcPr>
          <w:p w14:paraId="0B6B9120" w14:textId="3F9085E4" w:rsidR="004E78A7" w:rsidRPr="00D97712" w:rsidRDefault="004E78A7" w:rsidP="004E78A7">
            <w:pPr>
              <w:rPr>
                <w:rFonts w:asciiTheme="minorHAnsi" w:hAnsiTheme="minorHAnsi" w:cstheme="minorHAnsi"/>
                <w:sz w:val="20"/>
                <w:szCs w:val="20"/>
              </w:rPr>
            </w:pPr>
          </w:p>
        </w:tc>
        <w:tc>
          <w:tcPr>
            <w:tcW w:w="1170" w:type="dxa"/>
          </w:tcPr>
          <w:p w14:paraId="38AB3851" w14:textId="7575B43D" w:rsidR="004E78A7" w:rsidRPr="00D97712" w:rsidRDefault="004E78A7" w:rsidP="004E78A7">
            <w:pPr>
              <w:rPr>
                <w:rFonts w:asciiTheme="minorHAnsi" w:hAnsiTheme="minorHAnsi" w:cstheme="minorHAnsi"/>
                <w:sz w:val="20"/>
                <w:szCs w:val="20"/>
              </w:rPr>
            </w:pPr>
          </w:p>
        </w:tc>
        <w:tc>
          <w:tcPr>
            <w:tcW w:w="900" w:type="dxa"/>
          </w:tcPr>
          <w:p w14:paraId="1B9C3E0A" w14:textId="54DE7685" w:rsidR="004E78A7" w:rsidRPr="00D97712" w:rsidRDefault="004E78A7" w:rsidP="004E78A7">
            <w:pPr>
              <w:rPr>
                <w:rFonts w:asciiTheme="minorHAnsi" w:hAnsiTheme="minorHAnsi" w:cstheme="minorHAnsi"/>
                <w:sz w:val="20"/>
                <w:szCs w:val="20"/>
              </w:rPr>
            </w:pPr>
          </w:p>
        </w:tc>
        <w:tc>
          <w:tcPr>
            <w:tcW w:w="1170" w:type="dxa"/>
          </w:tcPr>
          <w:p w14:paraId="5404CB77" w14:textId="5BCD7DCB" w:rsidR="004E78A7" w:rsidRPr="00D97712" w:rsidRDefault="004E78A7" w:rsidP="004E78A7">
            <w:pPr>
              <w:rPr>
                <w:ins w:id="461" w:author="Steve Baird" w:date="2016-04-29T15:56:00Z"/>
                <w:rFonts w:asciiTheme="minorHAnsi" w:hAnsiTheme="minorHAnsi" w:cstheme="minorHAnsi"/>
                <w:sz w:val="20"/>
                <w:szCs w:val="20"/>
              </w:rPr>
            </w:pPr>
          </w:p>
        </w:tc>
        <w:tc>
          <w:tcPr>
            <w:tcW w:w="1193" w:type="dxa"/>
          </w:tcPr>
          <w:p w14:paraId="56FE7928" w14:textId="1A2F6E06" w:rsidR="004E78A7" w:rsidRPr="00D97712" w:rsidRDefault="004E78A7" w:rsidP="004E78A7">
            <w:pPr>
              <w:rPr>
                <w:ins w:id="462" w:author="Steve Baird" w:date="2016-04-29T15:56:00Z"/>
                <w:rFonts w:asciiTheme="minorHAnsi" w:hAnsiTheme="minorHAnsi" w:cstheme="minorHAnsi"/>
                <w:sz w:val="20"/>
                <w:szCs w:val="20"/>
              </w:rPr>
            </w:pPr>
          </w:p>
        </w:tc>
      </w:tr>
      <w:tr w:rsidR="004E78A7" w:rsidRPr="00912316" w14:paraId="1B6C2D48" w14:textId="77777777" w:rsidTr="004E78A7">
        <w:trPr>
          <w:ins w:id="463" w:author="Steve Baird" w:date="2016-04-29T15:56:00Z"/>
        </w:trPr>
        <w:tc>
          <w:tcPr>
            <w:tcW w:w="558" w:type="dxa"/>
          </w:tcPr>
          <w:p w14:paraId="34FF7AD3" w14:textId="77777777" w:rsidR="004E78A7" w:rsidRPr="00912316" w:rsidRDefault="004E78A7" w:rsidP="004E78A7">
            <w:pPr>
              <w:rPr>
                <w:ins w:id="464" w:author="Steve Baird" w:date="2016-04-29T15:56:00Z"/>
                <w:sz w:val="20"/>
                <w:szCs w:val="20"/>
              </w:rPr>
            </w:pPr>
            <w:ins w:id="465" w:author="Steve Baird" w:date="2016-04-29T15:56:00Z">
              <w:r w:rsidRPr="00912316">
                <w:rPr>
                  <w:bCs/>
                  <w:sz w:val="20"/>
                  <w:szCs w:val="20"/>
                </w:rPr>
                <w:t>HD</w:t>
              </w:r>
            </w:ins>
          </w:p>
        </w:tc>
        <w:tc>
          <w:tcPr>
            <w:tcW w:w="1890" w:type="dxa"/>
            <w:vAlign w:val="bottom"/>
          </w:tcPr>
          <w:p w14:paraId="4817D009" w14:textId="18C4E69D" w:rsidR="004E78A7" w:rsidRPr="00D97712" w:rsidRDefault="004E78A7" w:rsidP="004E78A7">
            <w:pPr>
              <w:rPr>
                <w:rFonts w:asciiTheme="minorHAnsi" w:hAnsiTheme="minorHAnsi" w:cstheme="minorHAnsi"/>
                <w:color w:val="000000"/>
                <w:sz w:val="20"/>
                <w:szCs w:val="20"/>
              </w:rPr>
            </w:pPr>
          </w:p>
        </w:tc>
        <w:tc>
          <w:tcPr>
            <w:tcW w:w="1890" w:type="dxa"/>
            <w:vAlign w:val="bottom"/>
          </w:tcPr>
          <w:p w14:paraId="5494CBE0" w14:textId="3AF3099F" w:rsidR="004E78A7" w:rsidRPr="00D97712" w:rsidRDefault="004E78A7" w:rsidP="004E78A7">
            <w:pPr>
              <w:rPr>
                <w:rFonts w:asciiTheme="minorHAnsi" w:hAnsiTheme="minorHAnsi" w:cstheme="minorHAnsi"/>
                <w:color w:val="000000"/>
                <w:sz w:val="20"/>
                <w:szCs w:val="20"/>
              </w:rPr>
            </w:pPr>
          </w:p>
        </w:tc>
        <w:tc>
          <w:tcPr>
            <w:tcW w:w="2160" w:type="dxa"/>
          </w:tcPr>
          <w:p w14:paraId="6B5E2BB6" w14:textId="70CE71DC" w:rsidR="004E78A7" w:rsidRPr="00D97712" w:rsidRDefault="004E78A7" w:rsidP="004E78A7">
            <w:pPr>
              <w:rPr>
                <w:rFonts w:asciiTheme="minorHAnsi" w:hAnsiTheme="minorHAnsi" w:cstheme="minorHAnsi"/>
                <w:color w:val="000000"/>
                <w:sz w:val="20"/>
                <w:szCs w:val="20"/>
              </w:rPr>
            </w:pPr>
          </w:p>
        </w:tc>
        <w:tc>
          <w:tcPr>
            <w:tcW w:w="877" w:type="dxa"/>
          </w:tcPr>
          <w:p w14:paraId="16BFCF12" w14:textId="7879B981" w:rsidR="004E78A7" w:rsidRPr="00D97712" w:rsidRDefault="004E78A7" w:rsidP="004E78A7">
            <w:pPr>
              <w:rPr>
                <w:rFonts w:asciiTheme="minorHAnsi" w:hAnsiTheme="minorHAnsi" w:cstheme="minorHAnsi"/>
                <w:color w:val="000000"/>
                <w:sz w:val="20"/>
                <w:szCs w:val="20"/>
              </w:rPr>
            </w:pPr>
          </w:p>
        </w:tc>
        <w:tc>
          <w:tcPr>
            <w:tcW w:w="360" w:type="dxa"/>
          </w:tcPr>
          <w:p w14:paraId="57779305" w14:textId="28ED1014" w:rsidR="004E78A7" w:rsidRPr="00D97712" w:rsidRDefault="004E78A7" w:rsidP="004E78A7">
            <w:pPr>
              <w:rPr>
                <w:rFonts w:asciiTheme="minorHAnsi" w:hAnsiTheme="minorHAnsi" w:cstheme="minorHAnsi"/>
                <w:color w:val="000000"/>
                <w:sz w:val="20"/>
                <w:szCs w:val="20"/>
              </w:rPr>
            </w:pPr>
          </w:p>
        </w:tc>
        <w:tc>
          <w:tcPr>
            <w:tcW w:w="1170" w:type="dxa"/>
          </w:tcPr>
          <w:p w14:paraId="21500A79" w14:textId="078445E3" w:rsidR="004E78A7" w:rsidRPr="00D97712" w:rsidRDefault="004E78A7" w:rsidP="004E78A7">
            <w:pPr>
              <w:rPr>
                <w:rFonts w:asciiTheme="minorHAnsi" w:hAnsiTheme="minorHAnsi" w:cstheme="minorHAnsi"/>
                <w:color w:val="000000"/>
                <w:sz w:val="20"/>
                <w:szCs w:val="20"/>
              </w:rPr>
            </w:pPr>
          </w:p>
        </w:tc>
        <w:tc>
          <w:tcPr>
            <w:tcW w:w="1170" w:type="dxa"/>
          </w:tcPr>
          <w:p w14:paraId="16AE8DC4" w14:textId="772CAA0A" w:rsidR="004E78A7" w:rsidRPr="00D97712" w:rsidRDefault="004E78A7" w:rsidP="004E78A7">
            <w:pPr>
              <w:rPr>
                <w:rFonts w:asciiTheme="minorHAnsi" w:hAnsiTheme="minorHAnsi" w:cstheme="minorHAnsi"/>
                <w:color w:val="000000"/>
                <w:sz w:val="20"/>
                <w:szCs w:val="20"/>
              </w:rPr>
            </w:pPr>
          </w:p>
        </w:tc>
        <w:tc>
          <w:tcPr>
            <w:tcW w:w="900" w:type="dxa"/>
          </w:tcPr>
          <w:p w14:paraId="41814875" w14:textId="5E978DED" w:rsidR="004E78A7" w:rsidRPr="00D97712" w:rsidRDefault="004E78A7" w:rsidP="004E78A7">
            <w:pPr>
              <w:rPr>
                <w:rFonts w:asciiTheme="minorHAnsi" w:hAnsiTheme="minorHAnsi" w:cstheme="minorHAnsi"/>
                <w:color w:val="000000"/>
                <w:sz w:val="20"/>
                <w:szCs w:val="20"/>
              </w:rPr>
            </w:pPr>
          </w:p>
        </w:tc>
        <w:tc>
          <w:tcPr>
            <w:tcW w:w="1170" w:type="dxa"/>
          </w:tcPr>
          <w:p w14:paraId="17C58972" w14:textId="24594194" w:rsidR="004E78A7" w:rsidRPr="00D97712" w:rsidRDefault="004E78A7" w:rsidP="004E78A7">
            <w:pPr>
              <w:rPr>
                <w:rFonts w:asciiTheme="minorHAnsi" w:hAnsiTheme="minorHAnsi" w:cstheme="minorHAnsi"/>
                <w:color w:val="000000"/>
                <w:sz w:val="20"/>
                <w:szCs w:val="20"/>
              </w:rPr>
            </w:pPr>
          </w:p>
        </w:tc>
        <w:tc>
          <w:tcPr>
            <w:tcW w:w="1193" w:type="dxa"/>
          </w:tcPr>
          <w:p w14:paraId="1036A532" w14:textId="289CA34A" w:rsidR="004E78A7" w:rsidRPr="00D97712" w:rsidRDefault="004E78A7" w:rsidP="004E78A7">
            <w:pPr>
              <w:rPr>
                <w:ins w:id="466" w:author="Steve Baird" w:date="2016-04-29T15:56:00Z"/>
                <w:rFonts w:asciiTheme="minorHAnsi" w:hAnsiTheme="minorHAnsi" w:cstheme="minorHAnsi"/>
                <w:sz w:val="20"/>
                <w:szCs w:val="20"/>
              </w:rPr>
            </w:pPr>
          </w:p>
        </w:tc>
      </w:tr>
      <w:tr w:rsidR="004E78A7" w:rsidRPr="00912316" w14:paraId="1B364933" w14:textId="77777777" w:rsidTr="004E78A7">
        <w:trPr>
          <w:ins w:id="467" w:author="Steve Baird" w:date="2016-04-29T15:56:00Z"/>
        </w:trPr>
        <w:tc>
          <w:tcPr>
            <w:tcW w:w="558" w:type="dxa"/>
          </w:tcPr>
          <w:p w14:paraId="2011ECE3" w14:textId="77777777" w:rsidR="004E78A7" w:rsidRPr="00912316" w:rsidRDefault="004E78A7" w:rsidP="004E78A7">
            <w:pPr>
              <w:rPr>
                <w:ins w:id="468" w:author="Steve Baird" w:date="2016-04-29T15:56:00Z"/>
                <w:sz w:val="20"/>
                <w:szCs w:val="20"/>
              </w:rPr>
            </w:pPr>
            <w:ins w:id="469" w:author="Steve Baird" w:date="2016-04-29T15:56:00Z">
              <w:r w:rsidRPr="00912316">
                <w:rPr>
                  <w:bCs/>
                  <w:sz w:val="20"/>
                  <w:szCs w:val="20"/>
                </w:rPr>
                <w:t>HD</w:t>
              </w:r>
            </w:ins>
          </w:p>
        </w:tc>
        <w:tc>
          <w:tcPr>
            <w:tcW w:w="1890" w:type="dxa"/>
            <w:vAlign w:val="bottom"/>
          </w:tcPr>
          <w:p w14:paraId="6AB9901D" w14:textId="36299D59" w:rsidR="004E78A7" w:rsidRPr="00D97712" w:rsidRDefault="004E78A7" w:rsidP="004E78A7">
            <w:pPr>
              <w:rPr>
                <w:rFonts w:asciiTheme="minorHAnsi" w:hAnsiTheme="minorHAnsi" w:cstheme="minorHAnsi"/>
                <w:color w:val="000000"/>
                <w:sz w:val="20"/>
                <w:szCs w:val="20"/>
              </w:rPr>
            </w:pPr>
          </w:p>
        </w:tc>
        <w:tc>
          <w:tcPr>
            <w:tcW w:w="1890" w:type="dxa"/>
            <w:vAlign w:val="bottom"/>
          </w:tcPr>
          <w:p w14:paraId="6BDA8598" w14:textId="7135C092" w:rsidR="004E78A7" w:rsidRPr="00D97712" w:rsidRDefault="004E78A7" w:rsidP="004E78A7">
            <w:pPr>
              <w:rPr>
                <w:rFonts w:asciiTheme="minorHAnsi" w:hAnsiTheme="minorHAnsi" w:cstheme="minorHAnsi"/>
                <w:color w:val="000000"/>
                <w:sz w:val="20"/>
                <w:szCs w:val="20"/>
              </w:rPr>
            </w:pPr>
          </w:p>
        </w:tc>
        <w:tc>
          <w:tcPr>
            <w:tcW w:w="2160" w:type="dxa"/>
          </w:tcPr>
          <w:p w14:paraId="394408FD" w14:textId="2C9BD48C" w:rsidR="004E78A7" w:rsidRPr="00D97712" w:rsidRDefault="004E78A7" w:rsidP="004E78A7">
            <w:pPr>
              <w:rPr>
                <w:rFonts w:asciiTheme="minorHAnsi" w:hAnsiTheme="minorHAnsi" w:cstheme="minorHAnsi"/>
                <w:color w:val="000000"/>
                <w:sz w:val="20"/>
                <w:szCs w:val="20"/>
              </w:rPr>
            </w:pPr>
          </w:p>
        </w:tc>
        <w:tc>
          <w:tcPr>
            <w:tcW w:w="877" w:type="dxa"/>
          </w:tcPr>
          <w:p w14:paraId="021993A0" w14:textId="0273B964" w:rsidR="004E78A7" w:rsidRPr="00D97712" w:rsidRDefault="004E78A7" w:rsidP="004E78A7">
            <w:pPr>
              <w:rPr>
                <w:rFonts w:asciiTheme="minorHAnsi" w:hAnsiTheme="minorHAnsi" w:cstheme="minorHAnsi"/>
                <w:color w:val="000000"/>
                <w:sz w:val="20"/>
                <w:szCs w:val="20"/>
              </w:rPr>
            </w:pPr>
          </w:p>
        </w:tc>
        <w:tc>
          <w:tcPr>
            <w:tcW w:w="360" w:type="dxa"/>
          </w:tcPr>
          <w:p w14:paraId="2A412011" w14:textId="7477EC07" w:rsidR="004E78A7" w:rsidRPr="00D97712" w:rsidRDefault="004E78A7" w:rsidP="004E78A7">
            <w:pPr>
              <w:rPr>
                <w:rFonts w:asciiTheme="minorHAnsi" w:hAnsiTheme="minorHAnsi" w:cstheme="minorHAnsi"/>
                <w:color w:val="000000"/>
                <w:sz w:val="20"/>
                <w:szCs w:val="20"/>
              </w:rPr>
            </w:pPr>
          </w:p>
        </w:tc>
        <w:tc>
          <w:tcPr>
            <w:tcW w:w="1170" w:type="dxa"/>
          </w:tcPr>
          <w:p w14:paraId="1F77F5D6" w14:textId="4CCA282A" w:rsidR="004E78A7" w:rsidRPr="00D97712" w:rsidRDefault="004E78A7" w:rsidP="004E78A7">
            <w:pPr>
              <w:rPr>
                <w:rFonts w:asciiTheme="minorHAnsi" w:hAnsiTheme="minorHAnsi" w:cstheme="minorHAnsi"/>
                <w:color w:val="000000"/>
                <w:sz w:val="20"/>
                <w:szCs w:val="20"/>
              </w:rPr>
            </w:pPr>
          </w:p>
        </w:tc>
        <w:tc>
          <w:tcPr>
            <w:tcW w:w="1170" w:type="dxa"/>
          </w:tcPr>
          <w:p w14:paraId="581ECC10" w14:textId="46768B48" w:rsidR="004E78A7" w:rsidRPr="00D97712" w:rsidRDefault="004E78A7" w:rsidP="004E78A7">
            <w:pPr>
              <w:rPr>
                <w:rFonts w:asciiTheme="minorHAnsi" w:hAnsiTheme="minorHAnsi" w:cstheme="minorHAnsi"/>
                <w:color w:val="000000"/>
                <w:sz w:val="20"/>
                <w:szCs w:val="20"/>
              </w:rPr>
            </w:pPr>
          </w:p>
        </w:tc>
        <w:tc>
          <w:tcPr>
            <w:tcW w:w="900" w:type="dxa"/>
          </w:tcPr>
          <w:p w14:paraId="308759EE" w14:textId="54CFE44F" w:rsidR="004E78A7" w:rsidRPr="00D97712" w:rsidRDefault="004E78A7" w:rsidP="004E78A7">
            <w:pPr>
              <w:rPr>
                <w:rFonts w:asciiTheme="minorHAnsi" w:hAnsiTheme="minorHAnsi" w:cstheme="minorHAnsi"/>
                <w:color w:val="000000"/>
                <w:sz w:val="20"/>
                <w:szCs w:val="20"/>
              </w:rPr>
            </w:pPr>
          </w:p>
        </w:tc>
        <w:tc>
          <w:tcPr>
            <w:tcW w:w="1170" w:type="dxa"/>
          </w:tcPr>
          <w:p w14:paraId="5391CA50" w14:textId="442EF8C5" w:rsidR="004E78A7" w:rsidRPr="00D97712" w:rsidRDefault="004E78A7" w:rsidP="004E78A7">
            <w:pPr>
              <w:rPr>
                <w:rFonts w:asciiTheme="minorHAnsi" w:hAnsiTheme="minorHAnsi" w:cstheme="minorHAnsi"/>
                <w:color w:val="000000"/>
                <w:sz w:val="20"/>
                <w:szCs w:val="20"/>
              </w:rPr>
            </w:pPr>
          </w:p>
        </w:tc>
        <w:tc>
          <w:tcPr>
            <w:tcW w:w="1193" w:type="dxa"/>
          </w:tcPr>
          <w:p w14:paraId="1B0B4A83" w14:textId="1C310FD2" w:rsidR="004E78A7" w:rsidRPr="00D97712" w:rsidRDefault="004E78A7" w:rsidP="004E78A7">
            <w:pPr>
              <w:rPr>
                <w:ins w:id="470" w:author="Steve Baird" w:date="2016-04-29T15:56:00Z"/>
                <w:rFonts w:asciiTheme="minorHAnsi" w:hAnsiTheme="minorHAnsi" w:cstheme="minorHAnsi"/>
                <w:sz w:val="20"/>
                <w:szCs w:val="20"/>
              </w:rPr>
            </w:pPr>
          </w:p>
        </w:tc>
      </w:tr>
      <w:tr w:rsidR="004E78A7" w:rsidRPr="00912316" w14:paraId="020F18D8" w14:textId="77777777" w:rsidTr="00E47B7F">
        <w:trPr>
          <w:ins w:id="471" w:author="Steve Baird" w:date="2016-04-29T15:56:00Z"/>
        </w:trPr>
        <w:tc>
          <w:tcPr>
            <w:tcW w:w="558" w:type="dxa"/>
          </w:tcPr>
          <w:p w14:paraId="0CA2F98E" w14:textId="77777777" w:rsidR="004E78A7" w:rsidRPr="00912316" w:rsidRDefault="004E78A7" w:rsidP="004E78A7">
            <w:pPr>
              <w:rPr>
                <w:ins w:id="472" w:author="Steve Baird" w:date="2016-04-29T15:56:00Z"/>
                <w:sz w:val="20"/>
                <w:szCs w:val="20"/>
              </w:rPr>
            </w:pPr>
            <w:ins w:id="473" w:author="Steve Baird" w:date="2016-04-29T15:56:00Z">
              <w:r w:rsidRPr="00912316">
                <w:rPr>
                  <w:bCs/>
                  <w:sz w:val="20"/>
                  <w:szCs w:val="20"/>
                </w:rPr>
                <w:t>HD</w:t>
              </w:r>
            </w:ins>
          </w:p>
        </w:tc>
        <w:tc>
          <w:tcPr>
            <w:tcW w:w="1890" w:type="dxa"/>
            <w:vAlign w:val="bottom"/>
          </w:tcPr>
          <w:p w14:paraId="634C6FC3" w14:textId="56D0AC2A" w:rsidR="004E78A7" w:rsidRPr="00D97712" w:rsidRDefault="004E78A7" w:rsidP="004E78A7">
            <w:pPr>
              <w:rPr>
                <w:rFonts w:asciiTheme="minorHAnsi" w:hAnsiTheme="minorHAnsi" w:cstheme="minorHAnsi"/>
                <w:color w:val="000000"/>
                <w:sz w:val="20"/>
                <w:szCs w:val="20"/>
              </w:rPr>
            </w:pPr>
          </w:p>
        </w:tc>
        <w:tc>
          <w:tcPr>
            <w:tcW w:w="1890" w:type="dxa"/>
            <w:vAlign w:val="bottom"/>
          </w:tcPr>
          <w:p w14:paraId="06686801" w14:textId="44E9C252" w:rsidR="004E78A7" w:rsidRPr="00D97712" w:rsidRDefault="004E78A7" w:rsidP="004E78A7">
            <w:pPr>
              <w:rPr>
                <w:rFonts w:asciiTheme="minorHAnsi" w:hAnsiTheme="minorHAnsi" w:cstheme="minorHAnsi"/>
                <w:color w:val="000000"/>
                <w:sz w:val="20"/>
                <w:szCs w:val="20"/>
              </w:rPr>
            </w:pPr>
          </w:p>
        </w:tc>
        <w:tc>
          <w:tcPr>
            <w:tcW w:w="2160" w:type="dxa"/>
            <w:vAlign w:val="bottom"/>
          </w:tcPr>
          <w:p w14:paraId="6E6AB1DF" w14:textId="18DBD792" w:rsidR="004E78A7" w:rsidRPr="00D97712" w:rsidRDefault="004E78A7" w:rsidP="004E78A7">
            <w:pPr>
              <w:rPr>
                <w:rFonts w:asciiTheme="minorHAnsi" w:hAnsiTheme="minorHAnsi" w:cstheme="minorHAnsi"/>
                <w:color w:val="000000"/>
                <w:sz w:val="20"/>
                <w:szCs w:val="20"/>
              </w:rPr>
            </w:pPr>
          </w:p>
        </w:tc>
        <w:tc>
          <w:tcPr>
            <w:tcW w:w="877" w:type="dxa"/>
            <w:vAlign w:val="bottom"/>
          </w:tcPr>
          <w:p w14:paraId="0E36AB1B" w14:textId="59973512" w:rsidR="004E78A7" w:rsidRPr="00D97712" w:rsidRDefault="004E78A7" w:rsidP="004E78A7">
            <w:pPr>
              <w:rPr>
                <w:rFonts w:asciiTheme="minorHAnsi" w:hAnsiTheme="minorHAnsi" w:cstheme="minorHAnsi"/>
                <w:color w:val="000000"/>
                <w:sz w:val="20"/>
                <w:szCs w:val="20"/>
              </w:rPr>
            </w:pPr>
          </w:p>
        </w:tc>
        <w:tc>
          <w:tcPr>
            <w:tcW w:w="360" w:type="dxa"/>
            <w:vAlign w:val="bottom"/>
          </w:tcPr>
          <w:p w14:paraId="624EDE48"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06B26832" w14:textId="7BD5F14E" w:rsidR="004E78A7" w:rsidRPr="00D97712" w:rsidRDefault="004E78A7" w:rsidP="004E78A7">
            <w:pPr>
              <w:rPr>
                <w:rFonts w:asciiTheme="minorHAnsi" w:hAnsiTheme="minorHAnsi" w:cstheme="minorHAnsi"/>
                <w:color w:val="000000"/>
                <w:sz w:val="20"/>
                <w:szCs w:val="20"/>
              </w:rPr>
            </w:pPr>
          </w:p>
        </w:tc>
        <w:tc>
          <w:tcPr>
            <w:tcW w:w="1170" w:type="dxa"/>
            <w:vAlign w:val="bottom"/>
          </w:tcPr>
          <w:p w14:paraId="0553F932" w14:textId="35864A1C" w:rsidR="004E78A7" w:rsidRPr="00D97712" w:rsidRDefault="004E78A7" w:rsidP="004E78A7">
            <w:pPr>
              <w:rPr>
                <w:rFonts w:asciiTheme="minorHAnsi" w:hAnsiTheme="minorHAnsi" w:cstheme="minorHAnsi"/>
                <w:color w:val="000000"/>
                <w:sz w:val="20"/>
                <w:szCs w:val="20"/>
              </w:rPr>
            </w:pPr>
          </w:p>
        </w:tc>
        <w:tc>
          <w:tcPr>
            <w:tcW w:w="900" w:type="dxa"/>
            <w:vAlign w:val="bottom"/>
          </w:tcPr>
          <w:p w14:paraId="018B9B08" w14:textId="75861FFE" w:rsidR="004E78A7" w:rsidRPr="00D97712" w:rsidRDefault="004E78A7" w:rsidP="004E78A7">
            <w:pPr>
              <w:rPr>
                <w:rFonts w:asciiTheme="minorHAnsi" w:hAnsiTheme="minorHAnsi" w:cstheme="minorHAnsi"/>
                <w:color w:val="000000"/>
                <w:sz w:val="20"/>
                <w:szCs w:val="20"/>
              </w:rPr>
            </w:pPr>
          </w:p>
        </w:tc>
        <w:tc>
          <w:tcPr>
            <w:tcW w:w="1170" w:type="dxa"/>
            <w:vAlign w:val="bottom"/>
          </w:tcPr>
          <w:p w14:paraId="63C7274B" w14:textId="2F68532D" w:rsidR="004E78A7" w:rsidRPr="00D97712" w:rsidRDefault="004E78A7" w:rsidP="004E78A7">
            <w:pPr>
              <w:rPr>
                <w:rFonts w:asciiTheme="minorHAnsi" w:hAnsiTheme="minorHAnsi" w:cstheme="minorHAnsi"/>
                <w:color w:val="000000"/>
                <w:sz w:val="20"/>
                <w:szCs w:val="20"/>
              </w:rPr>
            </w:pPr>
          </w:p>
        </w:tc>
        <w:tc>
          <w:tcPr>
            <w:tcW w:w="1193" w:type="dxa"/>
            <w:vAlign w:val="bottom"/>
          </w:tcPr>
          <w:p w14:paraId="6A3B5A96" w14:textId="39877B03" w:rsidR="004E78A7" w:rsidRPr="00D97712" w:rsidRDefault="004E78A7" w:rsidP="004E78A7">
            <w:pPr>
              <w:rPr>
                <w:ins w:id="474" w:author="Steve Baird" w:date="2016-04-29T15:56:00Z"/>
                <w:rFonts w:asciiTheme="minorHAnsi" w:hAnsiTheme="minorHAnsi" w:cstheme="minorHAnsi"/>
                <w:sz w:val="20"/>
                <w:szCs w:val="20"/>
              </w:rPr>
            </w:pPr>
          </w:p>
        </w:tc>
      </w:tr>
      <w:tr w:rsidR="004E78A7" w:rsidRPr="00912316" w14:paraId="3E692276" w14:textId="77777777" w:rsidTr="00E47B7F">
        <w:trPr>
          <w:ins w:id="475" w:author="Steve Baird" w:date="2016-04-29T15:56:00Z"/>
        </w:trPr>
        <w:tc>
          <w:tcPr>
            <w:tcW w:w="558" w:type="dxa"/>
          </w:tcPr>
          <w:p w14:paraId="1838BC9C" w14:textId="77777777" w:rsidR="004E78A7" w:rsidRPr="00912316" w:rsidRDefault="004E78A7" w:rsidP="004E78A7">
            <w:pPr>
              <w:rPr>
                <w:ins w:id="476" w:author="Steve Baird" w:date="2016-04-29T15:56:00Z"/>
                <w:sz w:val="20"/>
                <w:szCs w:val="20"/>
              </w:rPr>
            </w:pPr>
            <w:ins w:id="477" w:author="Steve Baird" w:date="2016-04-29T15:56:00Z">
              <w:r w:rsidRPr="00912316">
                <w:rPr>
                  <w:bCs/>
                  <w:sz w:val="20"/>
                  <w:szCs w:val="20"/>
                </w:rPr>
                <w:t>HD</w:t>
              </w:r>
            </w:ins>
          </w:p>
        </w:tc>
        <w:tc>
          <w:tcPr>
            <w:tcW w:w="1890" w:type="dxa"/>
            <w:vAlign w:val="bottom"/>
          </w:tcPr>
          <w:p w14:paraId="53A8719B" w14:textId="43593F96" w:rsidR="004E78A7" w:rsidRPr="00D97712" w:rsidRDefault="004E78A7" w:rsidP="004E78A7">
            <w:pPr>
              <w:tabs>
                <w:tab w:val="left" w:pos="1440"/>
              </w:tabs>
              <w:rPr>
                <w:rFonts w:asciiTheme="minorHAnsi" w:hAnsiTheme="minorHAnsi" w:cstheme="minorHAnsi"/>
                <w:color w:val="000000"/>
                <w:sz w:val="20"/>
                <w:szCs w:val="20"/>
              </w:rPr>
            </w:pPr>
          </w:p>
        </w:tc>
        <w:tc>
          <w:tcPr>
            <w:tcW w:w="1890" w:type="dxa"/>
            <w:vAlign w:val="bottom"/>
          </w:tcPr>
          <w:p w14:paraId="001B3C5A" w14:textId="1CA6BACE" w:rsidR="004E78A7" w:rsidRPr="00D97712" w:rsidRDefault="004E78A7" w:rsidP="004E78A7">
            <w:pPr>
              <w:rPr>
                <w:rFonts w:asciiTheme="minorHAnsi" w:hAnsiTheme="minorHAnsi" w:cstheme="minorHAnsi"/>
                <w:color w:val="000000"/>
                <w:sz w:val="20"/>
                <w:szCs w:val="20"/>
              </w:rPr>
            </w:pPr>
          </w:p>
        </w:tc>
        <w:tc>
          <w:tcPr>
            <w:tcW w:w="2160" w:type="dxa"/>
            <w:vAlign w:val="bottom"/>
          </w:tcPr>
          <w:p w14:paraId="2FE6F188" w14:textId="522CD2FB" w:rsidR="004E78A7" w:rsidRPr="00D97712" w:rsidRDefault="004E78A7" w:rsidP="004E78A7">
            <w:pPr>
              <w:rPr>
                <w:rFonts w:asciiTheme="minorHAnsi" w:hAnsiTheme="minorHAnsi" w:cstheme="minorHAnsi"/>
                <w:color w:val="000000"/>
                <w:sz w:val="20"/>
                <w:szCs w:val="20"/>
              </w:rPr>
            </w:pPr>
          </w:p>
        </w:tc>
        <w:tc>
          <w:tcPr>
            <w:tcW w:w="877" w:type="dxa"/>
            <w:vAlign w:val="bottom"/>
          </w:tcPr>
          <w:p w14:paraId="49CCC806" w14:textId="1293FBBA" w:rsidR="004E78A7" w:rsidRPr="00D97712" w:rsidRDefault="004E78A7" w:rsidP="004E78A7">
            <w:pPr>
              <w:rPr>
                <w:rFonts w:asciiTheme="minorHAnsi" w:hAnsiTheme="minorHAnsi" w:cstheme="minorHAnsi"/>
                <w:color w:val="000000"/>
                <w:sz w:val="20"/>
                <w:szCs w:val="20"/>
              </w:rPr>
            </w:pPr>
          </w:p>
        </w:tc>
        <w:tc>
          <w:tcPr>
            <w:tcW w:w="360" w:type="dxa"/>
            <w:vAlign w:val="bottom"/>
          </w:tcPr>
          <w:p w14:paraId="50225955"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50C9F2D6" w14:textId="7AEDDF14" w:rsidR="004E78A7" w:rsidRPr="00D97712" w:rsidRDefault="004E78A7" w:rsidP="004E78A7">
            <w:pPr>
              <w:rPr>
                <w:rFonts w:asciiTheme="minorHAnsi" w:hAnsiTheme="minorHAnsi" w:cstheme="minorHAnsi"/>
                <w:color w:val="000000"/>
                <w:sz w:val="20"/>
                <w:szCs w:val="20"/>
              </w:rPr>
            </w:pPr>
          </w:p>
        </w:tc>
        <w:tc>
          <w:tcPr>
            <w:tcW w:w="1170" w:type="dxa"/>
            <w:vAlign w:val="bottom"/>
          </w:tcPr>
          <w:p w14:paraId="6E75D73A" w14:textId="557B6C12" w:rsidR="004E78A7" w:rsidRPr="00D97712" w:rsidRDefault="004E78A7" w:rsidP="004E78A7">
            <w:pPr>
              <w:rPr>
                <w:rFonts w:asciiTheme="minorHAnsi" w:hAnsiTheme="minorHAnsi" w:cstheme="minorHAnsi"/>
                <w:color w:val="000000"/>
                <w:sz w:val="20"/>
                <w:szCs w:val="20"/>
              </w:rPr>
            </w:pPr>
          </w:p>
        </w:tc>
        <w:tc>
          <w:tcPr>
            <w:tcW w:w="900" w:type="dxa"/>
            <w:vAlign w:val="bottom"/>
          </w:tcPr>
          <w:p w14:paraId="39CEC3F5" w14:textId="1E69A213" w:rsidR="004E78A7" w:rsidRPr="00D97712" w:rsidRDefault="004E78A7" w:rsidP="004E78A7">
            <w:pPr>
              <w:rPr>
                <w:rFonts w:asciiTheme="minorHAnsi" w:hAnsiTheme="minorHAnsi" w:cstheme="minorHAnsi"/>
                <w:color w:val="000000"/>
                <w:sz w:val="20"/>
                <w:szCs w:val="20"/>
              </w:rPr>
            </w:pPr>
          </w:p>
        </w:tc>
        <w:tc>
          <w:tcPr>
            <w:tcW w:w="1170" w:type="dxa"/>
            <w:vAlign w:val="bottom"/>
          </w:tcPr>
          <w:p w14:paraId="4C405975" w14:textId="77777777" w:rsidR="004E78A7" w:rsidRPr="00D97712" w:rsidRDefault="004E78A7" w:rsidP="004E78A7">
            <w:pPr>
              <w:rPr>
                <w:rFonts w:asciiTheme="minorHAnsi" w:hAnsiTheme="minorHAnsi" w:cstheme="minorHAnsi"/>
                <w:color w:val="000000"/>
                <w:sz w:val="20"/>
                <w:szCs w:val="20"/>
              </w:rPr>
            </w:pPr>
          </w:p>
        </w:tc>
        <w:tc>
          <w:tcPr>
            <w:tcW w:w="1193" w:type="dxa"/>
            <w:vAlign w:val="bottom"/>
          </w:tcPr>
          <w:p w14:paraId="5BB4B3F8" w14:textId="6146350C" w:rsidR="004E78A7" w:rsidRPr="00D97712" w:rsidRDefault="004E78A7" w:rsidP="004E78A7">
            <w:pPr>
              <w:rPr>
                <w:ins w:id="478" w:author="Steve Baird" w:date="2016-04-29T15:56:00Z"/>
                <w:rFonts w:asciiTheme="minorHAnsi" w:hAnsiTheme="minorHAnsi" w:cstheme="minorHAnsi"/>
                <w:sz w:val="20"/>
                <w:szCs w:val="20"/>
              </w:rPr>
            </w:pPr>
          </w:p>
        </w:tc>
      </w:tr>
      <w:tr w:rsidR="004E78A7" w:rsidRPr="00912316" w14:paraId="14CB8DE4" w14:textId="77777777" w:rsidTr="00E47B7F">
        <w:trPr>
          <w:trHeight w:val="269"/>
          <w:ins w:id="479" w:author="Steve Baird" w:date="2016-04-29T15:56:00Z"/>
        </w:trPr>
        <w:tc>
          <w:tcPr>
            <w:tcW w:w="558" w:type="dxa"/>
          </w:tcPr>
          <w:p w14:paraId="625BDBE3" w14:textId="77777777" w:rsidR="004E78A7" w:rsidRPr="00912316" w:rsidRDefault="004E78A7" w:rsidP="004E78A7">
            <w:pPr>
              <w:rPr>
                <w:ins w:id="480" w:author="Steve Baird" w:date="2016-04-29T15:56:00Z"/>
                <w:sz w:val="20"/>
                <w:szCs w:val="20"/>
              </w:rPr>
            </w:pPr>
            <w:ins w:id="481" w:author="Steve Baird" w:date="2016-04-29T15:56:00Z">
              <w:r w:rsidRPr="00912316">
                <w:rPr>
                  <w:bCs/>
                  <w:sz w:val="20"/>
                  <w:szCs w:val="20"/>
                </w:rPr>
                <w:t>HD</w:t>
              </w:r>
            </w:ins>
          </w:p>
        </w:tc>
        <w:tc>
          <w:tcPr>
            <w:tcW w:w="1890" w:type="dxa"/>
            <w:vAlign w:val="bottom"/>
          </w:tcPr>
          <w:p w14:paraId="790F7731" w14:textId="14BEB7FB" w:rsidR="004E78A7" w:rsidRPr="00D97712" w:rsidRDefault="004E78A7" w:rsidP="004E78A7">
            <w:pPr>
              <w:rPr>
                <w:rFonts w:asciiTheme="minorHAnsi" w:hAnsiTheme="minorHAnsi" w:cstheme="minorHAnsi"/>
                <w:color w:val="000000"/>
                <w:sz w:val="20"/>
                <w:szCs w:val="20"/>
              </w:rPr>
            </w:pPr>
          </w:p>
        </w:tc>
        <w:tc>
          <w:tcPr>
            <w:tcW w:w="1890" w:type="dxa"/>
            <w:vAlign w:val="bottom"/>
          </w:tcPr>
          <w:p w14:paraId="615C89EF" w14:textId="4C19CC48" w:rsidR="004E78A7" w:rsidRPr="00D97712" w:rsidRDefault="004E78A7" w:rsidP="004E78A7">
            <w:pPr>
              <w:rPr>
                <w:rFonts w:asciiTheme="minorHAnsi" w:hAnsiTheme="minorHAnsi" w:cstheme="minorHAnsi"/>
                <w:color w:val="000000"/>
                <w:sz w:val="20"/>
                <w:szCs w:val="20"/>
              </w:rPr>
            </w:pPr>
          </w:p>
        </w:tc>
        <w:tc>
          <w:tcPr>
            <w:tcW w:w="2160" w:type="dxa"/>
            <w:vAlign w:val="bottom"/>
          </w:tcPr>
          <w:p w14:paraId="36248ED6" w14:textId="1D547504" w:rsidR="004E78A7" w:rsidRPr="00D97712" w:rsidRDefault="004E78A7" w:rsidP="004E78A7">
            <w:pPr>
              <w:rPr>
                <w:rFonts w:asciiTheme="minorHAnsi" w:hAnsiTheme="minorHAnsi" w:cstheme="minorHAnsi"/>
                <w:color w:val="000000"/>
                <w:sz w:val="20"/>
                <w:szCs w:val="20"/>
              </w:rPr>
            </w:pPr>
          </w:p>
        </w:tc>
        <w:tc>
          <w:tcPr>
            <w:tcW w:w="877" w:type="dxa"/>
            <w:vAlign w:val="bottom"/>
          </w:tcPr>
          <w:p w14:paraId="338868A2" w14:textId="18695E54" w:rsidR="004E78A7" w:rsidRPr="00D97712" w:rsidRDefault="004E78A7" w:rsidP="004E78A7">
            <w:pPr>
              <w:rPr>
                <w:rFonts w:asciiTheme="minorHAnsi" w:hAnsiTheme="minorHAnsi" w:cstheme="minorHAnsi"/>
                <w:color w:val="000000"/>
                <w:sz w:val="20"/>
                <w:szCs w:val="20"/>
              </w:rPr>
            </w:pPr>
          </w:p>
        </w:tc>
        <w:tc>
          <w:tcPr>
            <w:tcW w:w="360" w:type="dxa"/>
            <w:vAlign w:val="bottom"/>
          </w:tcPr>
          <w:p w14:paraId="1322CDDF"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39408E46" w14:textId="29BB7AF9" w:rsidR="004E78A7" w:rsidRPr="00D97712" w:rsidRDefault="004E78A7" w:rsidP="004E78A7">
            <w:pPr>
              <w:rPr>
                <w:rFonts w:asciiTheme="minorHAnsi" w:hAnsiTheme="minorHAnsi" w:cstheme="minorHAnsi"/>
                <w:color w:val="000000"/>
                <w:sz w:val="20"/>
                <w:szCs w:val="20"/>
              </w:rPr>
            </w:pPr>
          </w:p>
        </w:tc>
        <w:tc>
          <w:tcPr>
            <w:tcW w:w="1170" w:type="dxa"/>
            <w:vAlign w:val="bottom"/>
          </w:tcPr>
          <w:p w14:paraId="7C9ED7FC" w14:textId="7A6FAFE2" w:rsidR="004E78A7" w:rsidRPr="00D97712" w:rsidRDefault="004E78A7" w:rsidP="004E78A7">
            <w:pPr>
              <w:rPr>
                <w:rFonts w:asciiTheme="minorHAnsi" w:hAnsiTheme="minorHAnsi" w:cstheme="minorHAnsi"/>
                <w:color w:val="000000"/>
                <w:sz w:val="20"/>
                <w:szCs w:val="20"/>
              </w:rPr>
            </w:pPr>
          </w:p>
        </w:tc>
        <w:tc>
          <w:tcPr>
            <w:tcW w:w="900" w:type="dxa"/>
            <w:vAlign w:val="bottom"/>
          </w:tcPr>
          <w:p w14:paraId="74D0E677" w14:textId="51E933A9" w:rsidR="004E78A7" w:rsidRPr="00D97712" w:rsidRDefault="004E78A7" w:rsidP="004E78A7">
            <w:pPr>
              <w:rPr>
                <w:rFonts w:asciiTheme="minorHAnsi" w:hAnsiTheme="minorHAnsi" w:cstheme="minorHAnsi"/>
                <w:color w:val="000000"/>
                <w:sz w:val="20"/>
                <w:szCs w:val="20"/>
              </w:rPr>
            </w:pPr>
          </w:p>
        </w:tc>
        <w:tc>
          <w:tcPr>
            <w:tcW w:w="1170" w:type="dxa"/>
            <w:vAlign w:val="bottom"/>
          </w:tcPr>
          <w:p w14:paraId="0D265041" w14:textId="77777777" w:rsidR="004E78A7" w:rsidRPr="00D97712" w:rsidRDefault="004E78A7" w:rsidP="004E78A7">
            <w:pPr>
              <w:rPr>
                <w:rFonts w:asciiTheme="minorHAnsi" w:hAnsiTheme="minorHAnsi" w:cstheme="minorHAnsi"/>
                <w:color w:val="000000"/>
                <w:sz w:val="20"/>
                <w:szCs w:val="20"/>
              </w:rPr>
            </w:pPr>
          </w:p>
        </w:tc>
        <w:tc>
          <w:tcPr>
            <w:tcW w:w="1193" w:type="dxa"/>
            <w:vAlign w:val="bottom"/>
          </w:tcPr>
          <w:p w14:paraId="11E18C2E" w14:textId="0286F702" w:rsidR="004E78A7" w:rsidRPr="00D97712" w:rsidRDefault="004E78A7" w:rsidP="004E78A7">
            <w:pPr>
              <w:rPr>
                <w:ins w:id="482" w:author="Steve Baird" w:date="2016-04-29T15:56:00Z"/>
                <w:rFonts w:asciiTheme="minorHAnsi" w:hAnsiTheme="minorHAnsi" w:cstheme="minorHAnsi"/>
                <w:sz w:val="20"/>
                <w:szCs w:val="20"/>
              </w:rPr>
            </w:pPr>
          </w:p>
        </w:tc>
      </w:tr>
      <w:tr w:rsidR="004E78A7" w:rsidRPr="00912316" w14:paraId="5E9CE328" w14:textId="77777777" w:rsidTr="00EF74D0">
        <w:trPr>
          <w:ins w:id="483" w:author="Steve Baird" w:date="2016-04-29T15:56:00Z"/>
        </w:trPr>
        <w:tc>
          <w:tcPr>
            <w:tcW w:w="558" w:type="dxa"/>
          </w:tcPr>
          <w:p w14:paraId="600F1AC0" w14:textId="77777777" w:rsidR="004E78A7" w:rsidRPr="00912316" w:rsidRDefault="004E78A7" w:rsidP="004E78A7">
            <w:pPr>
              <w:rPr>
                <w:ins w:id="484" w:author="Steve Baird" w:date="2016-04-29T15:56:00Z"/>
                <w:bCs/>
                <w:sz w:val="20"/>
                <w:szCs w:val="20"/>
              </w:rPr>
            </w:pPr>
            <w:ins w:id="485" w:author="Steve Baird" w:date="2016-04-29T15:56:00Z">
              <w:r w:rsidRPr="00912316">
                <w:rPr>
                  <w:bCs/>
                  <w:sz w:val="20"/>
                  <w:szCs w:val="20"/>
                </w:rPr>
                <w:t>HD</w:t>
              </w:r>
            </w:ins>
          </w:p>
        </w:tc>
        <w:tc>
          <w:tcPr>
            <w:tcW w:w="1890" w:type="dxa"/>
            <w:vAlign w:val="bottom"/>
          </w:tcPr>
          <w:p w14:paraId="3E82170F" w14:textId="6F0CE63C" w:rsidR="004E78A7" w:rsidRPr="00D97712" w:rsidRDefault="004E78A7" w:rsidP="004E78A7">
            <w:pPr>
              <w:rPr>
                <w:rFonts w:asciiTheme="minorHAnsi" w:hAnsiTheme="minorHAnsi" w:cstheme="minorHAnsi"/>
                <w:color w:val="000000"/>
                <w:sz w:val="20"/>
                <w:szCs w:val="20"/>
              </w:rPr>
            </w:pPr>
          </w:p>
        </w:tc>
        <w:tc>
          <w:tcPr>
            <w:tcW w:w="1890" w:type="dxa"/>
            <w:vAlign w:val="bottom"/>
          </w:tcPr>
          <w:p w14:paraId="1FBB7617" w14:textId="36DA481A" w:rsidR="004E78A7" w:rsidRPr="00D97712" w:rsidRDefault="004E78A7" w:rsidP="004E78A7">
            <w:pPr>
              <w:rPr>
                <w:rFonts w:asciiTheme="minorHAnsi" w:hAnsiTheme="minorHAnsi" w:cstheme="minorHAnsi"/>
                <w:color w:val="000000"/>
                <w:sz w:val="20"/>
                <w:szCs w:val="20"/>
              </w:rPr>
            </w:pPr>
          </w:p>
        </w:tc>
        <w:tc>
          <w:tcPr>
            <w:tcW w:w="2160" w:type="dxa"/>
            <w:vAlign w:val="bottom"/>
          </w:tcPr>
          <w:p w14:paraId="75AE0973" w14:textId="7F13D4DE" w:rsidR="004E78A7" w:rsidRPr="00D97712" w:rsidRDefault="004E78A7" w:rsidP="004E78A7">
            <w:pPr>
              <w:rPr>
                <w:rFonts w:asciiTheme="minorHAnsi" w:hAnsiTheme="minorHAnsi" w:cstheme="minorHAnsi"/>
                <w:color w:val="000000"/>
                <w:sz w:val="20"/>
                <w:szCs w:val="20"/>
              </w:rPr>
            </w:pPr>
          </w:p>
        </w:tc>
        <w:tc>
          <w:tcPr>
            <w:tcW w:w="877" w:type="dxa"/>
            <w:vAlign w:val="bottom"/>
          </w:tcPr>
          <w:p w14:paraId="30AD6A5A" w14:textId="717A6223" w:rsidR="004E78A7" w:rsidRPr="00D97712" w:rsidRDefault="004E78A7" w:rsidP="004E78A7">
            <w:pPr>
              <w:rPr>
                <w:rFonts w:asciiTheme="minorHAnsi" w:hAnsiTheme="minorHAnsi" w:cstheme="minorHAnsi"/>
                <w:color w:val="000000"/>
                <w:sz w:val="20"/>
                <w:szCs w:val="20"/>
              </w:rPr>
            </w:pPr>
          </w:p>
        </w:tc>
        <w:tc>
          <w:tcPr>
            <w:tcW w:w="360" w:type="dxa"/>
            <w:vAlign w:val="bottom"/>
          </w:tcPr>
          <w:p w14:paraId="07D5D5FE"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317F15D7" w14:textId="162DAE0A" w:rsidR="004E78A7" w:rsidRPr="00D97712" w:rsidRDefault="004E78A7" w:rsidP="004E78A7">
            <w:pPr>
              <w:rPr>
                <w:rFonts w:asciiTheme="minorHAnsi" w:hAnsiTheme="minorHAnsi" w:cstheme="minorHAnsi"/>
                <w:color w:val="000000"/>
                <w:sz w:val="20"/>
                <w:szCs w:val="20"/>
              </w:rPr>
            </w:pPr>
          </w:p>
        </w:tc>
        <w:tc>
          <w:tcPr>
            <w:tcW w:w="1170" w:type="dxa"/>
            <w:vAlign w:val="bottom"/>
          </w:tcPr>
          <w:p w14:paraId="7375A528" w14:textId="162B4CCA" w:rsidR="004E78A7" w:rsidRPr="00D97712" w:rsidRDefault="004E78A7" w:rsidP="004E78A7">
            <w:pPr>
              <w:rPr>
                <w:rFonts w:asciiTheme="minorHAnsi" w:hAnsiTheme="minorHAnsi" w:cstheme="minorHAnsi"/>
                <w:color w:val="000000"/>
                <w:sz w:val="20"/>
                <w:szCs w:val="20"/>
              </w:rPr>
            </w:pPr>
          </w:p>
        </w:tc>
        <w:tc>
          <w:tcPr>
            <w:tcW w:w="900" w:type="dxa"/>
            <w:vAlign w:val="bottom"/>
          </w:tcPr>
          <w:p w14:paraId="034DD763" w14:textId="73A4D925" w:rsidR="004E78A7" w:rsidRPr="00D97712" w:rsidRDefault="004E78A7" w:rsidP="004E78A7">
            <w:pPr>
              <w:rPr>
                <w:rFonts w:asciiTheme="minorHAnsi" w:hAnsiTheme="minorHAnsi" w:cstheme="minorHAnsi"/>
                <w:color w:val="000000"/>
                <w:sz w:val="20"/>
                <w:szCs w:val="20"/>
              </w:rPr>
            </w:pPr>
          </w:p>
        </w:tc>
        <w:tc>
          <w:tcPr>
            <w:tcW w:w="1170" w:type="dxa"/>
            <w:vAlign w:val="bottom"/>
          </w:tcPr>
          <w:p w14:paraId="5C4C9B26" w14:textId="1A4BC846" w:rsidR="004E78A7" w:rsidRPr="00D97712" w:rsidRDefault="004E78A7" w:rsidP="004E78A7">
            <w:pPr>
              <w:rPr>
                <w:rFonts w:asciiTheme="minorHAnsi" w:hAnsiTheme="minorHAnsi" w:cstheme="minorHAnsi"/>
                <w:color w:val="000000"/>
                <w:sz w:val="20"/>
                <w:szCs w:val="20"/>
              </w:rPr>
            </w:pPr>
          </w:p>
        </w:tc>
        <w:tc>
          <w:tcPr>
            <w:tcW w:w="1193" w:type="dxa"/>
            <w:vAlign w:val="bottom"/>
          </w:tcPr>
          <w:p w14:paraId="01E8E4C4" w14:textId="061BF856" w:rsidR="004E78A7" w:rsidRPr="00D97712" w:rsidRDefault="004E78A7" w:rsidP="004E78A7">
            <w:pPr>
              <w:rPr>
                <w:ins w:id="486" w:author="Steve Baird" w:date="2016-04-29T15:56:00Z"/>
                <w:rFonts w:asciiTheme="minorHAnsi" w:hAnsiTheme="minorHAnsi" w:cstheme="minorHAnsi"/>
                <w:bCs/>
                <w:sz w:val="20"/>
                <w:szCs w:val="20"/>
              </w:rPr>
            </w:pPr>
          </w:p>
        </w:tc>
      </w:tr>
      <w:tr w:rsidR="004E78A7" w:rsidRPr="00912316" w14:paraId="2DBFB7C7" w14:textId="77777777" w:rsidTr="00EF74D0">
        <w:trPr>
          <w:ins w:id="487" w:author="Steve Baird" w:date="2016-04-29T15:56:00Z"/>
        </w:trPr>
        <w:tc>
          <w:tcPr>
            <w:tcW w:w="558" w:type="dxa"/>
          </w:tcPr>
          <w:p w14:paraId="43C358F7" w14:textId="77777777" w:rsidR="004E78A7" w:rsidRPr="00912316" w:rsidRDefault="004E78A7" w:rsidP="004E78A7">
            <w:pPr>
              <w:rPr>
                <w:ins w:id="488" w:author="Steve Baird" w:date="2016-04-29T15:56:00Z"/>
                <w:bCs/>
                <w:sz w:val="20"/>
                <w:szCs w:val="20"/>
              </w:rPr>
            </w:pPr>
            <w:ins w:id="489" w:author="Steve Baird" w:date="2016-04-29T15:56:00Z">
              <w:r w:rsidRPr="00912316">
                <w:rPr>
                  <w:bCs/>
                  <w:sz w:val="20"/>
                  <w:szCs w:val="20"/>
                </w:rPr>
                <w:t>HD</w:t>
              </w:r>
            </w:ins>
          </w:p>
        </w:tc>
        <w:tc>
          <w:tcPr>
            <w:tcW w:w="1890" w:type="dxa"/>
            <w:vAlign w:val="bottom"/>
          </w:tcPr>
          <w:p w14:paraId="3838C7A2" w14:textId="6A74350D" w:rsidR="004E78A7" w:rsidRPr="00D97712" w:rsidRDefault="004E78A7" w:rsidP="004E78A7">
            <w:pPr>
              <w:rPr>
                <w:rFonts w:asciiTheme="minorHAnsi" w:hAnsiTheme="minorHAnsi" w:cstheme="minorHAnsi"/>
                <w:color w:val="222222"/>
                <w:sz w:val="20"/>
                <w:szCs w:val="20"/>
              </w:rPr>
            </w:pPr>
          </w:p>
        </w:tc>
        <w:tc>
          <w:tcPr>
            <w:tcW w:w="1890" w:type="dxa"/>
            <w:vAlign w:val="bottom"/>
          </w:tcPr>
          <w:p w14:paraId="754F6BC3" w14:textId="1D3DE483" w:rsidR="004E78A7" w:rsidRPr="00D97712" w:rsidRDefault="004E78A7" w:rsidP="004E78A7">
            <w:pPr>
              <w:rPr>
                <w:rFonts w:asciiTheme="minorHAnsi" w:hAnsiTheme="minorHAnsi" w:cstheme="minorHAnsi"/>
                <w:color w:val="000000"/>
                <w:sz w:val="20"/>
                <w:szCs w:val="20"/>
              </w:rPr>
            </w:pPr>
          </w:p>
        </w:tc>
        <w:tc>
          <w:tcPr>
            <w:tcW w:w="2160" w:type="dxa"/>
            <w:vAlign w:val="bottom"/>
          </w:tcPr>
          <w:p w14:paraId="02E616D9" w14:textId="6D2E1DE6" w:rsidR="004E78A7" w:rsidRPr="00D97712" w:rsidRDefault="004E78A7" w:rsidP="004E78A7">
            <w:pPr>
              <w:rPr>
                <w:rFonts w:asciiTheme="minorHAnsi" w:hAnsiTheme="minorHAnsi" w:cstheme="minorHAnsi"/>
                <w:color w:val="000000"/>
                <w:sz w:val="20"/>
                <w:szCs w:val="20"/>
              </w:rPr>
            </w:pPr>
          </w:p>
        </w:tc>
        <w:tc>
          <w:tcPr>
            <w:tcW w:w="877" w:type="dxa"/>
            <w:vAlign w:val="bottom"/>
          </w:tcPr>
          <w:p w14:paraId="500731D0" w14:textId="03BFB923" w:rsidR="004E78A7" w:rsidRPr="00D97712" w:rsidRDefault="004E78A7" w:rsidP="004E78A7">
            <w:pPr>
              <w:rPr>
                <w:rFonts w:asciiTheme="minorHAnsi" w:hAnsiTheme="minorHAnsi" w:cstheme="minorHAnsi"/>
                <w:color w:val="000000"/>
                <w:sz w:val="20"/>
                <w:szCs w:val="20"/>
              </w:rPr>
            </w:pPr>
          </w:p>
        </w:tc>
        <w:tc>
          <w:tcPr>
            <w:tcW w:w="360" w:type="dxa"/>
            <w:vAlign w:val="bottom"/>
          </w:tcPr>
          <w:p w14:paraId="3F0ECE22"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3606C977" w14:textId="751D652F" w:rsidR="004E78A7" w:rsidRPr="00D97712" w:rsidRDefault="004E78A7" w:rsidP="004E78A7">
            <w:pPr>
              <w:rPr>
                <w:rFonts w:asciiTheme="minorHAnsi" w:hAnsiTheme="minorHAnsi" w:cstheme="minorHAnsi"/>
                <w:color w:val="000000"/>
                <w:sz w:val="20"/>
                <w:szCs w:val="20"/>
              </w:rPr>
            </w:pPr>
          </w:p>
        </w:tc>
        <w:tc>
          <w:tcPr>
            <w:tcW w:w="1170" w:type="dxa"/>
            <w:vAlign w:val="bottom"/>
          </w:tcPr>
          <w:p w14:paraId="3D6BAF46" w14:textId="02543FBA" w:rsidR="004E78A7" w:rsidRPr="00D97712" w:rsidRDefault="004E78A7" w:rsidP="004E78A7">
            <w:pPr>
              <w:rPr>
                <w:rFonts w:asciiTheme="minorHAnsi" w:hAnsiTheme="minorHAnsi" w:cstheme="minorHAnsi"/>
                <w:color w:val="000000"/>
                <w:sz w:val="20"/>
                <w:szCs w:val="20"/>
              </w:rPr>
            </w:pPr>
          </w:p>
        </w:tc>
        <w:tc>
          <w:tcPr>
            <w:tcW w:w="900" w:type="dxa"/>
            <w:vAlign w:val="bottom"/>
          </w:tcPr>
          <w:p w14:paraId="672FF07C" w14:textId="5CE96F00" w:rsidR="004E78A7" w:rsidRPr="00D97712" w:rsidRDefault="004E78A7" w:rsidP="004E78A7">
            <w:pPr>
              <w:rPr>
                <w:rFonts w:asciiTheme="minorHAnsi" w:hAnsiTheme="minorHAnsi" w:cstheme="minorHAnsi"/>
                <w:color w:val="000000"/>
                <w:sz w:val="20"/>
                <w:szCs w:val="20"/>
              </w:rPr>
            </w:pPr>
          </w:p>
        </w:tc>
        <w:tc>
          <w:tcPr>
            <w:tcW w:w="1170" w:type="dxa"/>
            <w:vAlign w:val="bottom"/>
          </w:tcPr>
          <w:p w14:paraId="3529C001" w14:textId="77777777" w:rsidR="004E78A7" w:rsidRPr="00D97712" w:rsidRDefault="004E78A7" w:rsidP="004E78A7">
            <w:pPr>
              <w:rPr>
                <w:rFonts w:asciiTheme="minorHAnsi" w:hAnsiTheme="minorHAnsi" w:cstheme="minorHAnsi"/>
                <w:color w:val="000000"/>
                <w:sz w:val="20"/>
                <w:szCs w:val="20"/>
              </w:rPr>
            </w:pPr>
          </w:p>
        </w:tc>
        <w:tc>
          <w:tcPr>
            <w:tcW w:w="1193" w:type="dxa"/>
          </w:tcPr>
          <w:p w14:paraId="1DB7C2FA" w14:textId="2372EA5F" w:rsidR="004E78A7" w:rsidRPr="00D97712" w:rsidRDefault="004E78A7" w:rsidP="004E78A7">
            <w:pPr>
              <w:rPr>
                <w:ins w:id="490" w:author="Steve Baird" w:date="2016-04-29T15:56:00Z"/>
                <w:rFonts w:asciiTheme="minorHAnsi" w:hAnsiTheme="minorHAnsi" w:cstheme="minorHAnsi"/>
                <w:bCs/>
                <w:sz w:val="20"/>
                <w:szCs w:val="20"/>
              </w:rPr>
            </w:pPr>
          </w:p>
        </w:tc>
      </w:tr>
      <w:tr w:rsidR="004E78A7" w:rsidRPr="00912316" w14:paraId="3A778749" w14:textId="77777777" w:rsidTr="00EF74D0">
        <w:trPr>
          <w:ins w:id="491" w:author="Steve Baird" w:date="2016-04-29T15:56:00Z"/>
        </w:trPr>
        <w:tc>
          <w:tcPr>
            <w:tcW w:w="558" w:type="dxa"/>
          </w:tcPr>
          <w:p w14:paraId="2EFA27A8" w14:textId="77777777" w:rsidR="004E78A7" w:rsidRPr="00912316" w:rsidRDefault="004E78A7" w:rsidP="004E78A7">
            <w:pPr>
              <w:rPr>
                <w:ins w:id="492" w:author="Steve Baird" w:date="2016-04-29T15:56:00Z"/>
                <w:bCs/>
                <w:sz w:val="20"/>
                <w:szCs w:val="20"/>
              </w:rPr>
            </w:pPr>
            <w:ins w:id="493" w:author="Steve Baird" w:date="2016-04-29T15:56:00Z">
              <w:r w:rsidRPr="00912316">
                <w:rPr>
                  <w:bCs/>
                  <w:sz w:val="20"/>
                  <w:szCs w:val="20"/>
                </w:rPr>
                <w:t>HD</w:t>
              </w:r>
            </w:ins>
          </w:p>
        </w:tc>
        <w:tc>
          <w:tcPr>
            <w:tcW w:w="1890" w:type="dxa"/>
            <w:vAlign w:val="bottom"/>
          </w:tcPr>
          <w:p w14:paraId="4DD0341E" w14:textId="196FDE80" w:rsidR="004E78A7" w:rsidRPr="00D97712" w:rsidRDefault="004E78A7" w:rsidP="004E78A7">
            <w:pPr>
              <w:rPr>
                <w:rFonts w:asciiTheme="minorHAnsi" w:hAnsiTheme="minorHAnsi" w:cstheme="minorHAnsi"/>
                <w:color w:val="222222"/>
                <w:sz w:val="20"/>
                <w:szCs w:val="20"/>
              </w:rPr>
            </w:pPr>
          </w:p>
        </w:tc>
        <w:tc>
          <w:tcPr>
            <w:tcW w:w="1890" w:type="dxa"/>
            <w:vAlign w:val="bottom"/>
          </w:tcPr>
          <w:p w14:paraId="476C45CE" w14:textId="4155F39E" w:rsidR="004E78A7" w:rsidRPr="00D97712" w:rsidRDefault="004E78A7" w:rsidP="004E78A7">
            <w:pPr>
              <w:rPr>
                <w:rFonts w:asciiTheme="minorHAnsi" w:hAnsiTheme="minorHAnsi" w:cstheme="minorHAnsi"/>
                <w:color w:val="000000"/>
                <w:sz w:val="20"/>
                <w:szCs w:val="20"/>
              </w:rPr>
            </w:pPr>
          </w:p>
        </w:tc>
        <w:tc>
          <w:tcPr>
            <w:tcW w:w="2160" w:type="dxa"/>
            <w:vAlign w:val="bottom"/>
          </w:tcPr>
          <w:p w14:paraId="1FBEC0B0" w14:textId="338646C6" w:rsidR="004E78A7" w:rsidRPr="00D97712" w:rsidRDefault="004E78A7" w:rsidP="004E78A7">
            <w:pPr>
              <w:rPr>
                <w:rFonts w:asciiTheme="minorHAnsi" w:hAnsiTheme="minorHAnsi" w:cstheme="minorHAnsi"/>
                <w:color w:val="000000"/>
                <w:sz w:val="20"/>
                <w:szCs w:val="20"/>
              </w:rPr>
            </w:pPr>
          </w:p>
        </w:tc>
        <w:tc>
          <w:tcPr>
            <w:tcW w:w="877" w:type="dxa"/>
            <w:vAlign w:val="bottom"/>
          </w:tcPr>
          <w:p w14:paraId="73F2D309" w14:textId="2CD6479E" w:rsidR="004E78A7" w:rsidRPr="00D97712" w:rsidRDefault="004E78A7" w:rsidP="004E78A7">
            <w:pPr>
              <w:rPr>
                <w:rFonts w:asciiTheme="minorHAnsi" w:hAnsiTheme="minorHAnsi" w:cstheme="minorHAnsi"/>
                <w:color w:val="000000"/>
                <w:sz w:val="20"/>
                <w:szCs w:val="20"/>
              </w:rPr>
            </w:pPr>
          </w:p>
        </w:tc>
        <w:tc>
          <w:tcPr>
            <w:tcW w:w="360" w:type="dxa"/>
            <w:vAlign w:val="bottom"/>
          </w:tcPr>
          <w:p w14:paraId="4596FBD4"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4C47BBB9" w14:textId="5F3C7160" w:rsidR="004E78A7" w:rsidRPr="00D97712" w:rsidRDefault="004E78A7" w:rsidP="004E78A7">
            <w:pPr>
              <w:rPr>
                <w:rFonts w:asciiTheme="minorHAnsi" w:hAnsiTheme="minorHAnsi" w:cstheme="minorHAnsi"/>
                <w:color w:val="000000"/>
                <w:sz w:val="20"/>
                <w:szCs w:val="20"/>
              </w:rPr>
            </w:pPr>
          </w:p>
        </w:tc>
        <w:tc>
          <w:tcPr>
            <w:tcW w:w="1170" w:type="dxa"/>
            <w:vAlign w:val="bottom"/>
          </w:tcPr>
          <w:p w14:paraId="76F97B86" w14:textId="120B86BB" w:rsidR="004E78A7" w:rsidRPr="00D97712" w:rsidRDefault="004E78A7" w:rsidP="004E78A7">
            <w:pPr>
              <w:rPr>
                <w:rFonts w:asciiTheme="minorHAnsi" w:hAnsiTheme="minorHAnsi" w:cstheme="minorHAnsi"/>
                <w:color w:val="000000"/>
                <w:sz w:val="20"/>
                <w:szCs w:val="20"/>
              </w:rPr>
            </w:pPr>
          </w:p>
        </w:tc>
        <w:tc>
          <w:tcPr>
            <w:tcW w:w="900" w:type="dxa"/>
            <w:vAlign w:val="bottom"/>
          </w:tcPr>
          <w:p w14:paraId="5C04C348" w14:textId="07242E29" w:rsidR="004E78A7" w:rsidRPr="00D97712" w:rsidRDefault="004E78A7" w:rsidP="004E78A7">
            <w:pPr>
              <w:rPr>
                <w:rFonts w:asciiTheme="minorHAnsi" w:hAnsiTheme="minorHAnsi" w:cstheme="minorHAnsi"/>
                <w:color w:val="000000"/>
                <w:sz w:val="20"/>
                <w:szCs w:val="20"/>
              </w:rPr>
            </w:pPr>
          </w:p>
        </w:tc>
        <w:tc>
          <w:tcPr>
            <w:tcW w:w="1170" w:type="dxa"/>
            <w:vAlign w:val="bottom"/>
          </w:tcPr>
          <w:p w14:paraId="3DC487E2" w14:textId="48B69130" w:rsidR="004E78A7" w:rsidRPr="00D97712" w:rsidRDefault="004E78A7" w:rsidP="004E78A7">
            <w:pPr>
              <w:rPr>
                <w:rFonts w:asciiTheme="minorHAnsi" w:hAnsiTheme="minorHAnsi" w:cstheme="minorHAnsi"/>
                <w:color w:val="000000"/>
                <w:sz w:val="20"/>
                <w:szCs w:val="20"/>
              </w:rPr>
            </w:pPr>
          </w:p>
        </w:tc>
        <w:tc>
          <w:tcPr>
            <w:tcW w:w="1193" w:type="dxa"/>
          </w:tcPr>
          <w:p w14:paraId="379DC411" w14:textId="1699B879" w:rsidR="004E78A7" w:rsidRPr="00D97712" w:rsidRDefault="004E78A7" w:rsidP="004E78A7">
            <w:pPr>
              <w:rPr>
                <w:ins w:id="494" w:author="Steve Baird" w:date="2016-04-29T15:56:00Z"/>
                <w:rFonts w:asciiTheme="minorHAnsi" w:hAnsiTheme="minorHAnsi" w:cstheme="minorHAnsi"/>
                <w:bCs/>
                <w:sz w:val="20"/>
                <w:szCs w:val="20"/>
              </w:rPr>
            </w:pPr>
          </w:p>
        </w:tc>
      </w:tr>
      <w:tr w:rsidR="004E78A7" w:rsidRPr="00912316" w14:paraId="355AA971" w14:textId="77777777" w:rsidTr="004860B3">
        <w:trPr>
          <w:ins w:id="495" w:author="Steve Baird" w:date="2016-04-29T15:56:00Z"/>
        </w:trPr>
        <w:tc>
          <w:tcPr>
            <w:tcW w:w="558" w:type="dxa"/>
          </w:tcPr>
          <w:p w14:paraId="168DBD76" w14:textId="77777777" w:rsidR="004E78A7" w:rsidRPr="00912316" w:rsidRDefault="004E78A7" w:rsidP="004E78A7">
            <w:pPr>
              <w:rPr>
                <w:ins w:id="496" w:author="Steve Baird" w:date="2016-04-29T15:56:00Z"/>
                <w:bCs/>
                <w:sz w:val="20"/>
                <w:szCs w:val="20"/>
              </w:rPr>
            </w:pPr>
            <w:ins w:id="497" w:author="Steve Baird" w:date="2016-04-29T15:56:00Z">
              <w:r w:rsidRPr="00912316">
                <w:rPr>
                  <w:bCs/>
                  <w:sz w:val="20"/>
                  <w:szCs w:val="20"/>
                </w:rPr>
                <w:t>HD</w:t>
              </w:r>
            </w:ins>
          </w:p>
        </w:tc>
        <w:tc>
          <w:tcPr>
            <w:tcW w:w="1890" w:type="dxa"/>
            <w:vAlign w:val="bottom"/>
          </w:tcPr>
          <w:p w14:paraId="56AA0559" w14:textId="01CC2E77" w:rsidR="004E78A7" w:rsidRPr="00D97712" w:rsidRDefault="004E78A7" w:rsidP="004E78A7">
            <w:pPr>
              <w:rPr>
                <w:rFonts w:asciiTheme="minorHAnsi" w:hAnsiTheme="minorHAnsi" w:cstheme="minorHAnsi"/>
                <w:color w:val="222222"/>
                <w:sz w:val="20"/>
                <w:szCs w:val="20"/>
              </w:rPr>
            </w:pPr>
          </w:p>
        </w:tc>
        <w:tc>
          <w:tcPr>
            <w:tcW w:w="1890" w:type="dxa"/>
            <w:vAlign w:val="bottom"/>
          </w:tcPr>
          <w:p w14:paraId="539C0AFC" w14:textId="1C303E21" w:rsidR="004E78A7" w:rsidRPr="00D97712" w:rsidRDefault="004E78A7" w:rsidP="004E78A7">
            <w:pPr>
              <w:rPr>
                <w:rFonts w:asciiTheme="minorHAnsi" w:hAnsiTheme="minorHAnsi" w:cstheme="minorHAnsi"/>
                <w:color w:val="000000"/>
                <w:sz w:val="20"/>
                <w:szCs w:val="20"/>
              </w:rPr>
            </w:pPr>
          </w:p>
        </w:tc>
        <w:tc>
          <w:tcPr>
            <w:tcW w:w="2160" w:type="dxa"/>
            <w:vAlign w:val="bottom"/>
          </w:tcPr>
          <w:p w14:paraId="245E55B7" w14:textId="6B0439F4" w:rsidR="004E78A7" w:rsidRPr="00D97712" w:rsidRDefault="004E78A7" w:rsidP="004E78A7">
            <w:pPr>
              <w:rPr>
                <w:rFonts w:asciiTheme="minorHAnsi" w:hAnsiTheme="minorHAnsi" w:cstheme="minorHAnsi"/>
                <w:color w:val="000000"/>
                <w:sz w:val="20"/>
                <w:szCs w:val="20"/>
              </w:rPr>
            </w:pPr>
          </w:p>
        </w:tc>
        <w:tc>
          <w:tcPr>
            <w:tcW w:w="877" w:type="dxa"/>
            <w:vAlign w:val="bottom"/>
          </w:tcPr>
          <w:p w14:paraId="520B2419" w14:textId="1D128851" w:rsidR="004E78A7" w:rsidRPr="00D97712" w:rsidRDefault="004E78A7" w:rsidP="004E78A7">
            <w:pPr>
              <w:rPr>
                <w:rFonts w:asciiTheme="minorHAnsi" w:hAnsiTheme="minorHAnsi" w:cstheme="minorHAnsi"/>
                <w:color w:val="000000"/>
                <w:sz w:val="20"/>
                <w:szCs w:val="20"/>
              </w:rPr>
            </w:pPr>
          </w:p>
        </w:tc>
        <w:tc>
          <w:tcPr>
            <w:tcW w:w="360" w:type="dxa"/>
            <w:vAlign w:val="bottom"/>
          </w:tcPr>
          <w:p w14:paraId="1074AC06" w14:textId="77777777" w:rsidR="004E78A7" w:rsidRPr="00D97712" w:rsidRDefault="004E78A7" w:rsidP="004E78A7">
            <w:pPr>
              <w:rPr>
                <w:rFonts w:asciiTheme="minorHAnsi" w:hAnsiTheme="minorHAnsi" w:cstheme="minorHAnsi"/>
                <w:color w:val="000000"/>
                <w:sz w:val="20"/>
                <w:szCs w:val="20"/>
              </w:rPr>
            </w:pPr>
          </w:p>
        </w:tc>
        <w:tc>
          <w:tcPr>
            <w:tcW w:w="1170" w:type="dxa"/>
            <w:vAlign w:val="bottom"/>
          </w:tcPr>
          <w:p w14:paraId="66F82CF5" w14:textId="5272E6F1" w:rsidR="004E78A7" w:rsidRPr="00D97712" w:rsidRDefault="004E78A7" w:rsidP="004E78A7">
            <w:pPr>
              <w:rPr>
                <w:rFonts w:asciiTheme="minorHAnsi" w:hAnsiTheme="minorHAnsi" w:cstheme="minorHAnsi"/>
                <w:color w:val="000000"/>
                <w:sz w:val="20"/>
                <w:szCs w:val="20"/>
              </w:rPr>
            </w:pPr>
          </w:p>
        </w:tc>
        <w:tc>
          <w:tcPr>
            <w:tcW w:w="1170" w:type="dxa"/>
            <w:vAlign w:val="bottom"/>
          </w:tcPr>
          <w:p w14:paraId="59E1977B" w14:textId="6413460A" w:rsidR="004E78A7" w:rsidRPr="00D97712" w:rsidRDefault="004E78A7" w:rsidP="004E78A7">
            <w:pPr>
              <w:rPr>
                <w:rFonts w:asciiTheme="minorHAnsi" w:hAnsiTheme="minorHAnsi" w:cstheme="minorHAnsi"/>
                <w:color w:val="000000"/>
                <w:sz w:val="20"/>
                <w:szCs w:val="20"/>
              </w:rPr>
            </w:pPr>
          </w:p>
        </w:tc>
        <w:tc>
          <w:tcPr>
            <w:tcW w:w="900" w:type="dxa"/>
            <w:vAlign w:val="bottom"/>
          </w:tcPr>
          <w:p w14:paraId="3E7D39C7" w14:textId="73B78FC4" w:rsidR="004E78A7" w:rsidRPr="00D97712" w:rsidRDefault="004E78A7" w:rsidP="004E78A7">
            <w:pPr>
              <w:rPr>
                <w:rFonts w:asciiTheme="minorHAnsi" w:hAnsiTheme="minorHAnsi" w:cstheme="minorHAnsi"/>
                <w:color w:val="000000"/>
                <w:sz w:val="20"/>
                <w:szCs w:val="20"/>
              </w:rPr>
            </w:pPr>
          </w:p>
        </w:tc>
        <w:tc>
          <w:tcPr>
            <w:tcW w:w="1170" w:type="dxa"/>
          </w:tcPr>
          <w:p w14:paraId="651E56F1" w14:textId="77777777" w:rsidR="004E78A7" w:rsidRPr="00D97712" w:rsidRDefault="004E78A7" w:rsidP="004E78A7">
            <w:pPr>
              <w:rPr>
                <w:rFonts w:asciiTheme="minorHAnsi" w:hAnsiTheme="minorHAnsi" w:cstheme="minorHAnsi"/>
                <w:color w:val="000000"/>
                <w:sz w:val="20"/>
                <w:szCs w:val="20"/>
              </w:rPr>
            </w:pPr>
          </w:p>
        </w:tc>
        <w:tc>
          <w:tcPr>
            <w:tcW w:w="1193" w:type="dxa"/>
          </w:tcPr>
          <w:p w14:paraId="57FA389C" w14:textId="05091DEF" w:rsidR="004E78A7" w:rsidRPr="00D97712" w:rsidRDefault="004E78A7" w:rsidP="004E78A7">
            <w:pPr>
              <w:rPr>
                <w:ins w:id="498" w:author="Steve Baird" w:date="2016-04-29T15:56:00Z"/>
                <w:rFonts w:asciiTheme="minorHAnsi" w:hAnsiTheme="minorHAnsi" w:cstheme="minorHAnsi"/>
                <w:bCs/>
                <w:sz w:val="20"/>
                <w:szCs w:val="20"/>
              </w:rPr>
            </w:pPr>
          </w:p>
        </w:tc>
      </w:tr>
      <w:tr w:rsidR="004E78A7" w:rsidRPr="00912316" w14:paraId="370EEE26" w14:textId="77777777" w:rsidTr="004E78A7">
        <w:trPr>
          <w:ins w:id="499" w:author="Steve Baird" w:date="2016-04-29T15:56:00Z"/>
        </w:trPr>
        <w:tc>
          <w:tcPr>
            <w:tcW w:w="558" w:type="dxa"/>
          </w:tcPr>
          <w:p w14:paraId="722315AF" w14:textId="77777777" w:rsidR="004E78A7" w:rsidRPr="00912316" w:rsidRDefault="004E78A7" w:rsidP="004E78A7">
            <w:pPr>
              <w:rPr>
                <w:ins w:id="500" w:author="Steve Baird" w:date="2016-04-29T15:56:00Z"/>
                <w:bCs/>
                <w:sz w:val="20"/>
                <w:szCs w:val="20"/>
              </w:rPr>
            </w:pPr>
            <w:ins w:id="501" w:author="Steve Baird" w:date="2016-04-29T15:56:00Z">
              <w:r w:rsidRPr="00912316">
                <w:rPr>
                  <w:bCs/>
                  <w:sz w:val="20"/>
                  <w:szCs w:val="20"/>
                </w:rPr>
                <w:t>HD</w:t>
              </w:r>
            </w:ins>
          </w:p>
        </w:tc>
        <w:tc>
          <w:tcPr>
            <w:tcW w:w="1890" w:type="dxa"/>
            <w:vAlign w:val="bottom"/>
          </w:tcPr>
          <w:p w14:paraId="4703DF46" w14:textId="7C3B1293" w:rsidR="004E78A7" w:rsidRPr="00D97712" w:rsidRDefault="004E78A7" w:rsidP="004E78A7">
            <w:pPr>
              <w:rPr>
                <w:ins w:id="502" w:author="Steve Baird" w:date="2016-04-29T15:56:00Z"/>
                <w:rFonts w:asciiTheme="minorHAnsi" w:hAnsiTheme="minorHAnsi" w:cstheme="minorHAnsi"/>
                <w:color w:val="000000"/>
                <w:sz w:val="20"/>
                <w:szCs w:val="20"/>
              </w:rPr>
            </w:pPr>
          </w:p>
        </w:tc>
        <w:tc>
          <w:tcPr>
            <w:tcW w:w="1890" w:type="dxa"/>
            <w:vAlign w:val="bottom"/>
          </w:tcPr>
          <w:p w14:paraId="7A994E47" w14:textId="42EF952F" w:rsidR="004E78A7" w:rsidRPr="00D97712" w:rsidRDefault="004E78A7" w:rsidP="004E78A7">
            <w:pPr>
              <w:rPr>
                <w:ins w:id="503" w:author="Steve Baird" w:date="2016-04-29T15:56:00Z"/>
                <w:rFonts w:asciiTheme="minorHAnsi" w:hAnsiTheme="minorHAnsi" w:cstheme="minorHAnsi"/>
                <w:color w:val="000000"/>
                <w:sz w:val="20"/>
                <w:szCs w:val="20"/>
              </w:rPr>
            </w:pPr>
          </w:p>
        </w:tc>
        <w:tc>
          <w:tcPr>
            <w:tcW w:w="2160" w:type="dxa"/>
            <w:vAlign w:val="bottom"/>
          </w:tcPr>
          <w:p w14:paraId="665CEF6E" w14:textId="479BE6BC" w:rsidR="004E78A7" w:rsidRPr="00D97712" w:rsidRDefault="004E78A7" w:rsidP="004E78A7">
            <w:pPr>
              <w:rPr>
                <w:rFonts w:asciiTheme="minorHAnsi" w:hAnsiTheme="minorHAnsi" w:cstheme="minorHAnsi"/>
                <w:sz w:val="20"/>
                <w:szCs w:val="20"/>
              </w:rPr>
            </w:pPr>
          </w:p>
        </w:tc>
        <w:tc>
          <w:tcPr>
            <w:tcW w:w="877" w:type="dxa"/>
            <w:vAlign w:val="bottom"/>
          </w:tcPr>
          <w:p w14:paraId="165A2FB2" w14:textId="1C74CAFC" w:rsidR="004E78A7" w:rsidRPr="00D97712" w:rsidRDefault="004E78A7" w:rsidP="004E78A7">
            <w:pPr>
              <w:rPr>
                <w:rFonts w:asciiTheme="minorHAnsi" w:hAnsiTheme="minorHAnsi" w:cstheme="minorHAnsi"/>
                <w:sz w:val="20"/>
                <w:szCs w:val="20"/>
              </w:rPr>
            </w:pPr>
          </w:p>
        </w:tc>
        <w:tc>
          <w:tcPr>
            <w:tcW w:w="360" w:type="dxa"/>
            <w:vAlign w:val="bottom"/>
          </w:tcPr>
          <w:p w14:paraId="1CE48640" w14:textId="77777777" w:rsidR="004E78A7" w:rsidRPr="00D97712" w:rsidRDefault="004E78A7" w:rsidP="004E78A7">
            <w:pPr>
              <w:rPr>
                <w:rFonts w:asciiTheme="minorHAnsi" w:hAnsiTheme="minorHAnsi" w:cstheme="minorHAnsi"/>
                <w:sz w:val="20"/>
                <w:szCs w:val="20"/>
              </w:rPr>
            </w:pPr>
          </w:p>
        </w:tc>
        <w:tc>
          <w:tcPr>
            <w:tcW w:w="1170" w:type="dxa"/>
            <w:vAlign w:val="bottom"/>
          </w:tcPr>
          <w:p w14:paraId="05FEFCC7" w14:textId="4C20AC0A" w:rsidR="004E78A7" w:rsidRPr="00D97712" w:rsidRDefault="004E78A7" w:rsidP="004E78A7">
            <w:pPr>
              <w:rPr>
                <w:rFonts w:asciiTheme="minorHAnsi" w:hAnsiTheme="minorHAnsi" w:cstheme="minorHAnsi"/>
                <w:sz w:val="20"/>
                <w:szCs w:val="20"/>
              </w:rPr>
            </w:pPr>
          </w:p>
        </w:tc>
        <w:tc>
          <w:tcPr>
            <w:tcW w:w="1170" w:type="dxa"/>
            <w:vAlign w:val="bottom"/>
          </w:tcPr>
          <w:p w14:paraId="22340243" w14:textId="770313EF" w:rsidR="004E78A7" w:rsidRPr="00D97712" w:rsidRDefault="004E78A7" w:rsidP="004E78A7">
            <w:pPr>
              <w:rPr>
                <w:rFonts w:asciiTheme="minorHAnsi" w:hAnsiTheme="minorHAnsi" w:cstheme="minorHAnsi"/>
                <w:sz w:val="20"/>
                <w:szCs w:val="20"/>
              </w:rPr>
            </w:pPr>
          </w:p>
        </w:tc>
        <w:tc>
          <w:tcPr>
            <w:tcW w:w="900" w:type="dxa"/>
            <w:vAlign w:val="bottom"/>
          </w:tcPr>
          <w:p w14:paraId="40477F02" w14:textId="111F40BC" w:rsidR="004E78A7" w:rsidRPr="00D97712" w:rsidRDefault="004E78A7" w:rsidP="004E78A7">
            <w:pPr>
              <w:rPr>
                <w:rFonts w:asciiTheme="minorHAnsi" w:hAnsiTheme="minorHAnsi" w:cstheme="minorHAnsi"/>
                <w:sz w:val="20"/>
                <w:szCs w:val="20"/>
              </w:rPr>
            </w:pPr>
          </w:p>
        </w:tc>
        <w:tc>
          <w:tcPr>
            <w:tcW w:w="1170" w:type="dxa"/>
          </w:tcPr>
          <w:p w14:paraId="11E0522F" w14:textId="77777777" w:rsidR="004E78A7" w:rsidRPr="00D97712" w:rsidRDefault="004E78A7" w:rsidP="004E78A7">
            <w:pPr>
              <w:rPr>
                <w:rFonts w:asciiTheme="minorHAnsi" w:hAnsiTheme="minorHAnsi" w:cstheme="minorHAnsi"/>
                <w:sz w:val="20"/>
                <w:szCs w:val="20"/>
              </w:rPr>
            </w:pPr>
          </w:p>
        </w:tc>
        <w:tc>
          <w:tcPr>
            <w:tcW w:w="1193" w:type="dxa"/>
          </w:tcPr>
          <w:p w14:paraId="65BDA279" w14:textId="7706B809" w:rsidR="004E78A7" w:rsidRPr="00D97712" w:rsidRDefault="004E78A7" w:rsidP="004E78A7">
            <w:pPr>
              <w:rPr>
                <w:ins w:id="504" w:author="Steve Baird" w:date="2016-04-29T15:56:00Z"/>
                <w:rFonts w:asciiTheme="minorHAnsi" w:hAnsiTheme="minorHAnsi" w:cstheme="minorHAnsi"/>
                <w:bCs/>
                <w:sz w:val="20"/>
                <w:szCs w:val="20"/>
              </w:rPr>
            </w:pPr>
          </w:p>
        </w:tc>
      </w:tr>
      <w:tr w:rsidR="00D87464" w:rsidRPr="00912316" w14:paraId="3C7D1CFE" w14:textId="77777777" w:rsidTr="000772CB">
        <w:trPr>
          <w:ins w:id="505" w:author="Steve Baird" w:date="2016-04-29T15:56:00Z"/>
        </w:trPr>
        <w:tc>
          <w:tcPr>
            <w:tcW w:w="558" w:type="dxa"/>
          </w:tcPr>
          <w:p w14:paraId="52D2FAC0" w14:textId="77777777" w:rsidR="00D87464" w:rsidRPr="00912316" w:rsidRDefault="00D87464" w:rsidP="00D87464">
            <w:pPr>
              <w:rPr>
                <w:ins w:id="506" w:author="Steve Baird" w:date="2016-04-29T15:56:00Z"/>
                <w:bCs/>
                <w:sz w:val="20"/>
                <w:szCs w:val="20"/>
              </w:rPr>
            </w:pPr>
            <w:ins w:id="507" w:author="Steve Baird" w:date="2016-04-29T15:56:00Z">
              <w:r w:rsidRPr="00912316">
                <w:rPr>
                  <w:bCs/>
                  <w:sz w:val="20"/>
                  <w:szCs w:val="20"/>
                </w:rPr>
                <w:t>HD</w:t>
              </w:r>
            </w:ins>
          </w:p>
        </w:tc>
        <w:tc>
          <w:tcPr>
            <w:tcW w:w="1890" w:type="dxa"/>
          </w:tcPr>
          <w:p w14:paraId="02EA7484" w14:textId="1225319E" w:rsidR="00D87464" w:rsidRPr="00D87464" w:rsidRDefault="00D87464" w:rsidP="00D87464">
            <w:pPr>
              <w:rPr>
                <w:ins w:id="508" w:author="Steve Baird" w:date="2016-04-29T15:56:00Z"/>
                <w:rFonts w:asciiTheme="minorHAnsi" w:hAnsiTheme="minorHAnsi" w:cstheme="minorHAnsi"/>
                <w:color w:val="000000"/>
                <w:sz w:val="20"/>
                <w:szCs w:val="20"/>
              </w:rPr>
            </w:pPr>
          </w:p>
        </w:tc>
        <w:tc>
          <w:tcPr>
            <w:tcW w:w="1890" w:type="dxa"/>
          </w:tcPr>
          <w:p w14:paraId="77849A7B" w14:textId="17AAD576" w:rsidR="00D87464" w:rsidRPr="00D87464" w:rsidRDefault="00D87464" w:rsidP="00D87464">
            <w:pPr>
              <w:rPr>
                <w:ins w:id="509" w:author="Steve Baird" w:date="2016-04-29T15:56:00Z"/>
                <w:rFonts w:asciiTheme="minorHAnsi" w:hAnsiTheme="minorHAnsi" w:cstheme="minorHAnsi"/>
                <w:color w:val="000000"/>
                <w:sz w:val="20"/>
                <w:szCs w:val="20"/>
              </w:rPr>
            </w:pPr>
          </w:p>
        </w:tc>
        <w:tc>
          <w:tcPr>
            <w:tcW w:w="2160" w:type="dxa"/>
          </w:tcPr>
          <w:p w14:paraId="3527592C" w14:textId="05FE919F" w:rsidR="00D87464" w:rsidRPr="00D87464" w:rsidRDefault="00D87464" w:rsidP="00D87464">
            <w:pPr>
              <w:rPr>
                <w:rFonts w:asciiTheme="minorHAnsi" w:hAnsiTheme="minorHAnsi" w:cstheme="minorHAnsi"/>
                <w:sz w:val="20"/>
                <w:szCs w:val="20"/>
              </w:rPr>
            </w:pPr>
          </w:p>
        </w:tc>
        <w:tc>
          <w:tcPr>
            <w:tcW w:w="877" w:type="dxa"/>
          </w:tcPr>
          <w:p w14:paraId="4194BA89" w14:textId="3A025188" w:rsidR="00D87464" w:rsidRPr="00D87464" w:rsidRDefault="00D87464" w:rsidP="00D87464">
            <w:pPr>
              <w:rPr>
                <w:rFonts w:asciiTheme="minorHAnsi" w:hAnsiTheme="minorHAnsi" w:cstheme="minorHAnsi"/>
                <w:sz w:val="20"/>
                <w:szCs w:val="20"/>
              </w:rPr>
            </w:pPr>
          </w:p>
        </w:tc>
        <w:tc>
          <w:tcPr>
            <w:tcW w:w="360" w:type="dxa"/>
          </w:tcPr>
          <w:p w14:paraId="01C4F38A" w14:textId="77777777" w:rsidR="00D87464" w:rsidRPr="00D87464" w:rsidRDefault="00D87464" w:rsidP="00D87464">
            <w:pPr>
              <w:rPr>
                <w:rFonts w:asciiTheme="minorHAnsi" w:hAnsiTheme="minorHAnsi" w:cstheme="minorHAnsi"/>
                <w:sz w:val="20"/>
                <w:szCs w:val="20"/>
              </w:rPr>
            </w:pPr>
          </w:p>
        </w:tc>
        <w:tc>
          <w:tcPr>
            <w:tcW w:w="1170" w:type="dxa"/>
          </w:tcPr>
          <w:p w14:paraId="7BBF9978" w14:textId="1C31B53B" w:rsidR="00D87464" w:rsidRPr="00D87464" w:rsidRDefault="00D87464" w:rsidP="00D87464">
            <w:pPr>
              <w:rPr>
                <w:rFonts w:asciiTheme="minorHAnsi" w:hAnsiTheme="minorHAnsi" w:cstheme="minorHAnsi"/>
                <w:sz w:val="20"/>
                <w:szCs w:val="20"/>
              </w:rPr>
            </w:pPr>
          </w:p>
        </w:tc>
        <w:tc>
          <w:tcPr>
            <w:tcW w:w="1170" w:type="dxa"/>
          </w:tcPr>
          <w:p w14:paraId="006F9479" w14:textId="1AD29884" w:rsidR="00D87464" w:rsidRPr="00D87464" w:rsidRDefault="00D87464" w:rsidP="00D87464">
            <w:pPr>
              <w:rPr>
                <w:rFonts w:asciiTheme="minorHAnsi" w:hAnsiTheme="minorHAnsi" w:cstheme="minorHAnsi"/>
                <w:sz w:val="20"/>
                <w:szCs w:val="20"/>
              </w:rPr>
            </w:pPr>
          </w:p>
        </w:tc>
        <w:tc>
          <w:tcPr>
            <w:tcW w:w="900" w:type="dxa"/>
          </w:tcPr>
          <w:p w14:paraId="539FA485" w14:textId="78A631D4" w:rsidR="00D87464" w:rsidRPr="00D87464" w:rsidRDefault="00D87464" w:rsidP="00D87464">
            <w:pPr>
              <w:rPr>
                <w:rFonts w:asciiTheme="minorHAnsi" w:hAnsiTheme="minorHAnsi" w:cstheme="minorHAnsi"/>
                <w:sz w:val="20"/>
                <w:szCs w:val="20"/>
              </w:rPr>
            </w:pPr>
          </w:p>
        </w:tc>
        <w:tc>
          <w:tcPr>
            <w:tcW w:w="1170" w:type="dxa"/>
          </w:tcPr>
          <w:p w14:paraId="2E7775DC" w14:textId="77777777" w:rsidR="00D87464" w:rsidRPr="00D87464" w:rsidRDefault="00D87464" w:rsidP="00D87464">
            <w:pPr>
              <w:rPr>
                <w:rFonts w:asciiTheme="minorHAnsi" w:hAnsiTheme="minorHAnsi" w:cstheme="minorHAnsi"/>
                <w:sz w:val="20"/>
                <w:szCs w:val="20"/>
              </w:rPr>
            </w:pPr>
          </w:p>
        </w:tc>
        <w:tc>
          <w:tcPr>
            <w:tcW w:w="1193" w:type="dxa"/>
          </w:tcPr>
          <w:p w14:paraId="37F13B4F" w14:textId="27942041" w:rsidR="00D87464" w:rsidRPr="00D87464" w:rsidRDefault="00D87464" w:rsidP="00D87464">
            <w:pPr>
              <w:rPr>
                <w:ins w:id="510" w:author="Steve Baird" w:date="2016-04-29T15:56:00Z"/>
                <w:rFonts w:asciiTheme="minorHAnsi" w:hAnsiTheme="minorHAnsi" w:cstheme="minorHAnsi"/>
                <w:bCs/>
                <w:sz w:val="20"/>
                <w:szCs w:val="20"/>
              </w:rPr>
            </w:pPr>
          </w:p>
        </w:tc>
      </w:tr>
      <w:tr w:rsidR="00EF5F96" w:rsidRPr="00912316" w14:paraId="43774647" w14:textId="77777777" w:rsidTr="000772CB">
        <w:trPr>
          <w:ins w:id="511" w:author="Steve Baird" w:date="2016-04-29T15:56:00Z"/>
        </w:trPr>
        <w:tc>
          <w:tcPr>
            <w:tcW w:w="558" w:type="dxa"/>
          </w:tcPr>
          <w:p w14:paraId="26CE0734" w14:textId="77777777" w:rsidR="00EF5F96" w:rsidRPr="00912316" w:rsidRDefault="00EF5F96" w:rsidP="00EF5F96">
            <w:pPr>
              <w:rPr>
                <w:ins w:id="512" w:author="Steve Baird" w:date="2016-04-29T15:56:00Z"/>
                <w:bCs/>
                <w:sz w:val="20"/>
                <w:szCs w:val="20"/>
              </w:rPr>
            </w:pPr>
            <w:ins w:id="513" w:author="Steve Baird" w:date="2016-04-29T15:56:00Z">
              <w:r w:rsidRPr="00912316">
                <w:rPr>
                  <w:bCs/>
                  <w:sz w:val="20"/>
                  <w:szCs w:val="20"/>
                </w:rPr>
                <w:t>HD</w:t>
              </w:r>
            </w:ins>
          </w:p>
        </w:tc>
        <w:tc>
          <w:tcPr>
            <w:tcW w:w="1890" w:type="dxa"/>
          </w:tcPr>
          <w:p w14:paraId="48F721F1" w14:textId="3742AE70" w:rsidR="00EF5F96" w:rsidRPr="00EF5F96" w:rsidRDefault="00EF5F96" w:rsidP="00EF5F96">
            <w:pPr>
              <w:jc w:val="center"/>
              <w:rPr>
                <w:ins w:id="514" w:author="Steve Baird" w:date="2016-04-29T15:56:00Z"/>
                <w:color w:val="000000"/>
                <w:sz w:val="22"/>
                <w:szCs w:val="22"/>
              </w:rPr>
            </w:pPr>
          </w:p>
        </w:tc>
        <w:tc>
          <w:tcPr>
            <w:tcW w:w="1890" w:type="dxa"/>
          </w:tcPr>
          <w:p w14:paraId="4BDE0267" w14:textId="55BFB9AB" w:rsidR="00EF5F96" w:rsidRPr="00EF5F96" w:rsidRDefault="00EF5F96" w:rsidP="00EF5F96">
            <w:pPr>
              <w:jc w:val="center"/>
              <w:rPr>
                <w:ins w:id="515" w:author="Steve Baird" w:date="2016-04-29T15:56:00Z"/>
                <w:color w:val="000000"/>
                <w:sz w:val="22"/>
                <w:szCs w:val="22"/>
              </w:rPr>
            </w:pPr>
          </w:p>
        </w:tc>
        <w:tc>
          <w:tcPr>
            <w:tcW w:w="2160" w:type="dxa"/>
          </w:tcPr>
          <w:p w14:paraId="1F0EF9D2" w14:textId="1074391D" w:rsidR="00EF5F96" w:rsidRPr="00EF5F96" w:rsidRDefault="00EF5F96" w:rsidP="00EF5F96">
            <w:pPr>
              <w:rPr>
                <w:sz w:val="22"/>
              </w:rPr>
            </w:pPr>
          </w:p>
        </w:tc>
        <w:tc>
          <w:tcPr>
            <w:tcW w:w="877" w:type="dxa"/>
          </w:tcPr>
          <w:p w14:paraId="1C929CF2" w14:textId="369F184E" w:rsidR="00EF5F96" w:rsidRPr="00EF5F96" w:rsidRDefault="00EF5F96" w:rsidP="00EF5F96">
            <w:pPr>
              <w:rPr>
                <w:sz w:val="22"/>
              </w:rPr>
            </w:pPr>
          </w:p>
        </w:tc>
        <w:tc>
          <w:tcPr>
            <w:tcW w:w="360" w:type="dxa"/>
          </w:tcPr>
          <w:p w14:paraId="3F9BB779" w14:textId="77777777" w:rsidR="00EF5F96" w:rsidRPr="00EF5F96" w:rsidRDefault="00EF5F96" w:rsidP="00EF5F96">
            <w:pPr>
              <w:rPr>
                <w:sz w:val="22"/>
              </w:rPr>
            </w:pPr>
          </w:p>
        </w:tc>
        <w:tc>
          <w:tcPr>
            <w:tcW w:w="1170" w:type="dxa"/>
          </w:tcPr>
          <w:p w14:paraId="53DA6257" w14:textId="66ED3F37" w:rsidR="00EF5F96" w:rsidRPr="00EF5F96" w:rsidRDefault="00EF5F96" w:rsidP="00EF5F96">
            <w:pPr>
              <w:rPr>
                <w:sz w:val="22"/>
              </w:rPr>
            </w:pPr>
          </w:p>
        </w:tc>
        <w:tc>
          <w:tcPr>
            <w:tcW w:w="1170" w:type="dxa"/>
          </w:tcPr>
          <w:p w14:paraId="7BFB8515" w14:textId="147851F7" w:rsidR="00EF5F96" w:rsidRPr="00EF5F96" w:rsidRDefault="00EF5F96" w:rsidP="00EF5F96">
            <w:pPr>
              <w:rPr>
                <w:sz w:val="22"/>
              </w:rPr>
            </w:pPr>
          </w:p>
        </w:tc>
        <w:tc>
          <w:tcPr>
            <w:tcW w:w="900" w:type="dxa"/>
          </w:tcPr>
          <w:p w14:paraId="7B2D82E4" w14:textId="183716F4" w:rsidR="00EF5F96" w:rsidRPr="00EF5F96" w:rsidRDefault="00EF5F96" w:rsidP="00EF5F96">
            <w:pPr>
              <w:rPr>
                <w:sz w:val="22"/>
              </w:rPr>
            </w:pPr>
          </w:p>
        </w:tc>
        <w:tc>
          <w:tcPr>
            <w:tcW w:w="1170" w:type="dxa"/>
          </w:tcPr>
          <w:p w14:paraId="1C03663B" w14:textId="77777777" w:rsidR="00EF5F96" w:rsidRPr="00EF5F96" w:rsidRDefault="00EF5F96" w:rsidP="00EF5F96">
            <w:pPr>
              <w:rPr>
                <w:sz w:val="22"/>
              </w:rPr>
            </w:pPr>
          </w:p>
        </w:tc>
        <w:tc>
          <w:tcPr>
            <w:tcW w:w="1193" w:type="dxa"/>
          </w:tcPr>
          <w:p w14:paraId="4975B395" w14:textId="77777777" w:rsidR="00EF5F96" w:rsidRPr="00912316" w:rsidRDefault="00EF5F96" w:rsidP="00EF5F96">
            <w:pPr>
              <w:rPr>
                <w:ins w:id="516" w:author="Steve Baird" w:date="2016-04-29T15:56:00Z"/>
                <w:bCs/>
                <w:sz w:val="20"/>
                <w:szCs w:val="20"/>
              </w:rPr>
            </w:pPr>
          </w:p>
        </w:tc>
      </w:tr>
      <w:tr w:rsidR="00317FBB" w:rsidRPr="00912316" w14:paraId="690C8657" w14:textId="77777777" w:rsidTr="000772CB">
        <w:trPr>
          <w:ins w:id="517" w:author="Steve Baird" w:date="2016-04-29T15:56:00Z"/>
        </w:trPr>
        <w:tc>
          <w:tcPr>
            <w:tcW w:w="558" w:type="dxa"/>
          </w:tcPr>
          <w:p w14:paraId="51CFE1E4" w14:textId="77777777" w:rsidR="00317FBB" w:rsidRPr="00912316" w:rsidRDefault="00317FBB" w:rsidP="00317FBB">
            <w:pPr>
              <w:rPr>
                <w:ins w:id="518" w:author="Steve Baird" w:date="2016-04-29T15:56:00Z"/>
                <w:bCs/>
                <w:sz w:val="20"/>
                <w:szCs w:val="20"/>
              </w:rPr>
            </w:pPr>
            <w:ins w:id="519" w:author="Steve Baird" w:date="2016-04-29T15:56:00Z">
              <w:r w:rsidRPr="00912316">
                <w:rPr>
                  <w:bCs/>
                  <w:sz w:val="20"/>
                  <w:szCs w:val="20"/>
                </w:rPr>
                <w:t>HD</w:t>
              </w:r>
            </w:ins>
          </w:p>
        </w:tc>
        <w:tc>
          <w:tcPr>
            <w:tcW w:w="1890" w:type="dxa"/>
          </w:tcPr>
          <w:p w14:paraId="2F19C856" w14:textId="77777777" w:rsidR="00317FBB" w:rsidRPr="00912316" w:rsidRDefault="00317FBB" w:rsidP="00317FBB">
            <w:pPr>
              <w:rPr>
                <w:ins w:id="520" w:author="Steve Baird" w:date="2016-04-29T15:56:00Z"/>
                <w:sz w:val="22"/>
                <w:szCs w:val="22"/>
              </w:rPr>
            </w:pPr>
          </w:p>
        </w:tc>
        <w:tc>
          <w:tcPr>
            <w:tcW w:w="1890" w:type="dxa"/>
          </w:tcPr>
          <w:p w14:paraId="0B276349" w14:textId="77777777" w:rsidR="00317FBB" w:rsidRPr="00912316" w:rsidRDefault="00317FBB" w:rsidP="00317FBB">
            <w:pPr>
              <w:rPr>
                <w:ins w:id="521" w:author="Steve Baird" w:date="2016-04-29T15:56:00Z"/>
                <w:sz w:val="22"/>
                <w:szCs w:val="22"/>
              </w:rPr>
            </w:pPr>
          </w:p>
        </w:tc>
        <w:tc>
          <w:tcPr>
            <w:tcW w:w="2160" w:type="dxa"/>
          </w:tcPr>
          <w:p w14:paraId="0118AB69" w14:textId="77777777" w:rsidR="00317FBB" w:rsidRPr="00912316" w:rsidRDefault="00317FBB" w:rsidP="00317FBB">
            <w:pPr>
              <w:rPr>
                <w:ins w:id="522" w:author="Steve Baird" w:date="2016-04-29T15:56:00Z"/>
                <w:sz w:val="22"/>
                <w:szCs w:val="22"/>
              </w:rPr>
            </w:pPr>
          </w:p>
        </w:tc>
        <w:tc>
          <w:tcPr>
            <w:tcW w:w="877" w:type="dxa"/>
          </w:tcPr>
          <w:p w14:paraId="2A747DFD" w14:textId="77777777" w:rsidR="00317FBB" w:rsidRPr="00912316" w:rsidRDefault="00317FBB" w:rsidP="00317FBB">
            <w:pPr>
              <w:rPr>
                <w:ins w:id="523" w:author="Steve Baird" w:date="2016-04-29T15:56:00Z"/>
                <w:sz w:val="22"/>
                <w:szCs w:val="22"/>
              </w:rPr>
            </w:pPr>
          </w:p>
        </w:tc>
        <w:tc>
          <w:tcPr>
            <w:tcW w:w="360" w:type="dxa"/>
          </w:tcPr>
          <w:p w14:paraId="52121825" w14:textId="77777777" w:rsidR="00317FBB" w:rsidRPr="00912316" w:rsidRDefault="00317FBB" w:rsidP="00317FBB">
            <w:pPr>
              <w:rPr>
                <w:ins w:id="524" w:author="Steve Baird" w:date="2016-04-29T15:56:00Z"/>
                <w:sz w:val="22"/>
                <w:szCs w:val="22"/>
              </w:rPr>
            </w:pPr>
          </w:p>
        </w:tc>
        <w:tc>
          <w:tcPr>
            <w:tcW w:w="1170" w:type="dxa"/>
          </w:tcPr>
          <w:p w14:paraId="1B35227E" w14:textId="77777777" w:rsidR="00317FBB" w:rsidRPr="00912316" w:rsidRDefault="00317FBB" w:rsidP="00317FBB">
            <w:pPr>
              <w:rPr>
                <w:ins w:id="525" w:author="Steve Baird" w:date="2016-04-29T15:56:00Z"/>
                <w:sz w:val="22"/>
                <w:szCs w:val="22"/>
              </w:rPr>
            </w:pPr>
          </w:p>
        </w:tc>
        <w:tc>
          <w:tcPr>
            <w:tcW w:w="1170" w:type="dxa"/>
          </w:tcPr>
          <w:p w14:paraId="6078EBE0" w14:textId="77777777" w:rsidR="00317FBB" w:rsidRPr="00912316" w:rsidRDefault="00317FBB" w:rsidP="00317FBB">
            <w:pPr>
              <w:rPr>
                <w:ins w:id="526" w:author="Steve Baird" w:date="2016-04-29T15:56:00Z"/>
                <w:sz w:val="22"/>
                <w:szCs w:val="22"/>
              </w:rPr>
            </w:pPr>
          </w:p>
        </w:tc>
        <w:tc>
          <w:tcPr>
            <w:tcW w:w="900" w:type="dxa"/>
          </w:tcPr>
          <w:p w14:paraId="19FDE1BF" w14:textId="77777777" w:rsidR="00317FBB" w:rsidRPr="00912316" w:rsidRDefault="00317FBB" w:rsidP="00317FBB">
            <w:pPr>
              <w:rPr>
                <w:ins w:id="527" w:author="Steve Baird" w:date="2016-04-29T15:56:00Z"/>
                <w:sz w:val="22"/>
                <w:szCs w:val="22"/>
              </w:rPr>
            </w:pPr>
          </w:p>
        </w:tc>
        <w:tc>
          <w:tcPr>
            <w:tcW w:w="1170" w:type="dxa"/>
          </w:tcPr>
          <w:p w14:paraId="3BCA090B" w14:textId="77777777" w:rsidR="00317FBB" w:rsidRPr="00912316" w:rsidRDefault="00317FBB" w:rsidP="00317FBB">
            <w:pPr>
              <w:rPr>
                <w:ins w:id="528" w:author="Steve Baird" w:date="2016-04-29T15:56:00Z"/>
                <w:bCs/>
                <w:sz w:val="20"/>
                <w:szCs w:val="20"/>
              </w:rPr>
            </w:pPr>
          </w:p>
        </w:tc>
        <w:tc>
          <w:tcPr>
            <w:tcW w:w="1193" w:type="dxa"/>
          </w:tcPr>
          <w:p w14:paraId="50C9CEBA" w14:textId="77777777" w:rsidR="00317FBB" w:rsidRPr="00912316" w:rsidRDefault="00317FBB" w:rsidP="00317FBB">
            <w:pPr>
              <w:rPr>
                <w:ins w:id="529" w:author="Steve Baird" w:date="2016-04-29T15:56:00Z"/>
                <w:bCs/>
                <w:sz w:val="20"/>
                <w:szCs w:val="20"/>
              </w:rPr>
            </w:pPr>
          </w:p>
        </w:tc>
      </w:tr>
    </w:tbl>
    <w:p w14:paraId="208AB078" w14:textId="77777777" w:rsidR="00912316" w:rsidRPr="00912316" w:rsidRDefault="00912316" w:rsidP="00912316">
      <w:pPr>
        <w:rPr>
          <w:ins w:id="530" w:author="Steve Baird" w:date="2016-04-29T15:56:00Z"/>
        </w:rPr>
        <w:sectPr w:rsidR="00912316" w:rsidRPr="00912316" w:rsidSect="00DD4094">
          <w:pgSz w:w="15840" w:h="12240" w:orient="landscape"/>
          <w:pgMar w:top="1152" w:right="1152" w:bottom="1152" w:left="1152" w:header="720" w:footer="720" w:gutter="0"/>
          <w:cols w:space="720"/>
          <w:docGrid w:linePitch="360"/>
        </w:sectPr>
      </w:pPr>
    </w:p>
    <w:p w14:paraId="03A09E8D" w14:textId="77777777" w:rsidR="00912316" w:rsidRPr="00891A15" w:rsidRDefault="00912316" w:rsidP="00912316">
      <w:pPr>
        <w:rPr>
          <w:ins w:id="531" w:author="Steve Baird" w:date="2016-04-29T15:56:00Z"/>
          <w:b/>
        </w:rPr>
      </w:pPr>
      <w:proofErr w:type="spellStart"/>
      <w:ins w:id="532" w:author="Steve Baird" w:date="2016-04-29T15:56:00Z">
        <w:r w:rsidRPr="00F2566D">
          <w:rPr>
            <w:b/>
            <w:highlight w:val="yellow"/>
          </w:rPr>
          <w:lastRenderedPageBreak/>
          <w:t>Seldovia</w:t>
        </w:r>
        <w:proofErr w:type="spellEnd"/>
        <w:r w:rsidRPr="00F2566D">
          <w:rPr>
            <w:b/>
            <w:highlight w:val="yellow"/>
          </w:rPr>
          <w:t xml:space="preserve"> Surface</w:t>
        </w:r>
      </w:ins>
    </w:p>
    <w:tbl>
      <w:tblPr>
        <w:tblStyle w:val="TableGrid"/>
        <w:tblpPr w:leftFromText="180" w:rightFromText="180" w:tblpY="390"/>
        <w:tblW w:w="13225" w:type="dxa"/>
        <w:tblLayout w:type="fixed"/>
        <w:tblLook w:val="01E0" w:firstRow="1" w:lastRow="1" w:firstColumn="1" w:lastColumn="1" w:noHBand="0" w:noVBand="0"/>
      </w:tblPr>
      <w:tblGrid>
        <w:gridCol w:w="558"/>
        <w:gridCol w:w="1890"/>
        <w:gridCol w:w="2002"/>
        <w:gridCol w:w="1867"/>
        <w:gridCol w:w="1013"/>
        <w:gridCol w:w="247"/>
        <w:gridCol w:w="1170"/>
        <w:gridCol w:w="1170"/>
        <w:gridCol w:w="900"/>
        <w:gridCol w:w="1170"/>
        <w:gridCol w:w="1238"/>
      </w:tblGrid>
      <w:tr w:rsidR="00912316" w:rsidRPr="00213F87" w14:paraId="2ADEB3F3" w14:textId="77777777" w:rsidTr="00AE2810">
        <w:trPr>
          <w:ins w:id="533" w:author="Steve Baird" w:date="2016-04-29T15:56:00Z"/>
        </w:trPr>
        <w:tc>
          <w:tcPr>
            <w:tcW w:w="558" w:type="dxa"/>
          </w:tcPr>
          <w:p w14:paraId="43EF281E" w14:textId="77777777" w:rsidR="00912316" w:rsidRPr="002827F4" w:rsidRDefault="00912316" w:rsidP="00DD4094">
            <w:pPr>
              <w:jc w:val="center"/>
              <w:rPr>
                <w:ins w:id="534" w:author="Steve Baird" w:date="2016-04-29T15:56:00Z"/>
                <w:b/>
                <w:bCs/>
                <w:sz w:val="20"/>
                <w:szCs w:val="20"/>
              </w:rPr>
            </w:pPr>
            <w:ins w:id="535" w:author="Steve Baird" w:date="2016-04-29T15:56:00Z">
              <w:r>
                <w:rPr>
                  <w:b/>
                  <w:bCs/>
                  <w:sz w:val="20"/>
                  <w:szCs w:val="20"/>
                </w:rPr>
                <w:t>Loc</w:t>
              </w:r>
            </w:ins>
          </w:p>
        </w:tc>
        <w:tc>
          <w:tcPr>
            <w:tcW w:w="1890" w:type="dxa"/>
          </w:tcPr>
          <w:p w14:paraId="48E2D6C6" w14:textId="77777777" w:rsidR="00912316" w:rsidRPr="002827F4" w:rsidRDefault="00912316" w:rsidP="00DD4094">
            <w:pPr>
              <w:jc w:val="center"/>
              <w:rPr>
                <w:ins w:id="536" w:author="Steve Baird" w:date="2016-04-29T15:56:00Z"/>
                <w:b/>
                <w:bCs/>
                <w:sz w:val="20"/>
                <w:szCs w:val="20"/>
              </w:rPr>
            </w:pPr>
            <w:ins w:id="537" w:author="Steve Baird" w:date="2016-04-29T15:56:00Z">
              <w:r>
                <w:rPr>
                  <w:b/>
                  <w:bCs/>
                  <w:sz w:val="20"/>
                  <w:szCs w:val="20"/>
                </w:rPr>
                <w:t>Deploy</w:t>
              </w:r>
            </w:ins>
          </w:p>
          <w:p w14:paraId="41563588" w14:textId="77777777" w:rsidR="00912316" w:rsidRPr="002827F4" w:rsidRDefault="00912316" w:rsidP="00DD4094">
            <w:pPr>
              <w:jc w:val="center"/>
              <w:rPr>
                <w:ins w:id="538" w:author="Steve Baird" w:date="2016-04-29T15:56:00Z"/>
                <w:b/>
                <w:bCs/>
                <w:sz w:val="20"/>
                <w:szCs w:val="20"/>
              </w:rPr>
            </w:pPr>
            <w:ins w:id="539" w:author="Steve Baird" w:date="2016-04-29T15:56:00Z">
              <w:r w:rsidRPr="002827F4">
                <w:rPr>
                  <w:b/>
                  <w:bCs/>
                  <w:sz w:val="20"/>
                  <w:szCs w:val="20"/>
                </w:rPr>
                <w:t xml:space="preserve">Start Time </w:t>
              </w:r>
            </w:ins>
          </w:p>
        </w:tc>
        <w:tc>
          <w:tcPr>
            <w:tcW w:w="2002" w:type="dxa"/>
          </w:tcPr>
          <w:p w14:paraId="235086D0" w14:textId="77777777" w:rsidR="00912316" w:rsidRPr="00486413" w:rsidRDefault="00912316" w:rsidP="00DD4094">
            <w:pPr>
              <w:jc w:val="center"/>
              <w:rPr>
                <w:ins w:id="540" w:author="Steve Baird" w:date="2016-04-29T15:56:00Z"/>
                <w:b/>
                <w:bCs/>
                <w:sz w:val="22"/>
                <w:szCs w:val="22"/>
              </w:rPr>
            </w:pPr>
            <w:ins w:id="541" w:author="Steve Baird" w:date="2016-04-29T15:56:00Z">
              <w:r w:rsidRPr="00486413">
                <w:rPr>
                  <w:b/>
                  <w:bCs/>
                  <w:sz w:val="22"/>
                  <w:szCs w:val="22"/>
                </w:rPr>
                <w:t>Retrieve</w:t>
              </w:r>
            </w:ins>
          </w:p>
          <w:p w14:paraId="63509C52" w14:textId="77777777" w:rsidR="00912316" w:rsidRPr="00486413" w:rsidRDefault="00912316" w:rsidP="00DD4094">
            <w:pPr>
              <w:jc w:val="center"/>
              <w:rPr>
                <w:ins w:id="542" w:author="Steve Baird" w:date="2016-04-29T15:56:00Z"/>
                <w:b/>
                <w:bCs/>
                <w:sz w:val="22"/>
                <w:szCs w:val="22"/>
              </w:rPr>
            </w:pPr>
            <w:ins w:id="543" w:author="Steve Baird" w:date="2016-04-29T15:56:00Z">
              <w:r w:rsidRPr="00486413">
                <w:rPr>
                  <w:b/>
                  <w:bCs/>
                  <w:sz w:val="22"/>
                  <w:szCs w:val="22"/>
                </w:rPr>
                <w:t>End Time</w:t>
              </w:r>
            </w:ins>
          </w:p>
        </w:tc>
        <w:tc>
          <w:tcPr>
            <w:tcW w:w="1867" w:type="dxa"/>
          </w:tcPr>
          <w:p w14:paraId="2689EFED" w14:textId="77777777" w:rsidR="00912316" w:rsidRPr="00486413" w:rsidRDefault="00912316" w:rsidP="00DD4094">
            <w:pPr>
              <w:jc w:val="center"/>
              <w:rPr>
                <w:ins w:id="544" w:author="Steve Baird" w:date="2016-04-29T15:56:00Z"/>
                <w:b/>
                <w:bCs/>
                <w:sz w:val="22"/>
                <w:szCs w:val="22"/>
              </w:rPr>
            </w:pPr>
            <w:proofErr w:type="spellStart"/>
            <w:ins w:id="545" w:author="Steve Baird" w:date="2016-04-29T15:56:00Z">
              <w:r w:rsidRPr="00486413">
                <w:rPr>
                  <w:b/>
                  <w:bCs/>
                  <w:sz w:val="22"/>
                  <w:szCs w:val="22"/>
                </w:rPr>
                <w:t>Sonde</w:t>
              </w:r>
              <w:proofErr w:type="spellEnd"/>
            </w:ins>
          </w:p>
        </w:tc>
        <w:tc>
          <w:tcPr>
            <w:tcW w:w="1013" w:type="dxa"/>
          </w:tcPr>
          <w:p w14:paraId="14C60D6C" w14:textId="77777777" w:rsidR="00912316" w:rsidRPr="00486413" w:rsidRDefault="00912316" w:rsidP="00DD4094">
            <w:pPr>
              <w:jc w:val="center"/>
              <w:rPr>
                <w:ins w:id="546" w:author="Steve Baird" w:date="2016-04-29T15:56:00Z"/>
                <w:b/>
                <w:bCs/>
                <w:sz w:val="22"/>
                <w:szCs w:val="22"/>
              </w:rPr>
            </w:pPr>
            <w:ins w:id="547" w:author="Steve Baird" w:date="2016-04-29T15:56:00Z">
              <w:r w:rsidRPr="00486413">
                <w:rPr>
                  <w:b/>
                  <w:bCs/>
                  <w:sz w:val="22"/>
                  <w:szCs w:val="22"/>
                </w:rPr>
                <w:t>pH</w:t>
              </w:r>
            </w:ins>
          </w:p>
        </w:tc>
        <w:tc>
          <w:tcPr>
            <w:tcW w:w="247" w:type="dxa"/>
          </w:tcPr>
          <w:p w14:paraId="0CFDB62A" w14:textId="77777777" w:rsidR="00912316" w:rsidRPr="00486413" w:rsidRDefault="00912316" w:rsidP="00DD4094">
            <w:pPr>
              <w:jc w:val="center"/>
              <w:rPr>
                <w:ins w:id="548" w:author="Steve Baird" w:date="2016-04-29T15:56:00Z"/>
                <w:b/>
                <w:bCs/>
                <w:sz w:val="22"/>
                <w:szCs w:val="22"/>
              </w:rPr>
            </w:pPr>
          </w:p>
        </w:tc>
        <w:tc>
          <w:tcPr>
            <w:tcW w:w="1170" w:type="dxa"/>
          </w:tcPr>
          <w:p w14:paraId="7C421922" w14:textId="77777777" w:rsidR="00912316" w:rsidRPr="00486413" w:rsidRDefault="00912316" w:rsidP="00DD4094">
            <w:pPr>
              <w:jc w:val="center"/>
              <w:rPr>
                <w:ins w:id="549" w:author="Steve Baird" w:date="2016-04-29T15:56:00Z"/>
                <w:b/>
                <w:bCs/>
                <w:sz w:val="22"/>
                <w:szCs w:val="22"/>
              </w:rPr>
            </w:pPr>
            <w:ins w:id="550" w:author="Steve Baird" w:date="2016-04-29T15:56:00Z">
              <w:r w:rsidRPr="00486413">
                <w:rPr>
                  <w:b/>
                  <w:bCs/>
                  <w:sz w:val="22"/>
                  <w:szCs w:val="22"/>
                </w:rPr>
                <w:t>DO</w:t>
              </w:r>
            </w:ins>
          </w:p>
        </w:tc>
        <w:tc>
          <w:tcPr>
            <w:tcW w:w="1170" w:type="dxa"/>
          </w:tcPr>
          <w:p w14:paraId="0ECB302E" w14:textId="77777777" w:rsidR="00912316" w:rsidRPr="00486413" w:rsidRDefault="00912316" w:rsidP="00DD4094">
            <w:pPr>
              <w:jc w:val="center"/>
              <w:rPr>
                <w:ins w:id="551" w:author="Steve Baird" w:date="2016-04-29T15:56:00Z"/>
                <w:b/>
                <w:bCs/>
                <w:sz w:val="22"/>
                <w:szCs w:val="22"/>
              </w:rPr>
            </w:pPr>
            <w:proofErr w:type="spellStart"/>
            <w:ins w:id="552" w:author="Steve Baird" w:date="2016-04-29T15:56:00Z">
              <w:r w:rsidRPr="00486413">
                <w:rPr>
                  <w:b/>
                  <w:bCs/>
                  <w:sz w:val="22"/>
                  <w:szCs w:val="22"/>
                </w:rPr>
                <w:t>Turb</w:t>
              </w:r>
              <w:proofErr w:type="spellEnd"/>
            </w:ins>
          </w:p>
        </w:tc>
        <w:tc>
          <w:tcPr>
            <w:tcW w:w="900" w:type="dxa"/>
          </w:tcPr>
          <w:p w14:paraId="24040DE2" w14:textId="77777777" w:rsidR="00912316" w:rsidRPr="00486413" w:rsidRDefault="00912316" w:rsidP="00DD4094">
            <w:pPr>
              <w:jc w:val="center"/>
              <w:rPr>
                <w:ins w:id="553" w:author="Steve Baird" w:date="2016-04-29T15:56:00Z"/>
                <w:b/>
                <w:bCs/>
                <w:sz w:val="22"/>
                <w:szCs w:val="22"/>
              </w:rPr>
            </w:pPr>
            <w:ins w:id="554" w:author="Steve Baird" w:date="2016-04-29T15:56:00Z">
              <w:r w:rsidRPr="00486413">
                <w:rPr>
                  <w:b/>
                  <w:bCs/>
                  <w:sz w:val="22"/>
                  <w:szCs w:val="22"/>
                </w:rPr>
                <w:t>Cond</w:t>
              </w:r>
            </w:ins>
          </w:p>
        </w:tc>
        <w:tc>
          <w:tcPr>
            <w:tcW w:w="1170" w:type="dxa"/>
          </w:tcPr>
          <w:p w14:paraId="4A956148" w14:textId="77777777" w:rsidR="00912316" w:rsidRPr="00486413" w:rsidRDefault="00912316" w:rsidP="00DD4094">
            <w:pPr>
              <w:jc w:val="center"/>
              <w:rPr>
                <w:ins w:id="555" w:author="Steve Baird" w:date="2016-04-29T15:56:00Z"/>
                <w:b/>
                <w:bCs/>
                <w:sz w:val="22"/>
                <w:szCs w:val="22"/>
              </w:rPr>
            </w:pPr>
            <w:proofErr w:type="spellStart"/>
            <w:ins w:id="556" w:author="Steve Baird" w:date="2016-04-29T15:56:00Z">
              <w:r w:rsidRPr="00486413">
                <w:rPr>
                  <w:b/>
                  <w:bCs/>
                  <w:sz w:val="22"/>
                  <w:szCs w:val="22"/>
                </w:rPr>
                <w:t>Chl</w:t>
              </w:r>
              <w:proofErr w:type="spellEnd"/>
            </w:ins>
          </w:p>
        </w:tc>
        <w:tc>
          <w:tcPr>
            <w:tcW w:w="1238" w:type="dxa"/>
          </w:tcPr>
          <w:p w14:paraId="5FC1DA40" w14:textId="77777777" w:rsidR="00912316" w:rsidRDefault="00912316" w:rsidP="00DD4094">
            <w:pPr>
              <w:jc w:val="center"/>
              <w:rPr>
                <w:ins w:id="557" w:author="Steve Baird" w:date="2016-04-29T15:56:00Z"/>
                <w:b/>
                <w:bCs/>
                <w:sz w:val="20"/>
                <w:szCs w:val="20"/>
              </w:rPr>
            </w:pPr>
            <w:ins w:id="558" w:author="Steve Baird" w:date="2016-04-29T15:56:00Z">
              <w:r>
                <w:rPr>
                  <w:b/>
                  <w:bCs/>
                  <w:sz w:val="20"/>
                  <w:szCs w:val="20"/>
                </w:rPr>
                <w:t>Notes</w:t>
              </w:r>
            </w:ins>
          </w:p>
        </w:tc>
      </w:tr>
      <w:tr w:rsidR="000F021C" w:rsidRPr="00EB4D2B" w14:paraId="33639044" w14:textId="77777777" w:rsidTr="00EF74D0">
        <w:trPr>
          <w:ins w:id="559" w:author="Steve Baird" w:date="2016-04-29T15:56:00Z"/>
        </w:trPr>
        <w:tc>
          <w:tcPr>
            <w:tcW w:w="558" w:type="dxa"/>
          </w:tcPr>
          <w:p w14:paraId="3CAA3DEE" w14:textId="77777777" w:rsidR="000F021C" w:rsidRPr="00EB4D2B" w:rsidRDefault="000F021C" w:rsidP="000F021C">
            <w:pPr>
              <w:rPr>
                <w:ins w:id="560" w:author="Steve Baird" w:date="2016-04-29T15:56:00Z"/>
                <w:sz w:val="22"/>
                <w:szCs w:val="22"/>
              </w:rPr>
            </w:pPr>
            <w:ins w:id="561" w:author="Steve Baird" w:date="2016-04-29T15:56:00Z">
              <w:r w:rsidRPr="00EB4D2B">
                <w:rPr>
                  <w:sz w:val="22"/>
                  <w:szCs w:val="22"/>
                </w:rPr>
                <w:t>SS</w:t>
              </w:r>
            </w:ins>
          </w:p>
        </w:tc>
        <w:tc>
          <w:tcPr>
            <w:tcW w:w="1890" w:type="dxa"/>
            <w:vAlign w:val="bottom"/>
          </w:tcPr>
          <w:p w14:paraId="6A16A654" w14:textId="470A181B" w:rsidR="000F021C" w:rsidRPr="00D97712" w:rsidRDefault="000F021C" w:rsidP="000F021C">
            <w:pPr>
              <w:rPr>
                <w:ins w:id="562" w:author="Steve Baird" w:date="2016-04-29T15:56:00Z"/>
                <w:rFonts w:asciiTheme="minorHAnsi" w:hAnsiTheme="minorHAnsi" w:cstheme="minorHAnsi"/>
                <w:color w:val="000000"/>
                <w:sz w:val="20"/>
                <w:szCs w:val="20"/>
              </w:rPr>
            </w:pPr>
          </w:p>
        </w:tc>
        <w:tc>
          <w:tcPr>
            <w:tcW w:w="2002" w:type="dxa"/>
            <w:vAlign w:val="bottom"/>
          </w:tcPr>
          <w:p w14:paraId="01F7E0AD" w14:textId="7EF63988" w:rsidR="000F021C" w:rsidRPr="00D97712" w:rsidRDefault="000F021C" w:rsidP="000F021C">
            <w:pPr>
              <w:rPr>
                <w:ins w:id="563" w:author="Steve Baird" w:date="2016-04-29T15:56:00Z"/>
                <w:rFonts w:asciiTheme="minorHAnsi" w:hAnsiTheme="minorHAnsi" w:cstheme="minorHAnsi"/>
                <w:color w:val="000000"/>
                <w:sz w:val="20"/>
                <w:szCs w:val="20"/>
              </w:rPr>
            </w:pPr>
          </w:p>
        </w:tc>
        <w:tc>
          <w:tcPr>
            <w:tcW w:w="1867" w:type="dxa"/>
            <w:vAlign w:val="bottom"/>
          </w:tcPr>
          <w:p w14:paraId="1D72FF80" w14:textId="7C5FB6D6" w:rsidR="000F021C" w:rsidRPr="00D97712" w:rsidRDefault="000F021C" w:rsidP="000F021C">
            <w:pPr>
              <w:rPr>
                <w:rFonts w:asciiTheme="minorHAnsi" w:hAnsiTheme="minorHAnsi" w:cstheme="minorHAnsi"/>
                <w:sz w:val="20"/>
                <w:szCs w:val="20"/>
              </w:rPr>
            </w:pPr>
          </w:p>
        </w:tc>
        <w:tc>
          <w:tcPr>
            <w:tcW w:w="1013" w:type="dxa"/>
            <w:vAlign w:val="bottom"/>
          </w:tcPr>
          <w:p w14:paraId="5FC0A33F" w14:textId="77EA8E3D" w:rsidR="000F021C" w:rsidRPr="00D97712" w:rsidRDefault="000F021C" w:rsidP="000F021C">
            <w:pPr>
              <w:rPr>
                <w:rFonts w:asciiTheme="minorHAnsi" w:hAnsiTheme="minorHAnsi" w:cstheme="minorHAnsi"/>
                <w:sz w:val="20"/>
                <w:szCs w:val="20"/>
              </w:rPr>
            </w:pPr>
          </w:p>
        </w:tc>
        <w:tc>
          <w:tcPr>
            <w:tcW w:w="247" w:type="dxa"/>
            <w:vAlign w:val="bottom"/>
          </w:tcPr>
          <w:p w14:paraId="7C439F3E" w14:textId="77777777" w:rsidR="000F021C" w:rsidRPr="00D97712" w:rsidRDefault="000F021C" w:rsidP="000F021C">
            <w:pPr>
              <w:rPr>
                <w:rFonts w:asciiTheme="minorHAnsi" w:hAnsiTheme="minorHAnsi" w:cstheme="minorHAnsi"/>
                <w:sz w:val="20"/>
                <w:szCs w:val="20"/>
              </w:rPr>
            </w:pPr>
          </w:p>
        </w:tc>
        <w:tc>
          <w:tcPr>
            <w:tcW w:w="1170" w:type="dxa"/>
            <w:vAlign w:val="bottom"/>
          </w:tcPr>
          <w:p w14:paraId="49411B4A" w14:textId="3C99EB74" w:rsidR="000F021C" w:rsidRPr="00D97712" w:rsidRDefault="000F021C" w:rsidP="000F021C">
            <w:pPr>
              <w:rPr>
                <w:rFonts w:asciiTheme="minorHAnsi" w:hAnsiTheme="minorHAnsi" w:cstheme="minorHAnsi"/>
                <w:sz w:val="20"/>
                <w:szCs w:val="20"/>
              </w:rPr>
            </w:pPr>
          </w:p>
        </w:tc>
        <w:tc>
          <w:tcPr>
            <w:tcW w:w="1170" w:type="dxa"/>
            <w:vAlign w:val="bottom"/>
          </w:tcPr>
          <w:p w14:paraId="61C0B2D5" w14:textId="6534FB4F" w:rsidR="000F021C" w:rsidRPr="00D97712" w:rsidRDefault="000F021C" w:rsidP="000F021C">
            <w:pPr>
              <w:rPr>
                <w:rFonts w:asciiTheme="minorHAnsi" w:hAnsiTheme="minorHAnsi" w:cstheme="minorHAnsi"/>
                <w:sz w:val="20"/>
                <w:szCs w:val="20"/>
              </w:rPr>
            </w:pPr>
          </w:p>
        </w:tc>
        <w:tc>
          <w:tcPr>
            <w:tcW w:w="900" w:type="dxa"/>
            <w:vAlign w:val="bottom"/>
          </w:tcPr>
          <w:p w14:paraId="38998420" w14:textId="3B9BDB33" w:rsidR="000F021C" w:rsidRPr="00D97712" w:rsidRDefault="000F021C" w:rsidP="000F021C">
            <w:pPr>
              <w:rPr>
                <w:rFonts w:asciiTheme="minorHAnsi" w:hAnsiTheme="minorHAnsi" w:cstheme="minorHAnsi"/>
                <w:sz w:val="20"/>
                <w:szCs w:val="20"/>
              </w:rPr>
            </w:pPr>
          </w:p>
        </w:tc>
        <w:tc>
          <w:tcPr>
            <w:tcW w:w="1170" w:type="dxa"/>
            <w:vAlign w:val="bottom"/>
          </w:tcPr>
          <w:p w14:paraId="746E84EE" w14:textId="01447DD4" w:rsidR="000F021C" w:rsidRPr="00D97712" w:rsidRDefault="000F021C" w:rsidP="000F021C">
            <w:pPr>
              <w:rPr>
                <w:rFonts w:asciiTheme="minorHAnsi" w:hAnsiTheme="minorHAnsi" w:cstheme="minorHAnsi"/>
                <w:sz w:val="20"/>
                <w:szCs w:val="20"/>
              </w:rPr>
            </w:pPr>
          </w:p>
        </w:tc>
        <w:tc>
          <w:tcPr>
            <w:tcW w:w="1238" w:type="dxa"/>
          </w:tcPr>
          <w:p w14:paraId="4EEE9F56" w14:textId="37ED3E5C" w:rsidR="000F021C" w:rsidRPr="00910FB7" w:rsidRDefault="000F021C" w:rsidP="000F021C">
            <w:pPr>
              <w:rPr>
                <w:ins w:id="564" w:author="Steve Baird" w:date="2016-04-29T15:56:00Z"/>
                <w:rFonts w:asciiTheme="minorHAnsi" w:hAnsiTheme="minorHAnsi" w:cstheme="minorHAnsi"/>
                <w:sz w:val="20"/>
                <w:szCs w:val="20"/>
              </w:rPr>
            </w:pPr>
          </w:p>
        </w:tc>
      </w:tr>
      <w:tr w:rsidR="000F021C" w:rsidRPr="00EB4D2B" w14:paraId="3A040845" w14:textId="77777777" w:rsidTr="00EF74D0">
        <w:trPr>
          <w:ins w:id="565" w:author="Steve Baird" w:date="2016-04-29T15:56:00Z"/>
        </w:trPr>
        <w:tc>
          <w:tcPr>
            <w:tcW w:w="558" w:type="dxa"/>
          </w:tcPr>
          <w:p w14:paraId="0DA25B5F" w14:textId="77777777" w:rsidR="000F021C" w:rsidRPr="00EB4D2B" w:rsidRDefault="000F021C" w:rsidP="000F021C">
            <w:pPr>
              <w:rPr>
                <w:ins w:id="566" w:author="Steve Baird" w:date="2016-04-29T15:56:00Z"/>
                <w:sz w:val="22"/>
                <w:szCs w:val="22"/>
              </w:rPr>
            </w:pPr>
            <w:ins w:id="567" w:author="Steve Baird" w:date="2016-04-29T15:56:00Z">
              <w:r w:rsidRPr="00EB4D2B">
                <w:rPr>
                  <w:sz w:val="22"/>
                  <w:szCs w:val="22"/>
                </w:rPr>
                <w:t>SS</w:t>
              </w:r>
            </w:ins>
          </w:p>
        </w:tc>
        <w:tc>
          <w:tcPr>
            <w:tcW w:w="1890" w:type="dxa"/>
            <w:vAlign w:val="bottom"/>
          </w:tcPr>
          <w:p w14:paraId="2897F6BF" w14:textId="7F4AA74D" w:rsidR="000F021C" w:rsidRPr="00D97712" w:rsidRDefault="000F021C" w:rsidP="000F021C">
            <w:pPr>
              <w:rPr>
                <w:rFonts w:asciiTheme="minorHAnsi" w:hAnsiTheme="minorHAnsi" w:cstheme="minorHAnsi"/>
                <w:color w:val="000000"/>
                <w:sz w:val="20"/>
                <w:szCs w:val="20"/>
              </w:rPr>
            </w:pPr>
          </w:p>
        </w:tc>
        <w:tc>
          <w:tcPr>
            <w:tcW w:w="2002" w:type="dxa"/>
            <w:vAlign w:val="bottom"/>
          </w:tcPr>
          <w:p w14:paraId="68E1CFCE" w14:textId="6D0F4EB0" w:rsidR="000F021C" w:rsidRPr="00D97712" w:rsidRDefault="000F021C" w:rsidP="000F021C">
            <w:pPr>
              <w:rPr>
                <w:rFonts w:asciiTheme="minorHAnsi" w:hAnsiTheme="minorHAnsi" w:cstheme="minorHAnsi"/>
                <w:color w:val="000000"/>
                <w:sz w:val="20"/>
                <w:szCs w:val="20"/>
              </w:rPr>
            </w:pPr>
          </w:p>
        </w:tc>
        <w:tc>
          <w:tcPr>
            <w:tcW w:w="1867" w:type="dxa"/>
            <w:vAlign w:val="bottom"/>
          </w:tcPr>
          <w:p w14:paraId="39EE0A8C" w14:textId="433F438D" w:rsidR="000F021C" w:rsidRPr="00D97712" w:rsidRDefault="000F021C" w:rsidP="000F021C">
            <w:pPr>
              <w:rPr>
                <w:rFonts w:asciiTheme="minorHAnsi" w:hAnsiTheme="minorHAnsi" w:cstheme="minorHAnsi"/>
                <w:color w:val="000000"/>
                <w:sz w:val="20"/>
                <w:szCs w:val="20"/>
              </w:rPr>
            </w:pPr>
          </w:p>
        </w:tc>
        <w:tc>
          <w:tcPr>
            <w:tcW w:w="1013" w:type="dxa"/>
            <w:vAlign w:val="bottom"/>
          </w:tcPr>
          <w:p w14:paraId="7C17683C" w14:textId="32F384ED" w:rsidR="000F021C" w:rsidRPr="00D97712" w:rsidRDefault="000F021C" w:rsidP="000F021C">
            <w:pPr>
              <w:rPr>
                <w:rFonts w:asciiTheme="minorHAnsi" w:hAnsiTheme="minorHAnsi" w:cstheme="minorHAnsi"/>
                <w:color w:val="000000"/>
                <w:sz w:val="20"/>
                <w:szCs w:val="20"/>
              </w:rPr>
            </w:pPr>
          </w:p>
        </w:tc>
        <w:tc>
          <w:tcPr>
            <w:tcW w:w="247" w:type="dxa"/>
            <w:vAlign w:val="bottom"/>
          </w:tcPr>
          <w:p w14:paraId="2906BBA9"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025A1199" w14:textId="7806ABA3" w:rsidR="000F021C" w:rsidRPr="00D97712" w:rsidRDefault="000F021C" w:rsidP="000F021C">
            <w:pPr>
              <w:rPr>
                <w:rFonts w:asciiTheme="minorHAnsi" w:hAnsiTheme="minorHAnsi" w:cstheme="minorHAnsi"/>
                <w:color w:val="000000"/>
                <w:sz w:val="20"/>
                <w:szCs w:val="20"/>
              </w:rPr>
            </w:pPr>
          </w:p>
        </w:tc>
        <w:tc>
          <w:tcPr>
            <w:tcW w:w="1170" w:type="dxa"/>
            <w:vAlign w:val="bottom"/>
          </w:tcPr>
          <w:p w14:paraId="5461CDD5" w14:textId="3DDA3A98" w:rsidR="000F021C" w:rsidRPr="00D97712" w:rsidRDefault="000F021C" w:rsidP="000F021C">
            <w:pPr>
              <w:rPr>
                <w:rFonts w:asciiTheme="minorHAnsi" w:hAnsiTheme="minorHAnsi" w:cstheme="minorHAnsi"/>
                <w:color w:val="000000"/>
                <w:sz w:val="20"/>
                <w:szCs w:val="20"/>
              </w:rPr>
            </w:pPr>
          </w:p>
        </w:tc>
        <w:tc>
          <w:tcPr>
            <w:tcW w:w="900" w:type="dxa"/>
            <w:vAlign w:val="bottom"/>
          </w:tcPr>
          <w:p w14:paraId="47224783" w14:textId="17589F0C" w:rsidR="000F021C" w:rsidRPr="00D97712" w:rsidRDefault="000F021C" w:rsidP="000F021C">
            <w:pPr>
              <w:rPr>
                <w:rFonts w:asciiTheme="minorHAnsi" w:hAnsiTheme="minorHAnsi" w:cstheme="minorHAnsi"/>
                <w:color w:val="000000"/>
                <w:sz w:val="20"/>
                <w:szCs w:val="20"/>
              </w:rPr>
            </w:pPr>
          </w:p>
        </w:tc>
        <w:tc>
          <w:tcPr>
            <w:tcW w:w="1170" w:type="dxa"/>
            <w:vAlign w:val="bottom"/>
          </w:tcPr>
          <w:p w14:paraId="091E42FC" w14:textId="694BADD4" w:rsidR="000F021C" w:rsidRPr="00D97712" w:rsidRDefault="000F021C" w:rsidP="000F021C">
            <w:pPr>
              <w:rPr>
                <w:rFonts w:asciiTheme="minorHAnsi" w:hAnsiTheme="minorHAnsi" w:cstheme="minorHAnsi"/>
                <w:color w:val="000000"/>
                <w:sz w:val="20"/>
                <w:szCs w:val="20"/>
              </w:rPr>
            </w:pPr>
          </w:p>
        </w:tc>
        <w:tc>
          <w:tcPr>
            <w:tcW w:w="1238" w:type="dxa"/>
          </w:tcPr>
          <w:p w14:paraId="68FC8194" w14:textId="61AE73B7" w:rsidR="000F021C" w:rsidRPr="00910FB7" w:rsidRDefault="000F021C" w:rsidP="000F021C">
            <w:pPr>
              <w:rPr>
                <w:rFonts w:asciiTheme="minorHAnsi" w:hAnsiTheme="minorHAnsi" w:cstheme="minorHAnsi"/>
                <w:color w:val="000000"/>
                <w:sz w:val="20"/>
                <w:szCs w:val="20"/>
              </w:rPr>
            </w:pPr>
          </w:p>
        </w:tc>
      </w:tr>
      <w:tr w:rsidR="000F021C" w:rsidRPr="00EB4D2B" w14:paraId="538F8572" w14:textId="77777777" w:rsidTr="00E47B7F">
        <w:trPr>
          <w:ins w:id="568" w:author="Steve Baird" w:date="2016-04-29T15:56:00Z"/>
        </w:trPr>
        <w:tc>
          <w:tcPr>
            <w:tcW w:w="558" w:type="dxa"/>
          </w:tcPr>
          <w:p w14:paraId="47BE226C" w14:textId="77777777" w:rsidR="000F021C" w:rsidRPr="00EB4D2B" w:rsidRDefault="000F021C" w:rsidP="000F021C">
            <w:pPr>
              <w:rPr>
                <w:ins w:id="569" w:author="Steve Baird" w:date="2016-04-29T15:56:00Z"/>
                <w:sz w:val="22"/>
                <w:szCs w:val="22"/>
              </w:rPr>
            </w:pPr>
            <w:ins w:id="570" w:author="Steve Baird" w:date="2016-04-29T15:56:00Z">
              <w:r w:rsidRPr="00EB4D2B">
                <w:rPr>
                  <w:sz w:val="22"/>
                  <w:szCs w:val="22"/>
                </w:rPr>
                <w:t>SS</w:t>
              </w:r>
            </w:ins>
          </w:p>
        </w:tc>
        <w:tc>
          <w:tcPr>
            <w:tcW w:w="1890" w:type="dxa"/>
            <w:vAlign w:val="bottom"/>
          </w:tcPr>
          <w:p w14:paraId="643B5D87" w14:textId="6AF064D1" w:rsidR="000F021C" w:rsidRPr="00D97712" w:rsidRDefault="000F021C" w:rsidP="000F021C">
            <w:pPr>
              <w:rPr>
                <w:rFonts w:asciiTheme="minorHAnsi" w:hAnsiTheme="minorHAnsi" w:cstheme="minorHAnsi"/>
                <w:color w:val="000000"/>
                <w:sz w:val="20"/>
                <w:szCs w:val="20"/>
                <w:highlight w:val="red"/>
              </w:rPr>
            </w:pPr>
          </w:p>
        </w:tc>
        <w:tc>
          <w:tcPr>
            <w:tcW w:w="2002" w:type="dxa"/>
            <w:vAlign w:val="bottom"/>
          </w:tcPr>
          <w:p w14:paraId="547FEB25" w14:textId="6B425629" w:rsidR="000F021C" w:rsidRPr="00D97712" w:rsidRDefault="000F021C" w:rsidP="000F021C">
            <w:pPr>
              <w:rPr>
                <w:rFonts w:asciiTheme="minorHAnsi" w:hAnsiTheme="minorHAnsi" w:cstheme="minorHAnsi"/>
                <w:color w:val="000000"/>
                <w:sz w:val="20"/>
                <w:szCs w:val="20"/>
                <w:highlight w:val="red"/>
              </w:rPr>
            </w:pPr>
          </w:p>
        </w:tc>
        <w:tc>
          <w:tcPr>
            <w:tcW w:w="1867" w:type="dxa"/>
            <w:vAlign w:val="bottom"/>
          </w:tcPr>
          <w:p w14:paraId="4A6CC1E2" w14:textId="3F16DDA8" w:rsidR="000F021C" w:rsidRPr="00D97712" w:rsidRDefault="000F021C" w:rsidP="000F021C">
            <w:pPr>
              <w:rPr>
                <w:rFonts w:asciiTheme="minorHAnsi" w:hAnsiTheme="minorHAnsi" w:cstheme="minorHAnsi"/>
                <w:color w:val="000000"/>
                <w:sz w:val="20"/>
                <w:szCs w:val="20"/>
              </w:rPr>
            </w:pPr>
          </w:p>
        </w:tc>
        <w:tc>
          <w:tcPr>
            <w:tcW w:w="1013" w:type="dxa"/>
            <w:vAlign w:val="bottom"/>
          </w:tcPr>
          <w:p w14:paraId="4956D3F7" w14:textId="7CDCD651" w:rsidR="000F021C" w:rsidRPr="00D97712" w:rsidRDefault="000F021C" w:rsidP="000F021C">
            <w:pPr>
              <w:rPr>
                <w:rFonts w:asciiTheme="minorHAnsi" w:hAnsiTheme="minorHAnsi" w:cstheme="minorHAnsi"/>
                <w:color w:val="000000"/>
                <w:sz w:val="20"/>
                <w:szCs w:val="20"/>
              </w:rPr>
            </w:pPr>
          </w:p>
        </w:tc>
        <w:tc>
          <w:tcPr>
            <w:tcW w:w="247" w:type="dxa"/>
            <w:vAlign w:val="bottom"/>
          </w:tcPr>
          <w:p w14:paraId="230E94E8"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01734A86" w14:textId="234A84FE" w:rsidR="000F021C" w:rsidRPr="00D97712" w:rsidRDefault="000F021C" w:rsidP="000F021C">
            <w:pPr>
              <w:rPr>
                <w:rFonts w:asciiTheme="minorHAnsi" w:hAnsiTheme="minorHAnsi" w:cstheme="minorHAnsi"/>
                <w:color w:val="000000"/>
                <w:sz w:val="20"/>
                <w:szCs w:val="20"/>
              </w:rPr>
            </w:pPr>
          </w:p>
        </w:tc>
        <w:tc>
          <w:tcPr>
            <w:tcW w:w="1170" w:type="dxa"/>
            <w:vAlign w:val="bottom"/>
          </w:tcPr>
          <w:p w14:paraId="3EFE99AC" w14:textId="61DE2BFD" w:rsidR="000F021C" w:rsidRPr="00D97712" w:rsidRDefault="000F021C" w:rsidP="000F021C">
            <w:pPr>
              <w:rPr>
                <w:rFonts w:asciiTheme="minorHAnsi" w:hAnsiTheme="minorHAnsi" w:cstheme="minorHAnsi"/>
                <w:color w:val="000000"/>
                <w:sz w:val="20"/>
                <w:szCs w:val="20"/>
              </w:rPr>
            </w:pPr>
          </w:p>
        </w:tc>
        <w:tc>
          <w:tcPr>
            <w:tcW w:w="900" w:type="dxa"/>
            <w:vAlign w:val="bottom"/>
          </w:tcPr>
          <w:p w14:paraId="485A2EA8" w14:textId="3E5F1CBC" w:rsidR="000F021C" w:rsidRPr="00D97712" w:rsidRDefault="000F021C" w:rsidP="000F021C">
            <w:pPr>
              <w:rPr>
                <w:rFonts w:asciiTheme="minorHAnsi" w:hAnsiTheme="minorHAnsi" w:cstheme="minorHAnsi"/>
                <w:color w:val="000000"/>
                <w:sz w:val="20"/>
                <w:szCs w:val="20"/>
              </w:rPr>
            </w:pPr>
          </w:p>
        </w:tc>
        <w:tc>
          <w:tcPr>
            <w:tcW w:w="1170" w:type="dxa"/>
            <w:vAlign w:val="bottom"/>
          </w:tcPr>
          <w:p w14:paraId="46BCB9CC" w14:textId="6E012E6E" w:rsidR="000F021C" w:rsidRPr="00D97712" w:rsidRDefault="000F021C" w:rsidP="000F021C">
            <w:pPr>
              <w:rPr>
                <w:rFonts w:asciiTheme="minorHAnsi" w:hAnsiTheme="minorHAnsi" w:cstheme="minorHAnsi"/>
                <w:color w:val="000000"/>
                <w:sz w:val="20"/>
                <w:szCs w:val="20"/>
              </w:rPr>
            </w:pPr>
          </w:p>
        </w:tc>
        <w:tc>
          <w:tcPr>
            <w:tcW w:w="1238" w:type="dxa"/>
          </w:tcPr>
          <w:p w14:paraId="5130ADFC" w14:textId="144C8805" w:rsidR="000F021C" w:rsidRPr="00910FB7" w:rsidRDefault="000F021C" w:rsidP="000F021C">
            <w:pPr>
              <w:rPr>
                <w:rFonts w:asciiTheme="minorHAnsi" w:hAnsiTheme="minorHAnsi" w:cstheme="minorHAnsi"/>
                <w:color w:val="000000"/>
                <w:sz w:val="20"/>
                <w:szCs w:val="20"/>
              </w:rPr>
            </w:pPr>
          </w:p>
        </w:tc>
      </w:tr>
      <w:tr w:rsidR="000F021C" w:rsidRPr="00EB4D2B" w14:paraId="11CD4F8B" w14:textId="77777777" w:rsidTr="00E47B7F">
        <w:trPr>
          <w:ins w:id="571" w:author="Steve Baird" w:date="2016-04-29T15:56:00Z"/>
        </w:trPr>
        <w:tc>
          <w:tcPr>
            <w:tcW w:w="558" w:type="dxa"/>
          </w:tcPr>
          <w:p w14:paraId="43FF4BA4" w14:textId="77777777" w:rsidR="000F021C" w:rsidRPr="00EB4D2B" w:rsidRDefault="000F021C" w:rsidP="000F021C">
            <w:pPr>
              <w:rPr>
                <w:ins w:id="572" w:author="Steve Baird" w:date="2016-04-29T15:56:00Z"/>
                <w:sz w:val="22"/>
                <w:szCs w:val="22"/>
              </w:rPr>
            </w:pPr>
            <w:ins w:id="573" w:author="Steve Baird" w:date="2016-04-29T15:56:00Z">
              <w:r w:rsidRPr="00EB4D2B">
                <w:rPr>
                  <w:sz w:val="22"/>
                  <w:szCs w:val="22"/>
                </w:rPr>
                <w:t>SS</w:t>
              </w:r>
            </w:ins>
          </w:p>
        </w:tc>
        <w:tc>
          <w:tcPr>
            <w:tcW w:w="1890" w:type="dxa"/>
            <w:vAlign w:val="bottom"/>
          </w:tcPr>
          <w:p w14:paraId="3405BBA1" w14:textId="3F13EEA6" w:rsidR="000F021C" w:rsidRPr="00D97712" w:rsidRDefault="000F021C" w:rsidP="000F021C">
            <w:pPr>
              <w:rPr>
                <w:rFonts w:asciiTheme="minorHAnsi" w:hAnsiTheme="minorHAnsi" w:cstheme="minorHAnsi"/>
                <w:color w:val="000000"/>
                <w:sz w:val="20"/>
                <w:szCs w:val="20"/>
                <w:highlight w:val="red"/>
              </w:rPr>
            </w:pPr>
          </w:p>
        </w:tc>
        <w:tc>
          <w:tcPr>
            <w:tcW w:w="2002" w:type="dxa"/>
            <w:vAlign w:val="bottom"/>
          </w:tcPr>
          <w:p w14:paraId="5AFBDC4A" w14:textId="58B551E7" w:rsidR="000F021C" w:rsidRPr="00D97712" w:rsidRDefault="000F021C" w:rsidP="000F021C">
            <w:pPr>
              <w:rPr>
                <w:rFonts w:asciiTheme="minorHAnsi" w:hAnsiTheme="minorHAnsi" w:cstheme="minorHAnsi"/>
                <w:color w:val="000000"/>
                <w:sz w:val="20"/>
                <w:szCs w:val="20"/>
                <w:highlight w:val="red"/>
              </w:rPr>
            </w:pPr>
          </w:p>
        </w:tc>
        <w:tc>
          <w:tcPr>
            <w:tcW w:w="1867" w:type="dxa"/>
            <w:vAlign w:val="bottom"/>
          </w:tcPr>
          <w:p w14:paraId="0B3EE3B2" w14:textId="7C18A66B" w:rsidR="000F021C" w:rsidRPr="00D97712" w:rsidRDefault="000F021C" w:rsidP="000F021C">
            <w:pPr>
              <w:rPr>
                <w:rFonts w:asciiTheme="minorHAnsi" w:hAnsiTheme="minorHAnsi" w:cstheme="minorHAnsi"/>
                <w:color w:val="000000"/>
                <w:sz w:val="20"/>
                <w:szCs w:val="20"/>
              </w:rPr>
            </w:pPr>
          </w:p>
        </w:tc>
        <w:tc>
          <w:tcPr>
            <w:tcW w:w="1013" w:type="dxa"/>
            <w:vAlign w:val="bottom"/>
          </w:tcPr>
          <w:p w14:paraId="06B1CADB" w14:textId="2C6A10F1" w:rsidR="000F021C" w:rsidRPr="00D97712" w:rsidRDefault="000F021C" w:rsidP="000F021C">
            <w:pPr>
              <w:rPr>
                <w:rFonts w:asciiTheme="minorHAnsi" w:hAnsiTheme="minorHAnsi" w:cstheme="minorHAnsi"/>
                <w:color w:val="000000"/>
                <w:sz w:val="20"/>
                <w:szCs w:val="20"/>
              </w:rPr>
            </w:pPr>
          </w:p>
        </w:tc>
        <w:tc>
          <w:tcPr>
            <w:tcW w:w="247" w:type="dxa"/>
            <w:vAlign w:val="bottom"/>
          </w:tcPr>
          <w:p w14:paraId="6DBFE6F5"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760C3611" w14:textId="7B66A8E3" w:rsidR="000F021C" w:rsidRPr="00D97712" w:rsidRDefault="000F021C" w:rsidP="000F021C">
            <w:pPr>
              <w:rPr>
                <w:rFonts w:asciiTheme="minorHAnsi" w:hAnsiTheme="minorHAnsi" w:cstheme="minorHAnsi"/>
                <w:color w:val="000000"/>
                <w:sz w:val="20"/>
                <w:szCs w:val="20"/>
              </w:rPr>
            </w:pPr>
          </w:p>
        </w:tc>
        <w:tc>
          <w:tcPr>
            <w:tcW w:w="1170" w:type="dxa"/>
            <w:vAlign w:val="bottom"/>
          </w:tcPr>
          <w:p w14:paraId="4D832E20" w14:textId="3C509B68" w:rsidR="000F021C" w:rsidRPr="00D97712" w:rsidRDefault="000F021C" w:rsidP="000F021C">
            <w:pPr>
              <w:rPr>
                <w:rFonts w:asciiTheme="minorHAnsi" w:hAnsiTheme="minorHAnsi" w:cstheme="minorHAnsi"/>
                <w:color w:val="000000"/>
                <w:sz w:val="20"/>
                <w:szCs w:val="20"/>
              </w:rPr>
            </w:pPr>
          </w:p>
        </w:tc>
        <w:tc>
          <w:tcPr>
            <w:tcW w:w="900" w:type="dxa"/>
            <w:vAlign w:val="bottom"/>
          </w:tcPr>
          <w:p w14:paraId="3C8D5685" w14:textId="1ABC13CF" w:rsidR="000F021C" w:rsidRPr="00D97712" w:rsidRDefault="000F021C" w:rsidP="000F021C">
            <w:pPr>
              <w:rPr>
                <w:rFonts w:asciiTheme="minorHAnsi" w:hAnsiTheme="minorHAnsi" w:cstheme="minorHAnsi"/>
                <w:color w:val="000000"/>
                <w:sz w:val="20"/>
                <w:szCs w:val="20"/>
              </w:rPr>
            </w:pPr>
          </w:p>
        </w:tc>
        <w:tc>
          <w:tcPr>
            <w:tcW w:w="1170" w:type="dxa"/>
            <w:vAlign w:val="bottom"/>
          </w:tcPr>
          <w:p w14:paraId="153CFE71" w14:textId="2358A4EE" w:rsidR="000F021C" w:rsidRPr="00D97712" w:rsidRDefault="000F021C" w:rsidP="000F021C">
            <w:pPr>
              <w:rPr>
                <w:rFonts w:asciiTheme="minorHAnsi" w:hAnsiTheme="minorHAnsi" w:cstheme="minorHAnsi"/>
                <w:color w:val="000000"/>
                <w:sz w:val="20"/>
                <w:szCs w:val="20"/>
              </w:rPr>
            </w:pPr>
          </w:p>
        </w:tc>
        <w:tc>
          <w:tcPr>
            <w:tcW w:w="1238" w:type="dxa"/>
          </w:tcPr>
          <w:p w14:paraId="5FF9EB86" w14:textId="1590C02C" w:rsidR="000F021C" w:rsidRPr="00910FB7" w:rsidRDefault="000F021C" w:rsidP="000F021C">
            <w:pPr>
              <w:rPr>
                <w:rFonts w:asciiTheme="minorHAnsi" w:hAnsiTheme="minorHAnsi" w:cstheme="minorHAnsi"/>
                <w:color w:val="000000"/>
                <w:sz w:val="20"/>
                <w:szCs w:val="20"/>
              </w:rPr>
            </w:pPr>
          </w:p>
        </w:tc>
      </w:tr>
      <w:tr w:rsidR="000F021C" w:rsidRPr="00EB4D2B" w14:paraId="5B95E37D" w14:textId="77777777" w:rsidTr="00E47B7F">
        <w:trPr>
          <w:ins w:id="574" w:author="Steve Baird" w:date="2016-04-29T15:56:00Z"/>
        </w:trPr>
        <w:tc>
          <w:tcPr>
            <w:tcW w:w="558" w:type="dxa"/>
          </w:tcPr>
          <w:p w14:paraId="0C715580" w14:textId="77777777" w:rsidR="000F021C" w:rsidRPr="00EB4D2B" w:rsidRDefault="000F021C" w:rsidP="000F021C">
            <w:pPr>
              <w:rPr>
                <w:ins w:id="575" w:author="Steve Baird" w:date="2016-04-29T15:56:00Z"/>
                <w:sz w:val="22"/>
                <w:szCs w:val="22"/>
              </w:rPr>
            </w:pPr>
            <w:ins w:id="576" w:author="Steve Baird" w:date="2016-04-29T15:56:00Z">
              <w:r w:rsidRPr="00EB4D2B">
                <w:rPr>
                  <w:sz w:val="22"/>
                  <w:szCs w:val="22"/>
                </w:rPr>
                <w:t>SS</w:t>
              </w:r>
            </w:ins>
          </w:p>
        </w:tc>
        <w:tc>
          <w:tcPr>
            <w:tcW w:w="1890" w:type="dxa"/>
            <w:vAlign w:val="bottom"/>
          </w:tcPr>
          <w:p w14:paraId="72E9C658" w14:textId="405012A7" w:rsidR="000F021C" w:rsidRPr="00D97712" w:rsidRDefault="000F021C" w:rsidP="000F021C">
            <w:pPr>
              <w:rPr>
                <w:rFonts w:asciiTheme="minorHAnsi" w:hAnsiTheme="minorHAnsi" w:cstheme="minorHAnsi"/>
                <w:color w:val="000000"/>
                <w:sz w:val="20"/>
                <w:szCs w:val="20"/>
              </w:rPr>
            </w:pPr>
          </w:p>
        </w:tc>
        <w:tc>
          <w:tcPr>
            <w:tcW w:w="2002" w:type="dxa"/>
            <w:vAlign w:val="bottom"/>
          </w:tcPr>
          <w:p w14:paraId="0D6B1CAD" w14:textId="57DFD08A" w:rsidR="000F021C" w:rsidRPr="00D97712" w:rsidRDefault="000F021C" w:rsidP="000F021C">
            <w:pPr>
              <w:rPr>
                <w:rFonts w:asciiTheme="minorHAnsi" w:hAnsiTheme="minorHAnsi" w:cstheme="minorHAnsi"/>
                <w:color w:val="000000"/>
                <w:sz w:val="20"/>
                <w:szCs w:val="20"/>
              </w:rPr>
            </w:pPr>
          </w:p>
        </w:tc>
        <w:tc>
          <w:tcPr>
            <w:tcW w:w="1867" w:type="dxa"/>
            <w:vAlign w:val="bottom"/>
          </w:tcPr>
          <w:p w14:paraId="6137D251" w14:textId="696B63C8" w:rsidR="000F021C" w:rsidRPr="00D97712" w:rsidRDefault="000F021C" w:rsidP="000F021C">
            <w:pPr>
              <w:rPr>
                <w:rFonts w:asciiTheme="minorHAnsi" w:hAnsiTheme="minorHAnsi" w:cstheme="minorHAnsi"/>
                <w:color w:val="000000"/>
                <w:sz w:val="20"/>
                <w:szCs w:val="20"/>
              </w:rPr>
            </w:pPr>
          </w:p>
        </w:tc>
        <w:tc>
          <w:tcPr>
            <w:tcW w:w="1013" w:type="dxa"/>
            <w:vAlign w:val="bottom"/>
          </w:tcPr>
          <w:p w14:paraId="358C537B" w14:textId="5FA21E25" w:rsidR="000F021C" w:rsidRPr="00D97712" w:rsidRDefault="000F021C" w:rsidP="000F021C">
            <w:pPr>
              <w:rPr>
                <w:rFonts w:asciiTheme="minorHAnsi" w:hAnsiTheme="minorHAnsi" w:cstheme="minorHAnsi"/>
                <w:color w:val="000000"/>
                <w:sz w:val="20"/>
                <w:szCs w:val="20"/>
              </w:rPr>
            </w:pPr>
          </w:p>
        </w:tc>
        <w:tc>
          <w:tcPr>
            <w:tcW w:w="247" w:type="dxa"/>
            <w:vAlign w:val="bottom"/>
          </w:tcPr>
          <w:p w14:paraId="636B584B"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28272172" w14:textId="34CE0BA9" w:rsidR="000F021C" w:rsidRPr="00D97712" w:rsidRDefault="000F021C" w:rsidP="000F021C">
            <w:pPr>
              <w:rPr>
                <w:rFonts w:asciiTheme="minorHAnsi" w:hAnsiTheme="minorHAnsi" w:cstheme="minorHAnsi"/>
                <w:color w:val="000000"/>
                <w:sz w:val="20"/>
                <w:szCs w:val="20"/>
              </w:rPr>
            </w:pPr>
          </w:p>
        </w:tc>
        <w:tc>
          <w:tcPr>
            <w:tcW w:w="1170" w:type="dxa"/>
            <w:vAlign w:val="bottom"/>
          </w:tcPr>
          <w:p w14:paraId="003AD0FC" w14:textId="73879E3A" w:rsidR="000F021C" w:rsidRPr="00D97712" w:rsidRDefault="000F021C" w:rsidP="000F021C">
            <w:pPr>
              <w:rPr>
                <w:rFonts w:asciiTheme="minorHAnsi" w:hAnsiTheme="minorHAnsi" w:cstheme="minorHAnsi"/>
                <w:color w:val="000000"/>
                <w:sz w:val="20"/>
                <w:szCs w:val="20"/>
              </w:rPr>
            </w:pPr>
          </w:p>
        </w:tc>
        <w:tc>
          <w:tcPr>
            <w:tcW w:w="900" w:type="dxa"/>
            <w:vAlign w:val="bottom"/>
          </w:tcPr>
          <w:p w14:paraId="6B6FFA5B" w14:textId="5F62FCC3" w:rsidR="000F021C" w:rsidRPr="00D97712" w:rsidRDefault="000F021C" w:rsidP="000F021C">
            <w:pPr>
              <w:rPr>
                <w:rFonts w:asciiTheme="minorHAnsi" w:hAnsiTheme="minorHAnsi" w:cstheme="minorHAnsi"/>
                <w:color w:val="000000"/>
                <w:sz w:val="20"/>
                <w:szCs w:val="20"/>
              </w:rPr>
            </w:pPr>
          </w:p>
        </w:tc>
        <w:tc>
          <w:tcPr>
            <w:tcW w:w="1170" w:type="dxa"/>
            <w:vAlign w:val="bottom"/>
          </w:tcPr>
          <w:p w14:paraId="41E478B6" w14:textId="7AB72713" w:rsidR="000F021C" w:rsidRPr="00D97712" w:rsidRDefault="000F021C" w:rsidP="000F021C">
            <w:pPr>
              <w:rPr>
                <w:rFonts w:asciiTheme="minorHAnsi" w:hAnsiTheme="minorHAnsi" w:cstheme="minorHAnsi"/>
                <w:color w:val="000000"/>
                <w:sz w:val="20"/>
                <w:szCs w:val="20"/>
              </w:rPr>
            </w:pPr>
          </w:p>
        </w:tc>
        <w:tc>
          <w:tcPr>
            <w:tcW w:w="1238" w:type="dxa"/>
          </w:tcPr>
          <w:p w14:paraId="74F7A585" w14:textId="2B8517C8" w:rsidR="000F021C" w:rsidRPr="00910FB7" w:rsidRDefault="000F021C" w:rsidP="000F021C">
            <w:pPr>
              <w:rPr>
                <w:rFonts w:asciiTheme="minorHAnsi" w:hAnsiTheme="minorHAnsi" w:cstheme="minorHAnsi"/>
                <w:color w:val="000000"/>
                <w:sz w:val="20"/>
                <w:szCs w:val="20"/>
              </w:rPr>
            </w:pPr>
          </w:p>
        </w:tc>
      </w:tr>
      <w:tr w:rsidR="000F021C" w:rsidRPr="00EB4D2B" w14:paraId="6B37873A" w14:textId="77777777" w:rsidTr="00EF74D0">
        <w:trPr>
          <w:ins w:id="577" w:author="Steve Baird" w:date="2016-04-29T15:56:00Z"/>
        </w:trPr>
        <w:tc>
          <w:tcPr>
            <w:tcW w:w="558" w:type="dxa"/>
          </w:tcPr>
          <w:p w14:paraId="20451C23" w14:textId="77777777" w:rsidR="000F021C" w:rsidRPr="00EB4D2B" w:rsidRDefault="000F021C" w:rsidP="000F021C">
            <w:pPr>
              <w:rPr>
                <w:ins w:id="578" w:author="Steve Baird" w:date="2016-04-29T15:56:00Z"/>
                <w:sz w:val="22"/>
                <w:szCs w:val="22"/>
              </w:rPr>
            </w:pPr>
            <w:ins w:id="579" w:author="Steve Baird" w:date="2016-04-29T15:56:00Z">
              <w:r w:rsidRPr="00EB4D2B">
                <w:rPr>
                  <w:sz w:val="22"/>
                  <w:szCs w:val="22"/>
                </w:rPr>
                <w:t>SS</w:t>
              </w:r>
            </w:ins>
          </w:p>
        </w:tc>
        <w:tc>
          <w:tcPr>
            <w:tcW w:w="1890" w:type="dxa"/>
            <w:vAlign w:val="bottom"/>
          </w:tcPr>
          <w:p w14:paraId="16552982" w14:textId="2F713461" w:rsidR="000F021C" w:rsidRPr="00D97712" w:rsidRDefault="000F021C" w:rsidP="000F021C">
            <w:pPr>
              <w:rPr>
                <w:rFonts w:asciiTheme="minorHAnsi" w:hAnsiTheme="minorHAnsi" w:cstheme="minorHAnsi"/>
                <w:color w:val="000000"/>
                <w:sz w:val="20"/>
                <w:szCs w:val="20"/>
              </w:rPr>
            </w:pPr>
          </w:p>
        </w:tc>
        <w:tc>
          <w:tcPr>
            <w:tcW w:w="2002" w:type="dxa"/>
            <w:vAlign w:val="bottom"/>
          </w:tcPr>
          <w:p w14:paraId="5C261BF1" w14:textId="640F064A" w:rsidR="000F021C" w:rsidRPr="00D97712" w:rsidRDefault="000F021C" w:rsidP="000F021C">
            <w:pPr>
              <w:rPr>
                <w:rFonts w:asciiTheme="minorHAnsi" w:hAnsiTheme="minorHAnsi" w:cstheme="minorHAnsi"/>
                <w:color w:val="000000"/>
                <w:sz w:val="20"/>
                <w:szCs w:val="20"/>
              </w:rPr>
            </w:pPr>
          </w:p>
        </w:tc>
        <w:tc>
          <w:tcPr>
            <w:tcW w:w="1867" w:type="dxa"/>
            <w:vAlign w:val="bottom"/>
          </w:tcPr>
          <w:p w14:paraId="3D0AE3D6" w14:textId="44BB6498" w:rsidR="000F021C" w:rsidRPr="00D97712" w:rsidRDefault="000F021C" w:rsidP="000F021C">
            <w:pPr>
              <w:rPr>
                <w:rFonts w:asciiTheme="minorHAnsi" w:hAnsiTheme="minorHAnsi" w:cstheme="minorHAnsi"/>
                <w:color w:val="000000"/>
                <w:sz w:val="20"/>
                <w:szCs w:val="20"/>
              </w:rPr>
            </w:pPr>
          </w:p>
        </w:tc>
        <w:tc>
          <w:tcPr>
            <w:tcW w:w="1013" w:type="dxa"/>
            <w:vAlign w:val="bottom"/>
          </w:tcPr>
          <w:p w14:paraId="65D3692C" w14:textId="28FE742B" w:rsidR="000F021C" w:rsidRPr="00D97712" w:rsidRDefault="000F021C" w:rsidP="000F021C">
            <w:pPr>
              <w:rPr>
                <w:rFonts w:asciiTheme="minorHAnsi" w:hAnsiTheme="minorHAnsi" w:cstheme="minorHAnsi"/>
                <w:color w:val="000000"/>
                <w:sz w:val="20"/>
                <w:szCs w:val="20"/>
              </w:rPr>
            </w:pPr>
          </w:p>
        </w:tc>
        <w:tc>
          <w:tcPr>
            <w:tcW w:w="247" w:type="dxa"/>
            <w:vAlign w:val="bottom"/>
          </w:tcPr>
          <w:p w14:paraId="7A76B46B"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36F45B3E" w14:textId="586154C8" w:rsidR="000F021C" w:rsidRPr="00D97712" w:rsidRDefault="000F021C" w:rsidP="000F021C">
            <w:pPr>
              <w:rPr>
                <w:rFonts w:asciiTheme="minorHAnsi" w:hAnsiTheme="minorHAnsi" w:cstheme="minorHAnsi"/>
                <w:color w:val="000000"/>
                <w:sz w:val="20"/>
                <w:szCs w:val="20"/>
              </w:rPr>
            </w:pPr>
          </w:p>
        </w:tc>
        <w:tc>
          <w:tcPr>
            <w:tcW w:w="1170" w:type="dxa"/>
            <w:vAlign w:val="bottom"/>
          </w:tcPr>
          <w:p w14:paraId="575D226D" w14:textId="2E88FD12" w:rsidR="000F021C" w:rsidRPr="00D97712" w:rsidRDefault="000F021C" w:rsidP="000F021C">
            <w:pPr>
              <w:rPr>
                <w:rFonts w:asciiTheme="minorHAnsi" w:hAnsiTheme="minorHAnsi" w:cstheme="minorHAnsi"/>
                <w:color w:val="000000"/>
                <w:sz w:val="20"/>
                <w:szCs w:val="20"/>
              </w:rPr>
            </w:pPr>
          </w:p>
        </w:tc>
        <w:tc>
          <w:tcPr>
            <w:tcW w:w="900" w:type="dxa"/>
            <w:vAlign w:val="bottom"/>
          </w:tcPr>
          <w:p w14:paraId="2AFEA5B0" w14:textId="20A9D625" w:rsidR="000F021C" w:rsidRPr="00D97712" w:rsidRDefault="000F021C" w:rsidP="000F021C">
            <w:pPr>
              <w:rPr>
                <w:rFonts w:asciiTheme="minorHAnsi" w:hAnsiTheme="minorHAnsi" w:cstheme="minorHAnsi"/>
                <w:color w:val="000000"/>
                <w:sz w:val="20"/>
                <w:szCs w:val="20"/>
              </w:rPr>
            </w:pPr>
          </w:p>
        </w:tc>
        <w:tc>
          <w:tcPr>
            <w:tcW w:w="1170" w:type="dxa"/>
            <w:vAlign w:val="bottom"/>
          </w:tcPr>
          <w:p w14:paraId="06270E9B" w14:textId="5AE8664F" w:rsidR="000F021C" w:rsidRPr="00D97712" w:rsidRDefault="000F021C" w:rsidP="000F021C">
            <w:pPr>
              <w:rPr>
                <w:rFonts w:asciiTheme="minorHAnsi" w:hAnsiTheme="minorHAnsi" w:cstheme="minorHAnsi"/>
                <w:color w:val="000000"/>
                <w:sz w:val="20"/>
                <w:szCs w:val="20"/>
              </w:rPr>
            </w:pPr>
          </w:p>
        </w:tc>
        <w:tc>
          <w:tcPr>
            <w:tcW w:w="1238" w:type="dxa"/>
            <w:vAlign w:val="bottom"/>
          </w:tcPr>
          <w:p w14:paraId="23681698" w14:textId="700C94A4" w:rsidR="000F021C" w:rsidRPr="00910FB7" w:rsidRDefault="000F021C" w:rsidP="000F021C">
            <w:pPr>
              <w:rPr>
                <w:rFonts w:asciiTheme="minorHAnsi" w:hAnsiTheme="minorHAnsi" w:cstheme="minorHAnsi"/>
                <w:color w:val="000000"/>
                <w:sz w:val="20"/>
                <w:szCs w:val="20"/>
              </w:rPr>
            </w:pPr>
          </w:p>
        </w:tc>
      </w:tr>
      <w:tr w:rsidR="000F021C" w:rsidRPr="00EB4D2B" w14:paraId="552B8DC7" w14:textId="77777777" w:rsidTr="00EF74D0">
        <w:trPr>
          <w:ins w:id="580" w:author="Steve Baird" w:date="2016-04-29T15:56:00Z"/>
        </w:trPr>
        <w:tc>
          <w:tcPr>
            <w:tcW w:w="558" w:type="dxa"/>
          </w:tcPr>
          <w:p w14:paraId="4C4BBD3F" w14:textId="77777777" w:rsidR="000F021C" w:rsidRPr="00EB4D2B" w:rsidRDefault="000F021C" w:rsidP="000F021C">
            <w:pPr>
              <w:rPr>
                <w:ins w:id="581" w:author="Steve Baird" w:date="2016-04-29T15:56:00Z"/>
                <w:sz w:val="22"/>
                <w:szCs w:val="22"/>
              </w:rPr>
            </w:pPr>
            <w:ins w:id="582" w:author="Steve Baird" w:date="2016-04-29T15:56:00Z">
              <w:r w:rsidRPr="00EB4D2B">
                <w:rPr>
                  <w:sz w:val="22"/>
                  <w:szCs w:val="22"/>
                </w:rPr>
                <w:t>SS</w:t>
              </w:r>
            </w:ins>
          </w:p>
        </w:tc>
        <w:tc>
          <w:tcPr>
            <w:tcW w:w="1890" w:type="dxa"/>
            <w:vAlign w:val="bottom"/>
          </w:tcPr>
          <w:p w14:paraId="10A7F96C" w14:textId="4C515A16" w:rsidR="000F021C" w:rsidRPr="00D97712" w:rsidRDefault="000F021C" w:rsidP="000F021C">
            <w:pPr>
              <w:rPr>
                <w:rFonts w:asciiTheme="minorHAnsi" w:hAnsiTheme="minorHAnsi" w:cstheme="minorHAnsi"/>
                <w:color w:val="000000"/>
                <w:sz w:val="20"/>
                <w:szCs w:val="20"/>
              </w:rPr>
            </w:pPr>
          </w:p>
        </w:tc>
        <w:tc>
          <w:tcPr>
            <w:tcW w:w="2002" w:type="dxa"/>
            <w:vAlign w:val="bottom"/>
          </w:tcPr>
          <w:p w14:paraId="17186E6B" w14:textId="60E50082" w:rsidR="000F021C" w:rsidRPr="00D97712" w:rsidRDefault="000F021C" w:rsidP="000F021C">
            <w:pPr>
              <w:rPr>
                <w:rFonts w:asciiTheme="minorHAnsi" w:hAnsiTheme="minorHAnsi" w:cstheme="minorHAnsi"/>
                <w:color w:val="000000"/>
                <w:sz w:val="20"/>
                <w:szCs w:val="20"/>
              </w:rPr>
            </w:pPr>
          </w:p>
        </w:tc>
        <w:tc>
          <w:tcPr>
            <w:tcW w:w="1867" w:type="dxa"/>
            <w:vAlign w:val="bottom"/>
          </w:tcPr>
          <w:p w14:paraId="1F50AB9B" w14:textId="0B5F44F4" w:rsidR="000F021C" w:rsidRPr="00D97712" w:rsidRDefault="000F021C" w:rsidP="000F021C">
            <w:pPr>
              <w:rPr>
                <w:rFonts w:asciiTheme="minorHAnsi" w:hAnsiTheme="minorHAnsi" w:cstheme="minorHAnsi"/>
                <w:color w:val="000000"/>
                <w:sz w:val="20"/>
                <w:szCs w:val="20"/>
              </w:rPr>
            </w:pPr>
          </w:p>
        </w:tc>
        <w:tc>
          <w:tcPr>
            <w:tcW w:w="1013" w:type="dxa"/>
            <w:vAlign w:val="bottom"/>
          </w:tcPr>
          <w:p w14:paraId="74D41DA4" w14:textId="71D4CA3C" w:rsidR="000F021C" w:rsidRPr="00D97712" w:rsidRDefault="000F021C" w:rsidP="000F021C">
            <w:pPr>
              <w:rPr>
                <w:rFonts w:asciiTheme="minorHAnsi" w:hAnsiTheme="minorHAnsi" w:cstheme="minorHAnsi"/>
                <w:color w:val="000000"/>
                <w:sz w:val="20"/>
                <w:szCs w:val="20"/>
              </w:rPr>
            </w:pPr>
          </w:p>
        </w:tc>
        <w:tc>
          <w:tcPr>
            <w:tcW w:w="247" w:type="dxa"/>
            <w:vAlign w:val="bottom"/>
          </w:tcPr>
          <w:p w14:paraId="08820F99"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009D0D2B" w14:textId="663DF45F" w:rsidR="000F021C" w:rsidRPr="00D97712" w:rsidRDefault="000F021C" w:rsidP="000F021C">
            <w:pPr>
              <w:rPr>
                <w:rFonts w:asciiTheme="minorHAnsi" w:hAnsiTheme="minorHAnsi" w:cstheme="minorHAnsi"/>
                <w:color w:val="000000"/>
                <w:sz w:val="20"/>
                <w:szCs w:val="20"/>
              </w:rPr>
            </w:pPr>
          </w:p>
        </w:tc>
        <w:tc>
          <w:tcPr>
            <w:tcW w:w="1170" w:type="dxa"/>
            <w:vAlign w:val="bottom"/>
          </w:tcPr>
          <w:p w14:paraId="240EE105" w14:textId="5B04E7D0" w:rsidR="000F021C" w:rsidRPr="00D97712" w:rsidRDefault="000F021C" w:rsidP="000F021C">
            <w:pPr>
              <w:rPr>
                <w:rFonts w:asciiTheme="minorHAnsi" w:hAnsiTheme="minorHAnsi" w:cstheme="minorHAnsi"/>
                <w:color w:val="000000"/>
                <w:sz w:val="20"/>
                <w:szCs w:val="20"/>
              </w:rPr>
            </w:pPr>
          </w:p>
        </w:tc>
        <w:tc>
          <w:tcPr>
            <w:tcW w:w="900" w:type="dxa"/>
            <w:vAlign w:val="bottom"/>
          </w:tcPr>
          <w:p w14:paraId="69DB51B6" w14:textId="1FD8CB88" w:rsidR="000F021C" w:rsidRPr="00D97712" w:rsidRDefault="000F021C" w:rsidP="000F021C">
            <w:pPr>
              <w:rPr>
                <w:rFonts w:asciiTheme="minorHAnsi" w:hAnsiTheme="minorHAnsi" w:cstheme="minorHAnsi"/>
                <w:color w:val="000000"/>
                <w:sz w:val="20"/>
                <w:szCs w:val="20"/>
              </w:rPr>
            </w:pPr>
          </w:p>
        </w:tc>
        <w:tc>
          <w:tcPr>
            <w:tcW w:w="1170" w:type="dxa"/>
            <w:vAlign w:val="bottom"/>
          </w:tcPr>
          <w:p w14:paraId="1DDA90BE" w14:textId="24F32B81" w:rsidR="000F021C" w:rsidRPr="00D97712" w:rsidRDefault="000F021C" w:rsidP="000F021C">
            <w:pPr>
              <w:rPr>
                <w:rFonts w:asciiTheme="minorHAnsi" w:hAnsiTheme="minorHAnsi" w:cstheme="minorHAnsi"/>
                <w:color w:val="000000"/>
                <w:sz w:val="20"/>
                <w:szCs w:val="20"/>
              </w:rPr>
            </w:pPr>
          </w:p>
        </w:tc>
        <w:tc>
          <w:tcPr>
            <w:tcW w:w="1238" w:type="dxa"/>
            <w:vAlign w:val="bottom"/>
          </w:tcPr>
          <w:p w14:paraId="64EF8E1B" w14:textId="774BAACE" w:rsidR="000F021C" w:rsidRPr="00910FB7" w:rsidRDefault="000F021C" w:rsidP="000F021C">
            <w:pPr>
              <w:rPr>
                <w:rFonts w:asciiTheme="minorHAnsi" w:hAnsiTheme="minorHAnsi" w:cstheme="minorHAnsi"/>
                <w:color w:val="000000"/>
                <w:sz w:val="20"/>
                <w:szCs w:val="20"/>
              </w:rPr>
            </w:pPr>
          </w:p>
        </w:tc>
      </w:tr>
      <w:tr w:rsidR="000F021C" w:rsidRPr="00EB4D2B" w14:paraId="55FF1D65" w14:textId="77777777" w:rsidTr="00EF74D0">
        <w:trPr>
          <w:ins w:id="583" w:author="Steve Baird" w:date="2016-04-29T15:56:00Z"/>
        </w:trPr>
        <w:tc>
          <w:tcPr>
            <w:tcW w:w="558" w:type="dxa"/>
          </w:tcPr>
          <w:p w14:paraId="02EB01AF" w14:textId="77777777" w:rsidR="000F021C" w:rsidRPr="00EB4D2B" w:rsidRDefault="000F021C" w:rsidP="000F021C">
            <w:pPr>
              <w:rPr>
                <w:ins w:id="584" w:author="Steve Baird" w:date="2016-04-29T15:56:00Z"/>
                <w:sz w:val="22"/>
                <w:szCs w:val="22"/>
              </w:rPr>
            </w:pPr>
            <w:ins w:id="585" w:author="Steve Baird" w:date="2016-04-29T15:56:00Z">
              <w:r w:rsidRPr="00EB4D2B">
                <w:rPr>
                  <w:sz w:val="22"/>
                  <w:szCs w:val="22"/>
                </w:rPr>
                <w:t>SS</w:t>
              </w:r>
            </w:ins>
          </w:p>
        </w:tc>
        <w:tc>
          <w:tcPr>
            <w:tcW w:w="1890" w:type="dxa"/>
            <w:vAlign w:val="bottom"/>
          </w:tcPr>
          <w:p w14:paraId="0CAC49C1" w14:textId="15D197F1" w:rsidR="000F021C" w:rsidRPr="00D97712" w:rsidRDefault="000F021C" w:rsidP="000F021C">
            <w:pPr>
              <w:rPr>
                <w:rFonts w:asciiTheme="minorHAnsi" w:hAnsiTheme="minorHAnsi" w:cstheme="minorHAnsi"/>
                <w:color w:val="000000"/>
                <w:sz w:val="20"/>
                <w:szCs w:val="20"/>
              </w:rPr>
            </w:pPr>
          </w:p>
        </w:tc>
        <w:tc>
          <w:tcPr>
            <w:tcW w:w="2002" w:type="dxa"/>
            <w:vAlign w:val="bottom"/>
          </w:tcPr>
          <w:p w14:paraId="489626EA" w14:textId="1FC2F8DA" w:rsidR="000F021C" w:rsidRPr="00D97712" w:rsidRDefault="000F021C" w:rsidP="000F021C">
            <w:pPr>
              <w:rPr>
                <w:rFonts w:asciiTheme="minorHAnsi" w:hAnsiTheme="minorHAnsi" w:cstheme="minorHAnsi"/>
                <w:color w:val="000000"/>
                <w:sz w:val="20"/>
                <w:szCs w:val="20"/>
              </w:rPr>
            </w:pPr>
          </w:p>
        </w:tc>
        <w:tc>
          <w:tcPr>
            <w:tcW w:w="1867" w:type="dxa"/>
            <w:vAlign w:val="bottom"/>
          </w:tcPr>
          <w:p w14:paraId="435FB983" w14:textId="176BDB26" w:rsidR="000F021C" w:rsidRPr="00D97712" w:rsidRDefault="000F021C" w:rsidP="000F021C">
            <w:pPr>
              <w:rPr>
                <w:rFonts w:asciiTheme="minorHAnsi" w:hAnsiTheme="minorHAnsi" w:cstheme="minorHAnsi"/>
                <w:color w:val="000000"/>
                <w:sz w:val="20"/>
                <w:szCs w:val="20"/>
              </w:rPr>
            </w:pPr>
          </w:p>
        </w:tc>
        <w:tc>
          <w:tcPr>
            <w:tcW w:w="1013" w:type="dxa"/>
            <w:vAlign w:val="bottom"/>
          </w:tcPr>
          <w:p w14:paraId="4A5CB154" w14:textId="54749458" w:rsidR="000F021C" w:rsidRPr="00D97712" w:rsidRDefault="000F021C" w:rsidP="000F021C">
            <w:pPr>
              <w:rPr>
                <w:rFonts w:asciiTheme="minorHAnsi" w:hAnsiTheme="minorHAnsi" w:cstheme="minorHAnsi"/>
                <w:color w:val="000000"/>
                <w:sz w:val="20"/>
                <w:szCs w:val="20"/>
              </w:rPr>
            </w:pPr>
          </w:p>
        </w:tc>
        <w:tc>
          <w:tcPr>
            <w:tcW w:w="247" w:type="dxa"/>
            <w:vAlign w:val="bottom"/>
          </w:tcPr>
          <w:p w14:paraId="610BBC14"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1A3B3FEE" w14:textId="26ACF660" w:rsidR="000F021C" w:rsidRPr="00D97712" w:rsidRDefault="000F021C" w:rsidP="000F021C">
            <w:pPr>
              <w:rPr>
                <w:rFonts w:asciiTheme="minorHAnsi" w:hAnsiTheme="minorHAnsi" w:cstheme="minorHAnsi"/>
                <w:color w:val="000000"/>
                <w:sz w:val="20"/>
                <w:szCs w:val="20"/>
              </w:rPr>
            </w:pPr>
          </w:p>
        </w:tc>
        <w:tc>
          <w:tcPr>
            <w:tcW w:w="1170" w:type="dxa"/>
            <w:vAlign w:val="bottom"/>
          </w:tcPr>
          <w:p w14:paraId="6E10602E" w14:textId="24352A85" w:rsidR="000F021C" w:rsidRPr="00D97712" w:rsidRDefault="000F021C" w:rsidP="000F021C">
            <w:pPr>
              <w:rPr>
                <w:rFonts w:asciiTheme="minorHAnsi" w:hAnsiTheme="minorHAnsi" w:cstheme="minorHAnsi"/>
                <w:color w:val="000000"/>
                <w:sz w:val="20"/>
                <w:szCs w:val="20"/>
              </w:rPr>
            </w:pPr>
          </w:p>
        </w:tc>
        <w:tc>
          <w:tcPr>
            <w:tcW w:w="900" w:type="dxa"/>
            <w:vAlign w:val="bottom"/>
          </w:tcPr>
          <w:p w14:paraId="0546B2EF" w14:textId="769A9AE5" w:rsidR="000F021C" w:rsidRPr="00D97712" w:rsidRDefault="000F021C" w:rsidP="000F021C">
            <w:pPr>
              <w:rPr>
                <w:rFonts w:asciiTheme="minorHAnsi" w:hAnsiTheme="minorHAnsi" w:cstheme="minorHAnsi"/>
                <w:color w:val="000000"/>
                <w:sz w:val="20"/>
                <w:szCs w:val="20"/>
              </w:rPr>
            </w:pPr>
          </w:p>
        </w:tc>
        <w:tc>
          <w:tcPr>
            <w:tcW w:w="1170" w:type="dxa"/>
            <w:vAlign w:val="bottom"/>
          </w:tcPr>
          <w:p w14:paraId="044B35CC" w14:textId="67F9D62E" w:rsidR="000F021C" w:rsidRPr="00D97712" w:rsidRDefault="000F021C" w:rsidP="000F021C">
            <w:pPr>
              <w:rPr>
                <w:rFonts w:asciiTheme="minorHAnsi" w:hAnsiTheme="minorHAnsi" w:cstheme="minorHAnsi"/>
                <w:color w:val="000000"/>
                <w:sz w:val="20"/>
                <w:szCs w:val="20"/>
              </w:rPr>
            </w:pPr>
          </w:p>
        </w:tc>
        <w:tc>
          <w:tcPr>
            <w:tcW w:w="1238" w:type="dxa"/>
          </w:tcPr>
          <w:p w14:paraId="545B84B6" w14:textId="253709E2" w:rsidR="000F021C" w:rsidRPr="00910FB7" w:rsidRDefault="000F021C" w:rsidP="000F021C">
            <w:pPr>
              <w:rPr>
                <w:rFonts w:asciiTheme="minorHAnsi" w:hAnsiTheme="minorHAnsi" w:cstheme="minorHAnsi"/>
                <w:color w:val="000000"/>
                <w:sz w:val="20"/>
                <w:szCs w:val="20"/>
              </w:rPr>
            </w:pPr>
          </w:p>
        </w:tc>
      </w:tr>
      <w:tr w:rsidR="000F021C" w:rsidRPr="00EB4D2B" w14:paraId="64367D7C" w14:textId="77777777" w:rsidTr="00EF74D0">
        <w:trPr>
          <w:ins w:id="586" w:author="Steve Baird" w:date="2016-04-29T15:56:00Z"/>
        </w:trPr>
        <w:tc>
          <w:tcPr>
            <w:tcW w:w="558" w:type="dxa"/>
          </w:tcPr>
          <w:p w14:paraId="37179F62" w14:textId="77777777" w:rsidR="000F021C" w:rsidRPr="00EB4D2B" w:rsidRDefault="000F021C" w:rsidP="000F021C">
            <w:pPr>
              <w:rPr>
                <w:ins w:id="587" w:author="Steve Baird" w:date="2016-04-29T15:56:00Z"/>
                <w:sz w:val="22"/>
                <w:szCs w:val="22"/>
              </w:rPr>
            </w:pPr>
            <w:ins w:id="588" w:author="Steve Baird" w:date="2016-04-29T15:56:00Z">
              <w:r w:rsidRPr="00EB4D2B">
                <w:rPr>
                  <w:sz w:val="22"/>
                  <w:szCs w:val="22"/>
                </w:rPr>
                <w:t>SS</w:t>
              </w:r>
            </w:ins>
          </w:p>
        </w:tc>
        <w:tc>
          <w:tcPr>
            <w:tcW w:w="1890" w:type="dxa"/>
            <w:vAlign w:val="bottom"/>
          </w:tcPr>
          <w:p w14:paraId="204A3777" w14:textId="5BAD5A24" w:rsidR="000F021C" w:rsidRPr="00D97712" w:rsidRDefault="000F021C" w:rsidP="000F021C">
            <w:pPr>
              <w:rPr>
                <w:rFonts w:asciiTheme="minorHAnsi" w:hAnsiTheme="minorHAnsi" w:cstheme="minorHAnsi"/>
                <w:color w:val="000000"/>
                <w:sz w:val="20"/>
                <w:szCs w:val="20"/>
              </w:rPr>
            </w:pPr>
          </w:p>
        </w:tc>
        <w:tc>
          <w:tcPr>
            <w:tcW w:w="2002" w:type="dxa"/>
            <w:vAlign w:val="bottom"/>
          </w:tcPr>
          <w:p w14:paraId="5A3E80EF" w14:textId="5B155010" w:rsidR="000F021C" w:rsidRPr="00D97712" w:rsidRDefault="000F021C" w:rsidP="000F021C">
            <w:pPr>
              <w:rPr>
                <w:rFonts w:asciiTheme="minorHAnsi" w:hAnsiTheme="minorHAnsi" w:cstheme="minorHAnsi"/>
                <w:color w:val="000000"/>
                <w:sz w:val="20"/>
                <w:szCs w:val="20"/>
              </w:rPr>
            </w:pPr>
          </w:p>
        </w:tc>
        <w:tc>
          <w:tcPr>
            <w:tcW w:w="1867" w:type="dxa"/>
            <w:vAlign w:val="bottom"/>
          </w:tcPr>
          <w:p w14:paraId="2AE52D36" w14:textId="2D0CB1FF" w:rsidR="000F021C" w:rsidRPr="00D97712" w:rsidRDefault="000F021C" w:rsidP="000F021C">
            <w:pPr>
              <w:rPr>
                <w:rFonts w:asciiTheme="minorHAnsi" w:hAnsiTheme="minorHAnsi" w:cstheme="minorHAnsi"/>
                <w:color w:val="000000"/>
                <w:sz w:val="20"/>
                <w:szCs w:val="20"/>
              </w:rPr>
            </w:pPr>
          </w:p>
        </w:tc>
        <w:tc>
          <w:tcPr>
            <w:tcW w:w="1013" w:type="dxa"/>
            <w:vAlign w:val="bottom"/>
          </w:tcPr>
          <w:p w14:paraId="35044909" w14:textId="49B12CB3" w:rsidR="000F021C" w:rsidRPr="00D97712" w:rsidRDefault="000F021C" w:rsidP="000F021C">
            <w:pPr>
              <w:rPr>
                <w:rFonts w:asciiTheme="minorHAnsi" w:hAnsiTheme="minorHAnsi" w:cstheme="minorHAnsi"/>
                <w:color w:val="000000"/>
                <w:sz w:val="20"/>
                <w:szCs w:val="20"/>
              </w:rPr>
            </w:pPr>
          </w:p>
        </w:tc>
        <w:tc>
          <w:tcPr>
            <w:tcW w:w="247" w:type="dxa"/>
            <w:vAlign w:val="bottom"/>
          </w:tcPr>
          <w:p w14:paraId="00729EA3"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483C87D0" w14:textId="018AECF5" w:rsidR="000F021C" w:rsidRPr="00D97712" w:rsidRDefault="000F021C" w:rsidP="000F021C">
            <w:pPr>
              <w:rPr>
                <w:rFonts w:asciiTheme="minorHAnsi" w:hAnsiTheme="minorHAnsi" w:cstheme="minorHAnsi"/>
                <w:color w:val="000000"/>
                <w:sz w:val="20"/>
                <w:szCs w:val="20"/>
              </w:rPr>
            </w:pPr>
          </w:p>
        </w:tc>
        <w:tc>
          <w:tcPr>
            <w:tcW w:w="1170" w:type="dxa"/>
            <w:vAlign w:val="bottom"/>
          </w:tcPr>
          <w:p w14:paraId="55332408" w14:textId="001A06FE" w:rsidR="000F021C" w:rsidRPr="00D97712" w:rsidRDefault="000F021C" w:rsidP="000F021C">
            <w:pPr>
              <w:rPr>
                <w:rFonts w:asciiTheme="minorHAnsi" w:hAnsiTheme="minorHAnsi" w:cstheme="minorHAnsi"/>
                <w:color w:val="000000"/>
                <w:sz w:val="20"/>
                <w:szCs w:val="20"/>
              </w:rPr>
            </w:pPr>
          </w:p>
        </w:tc>
        <w:tc>
          <w:tcPr>
            <w:tcW w:w="900" w:type="dxa"/>
            <w:vAlign w:val="bottom"/>
          </w:tcPr>
          <w:p w14:paraId="25FA3AAC" w14:textId="445B5D60" w:rsidR="000F021C" w:rsidRPr="00D97712" w:rsidRDefault="000F021C" w:rsidP="000F021C">
            <w:pPr>
              <w:rPr>
                <w:rFonts w:asciiTheme="minorHAnsi" w:hAnsiTheme="minorHAnsi" w:cstheme="minorHAnsi"/>
                <w:color w:val="000000"/>
                <w:sz w:val="20"/>
                <w:szCs w:val="20"/>
              </w:rPr>
            </w:pPr>
          </w:p>
        </w:tc>
        <w:tc>
          <w:tcPr>
            <w:tcW w:w="1170" w:type="dxa"/>
            <w:vAlign w:val="bottom"/>
          </w:tcPr>
          <w:p w14:paraId="0BA9A451" w14:textId="24BEBCBD" w:rsidR="000F021C" w:rsidRPr="00D97712" w:rsidRDefault="000F021C" w:rsidP="000F021C">
            <w:pPr>
              <w:rPr>
                <w:rFonts w:asciiTheme="minorHAnsi" w:hAnsiTheme="minorHAnsi" w:cstheme="minorHAnsi"/>
                <w:color w:val="000000"/>
                <w:sz w:val="20"/>
                <w:szCs w:val="20"/>
              </w:rPr>
            </w:pPr>
          </w:p>
        </w:tc>
        <w:tc>
          <w:tcPr>
            <w:tcW w:w="1238" w:type="dxa"/>
          </w:tcPr>
          <w:p w14:paraId="06116403" w14:textId="35744D79" w:rsidR="000F021C" w:rsidRPr="00910FB7" w:rsidRDefault="000F021C" w:rsidP="000F021C">
            <w:pPr>
              <w:rPr>
                <w:rFonts w:asciiTheme="minorHAnsi" w:hAnsiTheme="minorHAnsi" w:cstheme="minorHAnsi"/>
                <w:color w:val="000000"/>
                <w:sz w:val="20"/>
                <w:szCs w:val="20"/>
              </w:rPr>
            </w:pPr>
          </w:p>
        </w:tc>
      </w:tr>
      <w:tr w:rsidR="000F021C" w:rsidRPr="00EB4D2B" w14:paraId="7052DBA9" w14:textId="77777777" w:rsidTr="004E78A7">
        <w:trPr>
          <w:ins w:id="589" w:author="Steve Baird" w:date="2016-04-29T15:56:00Z"/>
        </w:trPr>
        <w:tc>
          <w:tcPr>
            <w:tcW w:w="558" w:type="dxa"/>
          </w:tcPr>
          <w:p w14:paraId="1978F94E" w14:textId="77777777" w:rsidR="000F021C" w:rsidRPr="00EB4D2B" w:rsidRDefault="000F021C" w:rsidP="000F021C">
            <w:pPr>
              <w:rPr>
                <w:ins w:id="590" w:author="Steve Baird" w:date="2016-04-29T15:56:00Z"/>
                <w:sz w:val="22"/>
                <w:szCs w:val="22"/>
              </w:rPr>
            </w:pPr>
            <w:ins w:id="591" w:author="Steve Baird" w:date="2016-04-29T15:56:00Z">
              <w:r w:rsidRPr="00EB4D2B">
                <w:rPr>
                  <w:sz w:val="22"/>
                  <w:szCs w:val="22"/>
                </w:rPr>
                <w:t>SS</w:t>
              </w:r>
            </w:ins>
          </w:p>
        </w:tc>
        <w:tc>
          <w:tcPr>
            <w:tcW w:w="1890" w:type="dxa"/>
            <w:vAlign w:val="bottom"/>
          </w:tcPr>
          <w:p w14:paraId="5100F775" w14:textId="0E1B7027" w:rsidR="000F021C" w:rsidRPr="00D97712" w:rsidRDefault="000F021C" w:rsidP="000F021C">
            <w:pPr>
              <w:rPr>
                <w:rFonts w:asciiTheme="minorHAnsi" w:hAnsiTheme="minorHAnsi" w:cstheme="minorHAnsi"/>
                <w:color w:val="000000"/>
                <w:sz w:val="20"/>
                <w:szCs w:val="20"/>
              </w:rPr>
            </w:pPr>
          </w:p>
        </w:tc>
        <w:tc>
          <w:tcPr>
            <w:tcW w:w="2002" w:type="dxa"/>
            <w:vAlign w:val="bottom"/>
          </w:tcPr>
          <w:p w14:paraId="2D222057" w14:textId="79CED056" w:rsidR="000F021C" w:rsidRPr="00D97712" w:rsidRDefault="000F021C" w:rsidP="000F021C">
            <w:pPr>
              <w:rPr>
                <w:rFonts w:asciiTheme="minorHAnsi" w:hAnsiTheme="minorHAnsi" w:cstheme="minorHAnsi"/>
                <w:color w:val="000000"/>
                <w:sz w:val="20"/>
                <w:szCs w:val="20"/>
              </w:rPr>
            </w:pPr>
          </w:p>
        </w:tc>
        <w:tc>
          <w:tcPr>
            <w:tcW w:w="1867" w:type="dxa"/>
            <w:vAlign w:val="bottom"/>
          </w:tcPr>
          <w:p w14:paraId="113F8579" w14:textId="3593952E" w:rsidR="000F021C" w:rsidRPr="00D97712" w:rsidRDefault="000F021C" w:rsidP="000F021C">
            <w:pPr>
              <w:rPr>
                <w:rFonts w:asciiTheme="minorHAnsi" w:hAnsiTheme="minorHAnsi" w:cstheme="minorHAnsi"/>
                <w:color w:val="000000"/>
                <w:sz w:val="20"/>
                <w:szCs w:val="20"/>
              </w:rPr>
            </w:pPr>
          </w:p>
        </w:tc>
        <w:tc>
          <w:tcPr>
            <w:tcW w:w="1013" w:type="dxa"/>
            <w:vAlign w:val="bottom"/>
          </w:tcPr>
          <w:p w14:paraId="4CF01A98" w14:textId="25BBED84" w:rsidR="000F021C" w:rsidRPr="00D97712" w:rsidRDefault="000F021C" w:rsidP="000F021C">
            <w:pPr>
              <w:rPr>
                <w:rFonts w:asciiTheme="minorHAnsi" w:hAnsiTheme="minorHAnsi" w:cstheme="minorHAnsi"/>
                <w:color w:val="000000"/>
                <w:sz w:val="20"/>
                <w:szCs w:val="20"/>
              </w:rPr>
            </w:pPr>
          </w:p>
        </w:tc>
        <w:tc>
          <w:tcPr>
            <w:tcW w:w="247" w:type="dxa"/>
            <w:vAlign w:val="bottom"/>
          </w:tcPr>
          <w:p w14:paraId="3239166E" w14:textId="77777777" w:rsidR="000F021C" w:rsidRPr="00D97712" w:rsidRDefault="000F021C" w:rsidP="000F021C">
            <w:pPr>
              <w:rPr>
                <w:rFonts w:asciiTheme="minorHAnsi" w:hAnsiTheme="minorHAnsi" w:cstheme="minorHAnsi"/>
                <w:color w:val="000000"/>
                <w:sz w:val="20"/>
                <w:szCs w:val="20"/>
              </w:rPr>
            </w:pPr>
          </w:p>
        </w:tc>
        <w:tc>
          <w:tcPr>
            <w:tcW w:w="1170" w:type="dxa"/>
            <w:vAlign w:val="bottom"/>
          </w:tcPr>
          <w:p w14:paraId="531E524D" w14:textId="44344EB2" w:rsidR="000F021C" w:rsidRPr="00D97712" w:rsidRDefault="000F021C" w:rsidP="000F021C">
            <w:pPr>
              <w:rPr>
                <w:rFonts w:asciiTheme="minorHAnsi" w:hAnsiTheme="minorHAnsi" w:cstheme="minorHAnsi"/>
                <w:color w:val="000000"/>
                <w:sz w:val="20"/>
                <w:szCs w:val="20"/>
              </w:rPr>
            </w:pPr>
          </w:p>
        </w:tc>
        <w:tc>
          <w:tcPr>
            <w:tcW w:w="1170" w:type="dxa"/>
            <w:vAlign w:val="bottom"/>
          </w:tcPr>
          <w:p w14:paraId="4D4833BB" w14:textId="4F2B1E40" w:rsidR="000F021C" w:rsidRPr="00D97712" w:rsidRDefault="000F021C" w:rsidP="000F021C">
            <w:pPr>
              <w:rPr>
                <w:rFonts w:asciiTheme="minorHAnsi" w:hAnsiTheme="minorHAnsi" w:cstheme="minorHAnsi"/>
                <w:color w:val="000000"/>
                <w:sz w:val="20"/>
                <w:szCs w:val="20"/>
              </w:rPr>
            </w:pPr>
          </w:p>
        </w:tc>
        <w:tc>
          <w:tcPr>
            <w:tcW w:w="900" w:type="dxa"/>
            <w:vAlign w:val="bottom"/>
          </w:tcPr>
          <w:p w14:paraId="65F56C04" w14:textId="43D14AB0" w:rsidR="000F021C" w:rsidRPr="00D97712" w:rsidRDefault="000F021C" w:rsidP="000F021C">
            <w:pPr>
              <w:rPr>
                <w:rFonts w:asciiTheme="minorHAnsi" w:hAnsiTheme="minorHAnsi" w:cstheme="minorHAnsi"/>
                <w:color w:val="000000"/>
                <w:sz w:val="20"/>
                <w:szCs w:val="20"/>
              </w:rPr>
            </w:pPr>
          </w:p>
        </w:tc>
        <w:tc>
          <w:tcPr>
            <w:tcW w:w="1170" w:type="dxa"/>
            <w:vAlign w:val="bottom"/>
          </w:tcPr>
          <w:p w14:paraId="133DC28D" w14:textId="2467F93C" w:rsidR="000F021C" w:rsidRPr="00D97712" w:rsidRDefault="000F021C" w:rsidP="000F021C">
            <w:pPr>
              <w:rPr>
                <w:rFonts w:asciiTheme="minorHAnsi" w:hAnsiTheme="minorHAnsi" w:cstheme="minorHAnsi"/>
                <w:color w:val="000000"/>
                <w:sz w:val="20"/>
                <w:szCs w:val="20"/>
              </w:rPr>
            </w:pPr>
          </w:p>
        </w:tc>
        <w:tc>
          <w:tcPr>
            <w:tcW w:w="1238" w:type="dxa"/>
          </w:tcPr>
          <w:p w14:paraId="435D60AE" w14:textId="7154FA2E" w:rsidR="000F021C" w:rsidRPr="00910FB7" w:rsidRDefault="000F021C" w:rsidP="000F021C">
            <w:pPr>
              <w:rPr>
                <w:rFonts w:asciiTheme="minorHAnsi" w:hAnsiTheme="minorHAnsi" w:cstheme="minorHAnsi"/>
                <w:color w:val="000000"/>
                <w:sz w:val="20"/>
                <w:szCs w:val="20"/>
              </w:rPr>
            </w:pPr>
          </w:p>
        </w:tc>
      </w:tr>
      <w:tr w:rsidR="000F021C" w:rsidRPr="000A303A" w14:paraId="2CE903E0" w14:textId="77777777" w:rsidTr="000A303A">
        <w:trPr>
          <w:ins w:id="592" w:author="Steve Baird" w:date="2016-04-29T15:56:00Z"/>
        </w:trPr>
        <w:tc>
          <w:tcPr>
            <w:tcW w:w="558" w:type="dxa"/>
          </w:tcPr>
          <w:p w14:paraId="35C1C42D" w14:textId="77777777" w:rsidR="000F021C" w:rsidRPr="000A303A" w:rsidRDefault="000F021C" w:rsidP="000F021C">
            <w:pPr>
              <w:rPr>
                <w:ins w:id="593" w:author="Steve Baird" w:date="2016-04-29T15:56:00Z"/>
                <w:rFonts w:asciiTheme="minorHAnsi" w:hAnsiTheme="minorHAnsi" w:cstheme="minorHAnsi"/>
                <w:sz w:val="20"/>
                <w:szCs w:val="20"/>
              </w:rPr>
            </w:pPr>
            <w:ins w:id="594" w:author="Steve Baird" w:date="2016-04-29T15:56:00Z">
              <w:r w:rsidRPr="000A303A">
                <w:rPr>
                  <w:rFonts w:asciiTheme="minorHAnsi" w:hAnsiTheme="minorHAnsi" w:cstheme="minorHAnsi"/>
                  <w:sz w:val="20"/>
                  <w:szCs w:val="20"/>
                </w:rPr>
                <w:t>SS</w:t>
              </w:r>
            </w:ins>
          </w:p>
        </w:tc>
        <w:tc>
          <w:tcPr>
            <w:tcW w:w="1890" w:type="dxa"/>
            <w:vAlign w:val="bottom"/>
          </w:tcPr>
          <w:p w14:paraId="658FCDD5" w14:textId="7D42258D" w:rsidR="000F021C" w:rsidRPr="000A303A" w:rsidRDefault="000F021C" w:rsidP="000F021C">
            <w:pPr>
              <w:rPr>
                <w:rFonts w:asciiTheme="minorHAnsi" w:hAnsiTheme="minorHAnsi" w:cstheme="minorHAnsi"/>
                <w:color w:val="222222"/>
                <w:sz w:val="20"/>
                <w:szCs w:val="20"/>
              </w:rPr>
            </w:pPr>
          </w:p>
        </w:tc>
        <w:tc>
          <w:tcPr>
            <w:tcW w:w="2002" w:type="dxa"/>
            <w:vAlign w:val="bottom"/>
          </w:tcPr>
          <w:p w14:paraId="58D85C43" w14:textId="379E26D9" w:rsidR="000F021C" w:rsidRPr="000A303A" w:rsidRDefault="000F021C" w:rsidP="000F021C">
            <w:pPr>
              <w:rPr>
                <w:rFonts w:asciiTheme="minorHAnsi" w:hAnsiTheme="minorHAnsi" w:cstheme="minorHAnsi"/>
                <w:color w:val="222222"/>
                <w:sz w:val="20"/>
                <w:szCs w:val="20"/>
              </w:rPr>
            </w:pPr>
          </w:p>
        </w:tc>
        <w:tc>
          <w:tcPr>
            <w:tcW w:w="1867" w:type="dxa"/>
          </w:tcPr>
          <w:p w14:paraId="7F586827" w14:textId="7EBBE0AF" w:rsidR="000F021C" w:rsidRPr="000A303A" w:rsidRDefault="000F021C" w:rsidP="000F021C">
            <w:pPr>
              <w:rPr>
                <w:rFonts w:asciiTheme="minorHAnsi" w:hAnsiTheme="minorHAnsi" w:cstheme="minorHAnsi"/>
                <w:color w:val="000000"/>
                <w:sz w:val="20"/>
                <w:szCs w:val="20"/>
              </w:rPr>
            </w:pPr>
          </w:p>
        </w:tc>
        <w:tc>
          <w:tcPr>
            <w:tcW w:w="1013" w:type="dxa"/>
          </w:tcPr>
          <w:p w14:paraId="7DA09CFF" w14:textId="29B77979" w:rsidR="000F021C" w:rsidRPr="000A303A" w:rsidRDefault="000F021C" w:rsidP="000F021C">
            <w:pPr>
              <w:jc w:val="right"/>
              <w:rPr>
                <w:rFonts w:asciiTheme="minorHAnsi" w:hAnsiTheme="minorHAnsi" w:cstheme="minorHAnsi"/>
                <w:color w:val="000000"/>
                <w:sz w:val="20"/>
                <w:szCs w:val="20"/>
              </w:rPr>
            </w:pPr>
          </w:p>
        </w:tc>
        <w:tc>
          <w:tcPr>
            <w:tcW w:w="247" w:type="dxa"/>
          </w:tcPr>
          <w:p w14:paraId="15B3D428" w14:textId="77777777" w:rsidR="000F021C" w:rsidRPr="000A303A" w:rsidRDefault="000F021C" w:rsidP="000F021C">
            <w:pPr>
              <w:jc w:val="right"/>
              <w:rPr>
                <w:rFonts w:asciiTheme="minorHAnsi" w:hAnsiTheme="minorHAnsi" w:cstheme="minorHAnsi"/>
                <w:color w:val="000000"/>
                <w:sz w:val="20"/>
                <w:szCs w:val="20"/>
              </w:rPr>
            </w:pPr>
          </w:p>
        </w:tc>
        <w:tc>
          <w:tcPr>
            <w:tcW w:w="1170" w:type="dxa"/>
          </w:tcPr>
          <w:p w14:paraId="2EDEBD34" w14:textId="191DDD17" w:rsidR="000F021C" w:rsidRPr="000A303A" w:rsidRDefault="000F021C" w:rsidP="000F021C">
            <w:pPr>
              <w:rPr>
                <w:rFonts w:asciiTheme="minorHAnsi" w:hAnsiTheme="minorHAnsi" w:cstheme="minorHAnsi"/>
                <w:color w:val="000000"/>
                <w:sz w:val="20"/>
                <w:szCs w:val="20"/>
              </w:rPr>
            </w:pPr>
          </w:p>
        </w:tc>
        <w:tc>
          <w:tcPr>
            <w:tcW w:w="1170" w:type="dxa"/>
          </w:tcPr>
          <w:p w14:paraId="320D2FFC" w14:textId="7469C7AB" w:rsidR="000F021C" w:rsidRPr="000A303A" w:rsidRDefault="000F021C" w:rsidP="000F021C">
            <w:pPr>
              <w:rPr>
                <w:rFonts w:asciiTheme="minorHAnsi" w:hAnsiTheme="minorHAnsi" w:cstheme="minorHAnsi"/>
                <w:color w:val="000000"/>
                <w:sz w:val="20"/>
                <w:szCs w:val="20"/>
              </w:rPr>
            </w:pPr>
          </w:p>
        </w:tc>
        <w:tc>
          <w:tcPr>
            <w:tcW w:w="900" w:type="dxa"/>
          </w:tcPr>
          <w:p w14:paraId="3EF6A3F3" w14:textId="3630423C" w:rsidR="000F021C" w:rsidRPr="000A303A" w:rsidRDefault="000F021C" w:rsidP="000F021C">
            <w:pPr>
              <w:jc w:val="right"/>
              <w:rPr>
                <w:rFonts w:asciiTheme="minorHAnsi" w:hAnsiTheme="minorHAnsi" w:cstheme="minorHAnsi"/>
                <w:color w:val="000000"/>
                <w:sz w:val="20"/>
                <w:szCs w:val="20"/>
              </w:rPr>
            </w:pPr>
          </w:p>
        </w:tc>
        <w:tc>
          <w:tcPr>
            <w:tcW w:w="1170" w:type="dxa"/>
          </w:tcPr>
          <w:p w14:paraId="16FC6D1C" w14:textId="3DD88342" w:rsidR="000F021C" w:rsidRPr="000A303A" w:rsidRDefault="000F021C" w:rsidP="000F021C">
            <w:pPr>
              <w:rPr>
                <w:rFonts w:asciiTheme="minorHAnsi" w:hAnsiTheme="minorHAnsi" w:cstheme="minorHAnsi"/>
                <w:color w:val="000000"/>
                <w:sz w:val="20"/>
                <w:szCs w:val="20"/>
              </w:rPr>
            </w:pPr>
          </w:p>
        </w:tc>
        <w:tc>
          <w:tcPr>
            <w:tcW w:w="1238" w:type="dxa"/>
          </w:tcPr>
          <w:p w14:paraId="6CF277C0" w14:textId="7B45BFB5" w:rsidR="000F021C" w:rsidRPr="000A303A" w:rsidRDefault="000F021C" w:rsidP="000F021C">
            <w:pPr>
              <w:rPr>
                <w:rFonts w:asciiTheme="minorHAnsi" w:hAnsiTheme="minorHAnsi" w:cstheme="minorHAnsi"/>
                <w:color w:val="000000"/>
                <w:sz w:val="20"/>
                <w:szCs w:val="20"/>
              </w:rPr>
            </w:pPr>
          </w:p>
        </w:tc>
      </w:tr>
      <w:tr w:rsidR="004E78A7" w:rsidRPr="000A303A" w14:paraId="1B7389EE" w14:textId="77777777" w:rsidTr="000A303A">
        <w:trPr>
          <w:ins w:id="595" w:author="Steve Baird" w:date="2016-04-29T15:56:00Z"/>
        </w:trPr>
        <w:tc>
          <w:tcPr>
            <w:tcW w:w="558" w:type="dxa"/>
          </w:tcPr>
          <w:p w14:paraId="02467D6C" w14:textId="77777777" w:rsidR="004E78A7" w:rsidRPr="000A303A" w:rsidRDefault="004E78A7" w:rsidP="004E78A7">
            <w:pPr>
              <w:rPr>
                <w:ins w:id="596" w:author="Steve Baird" w:date="2016-04-29T15:56:00Z"/>
                <w:rFonts w:asciiTheme="minorHAnsi" w:hAnsiTheme="minorHAnsi" w:cstheme="minorHAnsi"/>
                <w:bCs/>
                <w:sz w:val="20"/>
                <w:szCs w:val="20"/>
              </w:rPr>
            </w:pPr>
            <w:ins w:id="597" w:author="Steve Baird" w:date="2016-04-29T15:56:00Z">
              <w:r w:rsidRPr="000A303A">
                <w:rPr>
                  <w:rFonts w:asciiTheme="minorHAnsi" w:hAnsiTheme="minorHAnsi" w:cstheme="minorHAnsi"/>
                  <w:sz w:val="20"/>
                  <w:szCs w:val="20"/>
                </w:rPr>
                <w:t>SS</w:t>
              </w:r>
            </w:ins>
          </w:p>
        </w:tc>
        <w:tc>
          <w:tcPr>
            <w:tcW w:w="1890" w:type="dxa"/>
            <w:vAlign w:val="bottom"/>
          </w:tcPr>
          <w:p w14:paraId="654651ED" w14:textId="3216FAFF" w:rsidR="004E78A7" w:rsidRPr="000A303A" w:rsidRDefault="004E78A7" w:rsidP="004E78A7">
            <w:pPr>
              <w:rPr>
                <w:rFonts w:asciiTheme="minorHAnsi" w:hAnsiTheme="minorHAnsi" w:cstheme="minorHAnsi"/>
                <w:color w:val="222222"/>
                <w:sz w:val="20"/>
                <w:szCs w:val="20"/>
              </w:rPr>
            </w:pPr>
          </w:p>
        </w:tc>
        <w:tc>
          <w:tcPr>
            <w:tcW w:w="2002" w:type="dxa"/>
            <w:vAlign w:val="bottom"/>
          </w:tcPr>
          <w:p w14:paraId="55C1EC0E" w14:textId="0CB816BA" w:rsidR="004E78A7" w:rsidRPr="000A303A" w:rsidRDefault="004E78A7" w:rsidP="004E78A7">
            <w:pPr>
              <w:rPr>
                <w:rFonts w:asciiTheme="minorHAnsi" w:hAnsiTheme="minorHAnsi" w:cstheme="minorHAnsi"/>
                <w:color w:val="222222"/>
                <w:sz w:val="20"/>
                <w:szCs w:val="20"/>
              </w:rPr>
            </w:pPr>
          </w:p>
        </w:tc>
        <w:tc>
          <w:tcPr>
            <w:tcW w:w="1867" w:type="dxa"/>
          </w:tcPr>
          <w:p w14:paraId="0B89C8B4" w14:textId="25651658" w:rsidR="004E78A7" w:rsidRPr="000A303A" w:rsidRDefault="004E78A7" w:rsidP="004E78A7">
            <w:pPr>
              <w:rPr>
                <w:rFonts w:asciiTheme="minorHAnsi" w:hAnsiTheme="minorHAnsi" w:cstheme="minorHAnsi"/>
                <w:color w:val="000000"/>
                <w:sz w:val="20"/>
                <w:szCs w:val="20"/>
              </w:rPr>
            </w:pPr>
          </w:p>
        </w:tc>
        <w:tc>
          <w:tcPr>
            <w:tcW w:w="1013" w:type="dxa"/>
          </w:tcPr>
          <w:p w14:paraId="3FE55F48" w14:textId="0EE5EA95" w:rsidR="004E78A7" w:rsidRPr="000A303A" w:rsidRDefault="004E78A7" w:rsidP="004E78A7">
            <w:pPr>
              <w:jc w:val="right"/>
              <w:rPr>
                <w:rFonts w:asciiTheme="minorHAnsi" w:hAnsiTheme="minorHAnsi" w:cstheme="minorHAnsi"/>
                <w:color w:val="000000"/>
                <w:sz w:val="20"/>
                <w:szCs w:val="20"/>
              </w:rPr>
            </w:pPr>
          </w:p>
        </w:tc>
        <w:tc>
          <w:tcPr>
            <w:tcW w:w="247" w:type="dxa"/>
          </w:tcPr>
          <w:p w14:paraId="5D852858" w14:textId="77777777" w:rsidR="004E78A7" w:rsidRPr="000A303A" w:rsidRDefault="004E78A7" w:rsidP="004E78A7">
            <w:pPr>
              <w:jc w:val="right"/>
              <w:rPr>
                <w:rFonts w:asciiTheme="minorHAnsi" w:hAnsiTheme="minorHAnsi" w:cstheme="minorHAnsi"/>
                <w:color w:val="000000"/>
                <w:sz w:val="20"/>
                <w:szCs w:val="20"/>
              </w:rPr>
            </w:pPr>
          </w:p>
        </w:tc>
        <w:tc>
          <w:tcPr>
            <w:tcW w:w="1170" w:type="dxa"/>
          </w:tcPr>
          <w:p w14:paraId="586993FB" w14:textId="1202C255" w:rsidR="004E78A7" w:rsidRPr="000A303A" w:rsidRDefault="004E78A7" w:rsidP="004E78A7">
            <w:pPr>
              <w:rPr>
                <w:rFonts w:asciiTheme="minorHAnsi" w:hAnsiTheme="minorHAnsi" w:cstheme="minorHAnsi"/>
                <w:color w:val="000000"/>
                <w:sz w:val="20"/>
                <w:szCs w:val="20"/>
              </w:rPr>
            </w:pPr>
          </w:p>
        </w:tc>
        <w:tc>
          <w:tcPr>
            <w:tcW w:w="1170" w:type="dxa"/>
          </w:tcPr>
          <w:p w14:paraId="655EE01E" w14:textId="6241D12E" w:rsidR="004E78A7" w:rsidRPr="000A303A" w:rsidRDefault="004E78A7" w:rsidP="004E78A7">
            <w:pPr>
              <w:rPr>
                <w:rFonts w:asciiTheme="minorHAnsi" w:hAnsiTheme="minorHAnsi" w:cstheme="minorHAnsi"/>
                <w:color w:val="000000"/>
                <w:sz w:val="20"/>
                <w:szCs w:val="20"/>
              </w:rPr>
            </w:pPr>
          </w:p>
        </w:tc>
        <w:tc>
          <w:tcPr>
            <w:tcW w:w="900" w:type="dxa"/>
          </w:tcPr>
          <w:p w14:paraId="03C8DA3C" w14:textId="325782CD" w:rsidR="004E78A7" w:rsidRPr="000A303A" w:rsidRDefault="004E78A7" w:rsidP="004E78A7">
            <w:pPr>
              <w:jc w:val="right"/>
              <w:rPr>
                <w:rFonts w:asciiTheme="minorHAnsi" w:hAnsiTheme="minorHAnsi" w:cstheme="minorHAnsi"/>
                <w:color w:val="000000"/>
                <w:sz w:val="20"/>
                <w:szCs w:val="20"/>
              </w:rPr>
            </w:pPr>
          </w:p>
        </w:tc>
        <w:tc>
          <w:tcPr>
            <w:tcW w:w="1170" w:type="dxa"/>
          </w:tcPr>
          <w:p w14:paraId="4B68E286" w14:textId="6707D3DC" w:rsidR="004E78A7" w:rsidRPr="000A303A" w:rsidRDefault="004E78A7" w:rsidP="004E78A7">
            <w:pPr>
              <w:rPr>
                <w:rFonts w:asciiTheme="minorHAnsi" w:hAnsiTheme="minorHAnsi" w:cstheme="minorHAnsi"/>
                <w:color w:val="000000"/>
                <w:sz w:val="20"/>
                <w:szCs w:val="20"/>
              </w:rPr>
            </w:pPr>
          </w:p>
        </w:tc>
        <w:tc>
          <w:tcPr>
            <w:tcW w:w="1238" w:type="dxa"/>
          </w:tcPr>
          <w:p w14:paraId="11C70766" w14:textId="1F3C4AA1" w:rsidR="004E78A7" w:rsidRPr="000A303A" w:rsidRDefault="004E78A7" w:rsidP="004E78A7">
            <w:pPr>
              <w:rPr>
                <w:rFonts w:asciiTheme="minorHAnsi" w:hAnsiTheme="minorHAnsi" w:cstheme="minorHAnsi"/>
                <w:color w:val="000000"/>
                <w:sz w:val="20"/>
                <w:szCs w:val="20"/>
              </w:rPr>
            </w:pPr>
          </w:p>
        </w:tc>
      </w:tr>
      <w:tr w:rsidR="004E78A7" w:rsidRPr="000A303A" w14:paraId="39D8F471" w14:textId="77777777" w:rsidTr="000A303A">
        <w:trPr>
          <w:trHeight w:val="229"/>
          <w:ins w:id="598" w:author="Steve Baird" w:date="2016-04-29T15:56:00Z"/>
        </w:trPr>
        <w:tc>
          <w:tcPr>
            <w:tcW w:w="558" w:type="dxa"/>
          </w:tcPr>
          <w:p w14:paraId="3A7F39F1" w14:textId="77777777" w:rsidR="004E78A7" w:rsidRPr="000A303A" w:rsidRDefault="004E78A7" w:rsidP="004E78A7">
            <w:pPr>
              <w:rPr>
                <w:ins w:id="599" w:author="Steve Baird" w:date="2016-04-29T15:56:00Z"/>
                <w:rFonts w:asciiTheme="minorHAnsi" w:hAnsiTheme="minorHAnsi" w:cstheme="minorHAnsi"/>
                <w:sz w:val="20"/>
                <w:szCs w:val="20"/>
              </w:rPr>
            </w:pPr>
            <w:ins w:id="600" w:author="Steve Baird" w:date="2016-04-29T15:56:00Z">
              <w:r w:rsidRPr="000A303A">
                <w:rPr>
                  <w:rFonts w:asciiTheme="minorHAnsi" w:hAnsiTheme="minorHAnsi" w:cstheme="minorHAnsi"/>
                  <w:sz w:val="20"/>
                  <w:szCs w:val="20"/>
                </w:rPr>
                <w:t>SS</w:t>
              </w:r>
            </w:ins>
          </w:p>
        </w:tc>
        <w:tc>
          <w:tcPr>
            <w:tcW w:w="1890" w:type="dxa"/>
            <w:vAlign w:val="bottom"/>
          </w:tcPr>
          <w:p w14:paraId="3DDE9B28" w14:textId="5F06D62D" w:rsidR="004E78A7" w:rsidRPr="000A303A" w:rsidRDefault="004E78A7" w:rsidP="004E78A7">
            <w:pPr>
              <w:rPr>
                <w:rFonts w:asciiTheme="minorHAnsi" w:hAnsiTheme="minorHAnsi" w:cstheme="minorHAnsi"/>
                <w:color w:val="222222"/>
                <w:sz w:val="20"/>
                <w:szCs w:val="20"/>
              </w:rPr>
            </w:pPr>
          </w:p>
        </w:tc>
        <w:tc>
          <w:tcPr>
            <w:tcW w:w="2002" w:type="dxa"/>
            <w:vAlign w:val="bottom"/>
          </w:tcPr>
          <w:p w14:paraId="1FF327BF" w14:textId="5B050067" w:rsidR="004E78A7" w:rsidRPr="000A303A" w:rsidRDefault="004E78A7" w:rsidP="004E78A7">
            <w:pPr>
              <w:rPr>
                <w:rFonts w:asciiTheme="minorHAnsi" w:hAnsiTheme="minorHAnsi" w:cstheme="minorHAnsi"/>
                <w:color w:val="222222"/>
                <w:sz w:val="20"/>
                <w:szCs w:val="20"/>
              </w:rPr>
            </w:pPr>
          </w:p>
        </w:tc>
        <w:tc>
          <w:tcPr>
            <w:tcW w:w="1867" w:type="dxa"/>
          </w:tcPr>
          <w:p w14:paraId="4E489889" w14:textId="7C443088" w:rsidR="004E78A7" w:rsidRPr="000A303A" w:rsidRDefault="004E78A7" w:rsidP="004E78A7">
            <w:pPr>
              <w:rPr>
                <w:rFonts w:asciiTheme="minorHAnsi" w:hAnsiTheme="minorHAnsi" w:cstheme="minorHAnsi"/>
                <w:color w:val="000000"/>
                <w:sz w:val="20"/>
                <w:szCs w:val="20"/>
              </w:rPr>
            </w:pPr>
          </w:p>
        </w:tc>
        <w:tc>
          <w:tcPr>
            <w:tcW w:w="1013" w:type="dxa"/>
          </w:tcPr>
          <w:p w14:paraId="5210AAEB" w14:textId="1219A10D" w:rsidR="004E78A7" w:rsidRPr="000A303A" w:rsidRDefault="004E78A7" w:rsidP="004E78A7">
            <w:pPr>
              <w:jc w:val="right"/>
              <w:rPr>
                <w:rFonts w:asciiTheme="minorHAnsi" w:hAnsiTheme="minorHAnsi" w:cstheme="minorHAnsi"/>
                <w:color w:val="000000"/>
                <w:sz w:val="20"/>
                <w:szCs w:val="20"/>
              </w:rPr>
            </w:pPr>
          </w:p>
        </w:tc>
        <w:tc>
          <w:tcPr>
            <w:tcW w:w="247" w:type="dxa"/>
          </w:tcPr>
          <w:p w14:paraId="6479C978" w14:textId="77777777" w:rsidR="004E78A7" w:rsidRPr="000A303A" w:rsidRDefault="004E78A7" w:rsidP="004E78A7">
            <w:pPr>
              <w:jc w:val="right"/>
              <w:rPr>
                <w:rFonts w:asciiTheme="minorHAnsi" w:hAnsiTheme="minorHAnsi" w:cstheme="minorHAnsi"/>
                <w:color w:val="000000"/>
                <w:sz w:val="20"/>
                <w:szCs w:val="20"/>
              </w:rPr>
            </w:pPr>
          </w:p>
        </w:tc>
        <w:tc>
          <w:tcPr>
            <w:tcW w:w="1170" w:type="dxa"/>
          </w:tcPr>
          <w:p w14:paraId="2F32E11A" w14:textId="27CD82A4" w:rsidR="004E78A7" w:rsidRPr="000A303A" w:rsidRDefault="004E78A7" w:rsidP="004E78A7">
            <w:pPr>
              <w:rPr>
                <w:rFonts w:asciiTheme="minorHAnsi" w:hAnsiTheme="minorHAnsi" w:cstheme="minorHAnsi"/>
                <w:color w:val="000000"/>
                <w:sz w:val="20"/>
                <w:szCs w:val="20"/>
              </w:rPr>
            </w:pPr>
          </w:p>
        </w:tc>
        <w:tc>
          <w:tcPr>
            <w:tcW w:w="1170" w:type="dxa"/>
          </w:tcPr>
          <w:p w14:paraId="4DF27A7C" w14:textId="25361B99" w:rsidR="004E78A7" w:rsidRPr="000A303A" w:rsidRDefault="004E78A7" w:rsidP="004E78A7">
            <w:pPr>
              <w:rPr>
                <w:rFonts w:asciiTheme="minorHAnsi" w:hAnsiTheme="minorHAnsi" w:cstheme="minorHAnsi"/>
                <w:color w:val="000000"/>
                <w:sz w:val="20"/>
                <w:szCs w:val="20"/>
              </w:rPr>
            </w:pPr>
          </w:p>
        </w:tc>
        <w:tc>
          <w:tcPr>
            <w:tcW w:w="900" w:type="dxa"/>
          </w:tcPr>
          <w:p w14:paraId="6A51D14B" w14:textId="3E5D87F8" w:rsidR="004E78A7" w:rsidRPr="000A303A" w:rsidRDefault="004E78A7" w:rsidP="004E78A7">
            <w:pPr>
              <w:jc w:val="right"/>
              <w:rPr>
                <w:rFonts w:asciiTheme="minorHAnsi" w:hAnsiTheme="minorHAnsi" w:cstheme="minorHAnsi"/>
                <w:color w:val="000000"/>
                <w:sz w:val="20"/>
                <w:szCs w:val="20"/>
              </w:rPr>
            </w:pPr>
          </w:p>
        </w:tc>
        <w:tc>
          <w:tcPr>
            <w:tcW w:w="1170" w:type="dxa"/>
          </w:tcPr>
          <w:p w14:paraId="5FD719D0" w14:textId="6015C619" w:rsidR="004E78A7" w:rsidRPr="000A303A" w:rsidRDefault="004E78A7" w:rsidP="004E78A7">
            <w:pPr>
              <w:rPr>
                <w:rFonts w:asciiTheme="minorHAnsi" w:hAnsiTheme="minorHAnsi" w:cstheme="minorHAnsi"/>
                <w:color w:val="000000"/>
                <w:sz w:val="20"/>
                <w:szCs w:val="20"/>
              </w:rPr>
            </w:pPr>
          </w:p>
        </w:tc>
        <w:tc>
          <w:tcPr>
            <w:tcW w:w="1238" w:type="dxa"/>
          </w:tcPr>
          <w:p w14:paraId="5A062C29" w14:textId="36A7D7FD" w:rsidR="004E78A7" w:rsidRPr="000A303A" w:rsidRDefault="004E78A7" w:rsidP="004E78A7">
            <w:pPr>
              <w:rPr>
                <w:rFonts w:asciiTheme="minorHAnsi" w:hAnsiTheme="minorHAnsi" w:cstheme="minorHAnsi"/>
                <w:color w:val="000000"/>
                <w:sz w:val="20"/>
                <w:szCs w:val="20"/>
              </w:rPr>
            </w:pPr>
          </w:p>
        </w:tc>
      </w:tr>
    </w:tbl>
    <w:p w14:paraId="53265AD5" w14:textId="77777777" w:rsidR="00912316" w:rsidRPr="000A303A" w:rsidRDefault="00912316" w:rsidP="00912316">
      <w:pPr>
        <w:rPr>
          <w:ins w:id="601" w:author="Steve Baird" w:date="2016-04-29T15:56:00Z"/>
          <w:rFonts w:asciiTheme="minorHAnsi" w:hAnsiTheme="minorHAnsi" w:cstheme="minorHAnsi"/>
          <w:b/>
          <w:bCs/>
          <w:sz w:val="20"/>
          <w:szCs w:val="20"/>
        </w:rPr>
      </w:pPr>
    </w:p>
    <w:p w14:paraId="017777AC" w14:textId="77777777" w:rsidR="00912316" w:rsidRDefault="00912316" w:rsidP="00912316">
      <w:pPr>
        <w:rPr>
          <w:ins w:id="602" w:author="Steve Baird" w:date="2016-04-29T15:56:00Z"/>
          <w:b/>
          <w:bCs/>
          <w:sz w:val="22"/>
          <w:szCs w:val="22"/>
        </w:rPr>
      </w:pPr>
    </w:p>
    <w:p w14:paraId="5F36B03D" w14:textId="77777777" w:rsidR="00912316" w:rsidRDefault="00912316" w:rsidP="00912316">
      <w:pPr>
        <w:rPr>
          <w:ins w:id="603" w:author="Steve Baird" w:date="2016-04-29T15:56:00Z"/>
          <w:b/>
          <w:bCs/>
          <w:sz w:val="22"/>
          <w:szCs w:val="22"/>
        </w:rPr>
      </w:pPr>
    </w:p>
    <w:p w14:paraId="5013FB30" w14:textId="77777777" w:rsidR="00912316" w:rsidRDefault="00912316" w:rsidP="00912316">
      <w:pPr>
        <w:rPr>
          <w:ins w:id="604" w:author="Steve Baird" w:date="2016-04-29T15:56:00Z"/>
          <w:b/>
          <w:bCs/>
          <w:sz w:val="22"/>
          <w:szCs w:val="22"/>
        </w:rPr>
      </w:pPr>
      <w:ins w:id="605" w:author="Steve Baird" w:date="2016-04-29T15:56:00Z">
        <w:r>
          <w:rPr>
            <w:b/>
            <w:bCs/>
            <w:sz w:val="22"/>
            <w:szCs w:val="22"/>
          </w:rPr>
          <w:br w:type="page"/>
        </w:r>
      </w:ins>
    </w:p>
    <w:p w14:paraId="29983C60" w14:textId="77777777" w:rsidR="00912316" w:rsidRPr="00891A15" w:rsidRDefault="00912316" w:rsidP="00912316">
      <w:pPr>
        <w:rPr>
          <w:ins w:id="606" w:author="Steve Baird" w:date="2016-04-29T15:56:00Z"/>
          <w:b/>
        </w:rPr>
      </w:pPr>
      <w:proofErr w:type="spellStart"/>
      <w:ins w:id="607" w:author="Steve Baird" w:date="2016-04-29T15:56:00Z">
        <w:r w:rsidRPr="00F2566D">
          <w:rPr>
            <w:b/>
            <w:highlight w:val="yellow"/>
          </w:rPr>
          <w:lastRenderedPageBreak/>
          <w:t>Seldovia</w:t>
        </w:r>
        <w:proofErr w:type="spellEnd"/>
        <w:r w:rsidRPr="00F2566D">
          <w:rPr>
            <w:b/>
            <w:highlight w:val="yellow"/>
          </w:rPr>
          <w:t xml:space="preserve"> Deep</w:t>
        </w:r>
      </w:ins>
    </w:p>
    <w:tbl>
      <w:tblPr>
        <w:tblStyle w:val="TableGrid"/>
        <w:tblW w:w="13428" w:type="dxa"/>
        <w:tblLayout w:type="fixed"/>
        <w:tblLook w:val="01E0" w:firstRow="1" w:lastRow="1" w:firstColumn="1" w:lastColumn="1" w:noHBand="0" w:noVBand="0"/>
      </w:tblPr>
      <w:tblGrid>
        <w:gridCol w:w="558"/>
        <w:gridCol w:w="1890"/>
        <w:gridCol w:w="1890"/>
        <w:gridCol w:w="2070"/>
        <w:gridCol w:w="877"/>
        <w:gridCol w:w="270"/>
        <w:gridCol w:w="1260"/>
        <w:gridCol w:w="1260"/>
        <w:gridCol w:w="990"/>
        <w:gridCol w:w="810"/>
        <w:gridCol w:w="1553"/>
      </w:tblGrid>
      <w:tr w:rsidR="00912316" w:rsidRPr="00213F87" w14:paraId="3C60BEC5" w14:textId="77777777" w:rsidTr="000772CB">
        <w:trPr>
          <w:ins w:id="608" w:author="Steve Baird" w:date="2016-04-29T15:56:00Z"/>
        </w:trPr>
        <w:tc>
          <w:tcPr>
            <w:tcW w:w="558" w:type="dxa"/>
          </w:tcPr>
          <w:p w14:paraId="505103D8" w14:textId="77777777" w:rsidR="00912316" w:rsidRPr="002827F4" w:rsidRDefault="00912316" w:rsidP="00DD4094">
            <w:pPr>
              <w:jc w:val="center"/>
              <w:rPr>
                <w:ins w:id="609" w:author="Steve Baird" w:date="2016-04-29T15:56:00Z"/>
                <w:b/>
                <w:bCs/>
                <w:sz w:val="20"/>
                <w:szCs w:val="20"/>
              </w:rPr>
            </w:pPr>
            <w:ins w:id="610" w:author="Steve Baird" w:date="2016-04-29T15:56:00Z">
              <w:r>
                <w:rPr>
                  <w:b/>
                  <w:bCs/>
                  <w:sz w:val="20"/>
                  <w:szCs w:val="20"/>
                </w:rPr>
                <w:t>Loc</w:t>
              </w:r>
            </w:ins>
          </w:p>
        </w:tc>
        <w:tc>
          <w:tcPr>
            <w:tcW w:w="1890" w:type="dxa"/>
          </w:tcPr>
          <w:p w14:paraId="4F0D4E8F" w14:textId="77777777" w:rsidR="00912316" w:rsidRPr="002827F4" w:rsidRDefault="00912316" w:rsidP="00DD4094">
            <w:pPr>
              <w:jc w:val="center"/>
              <w:rPr>
                <w:ins w:id="611" w:author="Steve Baird" w:date="2016-04-29T15:56:00Z"/>
                <w:b/>
                <w:bCs/>
                <w:sz w:val="20"/>
                <w:szCs w:val="20"/>
              </w:rPr>
            </w:pPr>
            <w:ins w:id="612" w:author="Steve Baird" w:date="2016-04-29T15:56:00Z">
              <w:r>
                <w:rPr>
                  <w:b/>
                  <w:bCs/>
                  <w:sz w:val="20"/>
                  <w:szCs w:val="20"/>
                </w:rPr>
                <w:t>Deploy</w:t>
              </w:r>
            </w:ins>
          </w:p>
          <w:p w14:paraId="4C8B9CAA" w14:textId="77777777" w:rsidR="00912316" w:rsidRPr="002827F4" w:rsidRDefault="00912316" w:rsidP="00DD4094">
            <w:pPr>
              <w:jc w:val="center"/>
              <w:rPr>
                <w:ins w:id="613" w:author="Steve Baird" w:date="2016-04-29T15:56:00Z"/>
                <w:b/>
                <w:bCs/>
                <w:sz w:val="20"/>
                <w:szCs w:val="20"/>
              </w:rPr>
            </w:pPr>
            <w:ins w:id="614" w:author="Steve Baird" w:date="2016-04-29T15:56:00Z">
              <w:r w:rsidRPr="002827F4">
                <w:rPr>
                  <w:b/>
                  <w:bCs/>
                  <w:sz w:val="20"/>
                  <w:szCs w:val="20"/>
                </w:rPr>
                <w:t xml:space="preserve">Start Time </w:t>
              </w:r>
            </w:ins>
          </w:p>
        </w:tc>
        <w:tc>
          <w:tcPr>
            <w:tcW w:w="1890" w:type="dxa"/>
          </w:tcPr>
          <w:p w14:paraId="230601FF" w14:textId="77777777" w:rsidR="00912316" w:rsidRPr="002827F4" w:rsidRDefault="00912316" w:rsidP="00DD4094">
            <w:pPr>
              <w:jc w:val="center"/>
              <w:rPr>
                <w:ins w:id="615" w:author="Steve Baird" w:date="2016-04-29T15:56:00Z"/>
                <w:b/>
                <w:bCs/>
                <w:sz w:val="20"/>
                <w:szCs w:val="20"/>
              </w:rPr>
            </w:pPr>
            <w:ins w:id="616" w:author="Steve Baird" w:date="2016-04-29T15:56:00Z">
              <w:r>
                <w:rPr>
                  <w:b/>
                  <w:bCs/>
                  <w:sz w:val="20"/>
                  <w:szCs w:val="20"/>
                </w:rPr>
                <w:t>Retrieve</w:t>
              </w:r>
            </w:ins>
          </w:p>
          <w:p w14:paraId="38875E1E" w14:textId="77777777" w:rsidR="00912316" w:rsidRPr="002827F4" w:rsidRDefault="00912316" w:rsidP="00DD4094">
            <w:pPr>
              <w:jc w:val="center"/>
              <w:rPr>
                <w:ins w:id="617" w:author="Steve Baird" w:date="2016-04-29T15:56:00Z"/>
                <w:b/>
                <w:bCs/>
                <w:sz w:val="20"/>
                <w:szCs w:val="20"/>
              </w:rPr>
            </w:pPr>
            <w:ins w:id="618" w:author="Steve Baird" w:date="2016-04-29T15:56:00Z">
              <w:r w:rsidRPr="002827F4">
                <w:rPr>
                  <w:b/>
                  <w:bCs/>
                  <w:sz w:val="20"/>
                  <w:szCs w:val="20"/>
                </w:rPr>
                <w:t>End Time</w:t>
              </w:r>
            </w:ins>
          </w:p>
        </w:tc>
        <w:tc>
          <w:tcPr>
            <w:tcW w:w="2070" w:type="dxa"/>
          </w:tcPr>
          <w:p w14:paraId="3C326D81" w14:textId="77777777" w:rsidR="00912316" w:rsidRPr="002827F4" w:rsidRDefault="00912316" w:rsidP="00DD4094">
            <w:pPr>
              <w:jc w:val="center"/>
              <w:rPr>
                <w:ins w:id="619" w:author="Steve Baird" w:date="2016-04-29T15:56:00Z"/>
                <w:b/>
                <w:bCs/>
                <w:sz w:val="20"/>
                <w:szCs w:val="20"/>
              </w:rPr>
            </w:pPr>
            <w:proofErr w:type="spellStart"/>
            <w:ins w:id="620" w:author="Steve Baird" w:date="2016-04-29T15:56:00Z">
              <w:r>
                <w:rPr>
                  <w:b/>
                  <w:bCs/>
                  <w:sz w:val="20"/>
                  <w:szCs w:val="20"/>
                </w:rPr>
                <w:t>Sonde</w:t>
              </w:r>
              <w:proofErr w:type="spellEnd"/>
            </w:ins>
          </w:p>
        </w:tc>
        <w:tc>
          <w:tcPr>
            <w:tcW w:w="877" w:type="dxa"/>
          </w:tcPr>
          <w:p w14:paraId="759FC813" w14:textId="77777777" w:rsidR="00912316" w:rsidRPr="002827F4" w:rsidRDefault="00912316" w:rsidP="00DD4094">
            <w:pPr>
              <w:jc w:val="center"/>
              <w:rPr>
                <w:ins w:id="621" w:author="Steve Baird" w:date="2016-04-29T15:56:00Z"/>
                <w:b/>
                <w:bCs/>
                <w:sz w:val="20"/>
                <w:szCs w:val="20"/>
              </w:rPr>
            </w:pPr>
            <w:ins w:id="622" w:author="Steve Baird" w:date="2016-04-29T15:56:00Z">
              <w:r>
                <w:rPr>
                  <w:b/>
                  <w:bCs/>
                  <w:sz w:val="20"/>
                  <w:szCs w:val="20"/>
                </w:rPr>
                <w:t>pH</w:t>
              </w:r>
            </w:ins>
          </w:p>
        </w:tc>
        <w:tc>
          <w:tcPr>
            <w:tcW w:w="270" w:type="dxa"/>
          </w:tcPr>
          <w:p w14:paraId="0DCB756B" w14:textId="77777777" w:rsidR="00912316" w:rsidRPr="002827F4" w:rsidRDefault="00912316" w:rsidP="00DD4094">
            <w:pPr>
              <w:jc w:val="center"/>
              <w:rPr>
                <w:ins w:id="623" w:author="Steve Baird" w:date="2016-04-29T15:56:00Z"/>
                <w:b/>
                <w:bCs/>
                <w:sz w:val="20"/>
                <w:szCs w:val="20"/>
              </w:rPr>
            </w:pPr>
          </w:p>
        </w:tc>
        <w:tc>
          <w:tcPr>
            <w:tcW w:w="1260" w:type="dxa"/>
          </w:tcPr>
          <w:p w14:paraId="51644EBB" w14:textId="77777777" w:rsidR="00912316" w:rsidRPr="002827F4" w:rsidRDefault="00912316" w:rsidP="00DD4094">
            <w:pPr>
              <w:jc w:val="center"/>
              <w:rPr>
                <w:ins w:id="624" w:author="Steve Baird" w:date="2016-04-29T15:56:00Z"/>
                <w:b/>
                <w:bCs/>
                <w:sz w:val="20"/>
                <w:szCs w:val="20"/>
              </w:rPr>
            </w:pPr>
            <w:ins w:id="625" w:author="Steve Baird" w:date="2016-04-29T15:56:00Z">
              <w:r>
                <w:rPr>
                  <w:b/>
                  <w:bCs/>
                  <w:sz w:val="20"/>
                  <w:szCs w:val="20"/>
                </w:rPr>
                <w:t>DO</w:t>
              </w:r>
            </w:ins>
          </w:p>
        </w:tc>
        <w:tc>
          <w:tcPr>
            <w:tcW w:w="1260" w:type="dxa"/>
          </w:tcPr>
          <w:p w14:paraId="102D3301" w14:textId="77777777" w:rsidR="00912316" w:rsidRPr="002827F4" w:rsidRDefault="00912316" w:rsidP="00DD4094">
            <w:pPr>
              <w:jc w:val="center"/>
              <w:rPr>
                <w:ins w:id="626" w:author="Steve Baird" w:date="2016-04-29T15:56:00Z"/>
                <w:b/>
                <w:bCs/>
                <w:sz w:val="20"/>
                <w:szCs w:val="20"/>
              </w:rPr>
            </w:pPr>
            <w:proofErr w:type="spellStart"/>
            <w:ins w:id="627" w:author="Steve Baird" w:date="2016-04-29T15:56:00Z">
              <w:r>
                <w:rPr>
                  <w:b/>
                  <w:bCs/>
                  <w:sz w:val="20"/>
                  <w:szCs w:val="20"/>
                </w:rPr>
                <w:t>Turb</w:t>
              </w:r>
              <w:proofErr w:type="spellEnd"/>
            </w:ins>
          </w:p>
        </w:tc>
        <w:tc>
          <w:tcPr>
            <w:tcW w:w="990" w:type="dxa"/>
          </w:tcPr>
          <w:p w14:paraId="310A6363" w14:textId="77777777" w:rsidR="00912316" w:rsidRDefault="00912316" w:rsidP="00DD4094">
            <w:pPr>
              <w:jc w:val="center"/>
              <w:rPr>
                <w:ins w:id="628" w:author="Steve Baird" w:date="2016-04-29T15:56:00Z"/>
                <w:b/>
                <w:bCs/>
                <w:sz w:val="20"/>
                <w:szCs w:val="20"/>
              </w:rPr>
            </w:pPr>
            <w:ins w:id="629" w:author="Steve Baird" w:date="2016-04-29T15:56:00Z">
              <w:r>
                <w:rPr>
                  <w:b/>
                  <w:bCs/>
                  <w:sz w:val="20"/>
                  <w:szCs w:val="20"/>
                </w:rPr>
                <w:t>Cond</w:t>
              </w:r>
            </w:ins>
          </w:p>
        </w:tc>
        <w:tc>
          <w:tcPr>
            <w:tcW w:w="810" w:type="dxa"/>
          </w:tcPr>
          <w:p w14:paraId="7693A561" w14:textId="77777777" w:rsidR="00912316" w:rsidRDefault="00912316" w:rsidP="00DD4094">
            <w:pPr>
              <w:jc w:val="center"/>
              <w:rPr>
                <w:ins w:id="630" w:author="Steve Baird" w:date="2016-04-29T15:56:00Z"/>
                <w:b/>
                <w:bCs/>
                <w:sz w:val="20"/>
                <w:szCs w:val="20"/>
              </w:rPr>
            </w:pPr>
            <w:proofErr w:type="spellStart"/>
            <w:ins w:id="631" w:author="Steve Baird" w:date="2016-04-29T15:56:00Z">
              <w:r>
                <w:rPr>
                  <w:b/>
                  <w:bCs/>
                  <w:sz w:val="20"/>
                  <w:szCs w:val="20"/>
                </w:rPr>
                <w:t>Chl</w:t>
              </w:r>
              <w:proofErr w:type="spellEnd"/>
            </w:ins>
          </w:p>
        </w:tc>
        <w:tc>
          <w:tcPr>
            <w:tcW w:w="1553" w:type="dxa"/>
          </w:tcPr>
          <w:p w14:paraId="193C60F8" w14:textId="77777777" w:rsidR="00912316" w:rsidRPr="002827F4" w:rsidRDefault="00912316" w:rsidP="00DD4094">
            <w:pPr>
              <w:jc w:val="center"/>
              <w:rPr>
                <w:ins w:id="632" w:author="Steve Baird" w:date="2016-04-29T15:56:00Z"/>
                <w:b/>
                <w:bCs/>
                <w:sz w:val="20"/>
                <w:szCs w:val="20"/>
              </w:rPr>
            </w:pPr>
            <w:ins w:id="633" w:author="Steve Baird" w:date="2016-04-29T15:56:00Z">
              <w:r>
                <w:rPr>
                  <w:b/>
                  <w:bCs/>
                  <w:sz w:val="20"/>
                  <w:szCs w:val="20"/>
                </w:rPr>
                <w:t>Notes</w:t>
              </w:r>
            </w:ins>
          </w:p>
        </w:tc>
      </w:tr>
      <w:tr w:rsidR="006739AD" w:rsidRPr="00213F87" w14:paraId="4F4014E1" w14:textId="77777777" w:rsidTr="00EF74D0">
        <w:trPr>
          <w:ins w:id="634" w:author="Steve Baird" w:date="2016-04-29T15:56:00Z"/>
        </w:trPr>
        <w:tc>
          <w:tcPr>
            <w:tcW w:w="558" w:type="dxa"/>
          </w:tcPr>
          <w:p w14:paraId="668359A4" w14:textId="77777777" w:rsidR="006739AD" w:rsidRPr="00E72089" w:rsidRDefault="006739AD" w:rsidP="006739AD">
            <w:pPr>
              <w:rPr>
                <w:ins w:id="635" w:author="Steve Baird" w:date="2016-04-29T15:56:00Z"/>
                <w:bCs/>
                <w:sz w:val="22"/>
                <w:szCs w:val="22"/>
              </w:rPr>
            </w:pPr>
            <w:ins w:id="636" w:author="Steve Baird" w:date="2016-04-29T15:56:00Z">
              <w:r w:rsidRPr="00E72089">
                <w:rPr>
                  <w:bCs/>
                  <w:sz w:val="22"/>
                  <w:szCs w:val="22"/>
                </w:rPr>
                <w:t>SD</w:t>
              </w:r>
            </w:ins>
          </w:p>
        </w:tc>
        <w:tc>
          <w:tcPr>
            <w:tcW w:w="1890" w:type="dxa"/>
            <w:vAlign w:val="bottom"/>
          </w:tcPr>
          <w:p w14:paraId="5812CCC2" w14:textId="0A33DB4D" w:rsidR="006739AD" w:rsidRPr="00D97712" w:rsidRDefault="006739AD" w:rsidP="006739AD">
            <w:pPr>
              <w:rPr>
                <w:ins w:id="637" w:author="Steve Baird" w:date="2016-04-29T15:56:00Z"/>
                <w:rFonts w:asciiTheme="minorHAnsi" w:hAnsiTheme="minorHAnsi" w:cstheme="minorHAnsi"/>
                <w:color w:val="222222"/>
                <w:sz w:val="20"/>
                <w:szCs w:val="20"/>
              </w:rPr>
            </w:pPr>
          </w:p>
        </w:tc>
        <w:tc>
          <w:tcPr>
            <w:tcW w:w="1890" w:type="dxa"/>
            <w:vAlign w:val="bottom"/>
          </w:tcPr>
          <w:p w14:paraId="644602B2" w14:textId="4D5D2A7D" w:rsidR="006739AD" w:rsidRPr="00D97712" w:rsidRDefault="006739AD" w:rsidP="006739AD">
            <w:pPr>
              <w:rPr>
                <w:ins w:id="638" w:author="Steve Baird" w:date="2016-04-29T15:56:00Z"/>
                <w:rFonts w:asciiTheme="minorHAnsi" w:hAnsiTheme="minorHAnsi" w:cstheme="minorHAnsi"/>
                <w:color w:val="222222"/>
                <w:sz w:val="20"/>
                <w:szCs w:val="20"/>
              </w:rPr>
            </w:pPr>
          </w:p>
        </w:tc>
        <w:tc>
          <w:tcPr>
            <w:tcW w:w="2070" w:type="dxa"/>
            <w:vAlign w:val="bottom"/>
          </w:tcPr>
          <w:p w14:paraId="6CE246CB" w14:textId="1416E508" w:rsidR="006739AD" w:rsidRPr="00D97712" w:rsidRDefault="006739AD" w:rsidP="006739AD">
            <w:pPr>
              <w:rPr>
                <w:rFonts w:asciiTheme="minorHAnsi" w:hAnsiTheme="minorHAnsi" w:cstheme="minorHAnsi"/>
                <w:sz w:val="20"/>
                <w:szCs w:val="20"/>
              </w:rPr>
            </w:pPr>
          </w:p>
        </w:tc>
        <w:tc>
          <w:tcPr>
            <w:tcW w:w="877" w:type="dxa"/>
            <w:vAlign w:val="bottom"/>
          </w:tcPr>
          <w:p w14:paraId="3FC2DBAC" w14:textId="6717B8BC" w:rsidR="006739AD" w:rsidRPr="00D97712" w:rsidRDefault="006739AD" w:rsidP="006739AD">
            <w:pPr>
              <w:rPr>
                <w:rFonts w:asciiTheme="minorHAnsi" w:hAnsiTheme="minorHAnsi" w:cstheme="minorHAnsi"/>
                <w:sz w:val="20"/>
                <w:szCs w:val="20"/>
              </w:rPr>
            </w:pPr>
          </w:p>
        </w:tc>
        <w:tc>
          <w:tcPr>
            <w:tcW w:w="270" w:type="dxa"/>
            <w:vAlign w:val="bottom"/>
          </w:tcPr>
          <w:p w14:paraId="31722E20" w14:textId="77777777" w:rsidR="006739AD" w:rsidRPr="00D97712" w:rsidRDefault="006739AD" w:rsidP="006739AD">
            <w:pPr>
              <w:rPr>
                <w:rFonts w:asciiTheme="minorHAnsi" w:hAnsiTheme="minorHAnsi" w:cstheme="minorHAnsi"/>
                <w:sz w:val="20"/>
                <w:szCs w:val="20"/>
              </w:rPr>
            </w:pPr>
          </w:p>
        </w:tc>
        <w:tc>
          <w:tcPr>
            <w:tcW w:w="1260" w:type="dxa"/>
            <w:vAlign w:val="bottom"/>
          </w:tcPr>
          <w:p w14:paraId="046056E6" w14:textId="6B062DCB" w:rsidR="006739AD" w:rsidRPr="00D97712" w:rsidRDefault="006739AD" w:rsidP="006739AD">
            <w:pPr>
              <w:rPr>
                <w:rFonts w:asciiTheme="minorHAnsi" w:hAnsiTheme="minorHAnsi" w:cstheme="minorHAnsi"/>
                <w:sz w:val="20"/>
                <w:szCs w:val="20"/>
              </w:rPr>
            </w:pPr>
          </w:p>
        </w:tc>
        <w:tc>
          <w:tcPr>
            <w:tcW w:w="1260" w:type="dxa"/>
            <w:vAlign w:val="bottom"/>
          </w:tcPr>
          <w:p w14:paraId="7EF25DCA" w14:textId="15940811" w:rsidR="006739AD" w:rsidRPr="00D97712" w:rsidRDefault="006739AD" w:rsidP="006739AD">
            <w:pPr>
              <w:rPr>
                <w:rFonts w:asciiTheme="minorHAnsi" w:hAnsiTheme="minorHAnsi" w:cstheme="minorHAnsi"/>
                <w:sz w:val="20"/>
                <w:szCs w:val="20"/>
              </w:rPr>
            </w:pPr>
          </w:p>
        </w:tc>
        <w:tc>
          <w:tcPr>
            <w:tcW w:w="990" w:type="dxa"/>
            <w:vAlign w:val="bottom"/>
          </w:tcPr>
          <w:p w14:paraId="3304FCFA" w14:textId="4DAA33DA" w:rsidR="006739AD" w:rsidRPr="00D97712" w:rsidRDefault="006739AD" w:rsidP="006739AD">
            <w:pPr>
              <w:rPr>
                <w:rFonts w:asciiTheme="minorHAnsi" w:hAnsiTheme="minorHAnsi" w:cstheme="minorHAnsi"/>
                <w:sz w:val="20"/>
                <w:szCs w:val="20"/>
              </w:rPr>
            </w:pPr>
          </w:p>
        </w:tc>
        <w:tc>
          <w:tcPr>
            <w:tcW w:w="810" w:type="dxa"/>
            <w:vAlign w:val="bottom"/>
          </w:tcPr>
          <w:p w14:paraId="6169E08E" w14:textId="551AC42B" w:rsidR="006739AD" w:rsidRPr="00910FB7" w:rsidRDefault="006739AD" w:rsidP="006739AD">
            <w:pPr>
              <w:rPr>
                <w:rFonts w:asciiTheme="minorHAnsi" w:hAnsiTheme="minorHAnsi" w:cstheme="minorHAnsi"/>
                <w:sz w:val="20"/>
                <w:szCs w:val="20"/>
              </w:rPr>
            </w:pPr>
          </w:p>
        </w:tc>
        <w:tc>
          <w:tcPr>
            <w:tcW w:w="1553" w:type="dxa"/>
          </w:tcPr>
          <w:p w14:paraId="35D88A58" w14:textId="24537775" w:rsidR="006739AD" w:rsidRPr="00910FB7" w:rsidRDefault="006739AD" w:rsidP="006739AD">
            <w:pPr>
              <w:rPr>
                <w:ins w:id="639" w:author="Steve Baird" w:date="2016-04-29T15:56:00Z"/>
                <w:rFonts w:asciiTheme="minorHAnsi" w:hAnsiTheme="minorHAnsi" w:cstheme="minorHAnsi"/>
                <w:bCs/>
                <w:sz w:val="20"/>
                <w:szCs w:val="20"/>
              </w:rPr>
            </w:pPr>
          </w:p>
        </w:tc>
      </w:tr>
      <w:tr w:rsidR="006739AD" w:rsidRPr="00213F87" w14:paraId="43464455" w14:textId="77777777" w:rsidTr="00EF74D0">
        <w:trPr>
          <w:ins w:id="640" w:author="Steve Baird" w:date="2016-04-29T15:56:00Z"/>
        </w:trPr>
        <w:tc>
          <w:tcPr>
            <w:tcW w:w="558" w:type="dxa"/>
          </w:tcPr>
          <w:p w14:paraId="686DDD71" w14:textId="77777777" w:rsidR="006739AD" w:rsidRPr="00E72089" w:rsidRDefault="006739AD" w:rsidP="006739AD">
            <w:pPr>
              <w:rPr>
                <w:ins w:id="641" w:author="Steve Baird" w:date="2016-04-29T15:56:00Z"/>
                <w:bCs/>
                <w:sz w:val="22"/>
                <w:szCs w:val="22"/>
              </w:rPr>
            </w:pPr>
            <w:ins w:id="642" w:author="Steve Baird" w:date="2016-04-29T15:56:00Z">
              <w:r w:rsidRPr="00E72089">
                <w:rPr>
                  <w:bCs/>
                  <w:sz w:val="22"/>
                  <w:szCs w:val="22"/>
                </w:rPr>
                <w:t>SD</w:t>
              </w:r>
            </w:ins>
          </w:p>
        </w:tc>
        <w:tc>
          <w:tcPr>
            <w:tcW w:w="1890" w:type="dxa"/>
            <w:vAlign w:val="bottom"/>
          </w:tcPr>
          <w:p w14:paraId="59D532DB" w14:textId="59703DC0" w:rsidR="006739AD" w:rsidRPr="00D97712" w:rsidRDefault="006739AD" w:rsidP="006739AD">
            <w:pPr>
              <w:rPr>
                <w:rFonts w:asciiTheme="minorHAnsi" w:hAnsiTheme="minorHAnsi" w:cstheme="minorHAnsi"/>
                <w:color w:val="000000"/>
                <w:sz w:val="20"/>
                <w:szCs w:val="20"/>
              </w:rPr>
            </w:pPr>
          </w:p>
        </w:tc>
        <w:tc>
          <w:tcPr>
            <w:tcW w:w="1890" w:type="dxa"/>
            <w:vAlign w:val="bottom"/>
          </w:tcPr>
          <w:p w14:paraId="630CF098" w14:textId="52D89245" w:rsidR="006739AD" w:rsidRPr="00D97712" w:rsidRDefault="006739AD" w:rsidP="006739AD">
            <w:pPr>
              <w:rPr>
                <w:rFonts w:asciiTheme="minorHAnsi" w:hAnsiTheme="minorHAnsi" w:cstheme="minorHAnsi"/>
                <w:color w:val="000000"/>
                <w:sz w:val="20"/>
                <w:szCs w:val="20"/>
              </w:rPr>
            </w:pPr>
          </w:p>
        </w:tc>
        <w:tc>
          <w:tcPr>
            <w:tcW w:w="2070" w:type="dxa"/>
            <w:vAlign w:val="bottom"/>
          </w:tcPr>
          <w:p w14:paraId="0276ECC9" w14:textId="37F1D080" w:rsidR="006739AD" w:rsidRPr="00D97712" w:rsidRDefault="006739AD" w:rsidP="006739AD">
            <w:pPr>
              <w:rPr>
                <w:rFonts w:asciiTheme="minorHAnsi" w:hAnsiTheme="minorHAnsi" w:cstheme="minorHAnsi"/>
                <w:color w:val="000000"/>
                <w:sz w:val="20"/>
                <w:szCs w:val="20"/>
              </w:rPr>
            </w:pPr>
          </w:p>
        </w:tc>
        <w:tc>
          <w:tcPr>
            <w:tcW w:w="877" w:type="dxa"/>
            <w:vAlign w:val="bottom"/>
          </w:tcPr>
          <w:p w14:paraId="27668E46" w14:textId="3E2F4EE1" w:rsidR="006739AD" w:rsidRPr="00D97712" w:rsidRDefault="006739AD" w:rsidP="006739AD">
            <w:pPr>
              <w:rPr>
                <w:rFonts w:asciiTheme="minorHAnsi" w:hAnsiTheme="minorHAnsi" w:cstheme="minorHAnsi"/>
                <w:color w:val="000000"/>
                <w:sz w:val="20"/>
                <w:szCs w:val="20"/>
              </w:rPr>
            </w:pPr>
          </w:p>
        </w:tc>
        <w:tc>
          <w:tcPr>
            <w:tcW w:w="270" w:type="dxa"/>
            <w:vAlign w:val="bottom"/>
          </w:tcPr>
          <w:p w14:paraId="246CD033"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7D7C0AEB" w14:textId="25335ACE" w:rsidR="006739AD" w:rsidRPr="00D97712" w:rsidRDefault="006739AD" w:rsidP="006739AD">
            <w:pPr>
              <w:rPr>
                <w:rFonts w:asciiTheme="minorHAnsi" w:hAnsiTheme="minorHAnsi" w:cstheme="minorHAnsi"/>
                <w:color w:val="000000"/>
                <w:sz w:val="20"/>
                <w:szCs w:val="20"/>
              </w:rPr>
            </w:pPr>
          </w:p>
        </w:tc>
        <w:tc>
          <w:tcPr>
            <w:tcW w:w="1260" w:type="dxa"/>
            <w:vAlign w:val="bottom"/>
          </w:tcPr>
          <w:p w14:paraId="1ABBC3C6" w14:textId="3A0D2438" w:rsidR="006739AD" w:rsidRPr="00D97712" w:rsidRDefault="006739AD" w:rsidP="006739AD">
            <w:pPr>
              <w:rPr>
                <w:rFonts w:asciiTheme="minorHAnsi" w:hAnsiTheme="minorHAnsi" w:cstheme="minorHAnsi"/>
                <w:color w:val="000000"/>
                <w:sz w:val="20"/>
                <w:szCs w:val="20"/>
              </w:rPr>
            </w:pPr>
          </w:p>
        </w:tc>
        <w:tc>
          <w:tcPr>
            <w:tcW w:w="990" w:type="dxa"/>
            <w:vAlign w:val="bottom"/>
          </w:tcPr>
          <w:p w14:paraId="305233B6" w14:textId="0270BCF1" w:rsidR="006739AD" w:rsidRPr="00D97712" w:rsidRDefault="006739AD" w:rsidP="006739AD">
            <w:pPr>
              <w:rPr>
                <w:rFonts w:asciiTheme="minorHAnsi" w:hAnsiTheme="minorHAnsi" w:cstheme="minorHAnsi"/>
                <w:color w:val="000000"/>
                <w:sz w:val="20"/>
                <w:szCs w:val="20"/>
              </w:rPr>
            </w:pPr>
          </w:p>
        </w:tc>
        <w:tc>
          <w:tcPr>
            <w:tcW w:w="810" w:type="dxa"/>
            <w:vAlign w:val="bottom"/>
          </w:tcPr>
          <w:p w14:paraId="5C968A1B" w14:textId="0A500D26" w:rsidR="006739AD" w:rsidRPr="00910FB7" w:rsidRDefault="006739AD" w:rsidP="006739AD">
            <w:pPr>
              <w:rPr>
                <w:rFonts w:asciiTheme="minorHAnsi" w:hAnsiTheme="minorHAnsi" w:cstheme="minorHAnsi"/>
                <w:sz w:val="20"/>
                <w:szCs w:val="20"/>
              </w:rPr>
            </w:pPr>
          </w:p>
        </w:tc>
        <w:tc>
          <w:tcPr>
            <w:tcW w:w="1553" w:type="dxa"/>
          </w:tcPr>
          <w:p w14:paraId="163D2878" w14:textId="1EFB06DA" w:rsidR="006739AD" w:rsidRPr="00910FB7" w:rsidRDefault="006739AD" w:rsidP="006739AD">
            <w:pPr>
              <w:rPr>
                <w:ins w:id="643" w:author="Steve Baird" w:date="2016-04-29T15:56:00Z"/>
                <w:rFonts w:asciiTheme="minorHAnsi" w:hAnsiTheme="minorHAnsi" w:cstheme="minorHAnsi"/>
                <w:bCs/>
                <w:sz w:val="20"/>
                <w:szCs w:val="20"/>
              </w:rPr>
            </w:pPr>
          </w:p>
        </w:tc>
      </w:tr>
      <w:tr w:rsidR="006739AD" w:rsidRPr="00213F87" w14:paraId="2B07F6E6" w14:textId="77777777" w:rsidTr="000F021C">
        <w:trPr>
          <w:trHeight w:val="224"/>
          <w:ins w:id="644" w:author="Steve Baird" w:date="2016-04-29T15:56:00Z"/>
        </w:trPr>
        <w:tc>
          <w:tcPr>
            <w:tcW w:w="558" w:type="dxa"/>
          </w:tcPr>
          <w:p w14:paraId="79B84851" w14:textId="77777777" w:rsidR="006739AD" w:rsidRPr="00E72089" w:rsidRDefault="006739AD" w:rsidP="006739AD">
            <w:pPr>
              <w:rPr>
                <w:ins w:id="645" w:author="Steve Baird" w:date="2016-04-29T15:56:00Z"/>
                <w:bCs/>
                <w:sz w:val="22"/>
                <w:szCs w:val="22"/>
              </w:rPr>
            </w:pPr>
            <w:ins w:id="646" w:author="Steve Baird" w:date="2016-04-29T15:56:00Z">
              <w:r w:rsidRPr="00E72089">
                <w:rPr>
                  <w:bCs/>
                  <w:sz w:val="22"/>
                  <w:szCs w:val="22"/>
                </w:rPr>
                <w:t>SD</w:t>
              </w:r>
            </w:ins>
          </w:p>
        </w:tc>
        <w:tc>
          <w:tcPr>
            <w:tcW w:w="1890" w:type="dxa"/>
            <w:vAlign w:val="bottom"/>
          </w:tcPr>
          <w:p w14:paraId="2DBB4AA8" w14:textId="12A64585" w:rsidR="006739AD" w:rsidRPr="00D97712" w:rsidRDefault="006739AD" w:rsidP="006739AD">
            <w:pPr>
              <w:rPr>
                <w:rFonts w:asciiTheme="minorHAnsi" w:hAnsiTheme="minorHAnsi" w:cstheme="minorHAnsi"/>
                <w:color w:val="000000"/>
                <w:sz w:val="20"/>
                <w:szCs w:val="20"/>
              </w:rPr>
            </w:pPr>
          </w:p>
        </w:tc>
        <w:tc>
          <w:tcPr>
            <w:tcW w:w="1890" w:type="dxa"/>
            <w:vAlign w:val="bottom"/>
          </w:tcPr>
          <w:p w14:paraId="052BD2FF" w14:textId="5741CEC5" w:rsidR="006739AD" w:rsidRPr="00D97712" w:rsidRDefault="006739AD" w:rsidP="006739AD">
            <w:pPr>
              <w:rPr>
                <w:rFonts w:asciiTheme="minorHAnsi" w:hAnsiTheme="minorHAnsi" w:cstheme="minorHAnsi"/>
                <w:color w:val="000000"/>
                <w:sz w:val="20"/>
                <w:szCs w:val="20"/>
              </w:rPr>
            </w:pPr>
          </w:p>
        </w:tc>
        <w:tc>
          <w:tcPr>
            <w:tcW w:w="2070" w:type="dxa"/>
            <w:vAlign w:val="bottom"/>
          </w:tcPr>
          <w:p w14:paraId="7D4A2A71" w14:textId="4662CC3B" w:rsidR="006739AD" w:rsidRPr="00D97712" w:rsidRDefault="006739AD" w:rsidP="006739AD">
            <w:pPr>
              <w:rPr>
                <w:rFonts w:asciiTheme="minorHAnsi" w:hAnsiTheme="minorHAnsi" w:cstheme="minorHAnsi"/>
                <w:color w:val="000000"/>
                <w:sz w:val="20"/>
                <w:szCs w:val="20"/>
              </w:rPr>
            </w:pPr>
          </w:p>
        </w:tc>
        <w:tc>
          <w:tcPr>
            <w:tcW w:w="877" w:type="dxa"/>
            <w:vAlign w:val="bottom"/>
          </w:tcPr>
          <w:p w14:paraId="214B3EE4" w14:textId="5987B620" w:rsidR="006739AD" w:rsidRPr="00D97712" w:rsidRDefault="006739AD" w:rsidP="006739AD">
            <w:pPr>
              <w:rPr>
                <w:rFonts w:asciiTheme="minorHAnsi" w:hAnsiTheme="minorHAnsi" w:cstheme="minorHAnsi"/>
                <w:color w:val="000000"/>
                <w:sz w:val="20"/>
                <w:szCs w:val="20"/>
              </w:rPr>
            </w:pPr>
          </w:p>
        </w:tc>
        <w:tc>
          <w:tcPr>
            <w:tcW w:w="270" w:type="dxa"/>
            <w:vAlign w:val="bottom"/>
          </w:tcPr>
          <w:p w14:paraId="5EB884D2"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67CC5DE1" w14:textId="2DEF89D7" w:rsidR="006739AD" w:rsidRPr="00D97712" w:rsidRDefault="006739AD" w:rsidP="006739AD">
            <w:pPr>
              <w:rPr>
                <w:rFonts w:asciiTheme="minorHAnsi" w:hAnsiTheme="minorHAnsi" w:cstheme="minorHAnsi"/>
                <w:color w:val="000000"/>
                <w:sz w:val="20"/>
                <w:szCs w:val="20"/>
              </w:rPr>
            </w:pPr>
          </w:p>
        </w:tc>
        <w:tc>
          <w:tcPr>
            <w:tcW w:w="1260" w:type="dxa"/>
            <w:vAlign w:val="bottom"/>
          </w:tcPr>
          <w:p w14:paraId="263A68AA" w14:textId="43FBCCE0" w:rsidR="006739AD" w:rsidRPr="00D97712" w:rsidRDefault="006739AD" w:rsidP="006739AD">
            <w:pPr>
              <w:rPr>
                <w:rFonts w:asciiTheme="minorHAnsi" w:hAnsiTheme="minorHAnsi" w:cstheme="minorHAnsi"/>
                <w:color w:val="000000"/>
                <w:sz w:val="20"/>
                <w:szCs w:val="20"/>
              </w:rPr>
            </w:pPr>
          </w:p>
        </w:tc>
        <w:tc>
          <w:tcPr>
            <w:tcW w:w="990" w:type="dxa"/>
            <w:vAlign w:val="bottom"/>
          </w:tcPr>
          <w:p w14:paraId="29CE1920" w14:textId="41FDE30A" w:rsidR="006739AD" w:rsidRPr="00D97712" w:rsidRDefault="006739AD" w:rsidP="006739AD">
            <w:pPr>
              <w:rPr>
                <w:rFonts w:asciiTheme="minorHAnsi" w:hAnsiTheme="minorHAnsi" w:cstheme="minorHAnsi"/>
                <w:color w:val="000000"/>
                <w:sz w:val="20"/>
                <w:szCs w:val="20"/>
              </w:rPr>
            </w:pPr>
          </w:p>
        </w:tc>
        <w:tc>
          <w:tcPr>
            <w:tcW w:w="810" w:type="dxa"/>
            <w:vAlign w:val="bottom"/>
          </w:tcPr>
          <w:p w14:paraId="62A6B285" w14:textId="0C3FB648" w:rsidR="006739AD" w:rsidRPr="00910FB7" w:rsidRDefault="006739AD" w:rsidP="006739AD">
            <w:pPr>
              <w:rPr>
                <w:rFonts w:asciiTheme="minorHAnsi" w:hAnsiTheme="minorHAnsi" w:cstheme="minorHAnsi"/>
                <w:sz w:val="20"/>
                <w:szCs w:val="20"/>
              </w:rPr>
            </w:pPr>
          </w:p>
        </w:tc>
        <w:tc>
          <w:tcPr>
            <w:tcW w:w="1553" w:type="dxa"/>
          </w:tcPr>
          <w:p w14:paraId="301B869D" w14:textId="633C85FA" w:rsidR="006739AD" w:rsidRPr="00910FB7" w:rsidRDefault="006739AD" w:rsidP="006739AD">
            <w:pPr>
              <w:rPr>
                <w:ins w:id="647" w:author="Steve Baird" w:date="2016-04-29T15:56:00Z"/>
                <w:rFonts w:asciiTheme="minorHAnsi" w:hAnsiTheme="minorHAnsi" w:cstheme="minorHAnsi"/>
                <w:bCs/>
                <w:sz w:val="20"/>
                <w:szCs w:val="20"/>
              </w:rPr>
            </w:pPr>
          </w:p>
        </w:tc>
      </w:tr>
      <w:tr w:rsidR="006739AD" w:rsidRPr="00AF23BC" w14:paraId="4B78CB57" w14:textId="77777777" w:rsidTr="00E456D5">
        <w:trPr>
          <w:ins w:id="648" w:author="Steve Baird" w:date="2016-04-29T15:56:00Z"/>
        </w:trPr>
        <w:tc>
          <w:tcPr>
            <w:tcW w:w="558" w:type="dxa"/>
          </w:tcPr>
          <w:p w14:paraId="6B97A26E" w14:textId="77777777" w:rsidR="006739AD" w:rsidRPr="00AF23BC" w:rsidRDefault="006739AD" w:rsidP="006739AD">
            <w:pPr>
              <w:rPr>
                <w:ins w:id="649" w:author="Steve Baird" w:date="2016-04-29T15:56:00Z"/>
                <w:sz w:val="22"/>
                <w:szCs w:val="22"/>
              </w:rPr>
            </w:pPr>
            <w:ins w:id="650" w:author="Steve Baird" w:date="2016-04-29T15:56:00Z">
              <w:r w:rsidRPr="00AF23BC">
                <w:rPr>
                  <w:bCs/>
                  <w:sz w:val="22"/>
                  <w:szCs w:val="22"/>
                </w:rPr>
                <w:t>SD</w:t>
              </w:r>
            </w:ins>
          </w:p>
        </w:tc>
        <w:tc>
          <w:tcPr>
            <w:tcW w:w="1890" w:type="dxa"/>
            <w:vAlign w:val="bottom"/>
          </w:tcPr>
          <w:p w14:paraId="333F3DBD" w14:textId="123AC147" w:rsidR="006739AD" w:rsidRPr="00D97712" w:rsidRDefault="006739AD" w:rsidP="006739AD">
            <w:pPr>
              <w:rPr>
                <w:rFonts w:asciiTheme="minorHAnsi" w:hAnsiTheme="minorHAnsi" w:cstheme="minorHAnsi"/>
                <w:color w:val="000000"/>
                <w:sz w:val="20"/>
                <w:szCs w:val="20"/>
              </w:rPr>
            </w:pPr>
          </w:p>
        </w:tc>
        <w:tc>
          <w:tcPr>
            <w:tcW w:w="1890" w:type="dxa"/>
            <w:vAlign w:val="bottom"/>
          </w:tcPr>
          <w:p w14:paraId="1C30452B" w14:textId="06E820B0" w:rsidR="006739AD" w:rsidRPr="00D97712" w:rsidRDefault="006739AD" w:rsidP="006739AD">
            <w:pPr>
              <w:rPr>
                <w:rFonts w:asciiTheme="minorHAnsi" w:hAnsiTheme="minorHAnsi" w:cstheme="minorHAnsi"/>
                <w:color w:val="000000"/>
                <w:sz w:val="20"/>
                <w:szCs w:val="20"/>
              </w:rPr>
            </w:pPr>
          </w:p>
        </w:tc>
        <w:tc>
          <w:tcPr>
            <w:tcW w:w="2070" w:type="dxa"/>
            <w:vAlign w:val="bottom"/>
          </w:tcPr>
          <w:p w14:paraId="02DA3D5E" w14:textId="3305F72C" w:rsidR="006739AD" w:rsidRPr="00D97712" w:rsidRDefault="006739AD" w:rsidP="006739AD">
            <w:pPr>
              <w:rPr>
                <w:rFonts w:asciiTheme="minorHAnsi" w:hAnsiTheme="minorHAnsi" w:cstheme="minorHAnsi"/>
                <w:color w:val="000000"/>
                <w:sz w:val="20"/>
                <w:szCs w:val="20"/>
              </w:rPr>
            </w:pPr>
          </w:p>
        </w:tc>
        <w:tc>
          <w:tcPr>
            <w:tcW w:w="877" w:type="dxa"/>
            <w:vAlign w:val="bottom"/>
          </w:tcPr>
          <w:p w14:paraId="09710237" w14:textId="6B97A0F0" w:rsidR="006739AD" w:rsidRPr="00D97712" w:rsidRDefault="006739AD" w:rsidP="006739AD">
            <w:pPr>
              <w:rPr>
                <w:rFonts w:asciiTheme="minorHAnsi" w:hAnsiTheme="minorHAnsi" w:cstheme="minorHAnsi"/>
                <w:color w:val="000000"/>
                <w:sz w:val="20"/>
                <w:szCs w:val="20"/>
              </w:rPr>
            </w:pPr>
          </w:p>
        </w:tc>
        <w:tc>
          <w:tcPr>
            <w:tcW w:w="270" w:type="dxa"/>
            <w:vAlign w:val="bottom"/>
          </w:tcPr>
          <w:p w14:paraId="4F6E9AE6"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61394CC0" w14:textId="36F4E23A" w:rsidR="006739AD" w:rsidRPr="00D97712" w:rsidRDefault="006739AD" w:rsidP="006739AD">
            <w:pPr>
              <w:rPr>
                <w:rFonts w:asciiTheme="minorHAnsi" w:hAnsiTheme="minorHAnsi" w:cstheme="minorHAnsi"/>
                <w:color w:val="000000"/>
                <w:sz w:val="20"/>
                <w:szCs w:val="20"/>
              </w:rPr>
            </w:pPr>
          </w:p>
        </w:tc>
        <w:tc>
          <w:tcPr>
            <w:tcW w:w="1260" w:type="dxa"/>
            <w:vAlign w:val="bottom"/>
          </w:tcPr>
          <w:p w14:paraId="6E423F2F" w14:textId="2D7D3206" w:rsidR="006739AD" w:rsidRPr="00D97712" w:rsidRDefault="006739AD" w:rsidP="006739AD">
            <w:pPr>
              <w:rPr>
                <w:rFonts w:asciiTheme="minorHAnsi" w:hAnsiTheme="minorHAnsi" w:cstheme="minorHAnsi"/>
                <w:color w:val="000000"/>
                <w:sz w:val="20"/>
                <w:szCs w:val="20"/>
              </w:rPr>
            </w:pPr>
          </w:p>
        </w:tc>
        <w:tc>
          <w:tcPr>
            <w:tcW w:w="990" w:type="dxa"/>
            <w:vAlign w:val="bottom"/>
          </w:tcPr>
          <w:p w14:paraId="7E7EDB51" w14:textId="0FC5ACA7" w:rsidR="006739AD" w:rsidRPr="00D97712" w:rsidRDefault="006739AD" w:rsidP="006739AD">
            <w:pPr>
              <w:rPr>
                <w:rFonts w:asciiTheme="minorHAnsi" w:hAnsiTheme="minorHAnsi" w:cstheme="minorHAnsi"/>
                <w:color w:val="000000"/>
                <w:sz w:val="20"/>
                <w:szCs w:val="20"/>
              </w:rPr>
            </w:pPr>
          </w:p>
        </w:tc>
        <w:tc>
          <w:tcPr>
            <w:tcW w:w="810" w:type="dxa"/>
            <w:vAlign w:val="bottom"/>
          </w:tcPr>
          <w:p w14:paraId="63B0AC55" w14:textId="41BDDF36" w:rsidR="006739AD" w:rsidRPr="00910FB7" w:rsidRDefault="006739AD" w:rsidP="006739AD">
            <w:pPr>
              <w:rPr>
                <w:rFonts w:asciiTheme="minorHAnsi" w:hAnsiTheme="minorHAnsi" w:cstheme="minorHAnsi"/>
                <w:color w:val="000000"/>
                <w:sz w:val="20"/>
                <w:szCs w:val="20"/>
              </w:rPr>
            </w:pPr>
          </w:p>
        </w:tc>
        <w:tc>
          <w:tcPr>
            <w:tcW w:w="1553" w:type="dxa"/>
            <w:vAlign w:val="bottom"/>
          </w:tcPr>
          <w:p w14:paraId="0BD0271A" w14:textId="7F9D56A7" w:rsidR="006739AD" w:rsidRPr="00910FB7" w:rsidRDefault="006739AD" w:rsidP="006739AD">
            <w:pPr>
              <w:rPr>
                <w:ins w:id="651" w:author="Steve Baird" w:date="2016-04-29T15:56:00Z"/>
                <w:rFonts w:asciiTheme="minorHAnsi" w:hAnsiTheme="minorHAnsi" w:cstheme="minorHAnsi"/>
                <w:sz w:val="20"/>
                <w:szCs w:val="20"/>
              </w:rPr>
            </w:pPr>
          </w:p>
        </w:tc>
      </w:tr>
      <w:tr w:rsidR="006739AD" w:rsidRPr="00AF23BC" w14:paraId="35E408BF" w14:textId="77777777" w:rsidTr="00E456D5">
        <w:trPr>
          <w:ins w:id="652" w:author="Steve Baird" w:date="2016-04-29T15:56:00Z"/>
        </w:trPr>
        <w:tc>
          <w:tcPr>
            <w:tcW w:w="558" w:type="dxa"/>
          </w:tcPr>
          <w:p w14:paraId="741D999A" w14:textId="77777777" w:rsidR="006739AD" w:rsidRPr="00AF23BC" w:rsidRDefault="006739AD" w:rsidP="006739AD">
            <w:pPr>
              <w:rPr>
                <w:ins w:id="653" w:author="Steve Baird" w:date="2016-04-29T15:56:00Z"/>
                <w:sz w:val="22"/>
                <w:szCs w:val="22"/>
              </w:rPr>
            </w:pPr>
            <w:ins w:id="654" w:author="Steve Baird" w:date="2016-04-29T15:56:00Z">
              <w:r w:rsidRPr="00AF23BC">
                <w:rPr>
                  <w:bCs/>
                  <w:sz w:val="22"/>
                  <w:szCs w:val="22"/>
                </w:rPr>
                <w:t>SD</w:t>
              </w:r>
            </w:ins>
          </w:p>
        </w:tc>
        <w:tc>
          <w:tcPr>
            <w:tcW w:w="1890" w:type="dxa"/>
            <w:vAlign w:val="bottom"/>
          </w:tcPr>
          <w:p w14:paraId="2E9A9059" w14:textId="70B7207B" w:rsidR="006739AD" w:rsidRPr="00D97712" w:rsidRDefault="006739AD" w:rsidP="006739AD">
            <w:pPr>
              <w:rPr>
                <w:rFonts w:asciiTheme="minorHAnsi" w:hAnsiTheme="minorHAnsi" w:cstheme="minorHAnsi"/>
                <w:color w:val="000000"/>
                <w:sz w:val="20"/>
                <w:szCs w:val="20"/>
              </w:rPr>
            </w:pPr>
          </w:p>
        </w:tc>
        <w:tc>
          <w:tcPr>
            <w:tcW w:w="1890" w:type="dxa"/>
            <w:vAlign w:val="bottom"/>
          </w:tcPr>
          <w:p w14:paraId="7AA07348" w14:textId="4BFE2AA7" w:rsidR="006739AD" w:rsidRPr="00D97712" w:rsidRDefault="006739AD" w:rsidP="006739AD">
            <w:pPr>
              <w:rPr>
                <w:rFonts w:asciiTheme="minorHAnsi" w:hAnsiTheme="minorHAnsi" w:cstheme="minorHAnsi"/>
                <w:color w:val="000000"/>
                <w:sz w:val="20"/>
                <w:szCs w:val="20"/>
              </w:rPr>
            </w:pPr>
          </w:p>
        </w:tc>
        <w:tc>
          <w:tcPr>
            <w:tcW w:w="2070" w:type="dxa"/>
            <w:vAlign w:val="bottom"/>
          </w:tcPr>
          <w:p w14:paraId="78737FE6" w14:textId="63F5139C" w:rsidR="006739AD" w:rsidRPr="00D97712" w:rsidRDefault="006739AD" w:rsidP="006739AD">
            <w:pPr>
              <w:rPr>
                <w:rFonts w:asciiTheme="minorHAnsi" w:hAnsiTheme="minorHAnsi" w:cstheme="minorHAnsi"/>
                <w:color w:val="000000"/>
                <w:sz w:val="20"/>
                <w:szCs w:val="20"/>
              </w:rPr>
            </w:pPr>
          </w:p>
        </w:tc>
        <w:tc>
          <w:tcPr>
            <w:tcW w:w="877" w:type="dxa"/>
            <w:vAlign w:val="bottom"/>
          </w:tcPr>
          <w:p w14:paraId="01FE8661" w14:textId="7CF1D13D" w:rsidR="006739AD" w:rsidRPr="00D97712" w:rsidRDefault="006739AD" w:rsidP="006739AD">
            <w:pPr>
              <w:rPr>
                <w:rFonts w:asciiTheme="minorHAnsi" w:hAnsiTheme="minorHAnsi" w:cstheme="minorHAnsi"/>
                <w:color w:val="000000"/>
                <w:sz w:val="20"/>
                <w:szCs w:val="20"/>
              </w:rPr>
            </w:pPr>
          </w:p>
        </w:tc>
        <w:tc>
          <w:tcPr>
            <w:tcW w:w="270" w:type="dxa"/>
            <w:vAlign w:val="bottom"/>
          </w:tcPr>
          <w:p w14:paraId="1C75F967"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74EDA6CE" w14:textId="48018255" w:rsidR="006739AD" w:rsidRPr="00D97712" w:rsidRDefault="006739AD" w:rsidP="006739AD">
            <w:pPr>
              <w:rPr>
                <w:rFonts w:asciiTheme="minorHAnsi" w:hAnsiTheme="minorHAnsi" w:cstheme="minorHAnsi"/>
                <w:color w:val="000000"/>
                <w:sz w:val="20"/>
                <w:szCs w:val="20"/>
              </w:rPr>
            </w:pPr>
          </w:p>
        </w:tc>
        <w:tc>
          <w:tcPr>
            <w:tcW w:w="1260" w:type="dxa"/>
            <w:vAlign w:val="bottom"/>
          </w:tcPr>
          <w:p w14:paraId="5C251B21" w14:textId="1B5932E0" w:rsidR="006739AD" w:rsidRPr="00D97712" w:rsidRDefault="006739AD" w:rsidP="006739AD">
            <w:pPr>
              <w:rPr>
                <w:rFonts w:asciiTheme="minorHAnsi" w:hAnsiTheme="minorHAnsi" w:cstheme="minorHAnsi"/>
                <w:color w:val="000000"/>
                <w:sz w:val="20"/>
                <w:szCs w:val="20"/>
              </w:rPr>
            </w:pPr>
          </w:p>
        </w:tc>
        <w:tc>
          <w:tcPr>
            <w:tcW w:w="990" w:type="dxa"/>
            <w:vAlign w:val="bottom"/>
          </w:tcPr>
          <w:p w14:paraId="168EA937" w14:textId="73158340" w:rsidR="006739AD" w:rsidRPr="00D97712" w:rsidRDefault="006739AD" w:rsidP="006739AD">
            <w:pPr>
              <w:rPr>
                <w:rFonts w:asciiTheme="minorHAnsi" w:hAnsiTheme="minorHAnsi" w:cstheme="minorHAnsi"/>
                <w:color w:val="000000"/>
                <w:sz w:val="20"/>
                <w:szCs w:val="20"/>
              </w:rPr>
            </w:pPr>
          </w:p>
        </w:tc>
        <w:tc>
          <w:tcPr>
            <w:tcW w:w="810" w:type="dxa"/>
            <w:vAlign w:val="bottom"/>
          </w:tcPr>
          <w:p w14:paraId="79FE6FDB" w14:textId="77777777" w:rsidR="006739AD" w:rsidRPr="00910FB7" w:rsidRDefault="006739AD" w:rsidP="006739AD">
            <w:pPr>
              <w:rPr>
                <w:rFonts w:asciiTheme="minorHAnsi" w:hAnsiTheme="minorHAnsi" w:cstheme="minorHAnsi"/>
                <w:color w:val="000000"/>
                <w:sz w:val="20"/>
                <w:szCs w:val="20"/>
              </w:rPr>
            </w:pPr>
          </w:p>
        </w:tc>
        <w:tc>
          <w:tcPr>
            <w:tcW w:w="1553" w:type="dxa"/>
            <w:vAlign w:val="bottom"/>
          </w:tcPr>
          <w:p w14:paraId="31160C56" w14:textId="4800FD27" w:rsidR="006739AD" w:rsidRPr="00910FB7" w:rsidRDefault="006739AD" w:rsidP="006739AD">
            <w:pPr>
              <w:rPr>
                <w:ins w:id="655" w:author="Steve Baird" w:date="2016-04-29T15:56:00Z"/>
                <w:rFonts w:asciiTheme="minorHAnsi" w:hAnsiTheme="minorHAnsi" w:cstheme="minorHAnsi"/>
                <w:sz w:val="20"/>
                <w:szCs w:val="20"/>
              </w:rPr>
            </w:pPr>
          </w:p>
        </w:tc>
      </w:tr>
      <w:tr w:rsidR="006739AD" w:rsidRPr="00AF23BC" w14:paraId="70F44B6E" w14:textId="77777777" w:rsidTr="00E456D5">
        <w:trPr>
          <w:ins w:id="656" w:author="Steve Baird" w:date="2016-04-29T15:56:00Z"/>
        </w:trPr>
        <w:tc>
          <w:tcPr>
            <w:tcW w:w="558" w:type="dxa"/>
          </w:tcPr>
          <w:p w14:paraId="0830687F" w14:textId="77777777" w:rsidR="006739AD" w:rsidRPr="00AF23BC" w:rsidRDefault="006739AD" w:rsidP="006739AD">
            <w:pPr>
              <w:rPr>
                <w:ins w:id="657" w:author="Steve Baird" w:date="2016-04-29T15:56:00Z"/>
                <w:sz w:val="22"/>
                <w:szCs w:val="22"/>
              </w:rPr>
            </w:pPr>
            <w:ins w:id="658" w:author="Steve Baird" w:date="2016-04-29T15:56:00Z">
              <w:r w:rsidRPr="00AF23BC">
                <w:rPr>
                  <w:bCs/>
                  <w:sz w:val="22"/>
                  <w:szCs w:val="22"/>
                </w:rPr>
                <w:t>SD</w:t>
              </w:r>
            </w:ins>
          </w:p>
        </w:tc>
        <w:tc>
          <w:tcPr>
            <w:tcW w:w="1890" w:type="dxa"/>
            <w:vAlign w:val="bottom"/>
          </w:tcPr>
          <w:p w14:paraId="44259333" w14:textId="0D5B260E" w:rsidR="006739AD" w:rsidRPr="00D97712" w:rsidRDefault="006739AD" w:rsidP="006739AD">
            <w:pPr>
              <w:rPr>
                <w:rFonts w:asciiTheme="minorHAnsi" w:hAnsiTheme="minorHAnsi" w:cstheme="minorHAnsi"/>
                <w:color w:val="000000"/>
                <w:sz w:val="20"/>
                <w:szCs w:val="20"/>
              </w:rPr>
            </w:pPr>
          </w:p>
        </w:tc>
        <w:tc>
          <w:tcPr>
            <w:tcW w:w="1890" w:type="dxa"/>
            <w:vAlign w:val="bottom"/>
          </w:tcPr>
          <w:p w14:paraId="708CD4CE" w14:textId="0AB99A25" w:rsidR="006739AD" w:rsidRPr="00D97712" w:rsidRDefault="006739AD" w:rsidP="006739AD">
            <w:pPr>
              <w:rPr>
                <w:rFonts w:asciiTheme="minorHAnsi" w:hAnsiTheme="minorHAnsi" w:cstheme="minorHAnsi"/>
                <w:color w:val="000000"/>
                <w:sz w:val="20"/>
                <w:szCs w:val="20"/>
              </w:rPr>
            </w:pPr>
          </w:p>
        </w:tc>
        <w:tc>
          <w:tcPr>
            <w:tcW w:w="2070" w:type="dxa"/>
            <w:vAlign w:val="bottom"/>
          </w:tcPr>
          <w:p w14:paraId="65CCD566" w14:textId="0B1DA117" w:rsidR="006739AD" w:rsidRPr="00D97712" w:rsidRDefault="006739AD" w:rsidP="006739AD">
            <w:pPr>
              <w:rPr>
                <w:rFonts w:asciiTheme="minorHAnsi" w:hAnsiTheme="minorHAnsi" w:cstheme="minorHAnsi"/>
                <w:color w:val="000000"/>
                <w:sz w:val="20"/>
                <w:szCs w:val="20"/>
              </w:rPr>
            </w:pPr>
          </w:p>
        </w:tc>
        <w:tc>
          <w:tcPr>
            <w:tcW w:w="877" w:type="dxa"/>
            <w:vAlign w:val="bottom"/>
          </w:tcPr>
          <w:p w14:paraId="7E239FEA" w14:textId="51497BC2" w:rsidR="006739AD" w:rsidRPr="00D97712" w:rsidRDefault="006739AD" w:rsidP="006739AD">
            <w:pPr>
              <w:rPr>
                <w:rFonts w:asciiTheme="minorHAnsi" w:hAnsiTheme="minorHAnsi" w:cstheme="minorHAnsi"/>
                <w:color w:val="000000"/>
                <w:sz w:val="20"/>
                <w:szCs w:val="20"/>
              </w:rPr>
            </w:pPr>
          </w:p>
        </w:tc>
        <w:tc>
          <w:tcPr>
            <w:tcW w:w="270" w:type="dxa"/>
            <w:vAlign w:val="bottom"/>
          </w:tcPr>
          <w:p w14:paraId="37BAC97F"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13D0DFC9" w14:textId="4CD2E289" w:rsidR="006739AD" w:rsidRPr="00D97712" w:rsidRDefault="006739AD" w:rsidP="006739AD">
            <w:pPr>
              <w:rPr>
                <w:rFonts w:asciiTheme="minorHAnsi" w:hAnsiTheme="minorHAnsi" w:cstheme="minorHAnsi"/>
                <w:color w:val="000000"/>
                <w:sz w:val="20"/>
                <w:szCs w:val="20"/>
              </w:rPr>
            </w:pPr>
          </w:p>
        </w:tc>
        <w:tc>
          <w:tcPr>
            <w:tcW w:w="1260" w:type="dxa"/>
            <w:vAlign w:val="bottom"/>
          </w:tcPr>
          <w:p w14:paraId="4F25E2E8" w14:textId="31A973F9" w:rsidR="006739AD" w:rsidRPr="00D97712" w:rsidRDefault="006739AD" w:rsidP="006739AD">
            <w:pPr>
              <w:rPr>
                <w:rFonts w:asciiTheme="minorHAnsi" w:hAnsiTheme="minorHAnsi" w:cstheme="minorHAnsi"/>
                <w:color w:val="000000"/>
                <w:sz w:val="20"/>
                <w:szCs w:val="20"/>
              </w:rPr>
            </w:pPr>
          </w:p>
        </w:tc>
        <w:tc>
          <w:tcPr>
            <w:tcW w:w="990" w:type="dxa"/>
            <w:vAlign w:val="bottom"/>
          </w:tcPr>
          <w:p w14:paraId="7B7EC3A8" w14:textId="3C660A64" w:rsidR="006739AD" w:rsidRPr="00D97712" w:rsidRDefault="006739AD" w:rsidP="006739AD">
            <w:pPr>
              <w:rPr>
                <w:rFonts w:asciiTheme="minorHAnsi" w:hAnsiTheme="minorHAnsi" w:cstheme="minorHAnsi"/>
                <w:color w:val="000000"/>
                <w:sz w:val="20"/>
                <w:szCs w:val="20"/>
              </w:rPr>
            </w:pPr>
          </w:p>
        </w:tc>
        <w:tc>
          <w:tcPr>
            <w:tcW w:w="810" w:type="dxa"/>
            <w:vAlign w:val="bottom"/>
          </w:tcPr>
          <w:p w14:paraId="4924FB04" w14:textId="77777777" w:rsidR="006739AD" w:rsidRPr="00910FB7" w:rsidRDefault="006739AD" w:rsidP="006739AD">
            <w:pPr>
              <w:rPr>
                <w:rFonts w:asciiTheme="minorHAnsi" w:hAnsiTheme="minorHAnsi" w:cstheme="minorHAnsi"/>
                <w:color w:val="000000"/>
                <w:sz w:val="20"/>
                <w:szCs w:val="20"/>
              </w:rPr>
            </w:pPr>
          </w:p>
        </w:tc>
        <w:tc>
          <w:tcPr>
            <w:tcW w:w="1553" w:type="dxa"/>
            <w:vAlign w:val="bottom"/>
          </w:tcPr>
          <w:p w14:paraId="2ABEB361" w14:textId="448E61F5" w:rsidR="006739AD" w:rsidRPr="00910FB7" w:rsidRDefault="006739AD" w:rsidP="006739AD">
            <w:pPr>
              <w:rPr>
                <w:ins w:id="659" w:author="Steve Baird" w:date="2016-04-29T15:56:00Z"/>
                <w:rFonts w:asciiTheme="minorHAnsi" w:hAnsiTheme="minorHAnsi" w:cstheme="minorHAnsi"/>
                <w:sz w:val="20"/>
                <w:szCs w:val="20"/>
              </w:rPr>
            </w:pPr>
          </w:p>
        </w:tc>
      </w:tr>
      <w:tr w:rsidR="006739AD" w:rsidRPr="00AF23BC" w14:paraId="1604464C" w14:textId="77777777" w:rsidTr="00EF74D0">
        <w:trPr>
          <w:ins w:id="660" w:author="Steve Baird" w:date="2016-04-29T15:56:00Z"/>
        </w:trPr>
        <w:tc>
          <w:tcPr>
            <w:tcW w:w="558" w:type="dxa"/>
          </w:tcPr>
          <w:p w14:paraId="66FEA7D4" w14:textId="77777777" w:rsidR="006739AD" w:rsidRPr="00AF23BC" w:rsidRDefault="006739AD" w:rsidP="006739AD">
            <w:pPr>
              <w:rPr>
                <w:ins w:id="661" w:author="Steve Baird" w:date="2016-04-29T15:56:00Z"/>
                <w:sz w:val="22"/>
                <w:szCs w:val="22"/>
              </w:rPr>
            </w:pPr>
            <w:ins w:id="662" w:author="Steve Baird" w:date="2016-04-29T15:56:00Z">
              <w:r w:rsidRPr="00AF23BC">
                <w:rPr>
                  <w:bCs/>
                  <w:sz w:val="22"/>
                  <w:szCs w:val="22"/>
                </w:rPr>
                <w:t>SD</w:t>
              </w:r>
            </w:ins>
          </w:p>
        </w:tc>
        <w:tc>
          <w:tcPr>
            <w:tcW w:w="1890" w:type="dxa"/>
            <w:vAlign w:val="bottom"/>
          </w:tcPr>
          <w:p w14:paraId="52796D5F" w14:textId="2B22C3D6" w:rsidR="006739AD" w:rsidRPr="00D97712" w:rsidRDefault="006739AD" w:rsidP="006739AD">
            <w:pPr>
              <w:rPr>
                <w:rFonts w:asciiTheme="minorHAnsi" w:hAnsiTheme="minorHAnsi" w:cstheme="minorHAnsi"/>
                <w:color w:val="000000"/>
                <w:sz w:val="20"/>
                <w:szCs w:val="20"/>
              </w:rPr>
            </w:pPr>
          </w:p>
        </w:tc>
        <w:tc>
          <w:tcPr>
            <w:tcW w:w="1890" w:type="dxa"/>
            <w:vAlign w:val="bottom"/>
          </w:tcPr>
          <w:p w14:paraId="1765AAEF" w14:textId="08CFE8CD" w:rsidR="006739AD" w:rsidRPr="00D97712" w:rsidRDefault="006739AD" w:rsidP="006739AD">
            <w:pPr>
              <w:rPr>
                <w:rFonts w:asciiTheme="minorHAnsi" w:hAnsiTheme="minorHAnsi" w:cstheme="minorHAnsi"/>
                <w:color w:val="000000"/>
                <w:sz w:val="20"/>
                <w:szCs w:val="20"/>
              </w:rPr>
            </w:pPr>
          </w:p>
        </w:tc>
        <w:tc>
          <w:tcPr>
            <w:tcW w:w="2070" w:type="dxa"/>
            <w:vAlign w:val="bottom"/>
          </w:tcPr>
          <w:p w14:paraId="325B4900" w14:textId="1B82ED22" w:rsidR="006739AD" w:rsidRPr="00D97712" w:rsidRDefault="006739AD" w:rsidP="006739AD">
            <w:pPr>
              <w:rPr>
                <w:rFonts w:asciiTheme="minorHAnsi" w:hAnsiTheme="minorHAnsi" w:cstheme="minorHAnsi"/>
                <w:color w:val="000000"/>
                <w:sz w:val="20"/>
                <w:szCs w:val="20"/>
              </w:rPr>
            </w:pPr>
          </w:p>
        </w:tc>
        <w:tc>
          <w:tcPr>
            <w:tcW w:w="877" w:type="dxa"/>
            <w:vAlign w:val="bottom"/>
          </w:tcPr>
          <w:p w14:paraId="730C44FC" w14:textId="123BCF0D" w:rsidR="006739AD" w:rsidRPr="00D97712" w:rsidRDefault="006739AD" w:rsidP="006739AD">
            <w:pPr>
              <w:rPr>
                <w:rFonts w:asciiTheme="minorHAnsi" w:hAnsiTheme="minorHAnsi" w:cstheme="minorHAnsi"/>
                <w:color w:val="000000"/>
                <w:sz w:val="20"/>
                <w:szCs w:val="20"/>
              </w:rPr>
            </w:pPr>
          </w:p>
        </w:tc>
        <w:tc>
          <w:tcPr>
            <w:tcW w:w="270" w:type="dxa"/>
            <w:vAlign w:val="bottom"/>
          </w:tcPr>
          <w:p w14:paraId="38BF7C65"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25140A7B" w14:textId="4EA45ACA" w:rsidR="006739AD" w:rsidRPr="00D97712" w:rsidRDefault="006739AD" w:rsidP="006739AD">
            <w:pPr>
              <w:rPr>
                <w:rFonts w:asciiTheme="minorHAnsi" w:hAnsiTheme="minorHAnsi" w:cstheme="minorHAnsi"/>
                <w:color w:val="000000"/>
                <w:sz w:val="20"/>
                <w:szCs w:val="20"/>
              </w:rPr>
            </w:pPr>
          </w:p>
        </w:tc>
        <w:tc>
          <w:tcPr>
            <w:tcW w:w="1260" w:type="dxa"/>
            <w:vAlign w:val="bottom"/>
          </w:tcPr>
          <w:p w14:paraId="0CE2D7B8" w14:textId="45FE7A3D" w:rsidR="006739AD" w:rsidRPr="00D97712" w:rsidRDefault="006739AD" w:rsidP="006739AD">
            <w:pPr>
              <w:rPr>
                <w:rFonts w:asciiTheme="minorHAnsi" w:hAnsiTheme="minorHAnsi" w:cstheme="minorHAnsi"/>
                <w:color w:val="000000"/>
                <w:sz w:val="20"/>
                <w:szCs w:val="20"/>
              </w:rPr>
            </w:pPr>
          </w:p>
        </w:tc>
        <w:tc>
          <w:tcPr>
            <w:tcW w:w="990" w:type="dxa"/>
            <w:vAlign w:val="bottom"/>
          </w:tcPr>
          <w:p w14:paraId="757A68CF" w14:textId="7CCFABCB" w:rsidR="006739AD" w:rsidRPr="00D97712" w:rsidRDefault="006739AD" w:rsidP="006739AD">
            <w:pPr>
              <w:rPr>
                <w:rFonts w:asciiTheme="minorHAnsi" w:hAnsiTheme="minorHAnsi" w:cstheme="minorHAnsi"/>
                <w:color w:val="000000"/>
                <w:sz w:val="20"/>
                <w:szCs w:val="20"/>
              </w:rPr>
            </w:pPr>
          </w:p>
        </w:tc>
        <w:tc>
          <w:tcPr>
            <w:tcW w:w="810" w:type="dxa"/>
            <w:vAlign w:val="bottom"/>
          </w:tcPr>
          <w:p w14:paraId="7413CB87" w14:textId="77777777" w:rsidR="006739AD" w:rsidRPr="00910FB7" w:rsidRDefault="006739AD" w:rsidP="006739AD">
            <w:pPr>
              <w:rPr>
                <w:rFonts w:asciiTheme="minorHAnsi" w:hAnsiTheme="minorHAnsi" w:cstheme="minorHAnsi"/>
                <w:color w:val="000000"/>
                <w:sz w:val="20"/>
                <w:szCs w:val="20"/>
              </w:rPr>
            </w:pPr>
          </w:p>
        </w:tc>
        <w:tc>
          <w:tcPr>
            <w:tcW w:w="1553" w:type="dxa"/>
          </w:tcPr>
          <w:p w14:paraId="3673DD79" w14:textId="16C32648" w:rsidR="006739AD" w:rsidRPr="00910FB7" w:rsidRDefault="006739AD" w:rsidP="006739AD">
            <w:pPr>
              <w:rPr>
                <w:ins w:id="663" w:author="Steve Baird" w:date="2016-04-29T15:56:00Z"/>
                <w:rFonts w:asciiTheme="minorHAnsi" w:hAnsiTheme="minorHAnsi" w:cstheme="minorHAnsi"/>
                <w:sz w:val="20"/>
                <w:szCs w:val="20"/>
              </w:rPr>
            </w:pPr>
          </w:p>
        </w:tc>
      </w:tr>
      <w:tr w:rsidR="006739AD" w:rsidRPr="00213F87" w14:paraId="2FF4DD0E" w14:textId="77777777" w:rsidTr="00EF74D0">
        <w:trPr>
          <w:ins w:id="664" w:author="Steve Baird" w:date="2016-04-29T15:56:00Z"/>
        </w:trPr>
        <w:tc>
          <w:tcPr>
            <w:tcW w:w="558" w:type="dxa"/>
          </w:tcPr>
          <w:p w14:paraId="3D099532" w14:textId="77777777" w:rsidR="006739AD" w:rsidRPr="00E72089" w:rsidRDefault="006739AD" w:rsidP="006739AD">
            <w:pPr>
              <w:rPr>
                <w:ins w:id="665" w:author="Steve Baird" w:date="2016-04-29T15:56:00Z"/>
                <w:sz w:val="22"/>
                <w:szCs w:val="22"/>
              </w:rPr>
            </w:pPr>
            <w:ins w:id="666" w:author="Steve Baird" w:date="2016-04-29T15:56:00Z">
              <w:r w:rsidRPr="00E72089">
                <w:rPr>
                  <w:bCs/>
                  <w:sz w:val="22"/>
                  <w:szCs w:val="22"/>
                </w:rPr>
                <w:t>SD</w:t>
              </w:r>
            </w:ins>
          </w:p>
        </w:tc>
        <w:tc>
          <w:tcPr>
            <w:tcW w:w="1890" w:type="dxa"/>
            <w:vAlign w:val="bottom"/>
          </w:tcPr>
          <w:p w14:paraId="33AD72DC" w14:textId="2D6CF868" w:rsidR="006739AD" w:rsidRPr="00D97712" w:rsidRDefault="006739AD" w:rsidP="006739AD">
            <w:pPr>
              <w:rPr>
                <w:rFonts w:asciiTheme="minorHAnsi" w:hAnsiTheme="minorHAnsi" w:cstheme="minorHAnsi"/>
                <w:color w:val="000000"/>
                <w:sz w:val="20"/>
                <w:szCs w:val="20"/>
              </w:rPr>
            </w:pPr>
          </w:p>
        </w:tc>
        <w:tc>
          <w:tcPr>
            <w:tcW w:w="1890" w:type="dxa"/>
            <w:vAlign w:val="bottom"/>
          </w:tcPr>
          <w:p w14:paraId="201C37A4" w14:textId="26267BED" w:rsidR="006739AD" w:rsidRPr="00D97712" w:rsidRDefault="006739AD" w:rsidP="006739AD">
            <w:pPr>
              <w:rPr>
                <w:rFonts w:asciiTheme="minorHAnsi" w:hAnsiTheme="minorHAnsi" w:cstheme="minorHAnsi"/>
                <w:color w:val="000000"/>
                <w:sz w:val="20"/>
                <w:szCs w:val="20"/>
              </w:rPr>
            </w:pPr>
          </w:p>
        </w:tc>
        <w:tc>
          <w:tcPr>
            <w:tcW w:w="2070" w:type="dxa"/>
            <w:vAlign w:val="bottom"/>
          </w:tcPr>
          <w:p w14:paraId="758F609F" w14:textId="2DC2D307" w:rsidR="006739AD" w:rsidRPr="00D97712" w:rsidRDefault="006739AD" w:rsidP="006739AD">
            <w:pPr>
              <w:rPr>
                <w:rFonts w:asciiTheme="minorHAnsi" w:hAnsiTheme="minorHAnsi" w:cstheme="minorHAnsi"/>
                <w:color w:val="000000"/>
                <w:sz w:val="20"/>
                <w:szCs w:val="20"/>
              </w:rPr>
            </w:pPr>
          </w:p>
        </w:tc>
        <w:tc>
          <w:tcPr>
            <w:tcW w:w="877" w:type="dxa"/>
            <w:vAlign w:val="bottom"/>
          </w:tcPr>
          <w:p w14:paraId="187AAFFF" w14:textId="0B253730" w:rsidR="006739AD" w:rsidRPr="00D97712" w:rsidRDefault="006739AD" w:rsidP="006739AD">
            <w:pPr>
              <w:rPr>
                <w:rFonts w:asciiTheme="minorHAnsi" w:hAnsiTheme="minorHAnsi" w:cstheme="minorHAnsi"/>
                <w:color w:val="000000"/>
                <w:sz w:val="20"/>
                <w:szCs w:val="20"/>
              </w:rPr>
            </w:pPr>
          </w:p>
        </w:tc>
        <w:tc>
          <w:tcPr>
            <w:tcW w:w="270" w:type="dxa"/>
            <w:vAlign w:val="bottom"/>
          </w:tcPr>
          <w:p w14:paraId="35BE8368"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68C40857" w14:textId="3AEC0269" w:rsidR="006739AD" w:rsidRPr="00D97712" w:rsidRDefault="006739AD" w:rsidP="006739AD">
            <w:pPr>
              <w:rPr>
                <w:rFonts w:asciiTheme="minorHAnsi" w:hAnsiTheme="minorHAnsi" w:cstheme="minorHAnsi"/>
                <w:color w:val="000000"/>
                <w:sz w:val="20"/>
                <w:szCs w:val="20"/>
              </w:rPr>
            </w:pPr>
          </w:p>
        </w:tc>
        <w:tc>
          <w:tcPr>
            <w:tcW w:w="1260" w:type="dxa"/>
            <w:vAlign w:val="bottom"/>
          </w:tcPr>
          <w:p w14:paraId="4380F076" w14:textId="268AEE7D" w:rsidR="006739AD" w:rsidRPr="00D97712" w:rsidRDefault="006739AD" w:rsidP="006739AD">
            <w:pPr>
              <w:rPr>
                <w:rFonts w:asciiTheme="minorHAnsi" w:hAnsiTheme="minorHAnsi" w:cstheme="minorHAnsi"/>
                <w:color w:val="000000"/>
                <w:sz w:val="20"/>
                <w:szCs w:val="20"/>
              </w:rPr>
            </w:pPr>
          </w:p>
        </w:tc>
        <w:tc>
          <w:tcPr>
            <w:tcW w:w="990" w:type="dxa"/>
            <w:vAlign w:val="bottom"/>
          </w:tcPr>
          <w:p w14:paraId="4495A633" w14:textId="6FBFA788" w:rsidR="006739AD" w:rsidRPr="00D97712" w:rsidRDefault="006739AD" w:rsidP="006739AD">
            <w:pPr>
              <w:rPr>
                <w:rFonts w:asciiTheme="minorHAnsi" w:hAnsiTheme="minorHAnsi" w:cstheme="minorHAnsi"/>
                <w:color w:val="000000"/>
                <w:sz w:val="20"/>
                <w:szCs w:val="20"/>
              </w:rPr>
            </w:pPr>
          </w:p>
        </w:tc>
        <w:tc>
          <w:tcPr>
            <w:tcW w:w="810" w:type="dxa"/>
            <w:vAlign w:val="bottom"/>
          </w:tcPr>
          <w:p w14:paraId="3C15C95F" w14:textId="77777777" w:rsidR="006739AD" w:rsidRPr="00910FB7" w:rsidRDefault="006739AD" w:rsidP="006739AD">
            <w:pPr>
              <w:rPr>
                <w:ins w:id="667" w:author="Steve Baird" w:date="2016-04-29T15:56:00Z"/>
                <w:rFonts w:asciiTheme="minorHAnsi" w:hAnsiTheme="minorHAnsi" w:cstheme="minorHAnsi"/>
                <w:sz w:val="20"/>
                <w:szCs w:val="20"/>
              </w:rPr>
            </w:pPr>
          </w:p>
        </w:tc>
        <w:tc>
          <w:tcPr>
            <w:tcW w:w="1553" w:type="dxa"/>
          </w:tcPr>
          <w:p w14:paraId="2ADB08FF" w14:textId="406348EE" w:rsidR="006739AD" w:rsidRPr="00910FB7" w:rsidRDefault="006739AD" w:rsidP="006739AD">
            <w:pPr>
              <w:rPr>
                <w:ins w:id="668" w:author="Steve Baird" w:date="2016-04-29T15:56:00Z"/>
                <w:rFonts w:asciiTheme="minorHAnsi" w:hAnsiTheme="minorHAnsi" w:cstheme="minorHAnsi"/>
                <w:sz w:val="20"/>
                <w:szCs w:val="20"/>
              </w:rPr>
            </w:pPr>
          </w:p>
        </w:tc>
      </w:tr>
      <w:tr w:rsidR="006739AD" w:rsidRPr="00213F87" w14:paraId="19BF387F" w14:textId="77777777" w:rsidTr="00EF74D0">
        <w:trPr>
          <w:ins w:id="669" w:author="Steve Baird" w:date="2016-04-29T15:56:00Z"/>
        </w:trPr>
        <w:tc>
          <w:tcPr>
            <w:tcW w:w="558" w:type="dxa"/>
          </w:tcPr>
          <w:p w14:paraId="5FD12153" w14:textId="77777777" w:rsidR="006739AD" w:rsidRPr="00E72089" w:rsidRDefault="006739AD" w:rsidP="006739AD">
            <w:pPr>
              <w:rPr>
                <w:ins w:id="670" w:author="Steve Baird" w:date="2016-04-29T15:56:00Z"/>
                <w:sz w:val="22"/>
                <w:szCs w:val="22"/>
              </w:rPr>
            </w:pPr>
            <w:ins w:id="671" w:author="Steve Baird" w:date="2016-04-29T15:56:00Z">
              <w:r w:rsidRPr="00E72089">
                <w:rPr>
                  <w:bCs/>
                  <w:sz w:val="22"/>
                  <w:szCs w:val="22"/>
                </w:rPr>
                <w:t>SD</w:t>
              </w:r>
            </w:ins>
          </w:p>
        </w:tc>
        <w:tc>
          <w:tcPr>
            <w:tcW w:w="1890" w:type="dxa"/>
            <w:vAlign w:val="bottom"/>
          </w:tcPr>
          <w:p w14:paraId="74F852AD" w14:textId="4C19382A" w:rsidR="006739AD" w:rsidRPr="00D97712" w:rsidRDefault="006739AD" w:rsidP="006739AD">
            <w:pPr>
              <w:rPr>
                <w:rFonts w:asciiTheme="minorHAnsi" w:hAnsiTheme="minorHAnsi" w:cstheme="minorHAnsi"/>
                <w:color w:val="000000"/>
                <w:sz w:val="20"/>
                <w:szCs w:val="20"/>
              </w:rPr>
            </w:pPr>
          </w:p>
        </w:tc>
        <w:tc>
          <w:tcPr>
            <w:tcW w:w="1890" w:type="dxa"/>
            <w:vAlign w:val="bottom"/>
          </w:tcPr>
          <w:p w14:paraId="7588BBC4" w14:textId="7276A15C" w:rsidR="006739AD" w:rsidRPr="00D97712" w:rsidRDefault="006739AD" w:rsidP="006739AD">
            <w:pPr>
              <w:rPr>
                <w:rFonts w:asciiTheme="minorHAnsi" w:hAnsiTheme="minorHAnsi" w:cstheme="minorHAnsi"/>
                <w:color w:val="000000"/>
                <w:sz w:val="20"/>
                <w:szCs w:val="20"/>
              </w:rPr>
            </w:pPr>
          </w:p>
        </w:tc>
        <w:tc>
          <w:tcPr>
            <w:tcW w:w="2070" w:type="dxa"/>
            <w:vAlign w:val="bottom"/>
          </w:tcPr>
          <w:p w14:paraId="19985766" w14:textId="3E7D92D4" w:rsidR="006739AD" w:rsidRPr="00D97712" w:rsidRDefault="006739AD" w:rsidP="006739AD">
            <w:pPr>
              <w:rPr>
                <w:rFonts w:asciiTheme="minorHAnsi" w:hAnsiTheme="minorHAnsi" w:cstheme="minorHAnsi"/>
                <w:color w:val="000000"/>
                <w:sz w:val="20"/>
                <w:szCs w:val="20"/>
              </w:rPr>
            </w:pPr>
          </w:p>
        </w:tc>
        <w:tc>
          <w:tcPr>
            <w:tcW w:w="877" w:type="dxa"/>
            <w:vAlign w:val="bottom"/>
          </w:tcPr>
          <w:p w14:paraId="045DAE03" w14:textId="1469EB89" w:rsidR="006739AD" w:rsidRPr="00D97712" w:rsidRDefault="006739AD" w:rsidP="006739AD">
            <w:pPr>
              <w:rPr>
                <w:rFonts w:asciiTheme="minorHAnsi" w:hAnsiTheme="minorHAnsi" w:cstheme="minorHAnsi"/>
                <w:color w:val="000000"/>
                <w:sz w:val="20"/>
                <w:szCs w:val="20"/>
              </w:rPr>
            </w:pPr>
          </w:p>
        </w:tc>
        <w:tc>
          <w:tcPr>
            <w:tcW w:w="270" w:type="dxa"/>
            <w:vAlign w:val="bottom"/>
          </w:tcPr>
          <w:p w14:paraId="18E96748"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4D2C05DB" w14:textId="4D8C24BB" w:rsidR="006739AD" w:rsidRPr="00D97712" w:rsidRDefault="006739AD" w:rsidP="006739AD">
            <w:pPr>
              <w:rPr>
                <w:rFonts w:asciiTheme="minorHAnsi" w:hAnsiTheme="minorHAnsi" w:cstheme="minorHAnsi"/>
                <w:color w:val="000000"/>
                <w:sz w:val="20"/>
                <w:szCs w:val="20"/>
              </w:rPr>
            </w:pPr>
          </w:p>
        </w:tc>
        <w:tc>
          <w:tcPr>
            <w:tcW w:w="1260" w:type="dxa"/>
            <w:vAlign w:val="bottom"/>
          </w:tcPr>
          <w:p w14:paraId="2CE96E16" w14:textId="52B38F45" w:rsidR="006739AD" w:rsidRPr="00D97712" w:rsidRDefault="006739AD" w:rsidP="006739AD">
            <w:pPr>
              <w:rPr>
                <w:rFonts w:asciiTheme="minorHAnsi" w:hAnsiTheme="minorHAnsi" w:cstheme="minorHAnsi"/>
                <w:color w:val="000000"/>
                <w:sz w:val="20"/>
                <w:szCs w:val="20"/>
              </w:rPr>
            </w:pPr>
          </w:p>
        </w:tc>
        <w:tc>
          <w:tcPr>
            <w:tcW w:w="990" w:type="dxa"/>
            <w:vAlign w:val="bottom"/>
          </w:tcPr>
          <w:p w14:paraId="12311F6E" w14:textId="4882884B" w:rsidR="006739AD" w:rsidRPr="00D97712" w:rsidRDefault="006739AD" w:rsidP="006739AD">
            <w:pPr>
              <w:rPr>
                <w:rFonts w:asciiTheme="minorHAnsi" w:hAnsiTheme="minorHAnsi" w:cstheme="minorHAnsi"/>
                <w:color w:val="000000"/>
                <w:sz w:val="20"/>
                <w:szCs w:val="20"/>
              </w:rPr>
            </w:pPr>
          </w:p>
        </w:tc>
        <w:tc>
          <w:tcPr>
            <w:tcW w:w="810" w:type="dxa"/>
            <w:vAlign w:val="bottom"/>
          </w:tcPr>
          <w:p w14:paraId="018F85D9" w14:textId="77777777" w:rsidR="006739AD" w:rsidRPr="00910FB7" w:rsidRDefault="006739AD" w:rsidP="006739AD">
            <w:pPr>
              <w:rPr>
                <w:ins w:id="672" w:author="Steve Baird" w:date="2016-04-29T15:56:00Z"/>
                <w:rFonts w:asciiTheme="minorHAnsi" w:hAnsiTheme="minorHAnsi" w:cstheme="minorHAnsi"/>
                <w:sz w:val="20"/>
                <w:szCs w:val="20"/>
              </w:rPr>
            </w:pPr>
          </w:p>
        </w:tc>
        <w:tc>
          <w:tcPr>
            <w:tcW w:w="1553" w:type="dxa"/>
          </w:tcPr>
          <w:p w14:paraId="7A0E82DC" w14:textId="03018ABB" w:rsidR="006739AD" w:rsidRPr="00910FB7" w:rsidRDefault="006739AD" w:rsidP="006739AD">
            <w:pPr>
              <w:rPr>
                <w:ins w:id="673" w:author="Steve Baird" w:date="2016-04-29T15:56:00Z"/>
                <w:rFonts w:asciiTheme="minorHAnsi" w:hAnsiTheme="minorHAnsi" w:cstheme="minorHAnsi"/>
                <w:sz w:val="20"/>
                <w:szCs w:val="20"/>
              </w:rPr>
            </w:pPr>
          </w:p>
        </w:tc>
      </w:tr>
      <w:tr w:rsidR="006739AD" w:rsidRPr="00213F87" w14:paraId="2C014520" w14:textId="77777777" w:rsidTr="004860B3">
        <w:trPr>
          <w:ins w:id="674" w:author="Steve Baird" w:date="2016-04-29T15:56:00Z"/>
        </w:trPr>
        <w:tc>
          <w:tcPr>
            <w:tcW w:w="558" w:type="dxa"/>
          </w:tcPr>
          <w:p w14:paraId="57E727D8" w14:textId="77777777" w:rsidR="006739AD" w:rsidRPr="00E72089" w:rsidRDefault="006739AD" w:rsidP="006739AD">
            <w:pPr>
              <w:rPr>
                <w:ins w:id="675" w:author="Steve Baird" w:date="2016-04-29T15:56:00Z"/>
                <w:sz w:val="22"/>
                <w:szCs w:val="22"/>
              </w:rPr>
            </w:pPr>
            <w:ins w:id="676" w:author="Steve Baird" w:date="2016-04-29T15:56:00Z">
              <w:r w:rsidRPr="00E72089">
                <w:rPr>
                  <w:bCs/>
                  <w:sz w:val="22"/>
                  <w:szCs w:val="22"/>
                </w:rPr>
                <w:t>SD</w:t>
              </w:r>
            </w:ins>
          </w:p>
        </w:tc>
        <w:tc>
          <w:tcPr>
            <w:tcW w:w="1890" w:type="dxa"/>
            <w:vAlign w:val="bottom"/>
          </w:tcPr>
          <w:p w14:paraId="59F05CCA" w14:textId="44B4799F" w:rsidR="006739AD" w:rsidRPr="00D97712" w:rsidRDefault="006739AD" w:rsidP="006739AD">
            <w:pPr>
              <w:rPr>
                <w:rFonts w:asciiTheme="minorHAnsi" w:hAnsiTheme="minorHAnsi" w:cstheme="minorHAnsi"/>
                <w:color w:val="000000"/>
                <w:sz w:val="20"/>
                <w:szCs w:val="20"/>
              </w:rPr>
            </w:pPr>
          </w:p>
        </w:tc>
        <w:tc>
          <w:tcPr>
            <w:tcW w:w="1890" w:type="dxa"/>
            <w:vAlign w:val="bottom"/>
          </w:tcPr>
          <w:p w14:paraId="75248A9F" w14:textId="0FD3A02C" w:rsidR="006739AD" w:rsidRPr="00D97712" w:rsidRDefault="006739AD" w:rsidP="006739AD">
            <w:pPr>
              <w:rPr>
                <w:rFonts w:asciiTheme="minorHAnsi" w:hAnsiTheme="minorHAnsi" w:cstheme="minorHAnsi"/>
                <w:color w:val="000000"/>
                <w:sz w:val="20"/>
                <w:szCs w:val="20"/>
              </w:rPr>
            </w:pPr>
          </w:p>
        </w:tc>
        <w:tc>
          <w:tcPr>
            <w:tcW w:w="2070" w:type="dxa"/>
            <w:vAlign w:val="bottom"/>
          </w:tcPr>
          <w:p w14:paraId="15E6DC6B" w14:textId="5618C893" w:rsidR="006739AD" w:rsidRPr="00D97712" w:rsidRDefault="006739AD" w:rsidP="006739AD">
            <w:pPr>
              <w:rPr>
                <w:rFonts w:asciiTheme="minorHAnsi" w:hAnsiTheme="minorHAnsi" w:cstheme="minorHAnsi"/>
                <w:color w:val="000000"/>
                <w:sz w:val="20"/>
                <w:szCs w:val="20"/>
              </w:rPr>
            </w:pPr>
          </w:p>
        </w:tc>
        <w:tc>
          <w:tcPr>
            <w:tcW w:w="877" w:type="dxa"/>
            <w:vAlign w:val="bottom"/>
          </w:tcPr>
          <w:p w14:paraId="54A2A2A7" w14:textId="17BD5955" w:rsidR="006739AD" w:rsidRPr="00D97712" w:rsidRDefault="006739AD" w:rsidP="006739AD">
            <w:pPr>
              <w:rPr>
                <w:rFonts w:asciiTheme="minorHAnsi" w:hAnsiTheme="minorHAnsi" w:cstheme="minorHAnsi"/>
                <w:color w:val="000000"/>
                <w:sz w:val="20"/>
                <w:szCs w:val="20"/>
              </w:rPr>
            </w:pPr>
          </w:p>
        </w:tc>
        <w:tc>
          <w:tcPr>
            <w:tcW w:w="270" w:type="dxa"/>
            <w:vAlign w:val="bottom"/>
          </w:tcPr>
          <w:p w14:paraId="7E46B9D4"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7A54000F" w14:textId="27BCF986" w:rsidR="006739AD" w:rsidRPr="00D97712" w:rsidRDefault="006739AD" w:rsidP="006739AD">
            <w:pPr>
              <w:rPr>
                <w:rFonts w:asciiTheme="minorHAnsi" w:hAnsiTheme="minorHAnsi" w:cstheme="minorHAnsi"/>
                <w:color w:val="000000"/>
                <w:sz w:val="20"/>
                <w:szCs w:val="20"/>
              </w:rPr>
            </w:pPr>
          </w:p>
        </w:tc>
        <w:tc>
          <w:tcPr>
            <w:tcW w:w="1260" w:type="dxa"/>
            <w:vAlign w:val="bottom"/>
          </w:tcPr>
          <w:p w14:paraId="03933E02" w14:textId="6D210B57" w:rsidR="006739AD" w:rsidRPr="00D97712" w:rsidRDefault="006739AD" w:rsidP="006739AD">
            <w:pPr>
              <w:rPr>
                <w:rFonts w:asciiTheme="minorHAnsi" w:hAnsiTheme="minorHAnsi" w:cstheme="minorHAnsi"/>
                <w:color w:val="000000"/>
                <w:sz w:val="20"/>
                <w:szCs w:val="20"/>
              </w:rPr>
            </w:pPr>
          </w:p>
        </w:tc>
        <w:tc>
          <w:tcPr>
            <w:tcW w:w="990" w:type="dxa"/>
            <w:vAlign w:val="bottom"/>
          </w:tcPr>
          <w:p w14:paraId="42BE7E43" w14:textId="7E8C72E7" w:rsidR="006739AD" w:rsidRPr="00D97712" w:rsidRDefault="006739AD" w:rsidP="006739AD">
            <w:pPr>
              <w:rPr>
                <w:rFonts w:asciiTheme="minorHAnsi" w:hAnsiTheme="minorHAnsi" w:cstheme="minorHAnsi"/>
                <w:color w:val="000000"/>
                <w:sz w:val="20"/>
                <w:szCs w:val="20"/>
              </w:rPr>
            </w:pPr>
          </w:p>
        </w:tc>
        <w:tc>
          <w:tcPr>
            <w:tcW w:w="810" w:type="dxa"/>
          </w:tcPr>
          <w:p w14:paraId="20FE9846" w14:textId="77777777" w:rsidR="006739AD" w:rsidRPr="00910FB7" w:rsidRDefault="006739AD" w:rsidP="006739AD">
            <w:pPr>
              <w:rPr>
                <w:ins w:id="677" w:author="Steve Baird" w:date="2016-04-29T15:56:00Z"/>
                <w:rFonts w:asciiTheme="minorHAnsi" w:hAnsiTheme="minorHAnsi" w:cstheme="minorHAnsi"/>
                <w:sz w:val="20"/>
                <w:szCs w:val="20"/>
              </w:rPr>
            </w:pPr>
          </w:p>
        </w:tc>
        <w:tc>
          <w:tcPr>
            <w:tcW w:w="1553" w:type="dxa"/>
          </w:tcPr>
          <w:p w14:paraId="6224774A" w14:textId="32F40285" w:rsidR="006739AD" w:rsidRPr="00910FB7" w:rsidRDefault="006739AD" w:rsidP="006739AD">
            <w:pPr>
              <w:rPr>
                <w:ins w:id="678" w:author="Steve Baird" w:date="2016-04-29T15:56:00Z"/>
                <w:rFonts w:asciiTheme="minorHAnsi" w:hAnsiTheme="minorHAnsi" w:cstheme="minorHAnsi"/>
                <w:sz w:val="20"/>
                <w:szCs w:val="20"/>
              </w:rPr>
            </w:pPr>
          </w:p>
        </w:tc>
      </w:tr>
      <w:tr w:rsidR="006739AD" w:rsidRPr="00213F87" w14:paraId="3DE139CB" w14:textId="77777777" w:rsidTr="00463E74">
        <w:trPr>
          <w:ins w:id="679" w:author="Steve Baird" w:date="2016-04-29T15:56:00Z"/>
        </w:trPr>
        <w:tc>
          <w:tcPr>
            <w:tcW w:w="558" w:type="dxa"/>
          </w:tcPr>
          <w:p w14:paraId="47C59E0A" w14:textId="77777777" w:rsidR="006739AD" w:rsidRPr="00E72089" w:rsidRDefault="006739AD" w:rsidP="006739AD">
            <w:pPr>
              <w:rPr>
                <w:ins w:id="680" w:author="Steve Baird" w:date="2016-04-29T15:56:00Z"/>
                <w:sz w:val="22"/>
                <w:szCs w:val="22"/>
              </w:rPr>
            </w:pPr>
            <w:ins w:id="681" w:author="Steve Baird" w:date="2016-04-29T15:56:00Z">
              <w:r w:rsidRPr="00E72089">
                <w:rPr>
                  <w:bCs/>
                  <w:sz w:val="22"/>
                  <w:szCs w:val="22"/>
                </w:rPr>
                <w:t>SD</w:t>
              </w:r>
            </w:ins>
          </w:p>
        </w:tc>
        <w:tc>
          <w:tcPr>
            <w:tcW w:w="1890" w:type="dxa"/>
            <w:vAlign w:val="bottom"/>
          </w:tcPr>
          <w:p w14:paraId="034CAF11" w14:textId="357BF280" w:rsidR="006739AD" w:rsidRPr="00D97712" w:rsidRDefault="006739AD" w:rsidP="006739AD">
            <w:pPr>
              <w:rPr>
                <w:rFonts w:asciiTheme="minorHAnsi" w:hAnsiTheme="minorHAnsi" w:cstheme="minorHAnsi"/>
                <w:color w:val="222222"/>
                <w:sz w:val="20"/>
                <w:szCs w:val="20"/>
              </w:rPr>
            </w:pPr>
          </w:p>
        </w:tc>
        <w:tc>
          <w:tcPr>
            <w:tcW w:w="1890" w:type="dxa"/>
            <w:vAlign w:val="bottom"/>
          </w:tcPr>
          <w:p w14:paraId="2FE4D2F4" w14:textId="3361440A" w:rsidR="006739AD" w:rsidRPr="00D97712" w:rsidRDefault="006739AD" w:rsidP="006739AD">
            <w:pPr>
              <w:rPr>
                <w:rFonts w:asciiTheme="minorHAnsi" w:hAnsiTheme="minorHAnsi" w:cstheme="minorHAnsi"/>
                <w:color w:val="222222"/>
                <w:sz w:val="20"/>
                <w:szCs w:val="20"/>
              </w:rPr>
            </w:pPr>
          </w:p>
        </w:tc>
        <w:tc>
          <w:tcPr>
            <w:tcW w:w="2070" w:type="dxa"/>
            <w:vAlign w:val="bottom"/>
          </w:tcPr>
          <w:p w14:paraId="787DA1D2" w14:textId="6B017E90" w:rsidR="006739AD" w:rsidRPr="00D97712" w:rsidRDefault="006739AD" w:rsidP="006739AD">
            <w:pPr>
              <w:rPr>
                <w:rFonts w:asciiTheme="minorHAnsi" w:hAnsiTheme="minorHAnsi" w:cstheme="minorHAnsi"/>
                <w:color w:val="000000"/>
                <w:sz w:val="20"/>
                <w:szCs w:val="20"/>
              </w:rPr>
            </w:pPr>
          </w:p>
        </w:tc>
        <w:tc>
          <w:tcPr>
            <w:tcW w:w="877" w:type="dxa"/>
            <w:vAlign w:val="bottom"/>
          </w:tcPr>
          <w:p w14:paraId="06B5FB90" w14:textId="6D5B84C6" w:rsidR="006739AD" w:rsidRPr="00D97712" w:rsidRDefault="006739AD" w:rsidP="006739AD">
            <w:pPr>
              <w:rPr>
                <w:rFonts w:asciiTheme="minorHAnsi" w:hAnsiTheme="minorHAnsi" w:cstheme="minorHAnsi"/>
                <w:color w:val="000000"/>
                <w:sz w:val="20"/>
                <w:szCs w:val="20"/>
              </w:rPr>
            </w:pPr>
          </w:p>
        </w:tc>
        <w:tc>
          <w:tcPr>
            <w:tcW w:w="270" w:type="dxa"/>
            <w:vAlign w:val="bottom"/>
          </w:tcPr>
          <w:p w14:paraId="0E8089F9" w14:textId="77777777" w:rsidR="006739AD" w:rsidRPr="00D97712" w:rsidRDefault="006739AD" w:rsidP="006739AD">
            <w:pPr>
              <w:rPr>
                <w:rFonts w:asciiTheme="minorHAnsi" w:hAnsiTheme="minorHAnsi" w:cstheme="minorHAnsi"/>
                <w:color w:val="000000"/>
                <w:sz w:val="20"/>
                <w:szCs w:val="20"/>
              </w:rPr>
            </w:pPr>
          </w:p>
        </w:tc>
        <w:tc>
          <w:tcPr>
            <w:tcW w:w="1260" w:type="dxa"/>
            <w:vAlign w:val="bottom"/>
          </w:tcPr>
          <w:p w14:paraId="7439D3F2" w14:textId="2B40BB3B" w:rsidR="006739AD" w:rsidRPr="00D97712" w:rsidRDefault="006739AD" w:rsidP="006739AD">
            <w:pPr>
              <w:rPr>
                <w:rFonts w:asciiTheme="minorHAnsi" w:hAnsiTheme="minorHAnsi" w:cstheme="minorHAnsi"/>
                <w:color w:val="000000"/>
                <w:sz w:val="20"/>
                <w:szCs w:val="20"/>
              </w:rPr>
            </w:pPr>
          </w:p>
        </w:tc>
        <w:tc>
          <w:tcPr>
            <w:tcW w:w="1260" w:type="dxa"/>
            <w:vAlign w:val="bottom"/>
          </w:tcPr>
          <w:p w14:paraId="6984D77C" w14:textId="5FD937DB" w:rsidR="006739AD" w:rsidRPr="00D97712" w:rsidRDefault="006739AD" w:rsidP="006739AD">
            <w:pPr>
              <w:rPr>
                <w:rFonts w:asciiTheme="minorHAnsi" w:hAnsiTheme="minorHAnsi" w:cstheme="minorHAnsi"/>
                <w:color w:val="000000"/>
                <w:sz w:val="20"/>
                <w:szCs w:val="20"/>
              </w:rPr>
            </w:pPr>
          </w:p>
        </w:tc>
        <w:tc>
          <w:tcPr>
            <w:tcW w:w="990" w:type="dxa"/>
            <w:vAlign w:val="bottom"/>
          </w:tcPr>
          <w:p w14:paraId="284B9188" w14:textId="5AAAA718" w:rsidR="006739AD" w:rsidRPr="00D97712" w:rsidRDefault="006739AD" w:rsidP="006739AD">
            <w:pPr>
              <w:rPr>
                <w:rFonts w:asciiTheme="minorHAnsi" w:hAnsiTheme="minorHAnsi" w:cstheme="minorHAnsi"/>
                <w:color w:val="000000"/>
                <w:sz w:val="20"/>
                <w:szCs w:val="20"/>
              </w:rPr>
            </w:pPr>
          </w:p>
        </w:tc>
        <w:tc>
          <w:tcPr>
            <w:tcW w:w="810" w:type="dxa"/>
          </w:tcPr>
          <w:p w14:paraId="761ACDF1" w14:textId="77777777" w:rsidR="006739AD" w:rsidRPr="00914B41" w:rsidRDefault="006739AD" w:rsidP="006739AD">
            <w:pPr>
              <w:rPr>
                <w:rFonts w:asciiTheme="minorHAnsi" w:hAnsiTheme="minorHAnsi" w:cstheme="minorHAnsi"/>
                <w:color w:val="000000"/>
                <w:sz w:val="20"/>
                <w:szCs w:val="20"/>
              </w:rPr>
            </w:pPr>
          </w:p>
        </w:tc>
        <w:tc>
          <w:tcPr>
            <w:tcW w:w="1553" w:type="dxa"/>
          </w:tcPr>
          <w:p w14:paraId="7D5B97F3" w14:textId="02B60DF5" w:rsidR="006739AD" w:rsidRPr="00914B41" w:rsidRDefault="006739AD" w:rsidP="006739AD">
            <w:pPr>
              <w:rPr>
                <w:ins w:id="682" w:author="Steve Baird" w:date="2016-04-29T15:56:00Z"/>
                <w:rFonts w:asciiTheme="minorHAnsi" w:hAnsiTheme="minorHAnsi" w:cstheme="minorHAnsi"/>
                <w:bCs/>
                <w:sz w:val="20"/>
                <w:szCs w:val="20"/>
              </w:rPr>
            </w:pPr>
          </w:p>
        </w:tc>
      </w:tr>
      <w:tr w:rsidR="0022691F" w:rsidRPr="00213F87" w14:paraId="7BCA6201" w14:textId="77777777" w:rsidTr="0015361E">
        <w:trPr>
          <w:trHeight w:val="80"/>
          <w:ins w:id="683" w:author="Steve Baird" w:date="2016-04-29T15:56:00Z"/>
        </w:trPr>
        <w:tc>
          <w:tcPr>
            <w:tcW w:w="558" w:type="dxa"/>
          </w:tcPr>
          <w:p w14:paraId="0472E59C" w14:textId="77777777" w:rsidR="0022691F" w:rsidRPr="00E72089" w:rsidRDefault="0022691F" w:rsidP="0022691F">
            <w:pPr>
              <w:rPr>
                <w:ins w:id="684" w:author="Steve Baird" w:date="2016-04-29T15:56:00Z"/>
                <w:bCs/>
                <w:sz w:val="22"/>
                <w:szCs w:val="22"/>
              </w:rPr>
            </w:pPr>
            <w:ins w:id="685" w:author="Steve Baird" w:date="2016-04-29T15:56:00Z">
              <w:r w:rsidRPr="00E72089">
                <w:rPr>
                  <w:bCs/>
                  <w:sz w:val="22"/>
                  <w:szCs w:val="22"/>
                </w:rPr>
                <w:t>SD</w:t>
              </w:r>
            </w:ins>
          </w:p>
        </w:tc>
        <w:tc>
          <w:tcPr>
            <w:tcW w:w="1890" w:type="dxa"/>
            <w:vAlign w:val="bottom"/>
          </w:tcPr>
          <w:p w14:paraId="46DF4260" w14:textId="147A923B" w:rsidR="0022691F" w:rsidRPr="00914B41" w:rsidRDefault="0022691F" w:rsidP="0022691F">
            <w:pPr>
              <w:rPr>
                <w:rFonts w:asciiTheme="minorHAnsi" w:hAnsiTheme="minorHAnsi" w:cstheme="minorHAnsi"/>
                <w:color w:val="222222"/>
                <w:sz w:val="20"/>
                <w:szCs w:val="20"/>
              </w:rPr>
            </w:pPr>
          </w:p>
        </w:tc>
        <w:tc>
          <w:tcPr>
            <w:tcW w:w="1890" w:type="dxa"/>
            <w:vAlign w:val="bottom"/>
          </w:tcPr>
          <w:p w14:paraId="7E023942" w14:textId="4E25A011" w:rsidR="0022691F" w:rsidRPr="00914B41" w:rsidRDefault="0022691F" w:rsidP="0022691F">
            <w:pPr>
              <w:rPr>
                <w:rFonts w:asciiTheme="minorHAnsi" w:hAnsiTheme="minorHAnsi" w:cstheme="minorHAnsi"/>
                <w:color w:val="222222"/>
                <w:sz w:val="20"/>
                <w:szCs w:val="20"/>
              </w:rPr>
            </w:pPr>
          </w:p>
        </w:tc>
        <w:tc>
          <w:tcPr>
            <w:tcW w:w="2070" w:type="dxa"/>
          </w:tcPr>
          <w:p w14:paraId="365B97C2" w14:textId="2D5FC56D" w:rsidR="0022691F" w:rsidRPr="00914B41" w:rsidRDefault="0022691F" w:rsidP="0022691F">
            <w:pPr>
              <w:rPr>
                <w:rFonts w:asciiTheme="minorHAnsi" w:hAnsiTheme="minorHAnsi" w:cstheme="minorHAnsi"/>
                <w:color w:val="000000"/>
                <w:sz w:val="20"/>
                <w:szCs w:val="20"/>
              </w:rPr>
            </w:pPr>
          </w:p>
        </w:tc>
        <w:tc>
          <w:tcPr>
            <w:tcW w:w="877" w:type="dxa"/>
          </w:tcPr>
          <w:p w14:paraId="72D9ADD6" w14:textId="71A6F707" w:rsidR="0022691F" w:rsidRPr="00914B41" w:rsidRDefault="0022691F" w:rsidP="0022691F">
            <w:pPr>
              <w:jc w:val="right"/>
              <w:rPr>
                <w:rFonts w:asciiTheme="minorHAnsi" w:hAnsiTheme="minorHAnsi" w:cstheme="minorHAnsi"/>
                <w:color w:val="000000"/>
                <w:sz w:val="20"/>
                <w:szCs w:val="20"/>
              </w:rPr>
            </w:pPr>
          </w:p>
        </w:tc>
        <w:tc>
          <w:tcPr>
            <w:tcW w:w="270" w:type="dxa"/>
          </w:tcPr>
          <w:p w14:paraId="23EEEC12" w14:textId="77777777" w:rsidR="0022691F" w:rsidRPr="00914B41" w:rsidRDefault="0022691F" w:rsidP="0022691F">
            <w:pPr>
              <w:jc w:val="right"/>
              <w:rPr>
                <w:rFonts w:asciiTheme="minorHAnsi" w:hAnsiTheme="minorHAnsi" w:cstheme="minorHAnsi"/>
                <w:color w:val="000000"/>
                <w:sz w:val="20"/>
                <w:szCs w:val="20"/>
              </w:rPr>
            </w:pPr>
          </w:p>
        </w:tc>
        <w:tc>
          <w:tcPr>
            <w:tcW w:w="1260" w:type="dxa"/>
          </w:tcPr>
          <w:p w14:paraId="1FE335CC" w14:textId="2E89A5B6" w:rsidR="0022691F" w:rsidRPr="00914B41" w:rsidRDefault="0022691F" w:rsidP="0022691F">
            <w:pPr>
              <w:rPr>
                <w:rFonts w:asciiTheme="minorHAnsi" w:hAnsiTheme="minorHAnsi" w:cstheme="minorHAnsi"/>
                <w:color w:val="000000"/>
                <w:sz w:val="20"/>
                <w:szCs w:val="20"/>
              </w:rPr>
            </w:pPr>
          </w:p>
        </w:tc>
        <w:tc>
          <w:tcPr>
            <w:tcW w:w="1260" w:type="dxa"/>
          </w:tcPr>
          <w:p w14:paraId="6A93A2FB" w14:textId="5099922D" w:rsidR="0022691F" w:rsidRPr="00914B41" w:rsidRDefault="0022691F" w:rsidP="0022691F">
            <w:pPr>
              <w:rPr>
                <w:rFonts w:asciiTheme="minorHAnsi" w:hAnsiTheme="minorHAnsi" w:cstheme="minorHAnsi"/>
                <w:color w:val="000000"/>
                <w:sz w:val="20"/>
                <w:szCs w:val="20"/>
              </w:rPr>
            </w:pPr>
          </w:p>
        </w:tc>
        <w:tc>
          <w:tcPr>
            <w:tcW w:w="990" w:type="dxa"/>
          </w:tcPr>
          <w:p w14:paraId="3CE06926" w14:textId="0DF379F0" w:rsidR="0022691F" w:rsidRPr="00914B41" w:rsidRDefault="0022691F" w:rsidP="0022691F">
            <w:pPr>
              <w:jc w:val="right"/>
              <w:rPr>
                <w:rFonts w:asciiTheme="minorHAnsi" w:hAnsiTheme="minorHAnsi" w:cstheme="minorHAnsi"/>
                <w:color w:val="000000"/>
                <w:sz w:val="20"/>
                <w:szCs w:val="20"/>
              </w:rPr>
            </w:pPr>
          </w:p>
        </w:tc>
        <w:tc>
          <w:tcPr>
            <w:tcW w:w="810" w:type="dxa"/>
          </w:tcPr>
          <w:p w14:paraId="082EBB36" w14:textId="77777777" w:rsidR="0022691F" w:rsidRPr="00914B41" w:rsidRDefault="0022691F" w:rsidP="0022691F">
            <w:pPr>
              <w:jc w:val="right"/>
              <w:rPr>
                <w:rFonts w:asciiTheme="minorHAnsi" w:hAnsiTheme="minorHAnsi" w:cstheme="minorHAnsi"/>
                <w:color w:val="000000"/>
                <w:sz w:val="20"/>
                <w:szCs w:val="20"/>
              </w:rPr>
            </w:pPr>
          </w:p>
        </w:tc>
        <w:tc>
          <w:tcPr>
            <w:tcW w:w="1553" w:type="dxa"/>
          </w:tcPr>
          <w:p w14:paraId="03D0C962" w14:textId="4B621CB0" w:rsidR="0022691F" w:rsidRPr="00914B41" w:rsidRDefault="0022691F" w:rsidP="0022691F">
            <w:pPr>
              <w:rPr>
                <w:ins w:id="686" w:author="Steve Baird" w:date="2016-04-29T15:56:00Z"/>
                <w:rFonts w:asciiTheme="minorHAnsi" w:hAnsiTheme="minorHAnsi" w:cstheme="minorHAnsi"/>
                <w:bCs/>
                <w:sz w:val="20"/>
                <w:szCs w:val="20"/>
              </w:rPr>
            </w:pPr>
          </w:p>
        </w:tc>
      </w:tr>
      <w:tr w:rsidR="0022691F" w:rsidRPr="00213F87" w14:paraId="2DA41A27" w14:textId="77777777" w:rsidTr="0015361E">
        <w:trPr>
          <w:ins w:id="687" w:author="Steve Baird" w:date="2016-04-29T15:56:00Z"/>
        </w:trPr>
        <w:tc>
          <w:tcPr>
            <w:tcW w:w="558" w:type="dxa"/>
          </w:tcPr>
          <w:p w14:paraId="1E1EC36A" w14:textId="77777777" w:rsidR="0022691F" w:rsidRPr="00E72089" w:rsidRDefault="0022691F" w:rsidP="0022691F">
            <w:pPr>
              <w:rPr>
                <w:ins w:id="688" w:author="Steve Baird" w:date="2016-04-29T15:56:00Z"/>
                <w:bCs/>
                <w:sz w:val="22"/>
                <w:szCs w:val="22"/>
              </w:rPr>
            </w:pPr>
            <w:ins w:id="689" w:author="Steve Baird" w:date="2016-04-29T15:56:00Z">
              <w:r>
                <w:rPr>
                  <w:bCs/>
                  <w:sz w:val="22"/>
                  <w:szCs w:val="22"/>
                </w:rPr>
                <w:t>SD</w:t>
              </w:r>
            </w:ins>
          </w:p>
        </w:tc>
        <w:tc>
          <w:tcPr>
            <w:tcW w:w="1890" w:type="dxa"/>
            <w:vAlign w:val="bottom"/>
          </w:tcPr>
          <w:p w14:paraId="1D3B8783" w14:textId="48566212" w:rsidR="0022691F" w:rsidRPr="00914B41" w:rsidRDefault="0022691F" w:rsidP="0022691F">
            <w:pPr>
              <w:rPr>
                <w:rFonts w:asciiTheme="minorHAnsi" w:hAnsiTheme="minorHAnsi" w:cstheme="minorHAnsi"/>
                <w:color w:val="222222"/>
                <w:sz w:val="20"/>
                <w:szCs w:val="20"/>
              </w:rPr>
            </w:pPr>
          </w:p>
        </w:tc>
        <w:tc>
          <w:tcPr>
            <w:tcW w:w="1890" w:type="dxa"/>
            <w:vAlign w:val="bottom"/>
          </w:tcPr>
          <w:p w14:paraId="0FCA6371" w14:textId="18FC1330" w:rsidR="0022691F" w:rsidRPr="00914B41" w:rsidRDefault="0022691F" w:rsidP="0022691F">
            <w:pPr>
              <w:rPr>
                <w:rFonts w:asciiTheme="minorHAnsi" w:hAnsiTheme="minorHAnsi" w:cstheme="minorHAnsi"/>
                <w:color w:val="222222"/>
                <w:sz w:val="20"/>
                <w:szCs w:val="20"/>
              </w:rPr>
            </w:pPr>
          </w:p>
        </w:tc>
        <w:tc>
          <w:tcPr>
            <w:tcW w:w="2070" w:type="dxa"/>
          </w:tcPr>
          <w:p w14:paraId="62559807" w14:textId="66F7B7E3" w:rsidR="0022691F" w:rsidRPr="00914B41" w:rsidRDefault="0022691F" w:rsidP="0022691F">
            <w:pPr>
              <w:rPr>
                <w:rFonts w:asciiTheme="minorHAnsi" w:hAnsiTheme="minorHAnsi" w:cstheme="minorHAnsi"/>
                <w:color w:val="000000"/>
                <w:sz w:val="20"/>
                <w:szCs w:val="20"/>
              </w:rPr>
            </w:pPr>
          </w:p>
        </w:tc>
        <w:tc>
          <w:tcPr>
            <w:tcW w:w="877" w:type="dxa"/>
          </w:tcPr>
          <w:p w14:paraId="08B6244E" w14:textId="01099076" w:rsidR="0022691F" w:rsidRPr="00914B41" w:rsidRDefault="0022691F" w:rsidP="0022691F">
            <w:pPr>
              <w:jc w:val="right"/>
              <w:rPr>
                <w:rFonts w:asciiTheme="minorHAnsi" w:hAnsiTheme="minorHAnsi" w:cstheme="minorHAnsi"/>
                <w:color w:val="000000"/>
                <w:sz w:val="20"/>
                <w:szCs w:val="20"/>
              </w:rPr>
            </w:pPr>
          </w:p>
        </w:tc>
        <w:tc>
          <w:tcPr>
            <w:tcW w:w="270" w:type="dxa"/>
          </w:tcPr>
          <w:p w14:paraId="4E9B7D0E" w14:textId="77777777" w:rsidR="0022691F" w:rsidRPr="00914B41" w:rsidRDefault="0022691F" w:rsidP="0022691F">
            <w:pPr>
              <w:jc w:val="right"/>
              <w:rPr>
                <w:rFonts w:asciiTheme="minorHAnsi" w:hAnsiTheme="minorHAnsi" w:cstheme="minorHAnsi"/>
                <w:color w:val="000000"/>
                <w:sz w:val="20"/>
                <w:szCs w:val="20"/>
              </w:rPr>
            </w:pPr>
          </w:p>
        </w:tc>
        <w:tc>
          <w:tcPr>
            <w:tcW w:w="1260" w:type="dxa"/>
          </w:tcPr>
          <w:p w14:paraId="3E196F2F" w14:textId="7F30751B" w:rsidR="0022691F" w:rsidRPr="00914B41" w:rsidRDefault="0022691F" w:rsidP="0022691F">
            <w:pPr>
              <w:rPr>
                <w:rFonts w:asciiTheme="minorHAnsi" w:hAnsiTheme="minorHAnsi" w:cstheme="minorHAnsi"/>
                <w:color w:val="000000"/>
                <w:sz w:val="20"/>
                <w:szCs w:val="20"/>
              </w:rPr>
            </w:pPr>
          </w:p>
        </w:tc>
        <w:tc>
          <w:tcPr>
            <w:tcW w:w="1260" w:type="dxa"/>
          </w:tcPr>
          <w:p w14:paraId="70CB2388" w14:textId="34280ABB" w:rsidR="0022691F" w:rsidRPr="00914B41" w:rsidRDefault="0022691F" w:rsidP="0022691F">
            <w:pPr>
              <w:rPr>
                <w:rFonts w:asciiTheme="minorHAnsi" w:hAnsiTheme="minorHAnsi" w:cstheme="minorHAnsi"/>
                <w:color w:val="000000"/>
                <w:sz w:val="20"/>
                <w:szCs w:val="20"/>
              </w:rPr>
            </w:pPr>
          </w:p>
        </w:tc>
        <w:tc>
          <w:tcPr>
            <w:tcW w:w="990" w:type="dxa"/>
          </w:tcPr>
          <w:p w14:paraId="3C1F00DB" w14:textId="26CA2632" w:rsidR="0022691F" w:rsidRPr="00914B41" w:rsidRDefault="0022691F" w:rsidP="0022691F">
            <w:pPr>
              <w:jc w:val="right"/>
              <w:rPr>
                <w:rFonts w:asciiTheme="minorHAnsi" w:hAnsiTheme="minorHAnsi" w:cstheme="minorHAnsi"/>
                <w:color w:val="000000"/>
                <w:sz w:val="20"/>
                <w:szCs w:val="20"/>
              </w:rPr>
            </w:pPr>
          </w:p>
        </w:tc>
        <w:tc>
          <w:tcPr>
            <w:tcW w:w="810" w:type="dxa"/>
          </w:tcPr>
          <w:p w14:paraId="0C70B37E" w14:textId="77777777" w:rsidR="0022691F" w:rsidRPr="00914B41" w:rsidRDefault="0022691F" w:rsidP="0022691F">
            <w:pPr>
              <w:jc w:val="right"/>
              <w:rPr>
                <w:rFonts w:asciiTheme="minorHAnsi" w:hAnsiTheme="minorHAnsi" w:cstheme="minorHAnsi"/>
                <w:color w:val="000000"/>
                <w:sz w:val="20"/>
                <w:szCs w:val="20"/>
              </w:rPr>
            </w:pPr>
          </w:p>
        </w:tc>
        <w:tc>
          <w:tcPr>
            <w:tcW w:w="1553" w:type="dxa"/>
          </w:tcPr>
          <w:p w14:paraId="5AA2ABC2" w14:textId="3D48A40C" w:rsidR="0022691F" w:rsidRPr="00914B41" w:rsidRDefault="0022691F" w:rsidP="0022691F">
            <w:pPr>
              <w:rPr>
                <w:ins w:id="690" w:author="Steve Baird" w:date="2016-04-29T15:56:00Z"/>
                <w:rFonts w:asciiTheme="minorHAnsi" w:hAnsiTheme="minorHAnsi" w:cstheme="minorHAnsi"/>
                <w:bCs/>
                <w:sz w:val="20"/>
                <w:szCs w:val="20"/>
              </w:rPr>
            </w:pPr>
          </w:p>
        </w:tc>
      </w:tr>
      <w:tr w:rsidR="0022691F" w:rsidRPr="00213F87" w14:paraId="12A0F65A" w14:textId="77777777" w:rsidTr="000772CB">
        <w:trPr>
          <w:ins w:id="691" w:author="Steve Baird" w:date="2016-04-29T15:56:00Z"/>
        </w:trPr>
        <w:tc>
          <w:tcPr>
            <w:tcW w:w="558" w:type="dxa"/>
          </w:tcPr>
          <w:p w14:paraId="0B8C1A7F" w14:textId="77777777" w:rsidR="0022691F" w:rsidRPr="00E72089" w:rsidRDefault="0022691F" w:rsidP="0022691F">
            <w:pPr>
              <w:rPr>
                <w:ins w:id="692" w:author="Steve Baird" w:date="2016-04-29T15:56:00Z"/>
                <w:bCs/>
                <w:sz w:val="22"/>
                <w:szCs w:val="22"/>
              </w:rPr>
            </w:pPr>
            <w:ins w:id="693" w:author="Steve Baird" w:date="2016-04-29T15:56:00Z">
              <w:r>
                <w:rPr>
                  <w:bCs/>
                  <w:sz w:val="22"/>
                  <w:szCs w:val="22"/>
                </w:rPr>
                <w:t>SD</w:t>
              </w:r>
            </w:ins>
          </w:p>
        </w:tc>
        <w:tc>
          <w:tcPr>
            <w:tcW w:w="1890" w:type="dxa"/>
          </w:tcPr>
          <w:p w14:paraId="18E122D3" w14:textId="77777777" w:rsidR="0022691F" w:rsidRPr="008606C7" w:rsidRDefault="0022691F" w:rsidP="0022691F">
            <w:pPr>
              <w:rPr>
                <w:ins w:id="694" w:author="Steve Baird" w:date="2016-04-29T15:56:00Z"/>
                <w:sz w:val="22"/>
                <w:szCs w:val="22"/>
              </w:rPr>
            </w:pPr>
          </w:p>
        </w:tc>
        <w:tc>
          <w:tcPr>
            <w:tcW w:w="1890" w:type="dxa"/>
          </w:tcPr>
          <w:p w14:paraId="1001C455" w14:textId="77777777" w:rsidR="0022691F" w:rsidRPr="008606C7" w:rsidRDefault="0022691F" w:rsidP="0022691F">
            <w:pPr>
              <w:rPr>
                <w:ins w:id="695" w:author="Steve Baird" w:date="2016-04-29T15:56:00Z"/>
                <w:sz w:val="22"/>
                <w:szCs w:val="22"/>
              </w:rPr>
            </w:pPr>
          </w:p>
        </w:tc>
        <w:tc>
          <w:tcPr>
            <w:tcW w:w="2070" w:type="dxa"/>
          </w:tcPr>
          <w:p w14:paraId="2ED5B5E4" w14:textId="77777777" w:rsidR="0022691F" w:rsidRPr="008606C7" w:rsidRDefault="0022691F" w:rsidP="0022691F">
            <w:pPr>
              <w:rPr>
                <w:ins w:id="696" w:author="Steve Baird" w:date="2016-04-29T15:56:00Z"/>
                <w:sz w:val="22"/>
                <w:szCs w:val="22"/>
              </w:rPr>
            </w:pPr>
          </w:p>
        </w:tc>
        <w:tc>
          <w:tcPr>
            <w:tcW w:w="877" w:type="dxa"/>
          </w:tcPr>
          <w:p w14:paraId="57AFAA78" w14:textId="77777777" w:rsidR="0022691F" w:rsidRPr="008606C7" w:rsidRDefault="0022691F" w:rsidP="0022691F">
            <w:pPr>
              <w:rPr>
                <w:ins w:id="697" w:author="Steve Baird" w:date="2016-04-29T15:56:00Z"/>
                <w:sz w:val="22"/>
                <w:szCs w:val="22"/>
              </w:rPr>
            </w:pPr>
          </w:p>
        </w:tc>
        <w:tc>
          <w:tcPr>
            <w:tcW w:w="270" w:type="dxa"/>
          </w:tcPr>
          <w:p w14:paraId="092B91BE" w14:textId="77777777" w:rsidR="0022691F" w:rsidRPr="008606C7" w:rsidRDefault="0022691F" w:rsidP="0022691F">
            <w:pPr>
              <w:rPr>
                <w:ins w:id="698" w:author="Steve Baird" w:date="2016-04-29T15:56:00Z"/>
                <w:sz w:val="22"/>
                <w:szCs w:val="22"/>
              </w:rPr>
            </w:pPr>
          </w:p>
        </w:tc>
        <w:tc>
          <w:tcPr>
            <w:tcW w:w="1260" w:type="dxa"/>
          </w:tcPr>
          <w:p w14:paraId="6782D8D3" w14:textId="77777777" w:rsidR="0022691F" w:rsidRPr="008606C7" w:rsidRDefault="0022691F" w:rsidP="0022691F">
            <w:pPr>
              <w:rPr>
                <w:ins w:id="699" w:author="Steve Baird" w:date="2016-04-29T15:56:00Z"/>
                <w:sz w:val="22"/>
                <w:szCs w:val="22"/>
              </w:rPr>
            </w:pPr>
          </w:p>
        </w:tc>
        <w:tc>
          <w:tcPr>
            <w:tcW w:w="1260" w:type="dxa"/>
          </w:tcPr>
          <w:p w14:paraId="21C4F657" w14:textId="77777777" w:rsidR="0022691F" w:rsidRPr="008606C7" w:rsidRDefault="0022691F" w:rsidP="0022691F">
            <w:pPr>
              <w:rPr>
                <w:ins w:id="700" w:author="Steve Baird" w:date="2016-04-29T15:56:00Z"/>
                <w:sz w:val="22"/>
                <w:szCs w:val="22"/>
              </w:rPr>
            </w:pPr>
          </w:p>
        </w:tc>
        <w:tc>
          <w:tcPr>
            <w:tcW w:w="990" w:type="dxa"/>
          </w:tcPr>
          <w:p w14:paraId="1C2B195C" w14:textId="77777777" w:rsidR="0022691F" w:rsidRPr="008606C7" w:rsidRDefault="0022691F" w:rsidP="0022691F">
            <w:pPr>
              <w:rPr>
                <w:ins w:id="701" w:author="Steve Baird" w:date="2016-04-29T15:56:00Z"/>
                <w:sz w:val="22"/>
                <w:szCs w:val="22"/>
              </w:rPr>
            </w:pPr>
          </w:p>
        </w:tc>
        <w:tc>
          <w:tcPr>
            <w:tcW w:w="810" w:type="dxa"/>
          </w:tcPr>
          <w:p w14:paraId="3C78A947" w14:textId="77777777" w:rsidR="0022691F" w:rsidRPr="008606C7" w:rsidRDefault="0022691F" w:rsidP="0022691F">
            <w:pPr>
              <w:rPr>
                <w:ins w:id="702" w:author="Steve Baird" w:date="2016-04-29T15:56:00Z"/>
                <w:sz w:val="22"/>
                <w:szCs w:val="22"/>
              </w:rPr>
            </w:pPr>
          </w:p>
        </w:tc>
        <w:tc>
          <w:tcPr>
            <w:tcW w:w="1553" w:type="dxa"/>
          </w:tcPr>
          <w:p w14:paraId="7C02CDE0" w14:textId="77777777" w:rsidR="0022691F" w:rsidRPr="002827F4" w:rsidRDefault="0022691F" w:rsidP="0022691F">
            <w:pPr>
              <w:rPr>
                <w:ins w:id="703" w:author="Steve Baird" w:date="2016-04-29T15:56:00Z"/>
                <w:bCs/>
                <w:sz w:val="20"/>
                <w:szCs w:val="20"/>
              </w:rPr>
            </w:pPr>
          </w:p>
        </w:tc>
      </w:tr>
    </w:tbl>
    <w:p w14:paraId="4417846E" w14:textId="77777777" w:rsidR="00912316" w:rsidRDefault="00912316">
      <w:pPr>
        <w:rPr>
          <w:ins w:id="704" w:author="Steve Baird" w:date="2016-04-29T15:57:00Z"/>
          <w:b/>
          <w:bCs/>
          <w:sz w:val="22"/>
          <w:szCs w:val="22"/>
        </w:rPr>
      </w:pPr>
    </w:p>
    <w:p w14:paraId="55405078" w14:textId="77777777" w:rsidR="00912316" w:rsidRDefault="00912316">
      <w:pPr>
        <w:rPr>
          <w:ins w:id="705" w:author="Steve Baird" w:date="2016-04-29T15:57:00Z"/>
          <w:b/>
          <w:bCs/>
          <w:sz w:val="22"/>
          <w:szCs w:val="22"/>
        </w:rPr>
      </w:pPr>
    </w:p>
    <w:p w14:paraId="1F5BE3A3" w14:textId="77777777" w:rsidR="00912316" w:rsidRDefault="00912316">
      <w:pPr>
        <w:rPr>
          <w:ins w:id="706" w:author="Steve Baird" w:date="2016-04-29T15:54:00Z"/>
          <w:b/>
          <w:bCs/>
          <w:sz w:val="22"/>
          <w:szCs w:val="22"/>
        </w:rPr>
      </w:pPr>
      <w:ins w:id="707" w:author="Steve Baird" w:date="2016-04-29T15:54:00Z">
        <w:r>
          <w:rPr>
            <w:b/>
            <w:bCs/>
            <w:sz w:val="22"/>
            <w:szCs w:val="22"/>
          </w:rPr>
          <w:br w:type="page"/>
        </w:r>
      </w:ins>
    </w:p>
    <w:p w14:paraId="2338A81A" w14:textId="77777777" w:rsidR="00912316" w:rsidRDefault="00912316" w:rsidP="009B3254">
      <w:pPr>
        <w:rPr>
          <w:ins w:id="708" w:author="Steve Baird" w:date="2016-04-29T15:53:00Z"/>
          <w:b/>
          <w:bCs/>
          <w:sz w:val="22"/>
          <w:szCs w:val="22"/>
        </w:rPr>
        <w:sectPr w:rsidR="00912316" w:rsidSect="00912316">
          <w:pgSz w:w="15840" w:h="12240" w:orient="landscape"/>
          <w:pgMar w:top="1152" w:right="1152" w:bottom="1152" w:left="1152" w:header="720" w:footer="720" w:gutter="0"/>
          <w:cols w:space="720"/>
          <w:docGrid w:linePitch="360"/>
          <w:sectPrChange w:id="709" w:author="Steve Baird" w:date="2016-04-29T15:53:00Z">
            <w:sectPr w:rsidR="00912316" w:rsidSect="00912316">
              <w:pgSz w:w="12240" w:h="15840" w:orient="portrait"/>
              <w:pgMar w:top="1152" w:right="1152" w:bottom="1152" w:left="1152" w:header="720" w:footer="720" w:gutter="0"/>
            </w:sectPr>
          </w:sectPrChange>
        </w:sectPr>
      </w:pPr>
    </w:p>
    <w:p w14:paraId="4F95B6A6" w14:textId="77777777" w:rsidR="00AA53D4" w:rsidRPr="0024769B" w:rsidRDefault="00B4483D" w:rsidP="009B3254">
      <w:pPr>
        <w:rPr>
          <w:b/>
          <w:bCs/>
          <w:sz w:val="22"/>
          <w:szCs w:val="22"/>
          <w:rPrChange w:id="710" w:author="Steve Baird" w:date="2016-04-29T15:40:00Z">
            <w:rPr>
              <w:rFonts w:ascii="Garamond" w:hAnsi="Garamond"/>
              <w:b/>
              <w:bCs/>
              <w:sz w:val="22"/>
              <w:szCs w:val="22"/>
            </w:rPr>
          </w:rPrChange>
        </w:rPr>
      </w:pPr>
      <w:r w:rsidRPr="0024769B">
        <w:rPr>
          <w:b/>
          <w:bCs/>
          <w:sz w:val="22"/>
          <w:szCs w:val="22"/>
          <w:rPrChange w:id="711" w:author="Steve Baird" w:date="2016-04-29T15:40:00Z">
            <w:rPr>
              <w:rFonts w:ascii="Garamond" w:hAnsi="Garamond"/>
              <w:b/>
              <w:bCs/>
              <w:sz w:val="22"/>
              <w:szCs w:val="22"/>
            </w:rPr>
          </w:rPrChange>
        </w:rPr>
        <w:lastRenderedPageBreak/>
        <w:t>7)  Distribution</w:t>
      </w:r>
      <w:r w:rsidR="00AA53D4" w:rsidRPr="0024769B">
        <w:rPr>
          <w:b/>
          <w:bCs/>
          <w:sz w:val="22"/>
          <w:szCs w:val="22"/>
          <w:rPrChange w:id="712" w:author="Steve Baird" w:date="2016-04-29T15:40:00Z">
            <w:rPr>
              <w:rFonts w:ascii="Garamond" w:hAnsi="Garamond"/>
              <w:b/>
              <w:bCs/>
              <w:sz w:val="22"/>
              <w:szCs w:val="22"/>
            </w:rPr>
          </w:rPrChange>
        </w:rPr>
        <w:t xml:space="preserve"> </w:t>
      </w:r>
      <w:del w:id="713" w:author="Steve Baird" w:date="2016-04-29T16:03:00Z">
        <w:r w:rsidR="003C4828" w:rsidRPr="0024769B" w:rsidDel="0065020B">
          <w:rPr>
            <w:b/>
            <w:bCs/>
            <w:sz w:val="22"/>
            <w:szCs w:val="22"/>
            <w:rPrChange w:id="714" w:author="Steve Baird" w:date="2016-04-29T15:40:00Z">
              <w:rPr>
                <w:rFonts w:ascii="Garamond" w:hAnsi="Garamond"/>
                <w:b/>
                <w:bCs/>
                <w:sz w:val="22"/>
                <w:szCs w:val="22"/>
              </w:rPr>
            </w:rPrChange>
          </w:rPr>
          <w:delText>–</w:delText>
        </w:r>
        <w:r w:rsidR="00AA53D4" w:rsidRPr="0024769B" w:rsidDel="0065020B">
          <w:rPr>
            <w:b/>
            <w:bCs/>
            <w:sz w:val="22"/>
            <w:szCs w:val="22"/>
            <w:rPrChange w:id="715" w:author="Steve Baird" w:date="2016-04-29T15:40:00Z">
              <w:rPr>
                <w:rFonts w:ascii="Garamond" w:hAnsi="Garamond"/>
                <w:b/>
                <w:bCs/>
                <w:sz w:val="22"/>
                <w:szCs w:val="22"/>
              </w:rPr>
            </w:rPrChange>
          </w:rPr>
          <w:delText xml:space="preserve"> </w:delText>
        </w:r>
        <w:r w:rsidR="00AA53D4" w:rsidRPr="0024769B" w:rsidDel="0065020B">
          <w:rPr>
            <w:sz w:val="22"/>
            <w:szCs w:val="22"/>
            <w:rPrChange w:id="716" w:author="Steve Baird" w:date="2016-04-29T15:40:00Z">
              <w:rPr>
                <w:rFonts w:ascii="Garamond" w:hAnsi="Garamond"/>
                <w:sz w:val="22"/>
                <w:szCs w:val="22"/>
              </w:rPr>
            </w:rPrChange>
          </w:rPr>
          <w:delText xml:space="preserve">This section will address data ownership and data liability by </w:delText>
        </w:r>
        <w:r w:rsidR="00AA53D4" w:rsidRPr="0024769B" w:rsidDel="0065020B">
          <w:rPr>
            <w:sz w:val="22"/>
            <w:szCs w:val="22"/>
            <w:u w:val="single"/>
            <w:rPrChange w:id="717" w:author="Steve Baird" w:date="2016-04-29T15:40:00Z">
              <w:rPr>
                <w:rFonts w:ascii="Garamond" w:hAnsi="Garamond"/>
                <w:sz w:val="22"/>
                <w:szCs w:val="22"/>
                <w:u w:val="single"/>
              </w:rPr>
            </w:rPrChange>
          </w:rPr>
          <w:delText>including the following excerpt</w:delText>
        </w:r>
        <w:r w:rsidR="00AA53D4" w:rsidRPr="0024769B" w:rsidDel="0065020B">
          <w:rPr>
            <w:sz w:val="22"/>
            <w:szCs w:val="22"/>
            <w:u w:val="words"/>
            <w:rPrChange w:id="718" w:author="Steve Baird" w:date="2016-04-29T15:40:00Z">
              <w:rPr>
                <w:rFonts w:ascii="Garamond" w:hAnsi="Garamond"/>
                <w:sz w:val="22"/>
                <w:szCs w:val="22"/>
                <w:u w:val="words"/>
              </w:rPr>
            </w:rPrChange>
          </w:rPr>
          <w:delText xml:space="preserve"> </w:delText>
        </w:r>
        <w:r w:rsidR="00AA53D4" w:rsidRPr="0024769B" w:rsidDel="0065020B">
          <w:rPr>
            <w:sz w:val="22"/>
            <w:szCs w:val="22"/>
            <w:rPrChange w:id="719" w:author="Steve Baird" w:date="2016-04-29T15:40:00Z">
              <w:rPr>
                <w:rFonts w:ascii="Garamond" w:hAnsi="Garamond"/>
                <w:sz w:val="22"/>
                <w:szCs w:val="22"/>
              </w:rPr>
            </w:rPrChange>
          </w:rPr>
          <w:delText xml:space="preserve">from the Ocean and Coastal Resource Management Data Dissemination Policy for the NERRS System-wide Monitoring Program in the metadata.  </w:delText>
        </w:r>
      </w:del>
    </w:p>
    <w:p w14:paraId="3D8CE9E7" w14:textId="77777777" w:rsidR="00AA53D4" w:rsidRPr="0024769B" w:rsidRDefault="00AA53D4" w:rsidP="00AA53D4">
      <w:pPr>
        <w:jc w:val="both"/>
        <w:rPr>
          <w:sz w:val="22"/>
          <w:szCs w:val="22"/>
          <w:rPrChange w:id="720" w:author="Steve Baird" w:date="2016-04-29T15:40:00Z">
            <w:rPr>
              <w:rFonts w:ascii="Garamond" w:hAnsi="Garamond"/>
              <w:sz w:val="22"/>
              <w:szCs w:val="22"/>
            </w:rPr>
          </w:rPrChange>
        </w:rPr>
      </w:pPr>
    </w:p>
    <w:p w14:paraId="61F61676" w14:textId="77777777" w:rsidR="006446B6" w:rsidRPr="0024769B" w:rsidRDefault="006446B6" w:rsidP="001E5567">
      <w:pPr>
        <w:pStyle w:val="BodyTextIndent2"/>
        <w:spacing w:after="0" w:line="240" w:lineRule="auto"/>
        <w:ind w:right="900"/>
        <w:rPr>
          <w:sz w:val="22"/>
          <w:szCs w:val="22"/>
          <w:rPrChange w:id="721" w:author="Steve Baird" w:date="2016-04-29T15:40:00Z">
            <w:rPr>
              <w:rFonts w:ascii="Garamond" w:hAnsi="Garamond" w:cs="Arial"/>
              <w:sz w:val="22"/>
              <w:szCs w:val="22"/>
            </w:rPr>
          </w:rPrChange>
        </w:rPr>
      </w:pPr>
      <w:r w:rsidRPr="0024769B">
        <w:rPr>
          <w:sz w:val="22"/>
          <w:szCs w:val="22"/>
          <w:rPrChange w:id="722" w:author="Steve Baird" w:date="2016-04-29T15:40:00Z">
            <w:rPr>
              <w:rFonts w:ascii="Garamond" w:hAnsi="Garamond" w:cs="Arial"/>
              <w:sz w:val="22"/>
              <w:szCs w:val="22"/>
            </w:rPr>
          </w:rPrChange>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w:t>
      </w:r>
      <w:ins w:id="723" w:author="Steve Baird" w:date="2016-04-29T16:05:00Z">
        <w:r w:rsidR="0065020B" w:rsidRPr="00906A7C">
          <w:rPr>
            <w:sz w:val="22"/>
            <w:szCs w:val="22"/>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ins>
      <w:r w:rsidRPr="0024769B">
        <w:rPr>
          <w:sz w:val="22"/>
          <w:szCs w:val="22"/>
          <w:rPrChange w:id="724" w:author="Steve Baird" w:date="2016-04-29T15:40:00Z">
            <w:rPr>
              <w:rFonts w:ascii="Garamond" w:hAnsi="Garamond" w:cs="Arial"/>
              <w:sz w:val="22"/>
              <w:szCs w:val="22"/>
            </w:rPr>
          </w:rPrChange>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8C89B03" w14:textId="77777777" w:rsidR="006446B6" w:rsidRPr="0024769B" w:rsidRDefault="006446B6" w:rsidP="006446B6">
      <w:pPr>
        <w:pStyle w:val="BodyTextIndent2"/>
        <w:spacing w:after="0" w:line="240" w:lineRule="auto"/>
        <w:ind w:left="0" w:right="900"/>
        <w:rPr>
          <w:sz w:val="22"/>
          <w:szCs w:val="22"/>
          <w:rPrChange w:id="725" w:author="Steve Baird" w:date="2016-04-29T15:40:00Z">
            <w:rPr>
              <w:rFonts w:ascii="Garamond" w:hAnsi="Garamond" w:cs="Arial"/>
              <w:sz w:val="22"/>
              <w:szCs w:val="22"/>
            </w:rPr>
          </w:rPrChange>
        </w:rPr>
      </w:pPr>
    </w:p>
    <w:p w14:paraId="02EF9C62" w14:textId="77777777" w:rsidR="006446B6" w:rsidRPr="0024769B" w:rsidRDefault="006446B6" w:rsidP="001E5567">
      <w:pPr>
        <w:pStyle w:val="BodyTextIndent2"/>
        <w:spacing w:after="0" w:line="240" w:lineRule="auto"/>
        <w:ind w:right="900"/>
        <w:rPr>
          <w:sz w:val="22"/>
          <w:szCs w:val="22"/>
          <w:rPrChange w:id="726" w:author="Steve Baird" w:date="2016-04-29T15:40:00Z">
            <w:rPr>
              <w:rFonts w:ascii="Garamond" w:hAnsi="Garamond" w:cs="Arial"/>
              <w:sz w:val="22"/>
              <w:szCs w:val="22"/>
            </w:rPr>
          </w:rPrChange>
        </w:rPr>
      </w:pPr>
      <w:r w:rsidRPr="0024769B">
        <w:rPr>
          <w:sz w:val="22"/>
          <w:szCs w:val="22"/>
          <w:rPrChange w:id="727" w:author="Steve Baird" w:date="2016-04-29T15:40:00Z">
            <w:rPr>
              <w:rFonts w:ascii="Garamond" w:hAnsi="Garamond" w:cs="Arial"/>
              <w:sz w:val="22"/>
              <w:szCs w:val="22"/>
            </w:rPr>
          </w:rPrChange>
        </w:rPr>
        <w:t>Requested citation format:</w:t>
      </w:r>
    </w:p>
    <w:p w14:paraId="3D4F0A5B" w14:textId="77777777" w:rsidR="00AA53D4" w:rsidRPr="0024769B" w:rsidRDefault="00FA138D" w:rsidP="00FA138D">
      <w:pPr>
        <w:pStyle w:val="BodyTextIndent2"/>
        <w:spacing w:after="0" w:line="240" w:lineRule="auto"/>
        <w:ind w:right="720"/>
        <w:jc w:val="both"/>
        <w:rPr>
          <w:sz w:val="22"/>
          <w:szCs w:val="22"/>
          <w:rPrChange w:id="728" w:author="Steve Baird" w:date="2016-04-29T15:40:00Z">
            <w:rPr>
              <w:rFonts w:ascii="Garamond" w:hAnsi="Garamond"/>
              <w:sz w:val="22"/>
              <w:szCs w:val="22"/>
            </w:rPr>
          </w:rPrChange>
        </w:rPr>
      </w:pPr>
      <w:r w:rsidRPr="0024769B">
        <w:rPr>
          <w:sz w:val="22"/>
          <w:szCs w:val="22"/>
          <w:rPrChange w:id="729" w:author="Steve Baird" w:date="2016-04-29T15:40:00Z">
            <w:rPr>
              <w:rFonts w:ascii="Garamond" w:hAnsi="Garamond"/>
              <w:sz w:val="22"/>
              <w:szCs w:val="22"/>
            </w:rPr>
          </w:rPrChange>
        </w:rPr>
        <w:t xml:space="preserve">NOAA National Estuarine Research Reserve System (NERRS). System-wide Monitoring Program. Data accessed from the NOAA NERRS Centralized Data Management Office website: </w:t>
      </w:r>
      <w:r w:rsidRPr="0024769B">
        <w:rPr>
          <w:sz w:val="22"/>
          <w:szCs w:val="22"/>
          <w:rPrChange w:id="730" w:author="Steve Baird" w:date="2016-04-29T15:40:00Z">
            <w:rPr>
              <w:rFonts w:ascii="Garamond" w:hAnsi="Garamond"/>
              <w:sz w:val="22"/>
              <w:szCs w:val="22"/>
            </w:rPr>
          </w:rPrChange>
        </w:rPr>
        <w:fldChar w:fldCharType="begin"/>
      </w:r>
      <w:r w:rsidRPr="0024769B">
        <w:rPr>
          <w:sz w:val="22"/>
          <w:szCs w:val="22"/>
          <w:rPrChange w:id="731" w:author="Steve Baird" w:date="2016-04-29T15:40:00Z">
            <w:rPr>
              <w:rFonts w:ascii="Garamond" w:hAnsi="Garamond"/>
              <w:sz w:val="22"/>
              <w:szCs w:val="22"/>
            </w:rPr>
          </w:rPrChange>
        </w:rPr>
        <w:instrText xml:space="preserve"> HYPERLINK "http://www.nerrsdata.org/" </w:instrText>
      </w:r>
      <w:r w:rsidRPr="0024769B">
        <w:rPr>
          <w:sz w:val="22"/>
          <w:szCs w:val="22"/>
          <w:rPrChange w:id="732" w:author="Steve Baird" w:date="2016-04-29T15:40:00Z">
            <w:rPr>
              <w:rFonts w:ascii="Garamond" w:hAnsi="Garamond"/>
              <w:sz w:val="22"/>
              <w:szCs w:val="22"/>
            </w:rPr>
          </w:rPrChange>
        </w:rPr>
        <w:fldChar w:fldCharType="separate"/>
      </w:r>
      <w:r w:rsidRPr="0024769B">
        <w:rPr>
          <w:rStyle w:val="Hyperlink"/>
          <w:sz w:val="22"/>
          <w:szCs w:val="22"/>
          <w:rPrChange w:id="733" w:author="Steve Baird" w:date="2016-04-29T15:40:00Z">
            <w:rPr>
              <w:rStyle w:val="Hyperlink"/>
              <w:rFonts w:ascii="Garamond" w:hAnsi="Garamond"/>
              <w:sz w:val="22"/>
              <w:szCs w:val="22"/>
            </w:rPr>
          </w:rPrChange>
        </w:rPr>
        <w:t>http://www.nerrsdata.org/</w:t>
      </w:r>
      <w:r w:rsidRPr="0024769B">
        <w:rPr>
          <w:sz w:val="22"/>
          <w:szCs w:val="22"/>
          <w:rPrChange w:id="734" w:author="Steve Baird" w:date="2016-04-29T15:40:00Z">
            <w:rPr>
              <w:rFonts w:ascii="Garamond" w:hAnsi="Garamond"/>
              <w:sz w:val="22"/>
              <w:szCs w:val="22"/>
            </w:rPr>
          </w:rPrChange>
        </w:rPr>
        <w:fldChar w:fldCharType="end"/>
      </w:r>
      <w:r w:rsidRPr="0024769B">
        <w:rPr>
          <w:sz w:val="22"/>
          <w:szCs w:val="22"/>
          <w:rPrChange w:id="735" w:author="Steve Baird" w:date="2016-04-29T15:40:00Z">
            <w:rPr>
              <w:rFonts w:ascii="Garamond" w:hAnsi="Garamond"/>
              <w:sz w:val="22"/>
              <w:szCs w:val="22"/>
            </w:rPr>
          </w:rPrChange>
        </w:rPr>
        <w:t xml:space="preserve">; </w:t>
      </w:r>
      <w:r w:rsidRPr="0024769B">
        <w:rPr>
          <w:i/>
          <w:iCs/>
          <w:sz w:val="22"/>
          <w:szCs w:val="22"/>
          <w:rPrChange w:id="736" w:author="Steve Baird" w:date="2016-04-29T15:40:00Z">
            <w:rPr>
              <w:rFonts w:ascii="Garamond" w:hAnsi="Garamond"/>
              <w:i/>
              <w:iCs/>
              <w:sz w:val="22"/>
              <w:szCs w:val="22"/>
            </w:rPr>
          </w:rPrChange>
        </w:rPr>
        <w:t xml:space="preserve">accessed </w:t>
      </w:r>
      <w:r w:rsidRPr="0024769B">
        <w:rPr>
          <w:sz w:val="22"/>
          <w:szCs w:val="22"/>
          <w:rPrChange w:id="737" w:author="Steve Baird" w:date="2016-04-29T15:40:00Z">
            <w:rPr>
              <w:rFonts w:ascii="Garamond" w:hAnsi="Garamond"/>
              <w:sz w:val="22"/>
              <w:szCs w:val="22"/>
            </w:rPr>
          </w:rPrChange>
        </w:rPr>
        <w:t>12 October 2012.</w:t>
      </w:r>
      <w:r w:rsidR="006446B6" w:rsidRPr="0024769B">
        <w:rPr>
          <w:sz w:val="22"/>
          <w:szCs w:val="22"/>
          <w:rPrChange w:id="738" w:author="Steve Baird" w:date="2016-04-29T15:40:00Z">
            <w:rPr>
              <w:rFonts w:ascii="Garamond" w:hAnsi="Garamond" w:cs="Arial"/>
              <w:sz w:val="22"/>
              <w:szCs w:val="22"/>
            </w:rPr>
          </w:rPrChange>
        </w:rPr>
        <w:t>.</w:t>
      </w:r>
    </w:p>
    <w:p w14:paraId="1C4D2C17" w14:textId="77777777" w:rsidR="006446B6" w:rsidRPr="0024769B" w:rsidDel="0065020B" w:rsidRDefault="006446B6" w:rsidP="00AA53D4">
      <w:pPr>
        <w:pStyle w:val="BodyTextIndent2"/>
        <w:spacing w:after="0" w:line="240" w:lineRule="auto"/>
        <w:jc w:val="both"/>
        <w:rPr>
          <w:del w:id="739" w:author="Steve Baird" w:date="2016-04-29T16:03:00Z"/>
          <w:sz w:val="22"/>
          <w:szCs w:val="22"/>
          <w:rPrChange w:id="740" w:author="Steve Baird" w:date="2016-04-29T15:40:00Z">
            <w:rPr>
              <w:del w:id="741" w:author="Steve Baird" w:date="2016-04-29T16:03:00Z"/>
              <w:rFonts w:ascii="Garamond" w:hAnsi="Garamond"/>
              <w:sz w:val="22"/>
              <w:szCs w:val="22"/>
            </w:rPr>
          </w:rPrChange>
        </w:rPr>
      </w:pPr>
    </w:p>
    <w:p w14:paraId="57A12F78" w14:textId="77777777" w:rsidR="00AA53D4" w:rsidRPr="0024769B" w:rsidDel="0065020B" w:rsidRDefault="006446B6" w:rsidP="00AA53D4">
      <w:pPr>
        <w:pStyle w:val="BodyTextIndent2"/>
        <w:spacing w:after="0" w:line="240" w:lineRule="auto"/>
        <w:jc w:val="both"/>
        <w:rPr>
          <w:del w:id="742" w:author="Steve Baird" w:date="2016-04-29T16:03:00Z"/>
          <w:sz w:val="22"/>
          <w:szCs w:val="22"/>
          <w:rPrChange w:id="743" w:author="Steve Baird" w:date="2016-04-29T15:40:00Z">
            <w:rPr>
              <w:del w:id="744" w:author="Steve Baird" w:date="2016-04-29T16:03:00Z"/>
              <w:rFonts w:ascii="Garamond" w:hAnsi="Garamond"/>
              <w:sz w:val="22"/>
              <w:szCs w:val="22"/>
            </w:rPr>
          </w:rPrChange>
        </w:rPr>
      </w:pPr>
      <w:del w:id="745" w:author="Steve Baird" w:date="2016-04-29T16:03:00Z">
        <w:r w:rsidRPr="0024769B" w:rsidDel="0065020B">
          <w:rPr>
            <w:sz w:val="22"/>
            <w:szCs w:val="22"/>
            <w:rPrChange w:id="746" w:author="Steve Baird" w:date="2016-04-29T15:40:00Z">
              <w:rPr>
                <w:rFonts w:ascii="Garamond" w:hAnsi="Garamond"/>
                <w:sz w:val="22"/>
                <w:szCs w:val="22"/>
              </w:rPr>
            </w:rPrChange>
          </w:rPr>
          <w:delText>.</w:delText>
        </w:r>
        <w:r w:rsidR="00AA53D4" w:rsidRPr="0024769B" w:rsidDel="0065020B">
          <w:rPr>
            <w:sz w:val="22"/>
            <w:szCs w:val="22"/>
            <w:rPrChange w:id="747" w:author="Steve Baird" w:date="2016-04-29T15:40:00Z">
              <w:rPr>
                <w:rFonts w:ascii="Garamond" w:hAnsi="Garamond"/>
                <w:sz w:val="22"/>
                <w:szCs w:val="22"/>
              </w:rPr>
            </w:rPrChange>
          </w:rPr>
          <w:delText xml:space="preserve">Also </w:delText>
        </w:r>
        <w:r w:rsidR="00AA53D4" w:rsidRPr="0024769B" w:rsidDel="0065020B">
          <w:rPr>
            <w:sz w:val="22"/>
            <w:szCs w:val="22"/>
            <w:u w:val="single"/>
            <w:rPrChange w:id="748" w:author="Steve Baird" w:date="2016-04-29T15:40:00Z">
              <w:rPr>
                <w:rFonts w:ascii="Garamond" w:hAnsi="Garamond"/>
                <w:sz w:val="22"/>
                <w:szCs w:val="22"/>
                <w:u w:val="single"/>
              </w:rPr>
            </w:rPrChange>
          </w:rPr>
          <w:delText>include the following excerpt</w:delText>
        </w:r>
        <w:r w:rsidR="00AA53D4" w:rsidRPr="0024769B" w:rsidDel="0065020B">
          <w:rPr>
            <w:sz w:val="22"/>
            <w:szCs w:val="22"/>
            <w:rPrChange w:id="749" w:author="Steve Baird" w:date="2016-04-29T15:40:00Z">
              <w:rPr>
                <w:rFonts w:ascii="Garamond" w:hAnsi="Garamond"/>
                <w:sz w:val="22"/>
                <w:szCs w:val="22"/>
              </w:rPr>
            </w:rPrChange>
          </w:rPr>
          <w:delText xml:space="preserve"> in the metadata which will address how and where the data can be obtained.  </w:delText>
        </w:r>
      </w:del>
    </w:p>
    <w:p w14:paraId="5DA6E283" w14:textId="77777777" w:rsidR="00AA53D4" w:rsidRPr="0024769B" w:rsidRDefault="00AA53D4" w:rsidP="00AA53D4">
      <w:pPr>
        <w:pStyle w:val="BodyTextIndent2"/>
        <w:spacing w:after="0" w:line="240" w:lineRule="auto"/>
        <w:jc w:val="both"/>
        <w:rPr>
          <w:sz w:val="22"/>
          <w:szCs w:val="22"/>
          <w:rPrChange w:id="750" w:author="Steve Baird" w:date="2016-04-29T15:40:00Z">
            <w:rPr>
              <w:rFonts w:ascii="Garamond" w:hAnsi="Garamond"/>
              <w:sz w:val="22"/>
              <w:szCs w:val="22"/>
            </w:rPr>
          </w:rPrChange>
        </w:rPr>
      </w:pPr>
    </w:p>
    <w:p w14:paraId="664CA636" w14:textId="77777777" w:rsidR="006446B6" w:rsidRPr="0024769B" w:rsidRDefault="006446B6">
      <w:pPr>
        <w:pStyle w:val="BodyTextIndent3"/>
        <w:spacing w:after="0"/>
        <w:ind w:right="900"/>
        <w:rPr>
          <w:sz w:val="22"/>
          <w:szCs w:val="22"/>
          <w:rPrChange w:id="751" w:author="Steve Baird" w:date="2016-04-29T15:40:00Z">
            <w:rPr>
              <w:rFonts w:ascii="Garamond" w:hAnsi="Garamond" w:cs="Arial"/>
              <w:sz w:val="22"/>
              <w:szCs w:val="22"/>
            </w:rPr>
          </w:rPrChange>
        </w:rPr>
        <w:pPrChange w:id="752" w:author="Steve Baird" w:date="2016-04-29T16:03:00Z">
          <w:pPr>
            <w:pStyle w:val="BodyTextIndent3"/>
            <w:spacing w:after="0"/>
            <w:ind w:left="720" w:right="900"/>
          </w:pPr>
        </w:pPrChange>
      </w:pPr>
      <w:r w:rsidRPr="0024769B">
        <w:rPr>
          <w:sz w:val="22"/>
          <w:szCs w:val="22"/>
          <w:rPrChange w:id="753" w:author="Steve Baird" w:date="2016-04-29T15:40:00Z">
            <w:rPr>
              <w:rFonts w:ascii="Garamond" w:hAnsi="Garamond" w:cs="Arial"/>
              <w:sz w:val="22"/>
              <w:szCs w:val="22"/>
            </w:rPr>
          </w:rPrChange>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r w:rsidR="00007333" w:rsidRPr="0024769B">
        <w:rPr>
          <w:sz w:val="22"/>
          <w:szCs w:val="22"/>
          <w:rPrChange w:id="754" w:author="Steve Baird" w:date="2016-04-29T15:40:00Z">
            <w:rPr>
              <w:rFonts w:ascii="Garamond" w:hAnsi="Garamond" w:cs="Arial"/>
              <w:sz w:val="22"/>
              <w:szCs w:val="22"/>
            </w:rPr>
          </w:rPrChange>
        </w:rPr>
        <w:fldChar w:fldCharType="begin"/>
      </w:r>
      <w:r w:rsidR="00007333" w:rsidRPr="0024769B">
        <w:rPr>
          <w:sz w:val="22"/>
          <w:szCs w:val="22"/>
          <w:rPrChange w:id="755" w:author="Steve Baird" w:date="2016-04-29T15:40:00Z">
            <w:rPr>
              <w:rFonts w:ascii="Garamond" w:hAnsi="Garamond" w:cs="Arial"/>
              <w:sz w:val="22"/>
              <w:szCs w:val="22"/>
            </w:rPr>
          </w:rPrChange>
        </w:rPr>
        <w:instrText xml:space="preserve"> HYPERLINK "http://www.nerrsdata.org" </w:instrText>
      </w:r>
      <w:r w:rsidR="00007333" w:rsidRPr="0024769B">
        <w:rPr>
          <w:sz w:val="22"/>
          <w:szCs w:val="22"/>
          <w:rPrChange w:id="756" w:author="Steve Baird" w:date="2016-04-29T15:40:00Z">
            <w:rPr>
              <w:rFonts w:ascii="Garamond" w:hAnsi="Garamond" w:cs="Arial"/>
              <w:sz w:val="22"/>
              <w:szCs w:val="22"/>
            </w:rPr>
          </w:rPrChange>
        </w:rPr>
        <w:fldChar w:fldCharType="separate"/>
      </w:r>
      <w:r w:rsidR="00007333" w:rsidRPr="0024769B">
        <w:rPr>
          <w:rStyle w:val="Hyperlink"/>
          <w:sz w:val="22"/>
          <w:szCs w:val="22"/>
          <w:rPrChange w:id="757" w:author="Steve Baird" w:date="2016-04-29T15:40:00Z">
            <w:rPr>
              <w:rStyle w:val="Hyperlink"/>
              <w:rFonts w:ascii="Garamond" w:hAnsi="Garamond" w:cs="Arial"/>
              <w:sz w:val="22"/>
              <w:szCs w:val="22"/>
            </w:rPr>
          </w:rPrChange>
        </w:rPr>
        <w:t>www.nerrsdata.org</w:t>
      </w:r>
      <w:r w:rsidR="00007333" w:rsidRPr="0024769B">
        <w:rPr>
          <w:sz w:val="22"/>
          <w:szCs w:val="22"/>
          <w:rPrChange w:id="758" w:author="Steve Baird" w:date="2016-04-29T15:40:00Z">
            <w:rPr>
              <w:rFonts w:ascii="Garamond" w:hAnsi="Garamond" w:cs="Arial"/>
              <w:sz w:val="22"/>
              <w:szCs w:val="22"/>
            </w:rPr>
          </w:rPrChange>
        </w:rPr>
        <w:fldChar w:fldCharType="end"/>
      </w:r>
      <w:r w:rsidRPr="0024769B">
        <w:rPr>
          <w:sz w:val="22"/>
          <w:szCs w:val="22"/>
          <w:rPrChange w:id="759" w:author="Steve Baird" w:date="2016-04-29T15:40:00Z">
            <w:rPr>
              <w:rFonts w:ascii="Garamond" w:hAnsi="Garamond" w:cs="Arial"/>
              <w:sz w:val="22"/>
              <w:szCs w:val="22"/>
            </w:rPr>
          </w:rPrChange>
        </w:rPr>
        <w:t xml:space="preserve">.  Data are available in comma delimited format.  </w:t>
      </w:r>
    </w:p>
    <w:p w14:paraId="259151AA" w14:textId="77777777" w:rsidR="00B4483D" w:rsidRPr="0024769B" w:rsidRDefault="00B4483D">
      <w:pPr>
        <w:pStyle w:val="HTMLPreformatted"/>
        <w:rPr>
          <w:rFonts w:ascii="Times New Roman" w:hAnsi="Times New Roman" w:cs="Times New Roman"/>
          <w:sz w:val="22"/>
          <w:szCs w:val="22"/>
          <w:rPrChange w:id="760" w:author="Steve Baird" w:date="2016-04-29T15:40:00Z">
            <w:rPr>
              <w:rFonts w:ascii="Garamond" w:hAnsi="Garamond"/>
              <w:sz w:val="22"/>
              <w:szCs w:val="22"/>
            </w:rPr>
          </w:rPrChange>
        </w:rPr>
      </w:pPr>
    </w:p>
    <w:p w14:paraId="52F6BDC0" w14:textId="77777777" w:rsidR="0065020B" w:rsidRDefault="00B4483D" w:rsidP="00E47CBB">
      <w:pPr>
        <w:pStyle w:val="HTMLPreformatted"/>
        <w:rPr>
          <w:ins w:id="761" w:author="Steve Baird" w:date="2016-04-29T16:04:00Z"/>
          <w:rFonts w:ascii="Times New Roman" w:hAnsi="Times New Roman" w:cs="Times New Roman"/>
          <w:b/>
          <w:bCs/>
          <w:sz w:val="22"/>
          <w:szCs w:val="22"/>
        </w:rPr>
      </w:pPr>
      <w:r w:rsidRPr="0024769B">
        <w:rPr>
          <w:rFonts w:ascii="Times New Roman" w:hAnsi="Times New Roman" w:cs="Times New Roman"/>
          <w:b/>
          <w:bCs/>
          <w:sz w:val="22"/>
          <w:szCs w:val="22"/>
          <w:rPrChange w:id="762" w:author="Steve Baird" w:date="2016-04-29T15:40:00Z">
            <w:rPr>
              <w:rFonts w:ascii="Garamond" w:hAnsi="Garamond"/>
              <w:b/>
              <w:bCs/>
              <w:sz w:val="22"/>
              <w:szCs w:val="22"/>
            </w:rPr>
          </w:rPrChange>
        </w:rPr>
        <w:t xml:space="preserve">8) </w:t>
      </w:r>
      <w:r w:rsidR="00E47CBB" w:rsidRPr="0024769B">
        <w:rPr>
          <w:rFonts w:ascii="Times New Roman" w:hAnsi="Times New Roman" w:cs="Times New Roman"/>
          <w:b/>
          <w:bCs/>
          <w:sz w:val="22"/>
          <w:szCs w:val="22"/>
          <w:rPrChange w:id="763" w:author="Steve Baird" w:date="2016-04-29T15:40:00Z">
            <w:rPr>
              <w:rFonts w:ascii="Garamond" w:hAnsi="Garamond"/>
              <w:b/>
              <w:bCs/>
              <w:sz w:val="22"/>
              <w:szCs w:val="22"/>
            </w:rPr>
          </w:rPrChange>
        </w:rPr>
        <w:t xml:space="preserve"> </w:t>
      </w:r>
      <w:r w:rsidRPr="0024769B">
        <w:rPr>
          <w:rFonts w:ascii="Times New Roman" w:hAnsi="Times New Roman" w:cs="Times New Roman"/>
          <w:b/>
          <w:bCs/>
          <w:sz w:val="22"/>
          <w:szCs w:val="22"/>
          <w:rPrChange w:id="764" w:author="Steve Baird" w:date="2016-04-29T15:40:00Z">
            <w:rPr>
              <w:rFonts w:ascii="Garamond" w:hAnsi="Garamond"/>
              <w:b/>
              <w:bCs/>
              <w:sz w:val="22"/>
              <w:szCs w:val="22"/>
            </w:rPr>
          </w:rPrChange>
        </w:rPr>
        <w:t>Associated researchers and projects</w:t>
      </w:r>
      <w:r w:rsidR="00E47CBB" w:rsidRPr="0024769B">
        <w:rPr>
          <w:rFonts w:ascii="Times New Roman" w:hAnsi="Times New Roman" w:cs="Times New Roman"/>
          <w:b/>
          <w:bCs/>
          <w:sz w:val="22"/>
          <w:szCs w:val="22"/>
          <w:rPrChange w:id="765" w:author="Steve Baird" w:date="2016-04-29T15:40:00Z">
            <w:rPr>
              <w:rFonts w:ascii="Garamond" w:hAnsi="Garamond"/>
              <w:b/>
              <w:bCs/>
              <w:sz w:val="22"/>
              <w:szCs w:val="22"/>
            </w:rPr>
          </w:rPrChange>
        </w:rPr>
        <w:t xml:space="preserve"> </w:t>
      </w:r>
    </w:p>
    <w:p w14:paraId="5EDA442B" w14:textId="77777777" w:rsidR="0065020B" w:rsidRDefault="0065020B" w:rsidP="00E47CBB">
      <w:pPr>
        <w:pStyle w:val="HTMLPreformatted"/>
        <w:rPr>
          <w:ins w:id="766" w:author="Steve Baird" w:date="2016-04-29T16:04:00Z"/>
          <w:rFonts w:ascii="Times New Roman" w:hAnsi="Times New Roman" w:cs="Times New Roman"/>
          <w:b/>
          <w:bCs/>
          <w:sz w:val="22"/>
          <w:szCs w:val="22"/>
        </w:rPr>
      </w:pPr>
    </w:p>
    <w:p w14:paraId="76760228" w14:textId="77777777" w:rsidR="0065020B" w:rsidRPr="00213F87" w:rsidRDefault="0065020B" w:rsidP="0065020B">
      <w:pPr>
        <w:pStyle w:val="HTMLPreformatted"/>
        <w:ind w:left="540" w:right="900"/>
        <w:jc w:val="both"/>
        <w:rPr>
          <w:ins w:id="767" w:author="Steve Baird" w:date="2016-04-29T16:04:00Z"/>
          <w:rFonts w:ascii="Times New Roman" w:hAnsi="Times New Roman" w:cs="Times New Roman"/>
          <w:sz w:val="22"/>
          <w:szCs w:val="22"/>
        </w:rPr>
      </w:pPr>
      <w:ins w:id="768" w:author="Steve Baird" w:date="2016-04-29T16:04:00Z">
        <w:r w:rsidRPr="00213F87">
          <w:rPr>
            <w:rFonts w:ascii="Times New Roman" w:hAnsi="Times New Roman" w:cs="Times New Roman"/>
            <w:sz w:val="22"/>
            <w:szCs w:val="22"/>
          </w:rPr>
          <w:t xml:space="preserve">The data are being combined with hydrographic survey data to examine water exchange between Kachemak Bay and Lower Cook Inlet.  The </w:t>
        </w:r>
        <w:proofErr w:type="spellStart"/>
        <w:r w:rsidRPr="00213F87">
          <w:rPr>
            <w:rFonts w:ascii="Times New Roman" w:hAnsi="Times New Roman" w:cs="Times New Roman"/>
            <w:sz w:val="22"/>
            <w:szCs w:val="22"/>
          </w:rPr>
          <w:t>sonde</w:t>
        </w:r>
        <w:proofErr w:type="spellEnd"/>
        <w:r w:rsidRPr="00213F87">
          <w:rPr>
            <w:rFonts w:ascii="Times New Roman" w:hAnsi="Times New Roman" w:cs="Times New Roman"/>
            <w:sz w:val="22"/>
            <w:szCs w:val="22"/>
          </w:rPr>
          <w:t xml:space="preserve"> data provides the temporal context while the survey data provides the spatial information.</w:t>
        </w:r>
      </w:ins>
    </w:p>
    <w:p w14:paraId="283D9EE3" w14:textId="77777777" w:rsidR="0065020B" w:rsidRPr="00213F87" w:rsidRDefault="0065020B" w:rsidP="0065020B">
      <w:pPr>
        <w:pStyle w:val="HTMLPreformatted"/>
        <w:ind w:left="540" w:right="900"/>
        <w:jc w:val="both"/>
        <w:rPr>
          <w:ins w:id="769" w:author="Steve Baird" w:date="2016-04-29T16:04:00Z"/>
          <w:rFonts w:ascii="Times New Roman" w:hAnsi="Times New Roman" w:cs="Times New Roman"/>
          <w:sz w:val="22"/>
          <w:szCs w:val="22"/>
        </w:rPr>
      </w:pPr>
    </w:p>
    <w:p w14:paraId="5F0522BC" w14:textId="77777777" w:rsidR="0065020B" w:rsidRPr="00213F87" w:rsidRDefault="0065020B" w:rsidP="0065020B">
      <w:pPr>
        <w:pStyle w:val="HTMLPreformatted"/>
        <w:ind w:left="540" w:right="900"/>
        <w:jc w:val="both"/>
        <w:rPr>
          <w:ins w:id="770" w:author="Steve Baird" w:date="2016-04-29T16:04:00Z"/>
          <w:rFonts w:ascii="Times New Roman" w:hAnsi="Times New Roman" w:cs="Times New Roman"/>
          <w:sz w:val="22"/>
          <w:szCs w:val="22"/>
        </w:rPr>
      </w:pPr>
      <w:ins w:id="771" w:author="Steve Baird" w:date="2016-04-29T16:04:00Z">
        <w:r w:rsidRPr="00213F87">
          <w:rPr>
            <w:rFonts w:ascii="Times New Roman" w:hAnsi="Times New Roman" w:cs="Times New Roman"/>
            <w:sz w:val="22"/>
            <w:szCs w:val="22"/>
          </w:rPr>
          <w:t>In addition, these data complement the other concurrent System-Wide Monitoring Program modules such as meteorological and nutrient data collection.</w:t>
        </w:r>
      </w:ins>
    </w:p>
    <w:p w14:paraId="63126FF2" w14:textId="77777777" w:rsidR="00E47CBB" w:rsidRPr="0024769B" w:rsidRDefault="0065020B" w:rsidP="0065020B">
      <w:pPr>
        <w:pStyle w:val="HTMLPreformatted"/>
        <w:rPr>
          <w:rFonts w:ascii="Times New Roman" w:hAnsi="Times New Roman" w:cs="Times New Roman"/>
          <w:b/>
          <w:sz w:val="22"/>
          <w:szCs w:val="22"/>
          <w:rPrChange w:id="772" w:author="Steve Baird" w:date="2016-04-29T15:40:00Z">
            <w:rPr>
              <w:rFonts w:ascii="Garamond" w:hAnsi="Garamond" w:cs="Times New Roman"/>
              <w:b/>
              <w:sz w:val="22"/>
              <w:szCs w:val="22"/>
            </w:rPr>
          </w:rPrChange>
        </w:rPr>
      </w:pPr>
      <w:ins w:id="773" w:author="Steve Baird" w:date="2016-04-29T16:04:00Z">
        <w:r w:rsidRPr="0024769B" w:rsidDel="0065020B">
          <w:rPr>
            <w:rFonts w:ascii="Times New Roman" w:hAnsi="Times New Roman" w:cs="Times New Roman"/>
            <w:bCs/>
            <w:sz w:val="22"/>
            <w:szCs w:val="22"/>
          </w:rPr>
          <w:t xml:space="preserve"> </w:t>
        </w:r>
      </w:ins>
      <w:del w:id="774" w:author="Steve Baird" w:date="2016-04-29T16:04:00Z">
        <w:r w:rsidR="00E47CBB" w:rsidRPr="0024769B" w:rsidDel="0065020B">
          <w:rPr>
            <w:rFonts w:ascii="Times New Roman" w:hAnsi="Times New Roman" w:cs="Times New Roman"/>
            <w:bCs/>
            <w:sz w:val="22"/>
            <w:szCs w:val="22"/>
            <w:rPrChange w:id="775" w:author="Steve Baird" w:date="2016-04-29T15:40:00Z">
              <w:rPr>
                <w:rFonts w:ascii="Garamond" w:hAnsi="Garamond" w:cs="Times New Roman"/>
                <w:bCs/>
                <w:sz w:val="22"/>
                <w:szCs w:val="22"/>
              </w:rPr>
            </w:rPrChange>
          </w:rPr>
          <w:delText>(link to other products or programs)</w:delText>
        </w:r>
        <w:r w:rsidR="00E47CBB" w:rsidRPr="0024769B" w:rsidDel="0065020B">
          <w:rPr>
            <w:rFonts w:ascii="Times New Roman" w:hAnsi="Times New Roman" w:cs="Times New Roman"/>
            <w:b/>
            <w:sz w:val="22"/>
            <w:szCs w:val="22"/>
            <w:rPrChange w:id="776" w:author="Steve Baird" w:date="2016-04-29T15:40:00Z">
              <w:rPr>
                <w:rFonts w:ascii="Garamond" w:hAnsi="Garamond" w:cs="Times New Roman"/>
                <w:b/>
                <w:sz w:val="22"/>
                <w:szCs w:val="22"/>
              </w:rPr>
            </w:rPrChange>
          </w:rPr>
          <w:delText xml:space="preserve"> </w:delText>
        </w:r>
        <w:r w:rsidR="003C4828" w:rsidRPr="0024769B" w:rsidDel="0065020B">
          <w:rPr>
            <w:rFonts w:ascii="Times New Roman" w:hAnsi="Times New Roman" w:cs="Times New Roman"/>
            <w:b/>
            <w:sz w:val="22"/>
            <w:szCs w:val="22"/>
            <w:rPrChange w:id="777" w:author="Steve Baird" w:date="2016-04-29T15:40:00Z">
              <w:rPr>
                <w:rFonts w:ascii="Garamond" w:hAnsi="Garamond" w:cs="Times New Roman"/>
                <w:b/>
                <w:sz w:val="22"/>
                <w:szCs w:val="22"/>
              </w:rPr>
            </w:rPrChange>
          </w:rPr>
          <w:delText>–</w:delText>
        </w:r>
        <w:r w:rsidR="00E47CBB" w:rsidRPr="0024769B" w:rsidDel="0065020B">
          <w:rPr>
            <w:rFonts w:ascii="Times New Roman" w:hAnsi="Times New Roman" w:cs="Times New Roman"/>
            <w:b/>
            <w:sz w:val="22"/>
            <w:szCs w:val="22"/>
            <w:rPrChange w:id="778" w:author="Steve Baird" w:date="2016-04-29T15:40:00Z">
              <w:rPr>
                <w:rFonts w:ascii="Garamond" w:hAnsi="Garamond" w:cs="Times New Roman"/>
                <w:b/>
                <w:sz w:val="22"/>
                <w:szCs w:val="22"/>
              </w:rPr>
            </w:rPrChange>
          </w:rPr>
          <w:delText xml:space="preserve"> </w:delText>
        </w:r>
        <w:r w:rsidR="009D0A44" w:rsidRPr="0024769B" w:rsidDel="0065020B">
          <w:rPr>
            <w:rFonts w:ascii="Times New Roman" w:hAnsi="Times New Roman" w:cs="Times New Roman"/>
            <w:sz w:val="22"/>
            <w:szCs w:val="22"/>
            <w:rPrChange w:id="779" w:author="Steve Baird" w:date="2016-04-29T15:40:00Z">
              <w:rPr>
                <w:rFonts w:ascii="Garamond" w:hAnsi="Garamond" w:cs="Times New Roman"/>
                <w:sz w:val="22"/>
                <w:szCs w:val="22"/>
              </w:rPr>
            </w:rPrChange>
          </w:rPr>
          <w:delText>Included in annual metadata document</w:delText>
        </w:r>
      </w:del>
    </w:p>
    <w:p w14:paraId="555D7519" w14:textId="77777777" w:rsidR="00B4483D" w:rsidRPr="0024769B" w:rsidRDefault="004B2A17">
      <w:pPr>
        <w:pStyle w:val="HTMLPreformatted"/>
        <w:rPr>
          <w:rFonts w:ascii="Times New Roman" w:hAnsi="Times New Roman" w:cs="Times New Roman"/>
          <w:b/>
          <w:bCs/>
          <w:sz w:val="22"/>
          <w:szCs w:val="22"/>
          <w:rPrChange w:id="780" w:author="Steve Baird" w:date="2016-04-29T15:40:00Z">
            <w:rPr>
              <w:rFonts w:ascii="Garamond" w:hAnsi="Garamond"/>
              <w:b/>
              <w:bCs/>
              <w:sz w:val="22"/>
              <w:szCs w:val="22"/>
            </w:rPr>
          </w:rPrChange>
        </w:rPr>
      </w:pPr>
      <w:del w:id="781" w:author="Steve Baird" w:date="2016-04-29T16:04:00Z">
        <w:r w:rsidRPr="0024769B" w:rsidDel="0065020B">
          <w:rPr>
            <w:rFonts w:ascii="Times New Roman" w:hAnsi="Times New Roman" w:cs="Times New Roman"/>
            <w:b/>
            <w:bCs/>
            <w:sz w:val="22"/>
            <w:szCs w:val="22"/>
            <w:rPrChange w:id="782" w:author="Steve Baird" w:date="2016-04-29T15:40:00Z">
              <w:rPr>
                <w:rFonts w:ascii="Garamond" w:hAnsi="Garamond" w:cs="Times New Roman"/>
                <w:b/>
                <w:bCs/>
                <w:sz w:val="22"/>
                <w:szCs w:val="22"/>
              </w:rPr>
            </w:rPrChange>
          </w:rPr>
          <w:br w:type="page"/>
        </w:r>
      </w:del>
      <w:r w:rsidR="00B4483D" w:rsidRPr="0024769B">
        <w:rPr>
          <w:rFonts w:ascii="Times New Roman" w:hAnsi="Times New Roman" w:cs="Times New Roman"/>
          <w:b/>
          <w:bCs/>
          <w:sz w:val="22"/>
          <w:szCs w:val="22"/>
          <w:rPrChange w:id="783" w:author="Steve Baird" w:date="2016-04-29T15:40:00Z">
            <w:rPr>
              <w:rFonts w:ascii="Garamond" w:hAnsi="Garamond"/>
              <w:b/>
              <w:bCs/>
              <w:sz w:val="22"/>
              <w:szCs w:val="22"/>
            </w:rPr>
          </w:rPrChange>
        </w:rPr>
        <w:t>II.  Physical Structure Descriptors</w:t>
      </w:r>
    </w:p>
    <w:p w14:paraId="7D622648" w14:textId="77777777" w:rsidR="00B4483D" w:rsidRPr="0024769B" w:rsidRDefault="00B4483D">
      <w:pPr>
        <w:pStyle w:val="HTMLPreformatted"/>
        <w:rPr>
          <w:rFonts w:ascii="Times New Roman" w:hAnsi="Times New Roman" w:cs="Times New Roman"/>
          <w:sz w:val="22"/>
          <w:szCs w:val="22"/>
          <w:rPrChange w:id="784" w:author="Steve Baird" w:date="2016-04-29T15:40:00Z">
            <w:rPr>
              <w:rFonts w:ascii="Garamond" w:hAnsi="Garamond"/>
              <w:sz w:val="22"/>
              <w:szCs w:val="22"/>
            </w:rPr>
          </w:rPrChange>
        </w:rPr>
      </w:pPr>
    </w:p>
    <w:p w14:paraId="2719D5C5" w14:textId="77777777" w:rsidR="00314573" w:rsidRDefault="00314573">
      <w:pPr>
        <w:ind w:right="900"/>
        <w:jc w:val="both"/>
        <w:rPr>
          <w:ins w:id="785" w:author="Steve Baird" w:date="2016-04-29T16:07:00Z"/>
          <w:sz w:val="22"/>
          <w:szCs w:val="22"/>
          <w:u w:val="single"/>
        </w:rPr>
        <w:sectPr w:rsidR="00314573" w:rsidSect="00DD4094">
          <w:pgSz w:w="12240" w:h="15840"/>
          <w:pgMar w:top="1152" w:right="1152" w:bottom="1152" w:left="1152" w:header="720" w:footer="720" w:gutter="0"/>
          <w:cols w:space="720"/>
          <w:docGrid w:linePitch="360"/>
        </w:sectPr>
        <w:pPrChange w:id="786" w:author="Steve Baird" w:date="2016-04-29T16:07:00Z">
          <w:pPr>
            <w:ind w:left="540" w:right="900"/>
            <w:jc w:val="both"/>
          </w:pPr>
        </w:pPrChange>
      </w:pPr>
    </w:p>
    <w:p w14:paraId="09F43EDA" w14:textId="77777777" w:rsidR="00E57502" w:rsidRPr="0074629D" w:rsidRDefault="00E57502" w:rsidP="00E57502">
      <w:pPr>
        <w:rPr>
          <w:b/>
          <w:bCs/>
          <w:sz w:val="22"/>
          <w:szCs w:val="22"/>
        </w:rPr>
      </w:pPr>
      <w:r w:rsidRPr="0065020B">
        <w:rPr>
          <w:b/>
          <w:bCs/>
          <w:sz w:val="22"/>
          <w:szCs w:val="22"/>
        </w:rPr>
        <w:lastRenderedPageBreak/>
        <w:t xml:space="preserve">Sensor specifications, </w:t>
      </w:r>
      <w:proofErr w:type="gramStart"/>
      <w:r w:rsidRPr="0065020B">
        <w:rPr>
          <w:b/>
          <w:bCs/>
          <w:sz w:val="22"/>
          <w:szCs w:val="22"/>
        </w:rPr>
        <w:t>continued</w:t>
      </w:r>
      <w:r w:rsidRPr="0065020B">
        <w:rPr>
          <w:bCs/>
          <w:sz w:val="22"/>
          <w:szCs w:val="22"/>
        </w:rPr>
        <w:t xml:space="preserve">  (</w:t>
      </w:r>
      <w:proofErr w:type="gramEnd"/>
      <w:r w:rsidRPr="0065020B">
        <w:rPr>
          <w:bCs/>
          <w:sz w:val="22"/>
          <w:szCs w:val="22"/>
        </w:rPr>
        <w:t xml:space="preserve">YSI </w:t>
      </w:r>
      <w:r>
        <w:rPr>
          <w:bCs/>
          <w:sz w:val="22"/>
          <w:szCs w:val="22"/>
        </w:rPr>
        <w:t xml:space="preserve">EXO </w:t>
      </w:r>
      <w:proofErr w:type="spellStart"/>
      <w:r w:rsidRPr="0065020B">
        <w:rPr>
          <w:bCs/>
          <w:sz w:val="22"/>
          <w:szCs w:val="22"/>
        </w:rPr>
        <w:t>sondes</w:t>
      </w:r>
      <w:proofErr w:type="spellEnd"/>
      <w:r w:rsidRPr="0065020B">
        <w:rPr>
          <w:bCs/>
          <w:sz w:val="22"/>
          <w:szCs w:val="22"/>
        </w:rPr>
        <w:t>):</w:t>
      </w:r>
    </w:p>
    <w:tbl>
      <w:tblPr>
        <w:tblpPr w:leftFromText="180" w:rightFromText="180" w:horzAnchor="margin" w:tblpY="405"/>
        <w:tblW w:w="13452" w:type="dxa"/>
        <w:tblLayout w:type="fixed"/>
        <w:tblLook w:val="0000" w:firstRow="0" w:lastRow="0" w:firstColumn="0" w:lastColumn="0" w:noHBand="0" w:noVBand="0"/>
      </w:tblPr>
      <w:tblGrid>
        <w:gridCol w:w="1488"/>
        <w:gridCol w:w="2209"/>
        <w:gridCol w:w="2025"/>
        <w:gridCol w:w="1104"/>
        <w:gridCol w:w="1288"/>
        <w:gridCol w:w="3866"/>
        <w:gridCol w:w="1472"/>
      </w:tblGrid>
      <w:tr w:rsidR="00E57502" w:rsidRPr="00424109" w14:paraId="7F4630C0" w14:textId="77777777" w:rsidTr="00E57502">
        <w:trPr>
          <w:trHeight w:val="25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BDB60" w14:textId="77777777" w:rsidR="00E57502" w:rsidRPr="00424109" w:rsidRDefault="00E57502" w:rsidP="00E57502">
            <w:pPr>
              <w:jc w:val="center"/>
              <w:rPr>
                <w:b/>
                <w:bCs/>
                <w:sz w:val="22"/>
                <w:szCs w:val="22"/>
              </w:rPr>
            </w:pPr>
            <w:r w:rsidRPr="00424109">
              <w:rPr>
                <w:b/>
                <w:bCs/>
                <w:sz w:val="22"/>
                <w:szCs w:val="22"/>
              </w:rPr>
              <w:t>Parameter</w:t>
            </w:r>
          </w:p>
        </w:tc>
        <w:tc>
          <w:tcPr>
            <w:tcW w:w="2209" w:type="dxa"/>
            <w:tcBorders>
              <w:top w:val="single" w:sz="4" w:space="0" w:color="auto"/>
              <w:left w:val="nil"/>
              <w:bottom w:val="single" w:sz="4" w:space="0" w:color="auto"/>
              <w:right w:val="single" w:sz="4" w:space="0" w:color="auto"/>
            </w:tcBorders>
            <w:shd w:val="clear" w:color="auto" w:fill="auto"/>
            <w:noWrap/>
            <w:vAlign w:val="center"/>
          </w:tcPr>
          <w:p w14:paraId="19BBFC32" w14:textId="77777777" w:rsidR="00E57502" w:rsidRPr="00424109" w:rsidRDefault="00E57502" w:rsidP="00E57502">
            <w:pPr>
              <w:jc w:val="center"/>
              <w:rPr>
                <w:b/>
                <w:bCs/>
                <w:sz w:val="22"/>
                <w:szCs w:val="22"/>
              </w:rPr>
            </w:pPr>
            <w:r w:rsidRPr="00424109">
              <w:rPr>
                <w:b/>
                <w:bCs/>
                <w:sz w:val="22"/>
                <w:szCs w:val="22"/>
              </w:rPr>
              <w:t>Units</w:t>
            </w:r>
          </w:p>
        </w:tc>
        <w:tc>
          <w:tcPr>
            <w:tcW w:w="2025" w:type="dxa"/>
            <w:tcBorders>
              <w:top w:val="single" w:sz="4" w:space="0" w:color="auto"/>
              <w:left w:val="nil"/>
              <w:bottom w:val="single" w:sz="4" w:space="0" w:color="auto"/>
              <w:right w:val="single" w:sz="4" w:space="0" w:color="auto"/>
            </w:tcBorders>
            <w:shd w:val="clear" w:color="auto" w:fill="auto"/>
            <w:noWrap/>
            <w:vAlign w:val="center"/>
          </w:tcPr>
          <w:p w14:paraId="5BC6C9A1" w14:textId="77777777" w:rsidR="00E57502" w:rsidRPr="00424109" w:rsidRDefault="00E57502" w:rsidP="00E57502">
            <w:pPr>
              <w:jc w:val="center"/>
              <w:rPr>
                <w:b/>
                <w:bCs/>
                <w:sz w:val="22"/>
                <w:szCs w:val="22"/>
              </w:rPr>
            </w:pPr>
            <w:r w:rsidRPr="00424109">
              <w:rPr>
                <w:b/>
                <w:bCs/>
                <w:sz w:val="22"/>
                <w:szCs w:val="22"/>
              </w:rPr>
              <w:t>Sensor Type</w:t>
            </w:r>
          </w:p>
        </w:tc>
        <w:tc>
          <w:tcPr>
            <w:tcW w:w="1104" w:type="dxa"/>
            <w:tcBorders>
              <w:top w:val="single" w:sz="4" w:space="0" w:color="auto"/>
              <w:left w:val="nil"/>
              <w:bottom w:val="single" w:sz="4" w:space="0" w:color="auto"/>
              <w:right w:val="single" w:sz="4" w:space="0" w:color="auto"/>
            </w:tcBorders>
            <w:shd w:val="clear" w:color="auto" w:fill="auto"/>
            <w:noWrap/>
            <w:vAlign w:val="center"/>
          </w:tcPr>
          <w:p w14:paraId="7431F98E" w14:textId="77777777" w:rsidR="00E57502" w:rsidRPr="00424109" w:rsidRDefault="00E57502" w:rsidP="00E57502">
            <w:pPr>
              <w:jc w:val="center"/>
              <w:rPr>
                <w:b/>
                <w:bCs/>
                <w:sz w:val="22"/>
                <w:szCs w:val="22"/>
              </w:rPr>
            </w:pPr>
            <w:r w:rsidRPr="00424109">
              <w:rPr>
                <w:b/>
                <w:bCs/>
                <w:sz w:val="22"/>
                <w:szCs w:val="22"/>
              </w:rPr>
              <w:t>Model</w:t>
            </w:r>
          </w:p>
        </w:tc>
        <w:tc>
          <w:tcPr>
            <w:tcW w:w="1288" w:type="dxa"/>
            <w:tcBorders>
              <w:top w:val="single" w:sz="4" w:space="0" w:color="auto"/>
              <w:left w:val="nil"/>
              <w:bottom w:val="single" w:sz="4" w:space="0" w:color="auto"/>
              <w:right w:val="single" w:sz="4" w:space="0" w:color="auto"/>
            </w:tcBorders>
            <w:shd w:val="clear" w:color="auto" w:fill="auto"/>
            <w:noWrap/>
            <w:vAlign w:val="center"/>
          </w:tcPr>
          <w:p w14:paraId="3C3FB525" w14:textId="77777777" w:rsidR="00E57502" w:rsidRPr="00424109" w:rsidRDefault="00E57502" w:rsidP="00E57502">
            <w:pPr>
              <w:jc w:val="center"/>
              <w:rPr>
                <w:b/>
                <w:bCs/>
                <w:sz w:val="22"/>
                <w:szCs w:val="22"/>
              </w:rPr>
            </w:pPr>
            <w:r w:rsidRPr="00424109">
              <w:rPr>
                <w:b/>
                <w:bCs/>
                <w:sz w:val="22"/>
                <w:szCs w:val="22"/>
              </w:rPr>
              <w:t>Range</w:t>
            </w:r>
          </w:p>
        </w:tc>
        <w:tc>
          <w:tcPr>
            <w:tcW w:w="3866" w:type="dxa"/>
            <w:tcBorders>
              <w:top w:val="single" w:sz="4" w:space="0" w:color="auto"/>
              <w:left w:val="nil"/>
              <w:bottom w:val="single" w:sz="4" w:space="0" w:color="auto"/>
              <w:right w:val="single" w:sz="4" w:space="0" w:color="auto"/>
            </w:tcBorders>
            <w:shd w:val="clear" w:color="auto" w:fill="auto"/>
            <w:noWrap/>
            <w:vAlign w:val="center"/>
          </w:tcPr>
          <w:p w14:paraId="73153051" w14:textId="77777777" w:rsidR="00E57502" w:rsidRPr="00424109" w:rsidRDefault="00E57502" w:rsidP="00E57502">
            <w:pPr>
              <w:jc w:val="center"/>
              <w:rPr>
                <w:b/>
                <w:bCs/>
                <w:sz w:val="22"/>
                <w:szCs w:val="22"/>
              </w:rPr>
            </w:pPr>
            <w:r w:rsidRPr="00424109">
              <w:rPr>
                <w:b/>
                <w:bCs/>
                <w:sz w:val="22"/>
                <w:szCs w:val="22"/>
              </w:rPr>
              <w:t>Accuracy</w:t>
            </w:r>
          </w:p>
        </w:tc>
        <w:tc>
          <w:tcPr>
            <w:tcW w:w="1472" w:type="dxa"/>
            <w:tcBorders>
              <w:top w:val="single" w:sz="4" w:space="0" w:color="auto"/>
              <w:left w:val="nil"/>
              <w:bottom w:val="single" w:sz="4" w:space="0" w:color="auto"/>
              <w:right w:val="single" w:sz="4" w:space="0" w:color="auto"/>
            </w:tcBorders>
            <w:shd w:val="clear" w:color="auto" w:fill="auto"/>
            <w:noWrap/>
            <w:vAlign w:val="center"/>
          </w:tcPr>
          <w:p w14:paraId="0EEB9880" w14:textId="77777777" w:rsidR="00E57502" w:rsidRPr="00424109" w:rsidRDefault="00E57502" w:rsidP="00E57502">
            <w:pPr>
              <w:jc w:val="center"/>
              <w:rPr>
                <w:b/>
                <w:bCs/>
                <w:sz w:val="22"/>
                <w:szCs w:val="22"/>
              </w:rPr>
            </w:pPr>
            <w:r w:rsidRPr="00424109">
              <w:rPr>
                <w:b/>
                <w:bCs/>
                <w:sz w:val="22"/>
                <w:szCs w:val="22"/>
              </w:rPr>
              <w:t>Resolution</w:t>
            </w:r>
          </w:p>
        </w:tc>
      </w:tr>
      <w:tr w:rsidR="00E57502" w:rsidRPr="00424109" w14:paraId="57BC919E" w14:textId="77777777" w:rsidTr="00E57502">
        <w:trPr>
          <w:trHeight w:val="255"/>
        </w:trPr>
        <w:tc>
          <w:tcPr>
            <w:tcW w:w="1488" w:type="dxa"/>
            <w:tcBorders>
              <w:top w:val="nil"/>
              <w:left w:val="single" w:sz="4" w:space="0" w:color="auto"/>
              <w:bottom w:val="single" w:sz="4" w:space="0" w:color="auto"/>
              <w:right w:val="single" w:sz="4" w:space="0" w:color="auto"/>
            </w:tcBorders>
            <w:shd w:val="clear" w:color="auto" w:fill="auto"/>
            <w:vAlign w:val="center"/>
          </w:tcPr>
          <w:p w14:paraId="42C9362D" w14:textId="77777777" w:rsidR="00E57502" w:rsidRPr="00424109" w:rsidRDefault="00E57502" w:rsidP="00E57502">
            <w:pPr>
              <w:jc w:val="center"/>
              <w:rPr>
                <w:sz w:val="22"/>
                <w:szCs w:val="22"/>
              </w:rPr>
            </w:pPr>
            <w:r w:rsidRPr="00424109">
              <w:rPr>
                <w:sz w:val="22"/>
                <w:szCs w:val="22"/>
              </w:rPr>
              <w:t>Temperature</w:t>
            </w:r>
          </w:p>
          <w:p w14:paraId="3C304313" w14:textId="77777777" w:rsidR="00E57502" w:rsidRPr="00424109" w:rsidRDefault="00E57502" w:rsidP="00E57502">
            <w:pPr>
              <w:jc w:val="center"/>
              <w:rPr>
                <w:sz w:val="22"/>
                <w:szCs w:val="22"/>
              </w:rPr>
            </w:pPr>
          </w:p>
        </w:tc>
        <w:tc>
          <w:tcPr>
            <w:tcW w:w="2209" w:type="dxa"/>
            <w:tcBorders>
              <w:top w:val="nil"/>
              <w:left w:val="nil"/>
              <w:bottom w:val="single" w:sz="4" w:space="0" w:color="auto"/>
              <w:right w:val="single" w:sz="4" w:space="0" w:color="auto"/>
            </w:tcBorders>
            <w:shd w:val="clear" w:color="auto" w:fill="auto"/>
            <w:vAlign w:val="center"/>
          </w:tcPr>
          <w:p w14:paraId="228A0ADE" w14:textId="77777777" w:rsidR="00E57502" w:rsidRPr="00424109" w:rsidRDefault="00E57502" w:rsidP="00E57502">
            <w:pPr>
              <w:jc w:val="center"/>
              <w:rPr>
                <w:sz w:val="22"/>
                <w:szCs w:val="22"/>
              </w:rPr>
            </w:pPr>
            <w:r w:rsidRPr="00424109">
              <w:rPr>
                <w:sz w:val="22"/>
                <w:szCs w:val="22"/>
              </w:rPr>
              <w:t>Celsius (C)</w:t>
            </w:r>
          </w:p>
        </w:tc>
        <w:tc>
          <w:tcPr>
            <w:tcW w:w="2025" w:type="dxa"/>
            <w:tcBorders>
              <w:top w:val="nil"/>
              <w:left w:val="nil"/>
              <w:bottom w:val="single" w:sz="4" w:space="0" w:color="auto"/>
              <w:right w:val="single" w:sz="4" w:space="0" w:color="auto"/>
            </w:tcBorders>
            <w:shd w:val="clear" w:color="auto" w:fill="auto"/>
            <w:vAlign w:val="center"/>
          </w:tcPr>
          <w:p w14:paraId="24CFADC2" w14:textId="77777777" w:rsidR="00E57502" w:rsidRPr="00424109" w:rsidRDefault="00E57502" w:rsidP="00E57502">
            <w:pPr>
              <w:jc w:val="center"/>
              <w:rPr>
                <w:sz w:val="22"/>
                <w:szCs w:val="22"/>
              </w:rPr>
            </w:pPr>
            <w:r w:rsidRPr="00424109">
              <w:rPr>
                <w:sz w:val="22"/>
                <w:szCs w:val="22"/>
              </w:rPr>
              <w:t>Wiped probe; Thermistor</w:t>
            </w:r>
          </w:p>
        </w:tc>
        <w:tc>
          <w:tcPr>
            <w:tcW w:w="1104" w:type="dxa"/>
            <w:tcBorders>
              <w:top w:val="nil"/>
              <w:left w:val="nil"/>
              <w:bottom w:val="single" w:sz="4" w:space="0" w:color="auto"/>
              <w:right w:val="single" w:sz="4" w:space="0" w:color="auto"/>
            </w:tcBorders>
            <w:shd w:val="clear" w:color="auto" w:fill="auto"/>
            <w:vAlign w:val="center"/>
          </w:tcPr>
          <w:p w14:paraId="4E49AD6A" w14:textId="77777777" w:rsidR="00E57502" w:rsidRPr="00424109" w:rsidRDefault="00E57502" w:rsidP="00E57502">
            <w:pPr>
              <w:jc w:val="center"/>
              <w:rPr>
                <w:sz w:val="22"/>
                <w:szCs w:val="22"/>
              </w:rPr>
            </w:pPr>
            <w:r w:rsidRPr="00424109">
              <w:rPr>
                <w:sz w:val="22"/>
                <w:szCs w:val="22"/>
              </w:rPr>
              <w:t>599827</w:t>
            </w:r>
          </w:p>
          <w:p w14:paraId="7B8E8F59"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271E535A" w14:textId="77777777" w:rsidR="00E57502" w:rsidRPr="00424109" w:rsidRDefault="00E57502" w:rsidP="00E57502">
            <w:pPr>
              <w:jc w:val="center"/>
              <w:rPr>
                <w:sz w:val="22"/>
                <w:szCs w:val="22"/>
              </w:rPr>
            </w:pPr>
            <w:r w:rsidRPr="00424109">
              <w:rPr>
                <w:sz w:val="22"/>
                <w:szCs w:val="22"/>
              </w:rPr>
              <w:t>-5 to 50 °C</w:t>
            </w:r>
          </w:p>
        </w:tc>
        <w:tc>
          <w:tcPr>
            <w:tcW w:w="3866" w:type="dxa"/>
            <w:tcBorders>
              <w:top w:val="nil"/>
              <w:left w:val="nil"/>
              <w:bottom w:val="single" w:sz="4" w:space="0" w:color="auto"/>
              <w:right w:val="single" w:sz="4" w:space="0" w:color="auto"/>
            </w:tcBorders>
            <w:shd w:val="clear" w:color="auto" w:fill="auto"/>
            <w:vAlign w:val="center"/>
          </w:tcPr>
          <w:p w14:paraId="51706DA6" w14:textId="77777777" w:rsidR="00E57502" w:rsidRPr="00424109" w:rsidRDefault="00E57502" w:rsidP="00E57502">
            <w:pPr>
              <w:jc w:val="center"/>
              <w:rPr>
                <w:sz w:val="22"/>
                <w:szCs w:val="22"/>
              </w:rPr>
            </w:pPr>
            <w:r w:rsidRPr="00424109">
              <w:rPr>
                <w:sz w:val="22"/>
                <w:szCs w:val="22"/>
              </w:rPr>
              <w:t>±0.2 C</w:t>
            </w:r>
          </w:p>
        </w:tc>
        <w:tc>
          <w:tcPr>
            <w:tcW w:w="1472" w:type="dxa"/>
            <w:tcBorders>
              <w:top w:val="nil"/>
              <w:left w:val="nil"/>
              <w:bottom w:val="single" w:sz="4" w:space="0" w:color="auto"/>
              <w:right w:val="single" w:sz="4" w:space="0" w:color="auto"/>
            </w:tcBorders>
            <w:shd w:val="clear" w:color="auto" w:fill="auto"/>
            <w:vAlign w:val="center"/>
          </w:tcPr>
          <w:p w14:paraId="612B5DDB" w14:textId="77777777" w:rsidR="00E57502" w:rsidRPr="00424109" w:rsidRDefault="00E57502" w:rsidP="00E57502">
            <w:pPr>
              <w:jc w:val="center"/>
              <w:rPr>
                <w:sz w:val="22"/>
                <w:szCs w:val="22"/>
              </w:rPr>
            </w:pPr>
            <w:r w:rsidRPr="00424109">
              <w:rPr>
                <w:sz w:val="22"/>
                <w:szCs w:val="22"/>
              </w:rPr>
              <w:t>0.001 C</w:t>
            </w:r>
          </w:p>
        </w:tc>
      </w:tr>
      <w:tr w:rsidR="00E57502" w:rsidRPr="00424109" w14:paraId="0C5C4C40" w14:textId="77777777" w:rsidTr="00E57502">
        <w:trPr>
          <w:trHeight w:val="511"/>
        </w:trPr>
        <w:tc>
          <w:tcPr>
            <w:tcW w:w="1488" w:type="dxa"/>
            <w:tcBorders>
              <w:top w:val="nil"/>
              <w:left w:val="single" w:sz="4" w:space="0" w:color="auto"/>
              <w:bottom w:val="single" w:sz="4" w:space="0" w:color="auto"/>
              <w:right w:val="single" w:sz="4" w:space="0" w:color="auto"/>
            </w:tcBorders>
            <w:shd w:val="clear" w:color="auto" w:fill="auto"/>
            <w:vAlign w:val="center"/>
          </w:tcPr>
          <w:p w14:paraId="782B4C49" w14:textId="77777777" w:rsidR="00E57502" w:rsidRPr="00424109" w:rsidRDefault="00E57502" w:rsidP="00E57502">
            <w:pPr>
              <w:jc w:val="center"/>
              <w:rPr>
                <w:sz w:val="22"/>
                <w:szCs w:val="22"/>
              </w:rPr>
            </w:pPr>
            <w:r w:rsidRPr="00424109">
              <w:rPr>
                <w:sz w:val="22"/>
                <w:szCs w:val="22"/>
              </w:rPr>
              <w:t>Conductivity</w:t>
            </w:r>
          </w:p>
        </w:tc>
        <w:tc>
          <w:tcPr>
            <w:tcW w:w="2209" w:type="dxa"/>
            <w:tcBorders>
              <w:top w:val="nil"/>
              <w:left w:val="nil"/>
              <w:bottom w:val="single" w:sz="4" w:space="0" w:color="auto"/>
              <w:right w:val="single" w:sz="4" w:space="0" w:color="auto"/>
            </w:tcBorders>
            <w:shd w:val="clear" w:color="auto" w:fill="auto"/>
            <w:vAlign w:val="center"/>
          </w:tcPr>
          <w:p w14:paraId="301A9052" w14:textId="77777777" w:rsidR="00E57502" w:rsidRPr="00424109" w:rsidRDefault="00E57502" w:rsidP="00E57502">
            <w:pPr>
              <w:jc w:val="center"/>
              <w:rPr>
                <w:sz w:val="22"/>
                <w:szCs w:val="22"/>
              </w:rPr>
            </w:pPr>
            <w:r w:rsidRPr="00424109">
              <w:rPr>
                <w:sz w:val="22"/>
                <w:szCs w:val="22"/>
              </w:rPr>
              <w:t>milli-Siemens per cm (mS/cm)</w:t>
            </w:r>
          </w:p>
        </w:tc>
        <w:tc>
          <w:tcPr>
            <w:tcW w:w="2025" w:type="dxa"/>
            <w:tcBorders>
              <w:top w:val="nil"/>
              <w:left w:val="nil"/>
              <w:bottom w:val="single" w:sz="4" w:space="0" w:color="auto"/>
              <w:right w:val="single" w:sz="4" w:space="0" w:color="auto"/>
            </w:tcBorders>
            <w:shd w:val="clear" w:color="auto" w:fill="auto"/>
            <w:vAlign w:val="center"/>
          </w:tcPr>
          <w:p w14:paraId="061F60C0" w14:textId="77777777" w:rsidR="00E57502" w:rsidRPr="00424109" w:rsidRDefault="00E57502" w:rsidP="00E57502">
            <w:pPr>
              <w:ind w:left="360"/>
              <w:jc w:val="center"/>
              <w:rPr>
                <w:sz w:val="22"/>
                <w:szCs w:val="22"/>
              </w:rPr>
            </w:pPr>
            <w:r w:rsidRPr="00424109">
              <w:rPr>
                <w:sz w:val="22"/>
                <w:szCs w:val="22"/>
              </w:rPr>
              <w:t xml:space="preserve">CT2 probe, 4-electrode cell with </w:t>
            </w:r>
            <w:proofErr w:type="spellStart"/>
            <w:r w:rsidRPr="00424109">
              <w:rPr>
                <w:sz w:val="22"/>
                <w:szCs w:val="22"/>
              </w:rPr>
              <w:t>autoranging</w:t>
            </w:r>
            <w:proofErr w:type="spellEnd"/>
          </w:p>
          <w:p w14:paraId="7CCF59BF" w14:textId="77777777" w:rsidR="00E57502" w:rsidRPr="00424109" w:rsidRDefault="00E57502" w:rsidP="00E57502">
            <w:pPr>
              <w:jc w:val="center"/>
              <w:rPr>
                <w:sz w:val="22"/>
                <w:szCs w:val="22"/>
              </w:rPr>
            </w:pPr>
          </w:p>
        </w:tc>
        <w:tc>
          <w:tcPr>
            <w:tcW w:w="1104" w:type="dxa"/>
            <w:tcBorders>
              <w:top w:val="nil"/>
              <w:left w:val="nil"/>
              <w:bottom w:val="single" w:sz="4" w:space="0" w:color="auto"/>
              <w:right w:val="single" w:sz="4" w:space="0" w:color="auto"/>
            </w:tcBorders>
            <w:shd w:val="clear" w:color="auto" w:fill="auto"/>
            <w:vAlign w:val="center"/>
          </w:tcPr>
          <w:p w14:paraId="39B2F6D6" w14:textId="77777777" w:rsidR="00E57502" w:rsidRPr="00424109" w:rsidRDefault="00E57502" w:rsidP="00E57502">
            <w:pPr>
              <w:jc w:val="center"/>
              <w:rPr>
                <w:sz w:val="22"/>
                <w:szCs w:val="22"/>
              </w:rPr>
            </w:pPr>
            <w:r w:rsidRPr="00424109">
              <w:rPr>
                <w:sz w:val="22"/>
                <w:szCs w:val="22"/>
              </w:rPr>
              <w:t>599870</w:t>
            </w:r>
          </w:p>
        </w:tc>
        <w:tc>
          <w:tcPr>
            <w:tcW w:w="1288" w:type="dxa"/>
            <w:tcBorders>
              <w:top w:val="nil"/>
              <w:left w:val="nil"/>
              <w:bottom w:val="single" w:sz="4" w:space="0" w:color="auto"/>
              <w:right w:val="single" w:sz="4" w:space="0" w:color="auto"/>
            </w:tcBorders>
            <w:shd w:val="clear" w:color="auto" w:fill="auto"/>
            <w:vAlign w:val="center"/>
          </w:tcPr>
          <w:p w14:paraId="21B452BA" w14:textId="77777777" w:rsidR="00E57502" w:rsidRPr="00424109" w:rsidRDefault="00E57502" w:rsidP="00E57502">
            <w:pPr>
              <w:jc w:val="center"/>
              <w:rPr>
                <w:sz w:val="22"/>
                <w:szCs w:val="22"/>
              </w:rPr>
            </w:pPr>
            <w:r w:rsidRPr="00424109">
              <w:rPr>
                <w:sz w:val="22"/>
                <w:szCs w:val="22"/>
              </w:rPr>
              <w:t>0 to 200 mS/cm</w:t>
            </w:r>
          </w:p>
        </w:tc>
        <w:tc>
          <w:tcPr>
            <w:tcW w:w="3866" w:type="dxa"/>
            <w:tcBorders>
              <w:top w:val="nil"/>
              <w:left w:val="nil"/>
              <w:bottom w:val="single" w:sz="4" w:space="0" w:color="auto"/>
              <w:right w:val="single" w:sz="4" w:space="0" w:color="auto"/>
            </w:tcBorders>
            <w:shd w:val="clear" w:color="auto" w:fill="auto"/>
            <w:vAlign w:val="center"/>
          </w:tcPr>
          <w:p w14:paraId="1DD65B07" w14:textId="77777777" w:rsidR="00E57502" w:rsidRPr="00424109" w:rsidRDefault="00E57502" w:rsidP="00E57502">
            <w:pPr>
              <w:jc w:val="center"/>
              <w:rPr>
                <w:sz w:val="22"/>
                <w:szCs w:val="22"/>
              </w:rPr>
            </w:pPr>
            <w:r w:rsidRPr="00424109">
              <w:rPr>
                <w:sz w:val="22"/>
                <w:szCs w:val="22"/>
              </w:rPr>
              <w:t>0 to 100: +/- 0.5% of reading or 0.001 mS/cm; 100 to 200: +/- 1% of reading</w:t>
            </w:r>
          </w:p>
        </w:tc>
        <w:tc>
          <w:tcPr>
            <w:tcW w:w="1472" w:type="dxa"/>
            <w:tcBorders>
              <w:top w:val="nil"/>
              <w:left w:val="nil"/>
              <w:bottom w:val="single" w:sz="4" w:space="0" w:color="auto"/>
              <w:right w:val="single" w:sz="4" w:space="0" w:color="auto"/>
            </w:tcBorders>
            <w:shd w:val="clear" w:color="auto" w:fill="auto"/>
            <w:vAlign w:val="center"/>
          </w:tcPr>
          <w:p w14:paraId="436ECA86" w14:textId="77777777" w:rsidR="00E57502" w:rsidRPr="00424109" w:rsidRDefault="00E57502" w:rsidP="00E57502">
            <w:pPr>
              <w:jc w:val="center"/>
              <w:rPr>
                <w:sz w:val="22"/>
                <w:szCs w:val="22"/>
              </w:rPr>
            </w:pPr>
            <w:r w:rsidRPr="00424109">
              <w:rPr>
                <w:sz w:val="22"/>
                <w:szCs w:val="22"/>
              </w:rPr>
              <w:t xml:space="preserve">0.001 mS/cm to 0.1 mS/cm (range </w:t>
            </w:r>
            <w:proofErr w:type="spellStart"/>
            <w:r w:rsidRPr="00424109">
              <w:rPr>
                <w:sz w:val="22"/>
                <w:szCs w:val="22"/>
              </w:rPr>
              <w:t>dependant</w:t>
            </w:r>
            <w:proofErr w:type="spellEnd"/>
            <w:r w:rsidRPr="00424109">
              <w:rPr>
                <w:sz w:val="22"/>
                <w:szCs w:val="22"/>
              </w:rPr>
              <w:t>)</w:t>
            </w:r>
          </w:p>
        </w:tc>
      </w:tr>
      <w:tr w:rsidR="00E57502" w:rsidRPr="00424109" w14:paraId="3677BF0A" w14:textId="77777777" w:rsidTr="00E57502">
        <w:trPr>
          <w:trHeight w:val="767"/>
        </w:trPr>
        <w:tc>
          <w:tcPr>
            <w:tcW w:w="1488" w:type="dxa"/>
            <w:tcBorders>
              <w:top w:val="nil"/>
              <w:left w:val="single" w:sz="4" w:space="0" w:color="auto"/>
              <w:bottom w:val="single" w:sz="4" w:space="0" w:color="auto"/>
              <w:right w:val="single" w:sz="4" w:space="0" w:color="auto"/>
            </w:tcBorders>
            <w:shd w:val="clear" w:color="auto" w:fill="auto"/>
            <w:vAlign w:val="center"/>
          </w:tcPr>
          <w:p w14:paraId="4BE5F75C" w14:textId="77777777" w:rsidR="00E57502" w:rsidRPr="00424109" w:rsidRDefault="00E57502" w:rsidP="00E57502">
            <w:pPr>
              <w:jc w:val="center"/>
              <w:rPr>
                <w:sz w:val="22"/>
                <w:szCs w:val="22"/>
              </w:rPr>
            </w:pPr>
            <w:r w:rsidRPr="00424109">
              <w:rPr>
                <w:sz w:val="22"/>
                <w:szCs w:val="22"/>
              </w:rPr>
              <w:t>Salinity</w:t>
            </w:r>
          </w:p>
        </w:tc>
        <w:tc>
          <w:tcPr>
            <w:tcW w:w="2209" w:type="dxa"/>
            <w:tcBorders>
              <w:top w:val="nil"/>
              <w:left w:val="nil"/>
              <w:bottom w:val="single" w:sz="4" w:space="0" w:color="auto"/>
              <w:right w:val="single" w:sz="4" w:space="0" w:color="auto"/>
            </w:tcBorders>
            <w:shd w:val="clear" w:color="auto" w:fill="auto"/>
            <w:vAlign w:val="center"/>
          </w:tcPr>
          <w:p w14:paraId="504F6288" w14:textId="77777777" w:rsidR="00E57502" w:rsidRPr="00424109" w:rsidRDefault="00E57502" w:rsidP="00E57502">
            <w:pPr>
              <w:ind w:left="360"/>
              <w:jc w:val="center"/>
              <w:rPr>
                <w:sz w:val="22"/>
                <w:szCs w:val="22"/>
              </w:rPr>
            </w:pPr>
            <w:r w:rsidRPr="00424109">
              <w:rPr>
                <w:sz w:val="22"/>
                <w:szCs w:val="22"/>
              </w:rPr>
              <w:t>practical salinity units (</w:t>
            </w:r>
            <w:proofErr w:type="spellStart"/>
            <w:r w:rsidRPr="00424109">
              <w:rPr>
                <w:sz w:val="22"/>
                <w:szCs w:val="22"/>
              </w:rPr>
              <w:t>psu</w:t>
            </w:r>
            <w:proofErr w:type="spellEnd"/>
            <w:r w:rsidRPr="00424109">
              <w:rPr>
                <w:sz w:val="22"/>
                <w:szCs w:val="22"/>
              </w:rPr>
              <w:t>)/parts per thousand (ppt)</w:t>
            </w:r>
          </w:p>
          <w:p w14:paraId="1083DAA5" w14:textId="77777777" w:rsidR="00E57502" w:rsidRPr="00424109" w:rsidRDefault="00E57502" w:rsidP="00E57502">
            <w:pPr>
              <w:jc w:val="center"/>
              <w:rPr>
                <w:sz w:val="22"/>
                <w:szCs w:val="22"/>
              </w:rPr>
            </w:pPr>
          </w:p>
        </w:tc>
        <w:tc>
          <w:tcPr>
            <w:tcW w:w="2025" w:type="dxa"/>
            <w:tcBorders>
              <w:top w:val="nil"/>
              <w:left w:val="nil"/>
              <w:bottom w:val="single" w:sz="4" w:space="0" w:color="auto"/>
              <w:right w:val="single" w:sz="4" w:space="0" w:color="auto"/>
            </w:tcBorders>
            <w:shd w:val="clear" w:color="auto" w:fill="auto"/>
            <w:vAlign w:val="center"/>
          </w:tcPr>
          <w:p w14:paraId="2D679A40" w14:textId="77777777" w:rsidR="00E57502" w:rsidRPr="00424109" w:rsidRDefault="00E57502" w:rsidP="00E57502">
            <w:pPr>
              <w:jc w:val="center"/>
              <w:rPr>
                <w:sz w:val="22"/>
                <w:szCs w:val="22"/>
              </w:rPr>
            </w:pPr>
            <w:r w:rsidRPr="00424109">
              <w:rPr>
                <w:sz w:val="22"/>
                <w:szCs w:val="22"/>
              </w:rPr>
              <w:t>CT2 probe, Calculated from conductivity and temperature</w:t>
            </w:r>
          </w:p>
        </w:tc>
        <w:tc>
          <w:tcPr>
            <w:tcW w:w="1104" w:type="dxa"/>
            <w:tcBorders>
              <w:top w:val="nil"/>
              <w:left w:val="nil"/>
              <w:bottom w:val="single" w:sz="4" w:space="0" w:color="auto"/>
              <w:right w:val="single" w:sz="4" w:space="0" w:color="auto"/>
            </w:tcBorders>
            <w:shd w:val="clear" w:color="auto" w:fill="auto"/>
            <w:vAlign w:val="center"/>
          </w:tcPr>
          <w:p w14:paraId="7A954677"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4BBD2C6E" w14:textId="77777777" w:rsidR="00E57502" w:rsidRPr="00424109" w:rsidRDefault="00E57502" w:rsidP="00E57502">
            <w:pPr>
              <w:ind w:left="360"/>
              <w:jc w:val="center"/>
              <w:rPr>
                <w:sz w:val="22"/>
                <w:szCs w:val="22"/>
              </w:rPr>
            </w:pPr>
            <w:r w:rsidRPr="00424109">
              <w:rPr>
                <w:sz w:val="22"/>
                <w:szCs w:val="22"/>
              </w:rPr>
              <w:t xml:space="preserve">0 to 70 </w:t>
            </w:r>
            <w:proofErr w:type="spellStart"/>
            <w:r w:rsidRPr="00424109">
              <w:rPr>
                <w:sz w:val="22"/>
                <w:szCs w:val="22"/>
              </w:rPr>
              <w:t>psu</w:t>
            </w:r>
            <w:proofErr w:type="spellEnd"/>
          </w:p>
          <w:p w14:paraId="335E52B3" w14:textId="77777777" w:rsidR="00E57502" w:rsidRPr="00424109" w:rsidRDefault="00E57502" w:rsidP="00E57502">
            <w:pPr>
              <w:jc w:val="center"/>
              <w:rPr>
                <w:sz w:val="22"/>
                <w:szCs w:val="22"/>
              </w:rPr>
            </w:pPr>
          </w:p>
        </w:tc>
        <w:tc>
          <w:tcPr>
            <w:tcW w:w="3866" w:type="dxa"/>
            <w:tcBorders>
              <w:top w:val="nil"/>
              <w:left w:val="nil"/>
              <w:bottom w:val="single" w:sz="4" w:space="0" w:color="auto"/>
              <w:right w:val="single" w:sz="4" w:space="0" w:color="auto"/>
            </w:tcBorders>
            <w:shd w:val="clear" w:color="auto" w:fill="auto"/>
            <w:vAlign w:val="center"/>
          </w:tcPr>
          <w:p w14:paraId="44977598" w14:textId="77777777" w:rsidR="00E57502" w:rsidRPr="00424109" w:rsidRDefault="00E57502" w:rsidP="00E57502">
            <w:pPr>
              <w:jc w:val="center"/>
              <w:rPr>
                <w:sz w:val="22"/>
                <w:szCs w:val="22"/>
              </w:rPr>
            </w:pPr>
            <w:r w:rsidRPr="00424109">
              <w:rPr>
                <w:sz w:val="22"/>
                <w:szCs w:val="22"/>
              </w:rPr>
              <w:t xml:space="preserve">+/- 1.0% of reading </w:t>
            </w:r>
            <w:proofErr w:type="spellStart"/>
            <w:r w:rsidRPr="00424109">
              <w:rPr>
                <w:sz w:val="22"/>
                <w:szCs w:val="22"/>
              </w:rPr>
              <w:t>pr</w:t>
            </w:r>
            <w:proofErr w:type="spellEnd"/>
            <w:r w:rsidRPr="00424109">
              <w:rPr>
                <w:sz w:val="22"/>
                <w:szCs w:val="22"/>
              </w:rPr>
              <w:t xml:space="preserve"> 0.1 ppt, whichever is greater</w:t>
            </w:r>
          </w:p>
        </w:tc>
        <w:tc>
          <w:tcPr>
            <w:tcW w:w="1472" w:type="dxa"/>
            <w:tcBorders>
              <w:top w:val="nil"/>
              <w:left w:val="nil"/>
              <w:bottom w:val="single" w:sz="4" w:space="0" w:color="auto"/>
              <w:right w:val="single" w:sz="4" w:space="0" w:color="auto"/>
            </w:tcBorders>
            <w:shd w:val="clear" w:color="auto" w:fill="auto"/>
            <w:vAlign w:val="center"/>
          </w:tcPr>
          <w:p w14:paraId="01871686" w14:textId="77777777" w:rsidR="00E57502" w:rsidRPr="00424109" w:rsidRDefault="00E57502" w:rsidP="00E57502">
            <w:pPr>
              <w:jc w:val="center"/>
              <w:rPr>
                <w:sz w:val="22"/>
                <w:szCs w:val="22"/>
              </w:rPr>
            </w:pPr>
            <w:r w:rsidRPr="00424109">
              <w:rPr>
                <w:sz w:val="22"/>
                <w:szCs w:val="22"/>
              </w:rPr>
              <w:t xml:space="preserve">0.01 </w:t>
            </w:r>
            <w:proofErr w:type="spellStart"/>
            <w:r w:rsidRPr="00424109">
              <w:rPr>
                <w:sz w:val="22"/>
                <w:szCs w:val="22"/>
              </w:rPr>
              <w:t>psu</w:t>
            </w:r>
            <w:proofErr w:type="spellEnd"/>
          </w:p>
        </w:tc>
      </w:tr>
      <w:tr w:rsidR="00E57502" w:rsidRPr="00424109" w14:paraId="02B204A0" w14:textId="77777777" w:rsidTr="00E57502">
        <w:trPr>
          <w:trHeight w:val="1023"/>
        </w:trPr>
        <w:tc>
          <w:tcPr>
            <w:tcW w:w="1488" w:type="dxa"/>
            <w:tcBorders>
              <w:top w:val="nil"/>
              <w:left w:val="single" w:sz="4" w:space="0" w:color="auto"/>
              <w:bottom w:val="single" w:sz="4" w:space="0" w:color="auto"/>
              <w:right w:val="single" w:sz="4" w:space="0" w:color="auto"/>
            </w:tcBorders>
            <w:shd w:val="clear" w:color="auto" w:fill="auto"/>
            <w:vAlign w:val="center"/>
          </w:tcPr>
          <w:p w14:paraId="2AE8AA7E" w14:textId="77777777" w:rsidR="00E57502" w:rsidRPr="00424109" w:rsidRDefault="00E57502" w:rsidP="00E57502">
            <w:pPr>
              <w:jc w:val="center"/>
              <w:rPr>
                <w:sz w:val="22"/>
                <w:szCs w:val="22"/>
              </w:rPr>
            </w:pPr>
            <w:r w:rsidRPr="00424109">
              <w:rPr>
                <w:sz w:val="22"/>
                <w:szCs w:val="22"/>
              </w:rPr>
              <w:t>Dissolved Oxygen %</w:t>
            </w:r>
          </w:p>
        </w:tc>
        <w:tc>
          <w:tcPr>
            <w:tcW w:w="2209" w:type="dxa"/>
            <w:tcBorders>
              <w:top w:val="nil"/>
              <w:left w:val="nil"/>
              <w:bottom w:val="single" w:sz="4" w:space="0" w:color="auto"/>
              <w:right w:val="single" w:sz="4" w:space="0" w:color="auto"/>
            </w:tcBorders>
            <w:shd w:val="clear" w:color="auto" w:fill="auto"/>
            <w:vAlign w:val="center"/>
          </w:tcPr>
          <w:p w14:paraId="3AE16A22" w14:textId="77777777" w:rsidR="00E57502" w:rsidRPr="00424109" w:rsidRDefault="00E57502" w:rsidP="00E57502">
            <w:pPr>
              <w:jc w:val="center"/>
              <w:rPr>
                <w:sz w:val="22"/>
                <w:szCs w:val="22"/>
              </w:rPr>
            </w:pPr>
            <w:r w:rsidRPr="00424109">
              <w:rPr>
                <w:sz w:val="22"/>
                <w:szCs w:val="22"/>
              </w:rPr>
              <w:t>percent air saturation (%)</w:t>
            </w:r>
          </w:p>
        </w:tc>
        <w:tc>
          <w:tcPr>
            <w:tcW w:w="2025" w:type="dxa"/>
            <w:tcBorders>
              <w:top w:val="nil"/>
              <w:left w:val="nil"/>
              <w:bottom w:val="single" w:sz="4" w:space="0" w:color="auto"/>
              <w:right w:val="single" w:sz="4" w:space="0" w:color="auto"/>
            </w:tcBorders>
            <w:shd w:val="clear" w:color="auto" w:fill="auto"/>
            <w:vAlign w:val="center"/>
          </w:tcPr>
          <w:p w14:paraId="74B16354"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43C8A92"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319CE306" w14:textId="77777777" w:rsidR="00E57502" w:rsidRPr="00424109" w:rsidRDefault="00E57502" w:rsidP="00E57502">
            <w:pPr>
              <w:jc w:val="center"/>
              <w:rPr>
                <w:sz w:val="22"/>
                <w:szCs w:val="22"/>
              </w:rPr>
            </w:pPr>
            <w:r w:rsidRPr="00424109">
              <w:rPr>
                <w:sz w:val="22"/>
                <w:szCs w:val="22"/>
              </w:rPr>
              <w:t>0 to 500% air saturation</w:t>
            </w:r>
          </w:p>
        </w:tc>
        <w:tc>
          <w:tcPr>
            <w:tcW w:w="3866" w:type="dxa"/>
            <w:tcBorders>
              <w:top w:val="nil"/>
              <w:left w:val="nil"/>
              <w:bottom w:val="single" w:sz="4" w:space="0" w:color="auto"/>
              <w:right w:val="single" w:sz="4" w:space="0" w:color="auto"/>
            </w:tcBorders>
            <w:shd w:val="clear" w:color="auto" w:fill="auto"/>
            <w:vAlign w:val="center"/>
          </w:tcPr>
          <w:p w14:paraId="6ABE2ACE" w14:textId="77777777" w:rsidR="00E57502" w:rsidRPr="00424109" w:rsidRDefault="00E57502" w:rsidP="00E57502">
            <w:pPr>
              <w:jc w:val="center"/>
              <w:rPr>
                <w:sz w:val="22"/>
                <w:szCs w:val="22"/>
              </w:rPr>
            </w:pPr>
            <w:r w:rsidRPr="00424109">
              <w:rPr>
                <w:sz w:val="22"/>
                <w:szCs w:val="22"/>
              </w:rPr>
              <w:t>0-200% air saturation: +/- 1% of the reading or 1% air saturation, whichever is greater 200-500% air saturation: +/- 5% or reading</w:t>
            </w:r>
          </w:p>
        </w:tc>
        <w:tc>
          <w:tcPr>
            <w:tcW w:w="1472" w:type="dxa"/>
            <w:tcBorders>
              <w:top w:val="nil"/>
              <w:left w:val="nil"/>
              <w:bottom w:val="single" w:sz="4" w:space="0" w:color="auto"/>
              <w:right w:val="single" w:sz="4" w:space="0" w:color="auto"/>
            </w:tcBorders>
            <w:shd w:val="clear" w:color="auto" w:fill="auto"/>
            <w:vAlign w:val="center"/>
          </w:tcPr>
          <w:p w14:paraId="1C7D0192" w14:textId="77777777" w:rsidR="00E57502" w:rsidRPr="00424109" w:rsidRDefault="00E57502" w:rsidP="00E57502">
            <w:pPr>
              <w:jc w:val="center"/>
              <w:rPr>
                <w:sz w:val="22"/>
                <w:szCs w:val="22"/>
              </w:rPr>
            </w:pPr>
            <w:r w:rsidRPr="00424109">
              <w:rPr>
                <w:sz w:val="22"/>
                <w:szCs w:val="22"/>
              </w:rPr>
              <w:t>0.1% air saturation</w:t>
            </w:r>
          </w:p>
        </w:tc>
      </w:tr>
      <w:tr w:rsidR="00E57502" w:rsidRPr="00424109" w14:paraId="520FA367" w14:textId="77777777" w:rsidTr="00E57502">
        <w:trPr>
          <w:trHeight w:val="1028"/>
        </w:trPr>
        <w:tc>
          <w:tcPr>
            <w:tcW w:w="1488" w:type="dxa"/>
            <w:tcBorders>
              <w:top w:val="nil"/>
              <w:left w:val="single" w:sz="4" w:space="0" w:color="auto"/>
              <w:bottom w:val="single" w:sz="4" w:space="0" w:color="auto"/>
              <w:right w:val="single" w:sz="4" w:space="0" w:color="auto"/>
            </w:tcBorders>
            <w:shd w:val="clear" w:color="auto" w:fill="auto"/>
            <w:vAlign w:val="center"/>
          </w:tcPr>
          <w:p w14:paraId="026825A7" w14:textId="77777777" w:rsidR="00E57502" w:rsidRPr="00424109" w:rsidRDefault="00E57502" w:rsidP="00E57502">
            <w:pPr>
              <w:jc w:val="center"/>
              <w:rPr>
                <w:sz w:val="22"/>
                <w:szCs w:val="22"/>
              </w:rPr>
            </w:pPr>
            <w:r w:rsidRPr="00424109">
              <w:rPr>
                <w:sz w:val="22"/>
                <w:szCs w:val="22"/>
              </w:rPr>
              <w:t>Dissolved Oxygen mg/L</w:t>
            </w:r>
          </w:p>
        </w:tc>
        <w:tc>
          <w:tcPr>
            <w:tcW w:w="2209" w:type="dxa"/>
            <w:tcBorders>
              <w:top w:val="nil"/>
              <w:left w:val="nil"/>
              <w:bottom w:val="single" w:sz="4" w:space="0" w:color="auto"/>
              <w:right w:val="single" w:sz="4" w:space="0" w:color="auto"/>
            </w:tcBorders>
            <w:shd w:val="clear" w:color="auto" w:fill="auto"/>
            <w:vAlign w:val="center"/>
          </w:tcPr>
          <w:p w14:paraId="70791BA2" w14:textId="77777777" w:rsidR="00E57502" w:rsidRPr="00424109" w:rsidRDefault="00E57502" w:rsidP="00E57502">
            <w:pPr>
              <w:jc w:val="center"/>
              <w:rPr>
                <w:sz w:val="22"/>
                <w:szCs w:val="22"/>
              </w:rPr>
            </w:pPr>
            <w:r w:rsidRPr="00424109">
              <w:rPr>
                <w:sz w:val="22"/>
                <w:szCs w:val="22"/>
              </w:rPr>
              <w:t>milligrams per Liter (mg/L); Calculated from % air saturation, temp and salinity</w:t>
            </w:r>
          </w:p>
        </w:tc>
        <w:tc>
          <w:tcPr>
            <w:tcW w:w="2025" w:type="dxa"/>
            <w:tcBorders>
              <w:top w:val="nil"/>
              <w:left w:val="nil"/>
              <w:bottom w:val="single" w:sz="4" w:space="0" w:color="auto"/>
              <w:right w:val="single" w:sz="4" w:space="0" w:color="auto"/>
            </w:tcBorders>
            <w:shd w:val="clear" w:color="auto" w:fill="auto"/>
            <w:vAlign w:val="center"/>
          </w:tcPr>
          <w:p w14:paraId="71260DE1"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BEF68FF"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0A9BED02" w14:textId="77777777" w:rsidR="00E57502" w:rsidRPr="00424109" w:rsidRDefault="00E57502" w:rsidP="00E57502">
            <w:pPr>
              <w:jc w:val="center"/>
              <w:rPr>
                <w:sz w:val="22"/>
                <w:szCs w:val="22"/>
              </w:rPr>
            </w:pPr>
            <w:r w:rsidRPr="00424109">
              <w:rPr>
                <w:sz w:val="22"/>
                <w:szCs w:val="22"/>
              </w:rPr>
              <w:t>0 to 50 mg/L</w:t>
            </w:r>
          </w:p>
        </w:tc>
        <w:tc>
          <w:tcPr>
            <w:tcW w:w="3866" w:type="dxa"/>
            <w:tcBorders>
              <w:top w:val="nil"/>
              <w:left w:val="nil"/>
              <w:bottom w:val="single" w:sz="4" w:space="0" w:color="auto"/>
              <w:right w:val="single" w:sz="4" w:space="0" w:color="auto"/>
            </w:tcBorders>
            <w:shd w:val="clear" w:color="auto" w:fill="auto"/>
            <w:vAlign w:val="center"/>
          </w:tcPr>
          <w:p w14:paraId="1AE02E8F" w14:textId="77777777" w:rsidR="00E57502" w:rsidRPr="00424109" w:rsidRDefault="00E57502" w:rsidP="00E57502">
            <w:pPr>
              <w:ind w:left="360"/>
              <w:jc w:val="center"/>
              <w:rPr>
                <w:sz w:val="22"/>
                <w:szCs w:val="22"/>
              </w:rPr>
            </w:pPr>
            <w:r w:rsidRPr="00424109">
              <w:rPr>
                <w:sz w:val="22"/>
                <w:szCs w:val="22"/>
              </w:rPr>
              <w:t>0-20 mg/L: +/-0.1 mg/l or 1% of the reading, whichever is greater</w:t>
            </w:r>
          </w:p>
          <w:p w14:paraId="2566ECB5" w14:textId="77777777" w:rsidR="00E57502" w:rsidRPr="00424109" w:rsidRDefault="00E57502" w:rsidP="00E57502">
            <w:pPr>
              <w:ind w:left="360"/>
              <w:jc w:val="center"/>
              <w:rPr>
                <w:sz w:val="22"/>
                <w:szCs w:val="22"/>
              </w:rPr>
            </w:pPr>
            <w:r w:rsidRPr="00424109">
              <w:rPr>
                <w:sz w:val="22"/>
                <w:szCs w:val="22"/>
              </w:rPr>
              <w:t>20 to 50 mg/L: +/- 5% of the reading</w:t>
            </w:r>
          </w:p>
        </w:tc>
        <w:tc>
          <w:tcPr>
            <w:tcW w:w="1472" w:type="dxa"/>
            <w:tcBorders>
              <w:top w:val="nil"/>
              <w:left w:val="nil"/>
              <w:bottom w:val="single" w:sz="4" w:space="0" w:color="auto"/>
              <w:right w:val="single" w:sz="4" w:space="0" w:color="auto"/>
            </w:tcBorders>
            <w:shd w:val="clear" w:color="auto" w:fill="auto"/>
            <w:vAlign w:val="center"/>
          </w:tcPr>
          <w:p w14:paraId="78939D8A" w14:textId="77777777" w:rsidR="00E57502" w:rsidRPr="00424109" w:rsidRDefault="00E57502" w:rsidP="00E57502">
            <w:pPr>
              <w:jc w:val="center"/>
              <w:rPr>
                <w:sz w:val="22"/>
                <w:szCs w:val="22"/>
              </w:rPr>
            </w:pPr>
            <w:r w:rsidRPr="00424109">
              <w:rPr>
                <w:sz w:val="22"/>
                <w:szCs w:val="22"/>
              </w:rPr>
              <w:t>0.01 mg/L</w:t>
            </w:r>
          </w:p>
        </w:tc>
      </w:tr>
      <w:tr w:rsidR="00E57502" w:rsidRPr="00424109" w14:paraId="6E0C8835" w14:textId="77777777" w:rsidTr="00E57502">
        <w:trPr>
          <w:trHeight w:val="526"/>
        </w:trPr>
        <w:tc>
          <w:tcPr>
            <w:tcW w:w="1488" w:type="dxa"/>
            <w:tcBorders>
              <w:top w:val="nil"/>
              <w:left w:val="single" w:sz="4" w:space="0" w:color="auto"/>
              <w:bottom w:val="single" w:sz="4" w:space="0" w:color="auto"/>
              <w:right w:val="single" w:sz="4" w:space="0" w:color="auto"/>
            </w:tcBorders>
            <w:shd w:val="clear" w:color="auto" w:fill="auto"/>
            <w:vAlign w:val="center"/>
          </w:tcPr>
          <w:p w14:paraId="3CFC9264" w14:textId="77777777" w:rsidR="00E57502" w:rsidRPr="00424109" w:rsidRDefault="00E57502" w:rsidP="00E57502">
            <w:pPr>
              <w:jc w:val="center"/>
              <w:rPr>
                <w:sz w:val="22"/>
                <w:szCs w:val="22"/>
              </w:rPr>
            </w:pPr>
            <w:r w:rsidRPr="00424109">
              <w:rPr>
                <w:sz w:val="22"/>
                <w:szCs w:val="22"/>
              </w:rPr>
              <w:t>Depth</w:t>
            </w:r>
          </w:p>
        </w:tc>
        <w:tc>
          <w:tcPr>
            <w:tcW w:w="2209" w:type="dxa"/>
            <w:tcBorders>
              <w:top w:val="nil"/>
              <w:left w:val="nil"/>
              <w:bottom w:val="single" w:sz="4" w:space="0" w:color="auto"/>
              <w:right w:val="single" w:sz="4" w:space="0" w:color="auto"/>
            </w:tcBorders>
            <w:shd w:val="clear" w:color="auto" w:fill="auto"/>
            <w:vAlign w:val="center"/>
          </w:tcPr>
          <w:p w14:paraId="4088D65A" w14:textId="77777777" w:rsidR="00E57502" w:rsidRPr="00424109" w:rsidRDefault="00E57502" w:rsidP="00E57502">
            <w:pPr>
              <w:jc w:val="center"/>
              <w:rPr>
                <w:sz w:val="22"/>
                <w:szCs w:val="22"/>
              </w:rPr>
            </w:pPr>
            <w:r w:rsidRPr="00424109">
              <w:rPr>
                <w:sz w:val="22"/>
                <w:szCs w:val="22"/>
              </w:rPr>
              <w:t>feet or meters (m)</w:t>
            </w:r>
          </w:p>
        </w:tc>
        <w:tc>
          <w:tcPr>
            <w:tcW w:w="2025" w:type="dxa"/>
            <w:tcBorders>
              <w:top w:val="nil"/>
              <w:left w:val="nil"/>
              <w:bottom w:val="single" w:sz="4" w:space="0" w:color="auto"/>
              <w:right w:val="single" w:sz="4" w:space="0" w:color="auto"/>
            </w:tcBorders>
            <w:shd w:val="clear" w:color="auto" w:fill="auto"/>
            <w:vAlign w:val="center"/>
          </w:tcPr>
          <w:p w14:paraId="5C94143C" w14:textId="77777777" w:rsidR="00E57502" w:rsidRPr="00424109" w:rsidRDefault="00E57502" w:rsidP="00E57502">
            <w:pPr>
              <w:jc w:val="center"/>
              <w:rPr>
                <w:sz w:val="22"/>
                <w:szCs w:val="22"/>
              </w:rPr>
            </w:pPr>
            <w:r w:rsidRPr="00424109">
              <w:rPr>
                <w:sz w:val="22"/>
                <w:szCs w:val="22"/>
              </w:rPr>
              <w:t>Stainless steel strain gauge</w:t>
            </w:r>
          </w:p>
        </w:tc>
        <w:tc>
          <w:tcPr>
            <w:tcW w:w="1104" w:type="dxa"/>
            <w:tcBorders>
              <w:top w:val="nil"/>
              <w:left w:val="nil"/>
              <w:bottom w:val="single" w:sz="4" w:space="0" w:color="auto"/>
              <w:right w:val="single" w:sz="4" w:space="0" w:color="auto"/>
            </w:tcBorders>
            <w:shd w:val="clear" w:color="auto" w:fill="auto"/>
            <w:vAlign w:val="center"/>
          </w:tcPr>
          <w:p w14:paraId="37D91DF6"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1F5F29E1" w14:textId="77777777" w:rsidR="00E57502" w:rsidRPr="00424109" w:rsidRDefault="00E57502" w:rsidP="00E57502">
            <w:pPr>
              <w:jc w:val="center"/>
              <w:rPr>
                <w:sz w:val="22"/>
                <w:szCs w:val="22"/>
              </w:rPr>
            </w:pPr>
            <w:r w:rsidRPr="00424109">
              <w:rPr>
                <w:sz w:val="22"/>
                <w:szCs w:val="22"/>
              </w:rPr>
              <w:t>0 to 30 ft (9.1 m)</w:t>
            </w:r>
          </w:p>
        </w:tc>
        <w:tc>
          <w:tcPr>
            <w:tcW w:w="3866" w:type="dxa"/>
            <w:tcBorders>
              <w:top w:val="nil"/>
              <w:left w:val="nil"/>
              <w:bottom w:val="single" w:sz="4" w:space="0" w:color="auto"/>
              <w:right w:val="single" w:sz="4" w:space="0" w:color="auto"/>
            </w:tcBorders>
            <w:shd w:val="clear" w:color="auto" w:fill="auto"/>
            <w:vAlign w:val="center"/>
          </w:tcPr>
          <w:p w14:paraId="20D66978" w14:textId="77777777" w:rsidR="00E57502" w:rsidRPr="00424109" w:rsidRDefault="00E57502" w:rsidP="00E57502">
            <w:pPr>
              <w:ind w:left="360"/>
              <w:jc w:val="center"/>
              <w:rPr>
                <w:sz w:val="22"/>
                <w:szCs w:val="22"/>
              </w:rPr>
            </w:pPr>
            <w:r w:rsidRPr="00424109">
              <w:rPr>
                <w:sz w:val="22"/>
                <w:szCs w:val="22"/>
              </w:rPr>
              <w:t>: +/- 0.013 ft (0.004 m)</w:t>
            </w:r>
          </w:p>
        </w:tc>
        <w:tc>
          <w:tcPr>
            <w:tcW w:w="1472" w:type="dxa"/>
            <w:tcBorders>
              <w:top w:val="nil"/>
              <w:left w:val="nil"/>
              <w:bottom w:val="single" w:sz="4" w:space="0" w:color="auto"/>
              <w:right w:val="single" w:sz="4" w:space="0" w:color="auto"/>
            </w:tcBorders>
            <w:shd w:val="clear" w:color="auto" w:fill="auto"/>
            <w:vAlign w:val="center"/>
          </w:tcPr>
          <w:p w14:paraId="5C98D411" w14:textId="77777777" w:rsidR="00E57502" w:rsidRPr="00424109" w:rsidRDefault="00E57502" w:rsidP="00E57502">
            <w:pPr>
              <w:jc w:val="center"/>
              <w:rPr>
                <w:sz w:val="22"/>
                <w:szCs w:val="22"/>
              </w:rPr>
            </w:pPr>
            <w:r w:rsidRPr="00424109">
              <w:rPr>
                <w:sz w:val="22"/>
                <w:szCs w:val="22"/>
              </w:rPr>
              <w:t>0.001 ft (0.001 m)</w:t>
            </w:r>
          </w:p>
        </w:tc>
      </w:tr>
      <w:tr w:rsidR="00E57502" w:rsidRPr="00424109" w14:paraId="00AFFE6C" w14:textId="77777777" w:rsidTr="00E57502">
        <w:trPr>
          <w:trHeight w:val="649"/>
        </w:trPr>
        <w:tc>
          <w:tcPr>
            <w:tcW w:w="1488" w:type="dxa"/>
            <w:tcBorders>
              <w:top w:val="nil"/>
              <w:left w:val="single" w:sz="4" w:space="0" w:color="auto"/>
              <w:bottom w:val="single" w:sz="4" w:space="0" w:color="auto"/>
              <w:right w:val="single" w:sz="4" w:space="0" w:color="auto"/>
            </w:tcBorders>
            <w:shd w:val="clear" w:color="auto" w:fill="auto"/>
            <w:vAlign w:val="center"/>
          </w:tcPr>
          <w:p w14:paraId="71D25901" w14:textId="77777777" w:rsidR="00E57502" w:rsidRPr="00424109" w:rsidRDefault="00E57502" w:rsidP="00E57502">
            <w:pPr>
              <w:jc w:val="center"/>
              <w:rPr>
                <w:sz w:val="22"/>
                <w:szCs w:val="22"/>
              </w:rPr>
            </w:pPr>
            <w:r w:rsidRPr="00424109">
              <w:rPr>
                <w:sz w:val="22"/>
                <w:szCs w:val="22"/>
              </w:rPr>
              <w:t>pH</w:t>
            </w:r>
          </w:p>
        </w:tc>
        <w:tc>
          <w:tcPr>
            <w:tcW w:w="2209" w:type="dxa"/>
            <w:tcBorders>
              <w:top w:val="nil"/>
              <w:left w:val="nil"/>
              <w:bottom w:val="single" w:sz="4" w:space="0" w:color="auto"/>
              <w:right w:val="single" w:sz="4" w:space="0" w:color="auto"/>
            </w:tcBorders>
            <w:shd w:val="clear" w:color="auto" w:fill="auto"/>
            <w:vAlign w:val="center"/>
          </w:tcPr>
          <w:p w14:paraId="2DAD7007" w14:textId="77777777" w:rsidR="00E57502" w:rsidRPr="00424109" w:rsidRDefault="00E57502" w:rsidP="00E57502">
            <w:pPr>
              <w:jc w:val="center"/>
              <w:rPr>
                <w:sz w:val="22"/>
                <w:szCs w:val="22"/>
              </w:rPr>
            </w:pPr>
            <w:r w:rsidRPr="00424109">
              <w:rPr>
                <w:sz w:val="22"/>
                <w:szCs w:val="22"/>
              </w:rPr>
              <w:t>pH units</w:t>
            </w:r>
          </w:p>
        </w:tc>
        <w:tc>
          <w:tcPr>
            <w:tcW w:w="2025" w:type="dxa"/>
            <w:tcBorders>
              <w:top w:val="nil"/>
              <w:left w:val="nil"/>
              <w:bottom w:val="single" w:sz="4" w:space="0" w:color="auto"/>
              <w:right w:val="single" w:sz="4" w:space="0" w:color="auto"/>
            </w:tcBorders>
            <w:shd w:val="clear" w:color="auto" w:fill="auto"/>
            <w:vAlign w:val="center"/>
          </w:tcPr>
          <w:p w14:paraId="71AF8F56" w14:textId="77777777" w:rsidR="00E57502" w:rsidRPr="00424109" w:rsidRDefault="00E57502" w:rsidP="00E57502">
            <w:pPr>
              <w:jc w:val="center"/>
              <w:rPr>
                <w:sz w:val="22"/>
                <w:szCs w:val="22"/>
              </w:rPr>
            </w:pPr>
            <w:r w:rsidRPr="00424109">
              <w:rPr>
                <w:sz w:val="22"/>
                <w:szCs w:val="22"/>
              </w:rPr>
              <w:t>Glass combination electrode</w:t>
            </w:r>
          </w:p>
        </w:tc>
        <w:tc>
          <w:tcPr>
            <w:tcW w:w="1104" w:type="dxa"/>
            <w:tcBorders>
              <w:top w:val="nil"/>
              <w:left w:val="nil"/>
              <w:bottom w:val="single" w:sz="4" w:space="0" w:color="auto"/>
              <w:right w:val="single" w:sz="4" w:space="0" w:color="auto"/>
            </w:tcBorders>
            <w:shd w:val="clear" w:color="auto" w:fill="auto"/>
            <w:vAlign w:val="center"/>
          </w:tcPr>
          <w:p w14:paraId="771ACB6D" w14:textId="77777777" w:rsidR="00E57502" w:rsidRPr="00424109" w:rsidRDefault="00E57502" w:rsidP="00E57502">
            <w:pPr>
              <w:jc w:val="center"/>
              <w:rPr>
                <w:sz w:val="22"/>
                <w:szCs w:val="22"/>
              </w:rPr>
            </w:pPr>
            <w:r w:rsidRPr="00424109">
              <w:rPr>
                <w:sz w:val="22"/>
                <w:szCs w:val="22"/>
              </w:rPr>
              <w:t>599701 and 599702</w:t>
            </w:r>
          </w:p>
        </w:tc>
        <w:tc>
          <w:tcPr>
            <w:tcW w:w="1288" w:type="dxa"/>
            <w:tcBorders>
              <w:top w:val="nil"/>
              <w:left w:val="nil"/>
              <w:bottom w:val="single" w:sz="4" w:space="0" w:color="auto"/>
              <w:right w:val="single" w:sz="4" w:space="0" w:color="auto"/>
            </w:tcBorders>
            <w:shd w:val="clear" w:color="auto" w:fill="auto"/>
            <w:vAlign w:val="center"/>
          </w:tcPr>
          <w:p w14:paraId="59FB1818" w14:textId="77777777" w:rsidR="00E57502" w:rsidRPr="00424109" w:rsidRDefault="00E57502" w:rsidP="00E57502">
            <w:pPr>
              <w:jc w:val="center"/>
              <w:rPr>
                <w:sz w:val="22"/>
                <w:szCs w:val="22"/>
              </w:rPr>
            </w:pPr>
            <w:r w:rsidRPr="00424109">
              <w:rPr>
                <w:sz w:val="22"/>
                <w:szCs w:val="22"/>
              </w:rPr>
              <w:t>0 to 14 units</w:t>
            </w:r>
          </w:p>
        </w:tc>
        <w:tc>
          <w:tcPr>
            <w:tcW w:w="3866" w:type="dxa"/>
            <w:tcBorders>
              <w:top w:val="nil"/>
              <w:left w:val="nil"/>
              <w:bottom w:val="single" w:sz="4" w:space="0" w:color="auto"/>
              <w:right w:val="single" w:sz="4" w:space="0" w:color="auto"/>
            </w:tcBorders>
            <w:shd w:val="clear" w:color="auto" w:fill="auto"/>
            <w:vAlign w:val="center"/>
          </w:tcPr>
          <w:p w14:paraId="10D84888" w14:textId="77777777" w:rsidR="00E57502" w:rsidRPr="00424109" w:rsidRDefault="00E57502" w:rsidP="00E57502">
            <w:pPr>
              <w:jc w:val="center"/>
              <w:rPr>
                <w:sz w:val="22"/>
                <w:szCs w:val="22"/>
              </w:rPr>
            </w:pPr>
            <w:r w:rsidRPr="00424109">
              <w:rPr>
                <w:sz w:val="22"/>
                <w:szCs w:val="22"/>
              </w:rPr>
              <w:t>+/- 0.1 units within +/- 10° of calibration temperature, +/- 0.2 units for entire temperature range</w:t>
            </w:r>
          </w:p>
        </w:tc>
        <w:tc>
          <w:tcPr>
            <w:tcW w:w="1472" w:type="dxa"/>
            <w:tcBorders>
              <w:top w:val="nil"/>
              <w:left w:val="nil"/>
              <w:bottom w:val="single" w:sz="4" w:space="0" w:color="auto"/>
              <w:right w:val="single" w:sz="4" w:space="0" w:color="auto"/>
            </w:tcBorders>
            <w:shd w:val="clear" w:color="auto" w:fill="auto"/>
            <w:vAlign w:val="center"/>
          </w:tcPr>
          <w:p w14:paraId="54634DE4" w14:textId="77777777" w:rsidR="00E57502" w:rsidRPr="00424109" w:rsidRDefault="00E57502" w:rsidP="00E57502">
            <w:pPr>
              <w:jc w:val="center"/>
              <w:rPr>
                <w:sz w:val="22"/>
                <w:szCs w:val="22"/>
              </w:rPr>
            </w:pPr>
            <w:r w:rsidRPr="00424109">
              <w:rPr>
                <w:sz w:val="22"/>
                <w:szCs w:val="22"/>
              </w:rPr>
              <w:t>0.01 units</w:t>
            </w:r>
          </w:p>
        </w:tc>
      </w:tr>
      <w:tr w:rsidR="00E57502" w:rsidRPr="00424109" w14:paraId="09C01173" w14:textId="77777777" w:rsidTr="00E57502">
        <w:trPr>
          <w:trHeight w:val="721"/>
        </w:trPr>
        <w:tc>
          <w:tcPr>
            <w:tcW w:w="1488" w:type="dxa"/>
            <w:tcBorders>
              <w:top w:val="nil"/>
              <w:left w:val="single" w:sz="4" w:space="0" w:color="auto"/>
              <w:bottom w:val="single" w:sz="4" w:space="0" w:color="auto"/>
              <w:right w:val="single" w:sz="4" w:space="0" w:color="auto"/>
            </w:tcBorders>
            <w:shd w:val="clear" w:color="auto" w:fill="auto"/>
            <w:vAlign w:val="center"/>
          </w:tcPr>
          <w:p w14:paraId="7AC0197F" w14:textId="77777777" w:rsidR="00E57502" w:rsidRPr="00424109" w:rsidRDefault="00E57502" w:rsidP="00E57502">
            <w:pPr>
              <w:jc w:val="center"/>
              <w:rPr>
                <w:sz w:val="22"/>
                <w:szCs w:val="22"/>
              </w:rPr>
            </w:pPr>
            <w:r w:rsidRPr="00424109">
              <w:rPr>
                <w:sz w:val="22"/>
                <w:szCs w:val="22"/>
              </w:rPr>
              <w:t>Turbidity</w:t>
            </w:r>
          </w:p>
        </w:tc>
        <w:tc>
          <w:tcPr>
            <w:tcW w:w="2209" w:type="dxa"/>
            <w:tcBorders>
              <w:top w:val="nil"/>
              <w:left w:val="nil"/>
              <w:bottom w:val="single" w:sz="4" w:space="0" w:color="auto"/>
              <w:right w:val="single" w:sz="4" w:space="0" w:color="auto"/>
            </w:tcBorders>
            <w:shd w:val="clear" w:color="auto" w:fill="auto"/>
            <w:vAlign w:val="center"/>
          </w:tcPr>
          <w:p w14:paraId="369F1A0B" w14:textId="77777777" w:rsidR="00E57502" w:rsidRPr="00424109" w:rsidRDefault="00E57502" w:rsidP="00E57502">
            <w:pPr>
              <w:jc w:val="center"/>
              <w:rPr>
                <w:sz w:val="22"/>
                <w:szCs w:val="22"/>
              </w:rPr>
            </w:pPr>
            <w:proofErr w:type="spellStart"/>
            <w:r w:rsidRPr="00424109">
              <w:rPr>
                <w:sz w:val="22"/>
                <w:szCs w:val="22"/>
              </w:rPr>
              <w:t>formazin</w:t>
            </w:r>
            <w:proofErr w:type="spellEnd"/>
            <w:r w:rsidRPr="00424109">
              <w:rPr>
                <w:sz w:val="22"/>
                <w:szCs w:val="22"/>
              </w:rPr>
              <w:t xml:space="preserve"> nephelometric units (FNU)</w:t>
            </w:r>
          </w:p>
        </w:tc>
        <w:tc>
          <w:tcPr>
            <w:tcW w:w="2025" w:type="dxa"/>
            <w:tcBorders>
              <w:top w:val="nil"/>
              <w:left w:val="nil"/>
              <w:bottom w:val="single" w:sz="4" w:space="0" w:color="auto"/>
              <w:right w:val="single" w:sz="4" w:space="0" w:color="auto"/>
            </w:tcBorders>
            <w:shd w:val="clear" w:color="auto" w:fill="auto"/>
            <w:vAlign w:val="center"/>
          </w:tcPr>
          <w:p w14:paraId="10B6F596" w14:textId="77777777" w:rsidR="00E57502" w:rsidRPr="00424109" w:rsidRDefault="00E57502" w:rsidP="00E57502">
            <w:pPr>
              <w:jc w:val="center"/>
              <w:rPr>
                <w:sz w:val="22"/>
                <w:szCs w:val="22"/>
              </w:rPr>
            </w:pPr>
            <w:r w:rsidRPr="00424109">
              <w:rPr>
                <w:sz w:val="22"/>
                <w:szCs w:val="22"/>
              </w:rPr>
              <w:t>Optical, 90 ° scatter, with mechanical cleaning</w:t>
            </w:r>
          </w:p>
        </w:tc>
        <w:tc>
          <w:tcPr>
            <w:tcW w:w="1104" w:type="dxa"/>
            <w:tcBorders>
              <w:top w:val="nil"/>
              <w:left w:val="nil"/>
              <w:bottom w:val="single" w:sz="4" w:space="0" w:color="auto"/>
              <w:right w:val="single" w:sz="4" w:space="0" w:color="auto"/>
            </w:tcBorders>
            <w:shd w:val="clear" w:color="auto" w:fill="auto"/>
            <w:vAlign w:val="center"/>
          </w:tcPr>
          <w:p w14:paraId="55F829F2" w14:textId="77777777" w:rsidR="00E57502" w:rsidRPr="00424109" w:rsidRDefault="00E57502" w:rsidP="00E57502">
            <w:pPr>
              <w:jc w:val="center"/>
              <w:rPr>
                <w:sz w:val="22"/>
                <w:szCs w:val="22"/>
              </w:rPr>
            </w:pPr>
            <w:r w:rsidRPr="00424109">
              <w:rPr>
                <w:sz w:val="22"/>
                <w:szCs w:val="22"/>
              </w:rPr>
              <w:t>599101-01</w:t>
            </w:r>
          </w:p>
        </w:tc>
        <w:tc>
          <w:tcPr>
            <w:tcW w:w="1288" w:type="dxa"/>
            <w:tcBorders>
              <w:top w:val="nil"/>
              <w:left w:val="nil"/>
              <w:bottom w:val="single" w:sz="4" w:space="0" w:color="auto"/>
              <w:right w:val="single" w:sz="4" w:space="0" w:color="auto"/>
            </w:tcBorders>
            <w:shd w:val="clear" w:color="auto" w:fill="auto"/>
            <w:vAlign w:val="center"/>
          </w:tcPr>
          <w:p w14:paraId="2C6E1A6F" w14:textId="77777777" w:rsidR="00E57502" w:rsidRPr="00424109" w:rsidRDefault="00E57502" w:rsidP="00E57502">
            <w:pPr>
              <w:jc w:val="center"/>
              <w:rPr>
                <w:sz w:val="22"/>
                <w:szCs w:val="22"/>
              </w:rPr>
            </w:pPr>
            <w:r w:rsidRPr="00424109">
              <w:rPr>
                <w:sz w:val="22"/>
                <w:szCs w:val="22"/>
              </w:rPr>
              <w:t>0 to 4000 FNU</w:t>
            </w:r>
          </w:p>
        </w:tc>
        <w:tc>
          <w:tcPr>
            <w:tcW w:w="3866" w:type="dxa"/>
            <w:tcBorders>
              <w:top w:val="nil"/>
              <w:left w:val="nil"/>
              <w:bottom w:val="single" w:sz="4" w:space="0" w:color="auto"/>
              <w:right w:val="single" w:sz="4" w:space="0" w:color="auto"/>
            </w:tcBorders>
            <w:shd w:val="clear" w:color="auto" w:fill="auto"/>
            <w:vAlign w:val="center"/>
          </w:tcPr>
          <w:p w14:paraId="16F8CEEC" w14:textId="77777777" w:rsidR="00E57502" w:rsidRPr="00424109" w:rsidRDefault="00E57502" w:rsidP="00E57502">
            <w:pPr>
              <w:jc w:val="center"/>
              <w:rPr>
                <w:sz w:val="22"/>
                <w:szCs w:val="22"/>
              </w:rPr>
            </w:pPr>
            <w:r w:rsidRPr="00424109">
              <w:rPr>
                <w:sz w:val="22"/>
                <w:szCs w:val="22"/>
              </w:rPr>
              <w:t>0 to 999 FNU: 0.3 FNU or +/-2% of reading (whichever is greater); 1000 to 4000 FNU +/-5% of reading</w:t>
            </w:r>
          </w:p>
        </w:tc>
        <w:tc>
          <w:tcPr>
            <w:tcW w:w="1472" w:type="dxa"/>
            <w:tcBorders>
              <w:top w:val="nil"/>
              <w:left w:val="nil"/>
              <w:bottom w:val="single" w:sz="4" w:space="0" w:color="auto"/>
              <w:right w:val="single" w:sz="4" w:space="0" w:color="auto"/>
            </w:tcBorders>
            <w:shd w:val="clear" w:color="auto" w:fill="auto"/>
            <w:vAlign w:val="center"/>
          </w:tcPr>
          <w:p w14:paraId="6226E8DB" w14:textId="77777777" w:rsidR="00E57502" w:rsidRPr="00424109" w:rsidRDefault="00E57502" w:rsidP="00E57502">
            <w:pPr>
              <w:jc w:val="center"/>
              <w:rPr>
                <w:sz w:val="22"/>
                <w:szCs w:val="22"/>
              </w:rPr>
            </w:pPr>
            <w:r w:rsidRPr="00424109">
              <w:rPr>
                <w:sz w:val="22"/>
                <w:szCs w:val="22"/>
              </w:rPr>
              <w:t>0 to 999 FNU: 0.01 FNU, 1000 to 4000 FNU: 0.1 FNU</w:t>
            </w:r>
          </w:p>
        </w:tc>
      </w:tr>
      <w:tr w:rsidR="00E57502" w:rsidRPr="00424109" w14:paraId="4C8A081F" w14:textId="77777777" w:rsidTr="00E57502">
        <w:trPr>
          <w:trHeight w:val="721"/>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14:paraId="286A0DDE" w14:textId="77777777" w:rsidR="00E57502" w:rsidRPr="00424109" w:rsidRDefault="00E57502" w:rsidP="00E57502">
            <w:pPr>
              <w:jc w:val="center"/>
              <w:rPr>
                <w:sz w:val="22"/>
                <w:szCs w:val="22"/>
              </w:rPr>
            </w:pPr>
            <w:r w:rsidRPr="00424109">
              <w:rPr>
                <w:sz w:val="22"/>
                <w:szCs w:val="22"/>
              </w:rPr>
              <w:t>Chlorophyll</w:t>
            </w:r>
          </w:p>
        </w:tc>
        <w:tc>
          <w:tcPr>
            <w:tcW w:w="2209" w:type="dxa"/>
            <w:tcBorders>
              <w:top w:val="single" w:sz="4" w:space="0" w:color="auto"/>
              <w:left w:val="nil"/>
              <w:bottom w:val="single" w:sz="4" w:space="0" w:color="auto"/>
              <w:right w:val="single" w:sz="4" w:space="0" w:color="auto"/>
            </w:tcBorders>
            <w:shd w:val="clear" w:color="auto" w:fill="auto"/>
            <w:vAlign w:val="center"/>
          </w:tcPr>
          <w:p w14:paraId="07A2D41F" w14:textId="77777777" w:rsidR="00E57502" w:rsidRPr="00424109" w:rsidRDefault="00E57502" w:rsidP="00E57502">
            <w:pPr>
              <w:jc w:val="center"/>
              <w:rPr>
                <w:sz w:val="22"/>
                <w:szCs w:val="22"/>
              </w:rPr>
            </w:pPr>
            <w:r w:rsidRPr="00424109">
              <w:rPr>
                <w:sz w:val="22"/>
                <w:szCs w:val="22"/>
              </w:rPr>
              <w:t>micrograms/Liter (</w:t>
            </w:r>
            <w:proofErr w:type="spellStart"/>
            <w:r w:rsidRPr="00424109">
              <w:rPr>
                <w:sz w:val="22"/>
                <w:szCs w:val="22"/>
              </w:rPr>
              <w:t>μg</w:t>
            </w:r>
            <w:proofErr w:type="spellEnd"/>
            <w:r w:rsidRPr="00424109">
              <w:rPr>
                <w:sz w:val="22"/>
                <w:szCs w:val="22"/>
              </w:rPr>
              <w:t>/L)</w:t>
            </w:r>
          </w:p>
        </w:tc>
        <w:tc>
          <w:tcPr>
            <w:tcW w:w="2025" w:type="dxa"/>
            <w:tcBorders>
              <w:top w:val="single" w:sz="4" w:space="0" w:color="auto"/>
              <w:left w:val="nil"/>
              <w:bottom w:val="single" w:sz="4" w:space="0" w:color="auto"/>
              <w:right w:val="single" w:sz="4" w:space="0" w:color="auto"/>
            </w:tcBorders>
            <w:shd w:val="clear" w:color="auto" w:fill="auto"/>
            <w:vAlign w:val="center"/>
          </w:tcPr>
          <w:p w14:paraId="0CB04DE8"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single" w:sz="4" w:space="0" w:color="auto"/>
              <w:left w:val="nil"/>
              <w:bottom w:val="single" w:sz="4" w:space="0" w:color="auto"/>
              <w:right w:val="single" w:sz="4" w:space="0" w:color="auto"/>
            </w:tcBorders>
            <w:shd w:val="clear" w:color="auto" w:fill="auto"/>
            <w:vAlign w:val="center"/>
          </w:tcPr>
          <w:p w14:paraId="62A969F0" w14:textId="77777777" w:rsidR="00E57502" w:rsidRPr="00424109" w:rsidRDefault="00E57502" w:rsidP="00E57502">
            <w:pPr>
              <w:jc w:val="center"/>
              <w:rPr>
                <w:sz w:val="22"/>
                <w:szCs w:val="22"/>
              </w:rPr>
            </w:pPr>
            <w:r w:rsidRPr="00424109">
              <w:rPr>
                <w:sz w:val="22"/>
                <w:szCs w:val="22"/>
              </w:rPr>
              <w:t>599102-01</w:t>
            </w:r>
          </w:p>
        </w:tc>
        <w:tc>
          <w:tcPr>
            <w:tcW w:w="1288" w:type="dxa"/>
            <w:tcBorders>
              <w:top w:val="single" w:sz="4" w:space="0" w:color="auto"/>
              <w:left w:val="nil"/>
              <w:bottom w:val="single" w:sz="4" w:space="0" w:color="auto"/>
              <w:right w:val="single" w:sz="4" w:space="0" w:color="auto"/>
            </w:tcBorders>
            <w:shd w:val="clear" w:color="auto" w:fill="auto"/>
            <w:vAlign w:val="center"/>
          </w:tcPr>
          <w:p w14:paraId="1851FFEB" w14:textId="77777777" w:rsidR="00E57502" w:rsidRPr="00424109" w:rsidRDefault="00E57502" w:rsidP="00E57502">
            <w:pPr>
              <w:autoSpaceDE w:val="0"/>
              <w:autoSpaceDN w:val="0"/>
              <w:adjustRightInd w:val="0"/>
              <w:jc w:val="center"/>
              <w:rPr>
                <w:sz w:val="22"/>
                <w:szCs w:val="22"/>
              </w:rPr>
            </w:pPr>
            <w:r w:rsidRPr="00424109">
              <w:rPr>
                <w:sz w:val="22"/>
                <w:szCs w:val="22"/>
              </w:rPr>
              <w:t xml:space="preserve">~0 to 400 </w:t>
            </w:r>
            <w:proofErr w:type="spellStart"/>
            <w:r w:rsidRPr="00424109">
              <w:rPr>
                <w:sz w:val="22"/>
                <w:szCs w:val="22"/>
              </w:rPr>
              <w:t>μg</w:t>
            </w:r>
            <w:proofErr w:type="spellEnd"/>
            <w:r w:rsidRPr="00424109">
              <w:rPr>
                <w:sz w:val="22"/>
                <w:szCs w:val="22"/>
              </w:rPr>
              <w:t>/L</w:t>
            </w:r>
          </w:p>
          <w:p w14:paraId="1CD3AB25" w14:textId="77777777" w:rsidR="00E57502" w:rsidRPr="00424109" w:rsidRDefault="00E57502" w:rsidP="00E57502">
            <w:pPr>
              <w:jc w:val="center"/>
              <w:rPr>
                <w:sz w:val="22"/>
                <w:szCs w:val="22"/>
              </w:rPr>
            </w:pPr>
          </w:p>
        </w:tc>
        <w:tc>
          <w:tcPr>
            <w:tcW w:w="3866" w:type="dxa"/>
            <w:tcBorders>
              <w:top w:val="single" w:sz="4" w:space="0" w:color="auto"/>
              <w:left w:val="nil"/>
              <w:bottom w:val="single" w:sz="4" w:space="0" w:color="auto"/>
              <w:right w:val="single" w:sz="4" w:space="0" w:color="auto"/>
            </w:tcBorders>
            <w:shd w:val="clear" w:color="auto" w:fill="auto"/>
            <w:vAlign w:val="center"/>
          </w:tcPr>
          <w:p w14:paraId="7F597CEF" w14:textId="77777777" w:rsidR="00E57502" w:rsidRPr="00424109" w:rsidRDefault="00E57502" w:rsidP="00E57502">
            <w:pPr>
              <w:jc w:val="center"/>
              <w:rPr>
                <w:sz w:val="22"/>
                <w:szCs w:val="22"/>
              </w:rPr>
            </w:pPr>
            <w:r w:rsidRPr="00424109">
              <w:rPr>
                <w:sz w:val="22"/>
                <w:szCs w:val="22"/>
              </w:rPr>
              <w:t>Dependent on methodology</w:t>
            </w:r>
          </w:p>
        </w:tc>
        <w:tc>
          <w:tcPr>
            <w:tcW w:w="1472" w:type="dxa"/>
            <w:tcBorders>
              <w:top w:val="single" w:sz="4" w:space="0" w:color="auto"/>
              <w:left w:val="nil"/>
              <w:bottom w:val="single" w:sz="4" w:space="0" w:color="auto"/>
              <w:right w:val="single" w:sz="4" w:space="0" w:color="auto"/>
            </w:tcBorders>
            <w:shd w:val="clear" w:color="auto" w:fill="auto"/>
            <w:vAlign w:val="center"/>
          </w:tcPr>
          <w:p w14:paraId="271ADC81" w14:textId="77777777" w:rsidR="00E57502" w:rsidRPr="00424109" w:rsidRDefault="00E57502" w:rsidP="00E57502">
            <w:pPr>
              <w:ind w:left="360"/>
              <w:jc w:val="center"/>
              <w:rPr>
                <w:sz w:val="22"/>
                <w:szCs w:val="22"/>
              </w:rPr>
            </w:pPr>
            <w:r w:rsidRPr="00424109">
              <w:rPr>
                <w:sz w:val="22"/>
                <w:szCs w:val="22"/>
              </w:rPr>
              <w:t xml:space="preserve">0.1 ug/L </w:t>
            </w:r>
            <w:proofErr w:type="spellStart"/>
            <w:r w:rsidRPr="00424109">
              <w:rPr>
                <w:sz w:val="22"/>
                <w:szCs w:val="22"/>
              </w:rPr>
              <w:t>chl</w:t>
            </w:r>
            <w:proofErr w:type="spellEnd"/>
            <w:r w:rsidRPr="00424109">
              <w:rPr>
                <w:sz w:val="22"/>
                <w:szCs w:val="22"/>
              </w:rPr>
              <w:t xml:space="preserve"> a, 0.1% FS</w:t>
            </w:r>
          </w:p>
        </w:tc>
      </w:tr>
    </w:tbl>
    <w:p w14:paraId="541C8FA0" w14:textId="77777777" w:rsidR="00E57502" w:rsidRDefault="00E57502" w:rsidP="0065020B">
      <w:pPr>
        <w:rPr>
          <w:sz w:val="22"/>
          <w:szCs w:val="22"/>
          <w:u w:val="single"/>
        </w:rPr>
      </w:pPr>
    </w:p>
    <w:p w14:paraId="66BEBC9F" w14:textId="77777777" w:rsidR="00E57502" w:rsidRDefault="00E57502" w:rsidP="0065020B">
      <w:pPr>
        <w:rPr>
          <w:sz w:val="22"/>
          <w:szCs w:val="22"/>
          <w:u w:val="single"/>
        </w:rPr>
      </w:pPr>
    </w:p>
    <w:p w14:paraId="3E571540" w14:textId="77777777" w:rsidR="00E57502" w:rsidRDefault="00E57502" w:rsidP="0065020B">
      <w:pPr>
        <w:rPr>
          <w:sz w:val="22"/>
          <w:szCs w:val="22"/>
          <w:u w:val="single"/>
        </w:rPr>
      </w:pPr>
    </w:p>
    <w:p w14:paraId="000FD352" w14:textId="77777777" w:rsidR="00E57502" w:rsidRDefault="00E57502" w:rsidP="0065020B">
      <w:pPr>
        <w:rPr>
          <w:sz w:val="22"/>
          <w:szCs w:val="22"/>
          <w:u w:val="single"/>
        </w:rPr>
      </w:pPr>
    </w:p>
    <w:p w14:paraId="33D4B455" w14:textId="77777777" w:rsidR="004514AD" w:rsidRPr="0024769B" w:rsidDel="0065020B" w:rsidRDefault="004514AD">
      <w:pPr>
        <w:rPr>
          <w:del w:id="787" w:author="Steve Baird" w:date="2016-04-29T16:07:00Z"/>
          <w:sz w:val="22"/>
          <w:szCs w:val="22"/>
          <w:rPrChange w:id="788" w:author="Steve Baird" w:date="2016-04-29T15:40:00Z">
            <w:rPr>
              <w:del w:id="789" w:author="Steve Baird" w:date="2016-04-29T16:07:00Z"/>
              <w:rFonts w:ascii="Garamond" w:hAnsi="Garamond"/>
              <w:sz w:val="22"/>
              <w:szCs w:val="22"/>
            </w:rPr>
          </w:rPrChange>
        </w:rPr>
        <w:pPrChange w:id="790" w:author="Steve Baird" w:date="2016-04-29T16:07:00Z">
          <w:pPr>
            <w:ind w:left="360"/>
          </w:pPr>
        </w:pPrChange>
      </w:pPr>
      <w:del w:id="791" w:author="Steve Baird" w:date="2016-04-29T16:07:00Z">
        <w:r w:rsidRPr="0024769B" w:rsidDel="0065020B">
          <w:rPr>
            <w:sz w:val="22"/>
            <w:szCs w:val="22"/>
            <w:u w:val="single"/>
            <w:rPrChange w:id="792" w:author="Steve Baird" w:date="2016-04-29T15:40:00Z">
              <w:rPr>
                <w:rFonts w:ascii="Garamond" w:hAnsi="Garamond"/>
                <w:sz w:val="22"/>
                <w:szCs w:val="22"/>
                <w:u w:val="single"/>
              </w:rPr>
            </w:rPrChange>
          </w:rPr>
          <w:lastRenderedPageBreak/>
          <w:delText xml:space="preserve">Example:  </w:delText>
        </w:r>
        <w:r w:rsidRPr="0024769B" w:rsidDel="0065020B">
          <w:rPr>
            <w:sz w:val="22"/>
            <w:szCs w:val="22"/>
            <w:rPrChange w:id="793" w:author="Steve Baird" w:date="2016-04-29T15:40:00Z">
              <w:rPr>
                <w:rFonts w:ascii="Garamond" w:hAnsi="Garamond"/>
                <w:sz w:val="22"/>
                <w:szCs w:val="22"/>
              </w:rPr>
            </w:rPrChange>
          </w:rPr>
          <w:delText>DEL NERR deployed mainly 6600 EDS data sondes and one EXO data sondes in 2012.  Rapid-pulse DO sensors were deployed at sites SL and LL through 6/1/13.  ROX DO sensors were deployed at SL and LL for the remainder of 2013 and at BL and DS for all of 2013.   EXO deployments occurred at DS only and are marked with an asterisk in the data collection period section.</w:delText>
        </w:r>
      </w:del>
    </w:p>
    <w:p w14:paraId="0216E119" w14:textId="77777777" w:rsidR="004514AD" w:rsidRPr="0024769B" w:rsidDel="0065020B" w:rsidRDefault="004514AD">
      <w:pPr>
        <w:rPr>
          <w:del w:id="794" w:author="Steve Baird" w:date="2016-04-29T16:08:00Z"/>
          <w:sz w:val="22"/>
          <w:szCs w:val="22"/>
          <w:rPrChange w:id="795" w:author="Steve Baird" w:date="2016-04-29T15:40:00Z">
            <w:rPr>
              <w:del w:id="796" w:author="Steve Baird" w:date="2016-04-29T16:08:00Z"/>
              <w:rFonts w:ascii="Garamond" w:hAnsi="Garamond"/>
              <w:sz w:val="22"/>
              <w:szCs w:val="22"/>
            </w:rPr>
          </w:rPrChange>
        </w:rPr>
        <w:pPrChange w:id="797" w:author="Steve Baird" w:date="2016-04-29T16:07:00Z">
          <w:pPr>
            <w:ind w:left="360"/>
          </w:pPr>
        </w:pPrChange>
      </w:pPr>
    </w:p>
    <w:p w14:paraId="42C622BF" w14:textId="77777777" w:rsidR="004514AD" w:rsidRPr="0024769B" w:rsidDel="0065020B" w:rsidRDefault="004514AD" w:rsidP="004514AD">
      <w:pPr>
        <w:ind w:left="360"/>
        <w:rPr>
          <w:del w:id="798" w:author="Steve Baird" w:date="2016-04-29T16:08:00Z"/>
          <w:sz w:val="22"/>
          <w:szCs w:val="22"/>
          <w:rPrChange w:id="799" w:author="Steve Baird" w:date="2016-04-29T15:40:00Z">
            <w:rPr>
              <w:del w:id="800" w:author="Steve Baird" w:date="2016-04-29T16:08:00Z"/>
              <w:rFonts w:ascii="Garamond" w:hAnsi="Garamond"/>
              <w:sz w:val="22"/>
              <w:szCs w:val="22"/>
            </w:rPr>
          </w:rPrChange>
        </w:rPr>
      </w:pPr>
      <w:del w:id="801" w:author="Steve Baird" w:date="2016-04-29T16:08:00Z">
        <w:r w:rsidRPr="0024769B" w:rsidDel="0065020B">
          <w:rPr>
            <w:sz w:val="22"/>
            <w:szCs w:val="22"/>
            <w:rPrChange w:id="802" w:author="Steve Baird" w:date="2016-04-29T15:40:00Z">
              <w:rPr>
                <w:rFonts w:ascii="Garamond" w:hAnsi="Garamond"/>
                <w:sz w:val="22"/>
                <w:szCs w:val="22"/>
              </w:rPr>
            </w:rPrChange>
          </w:rPr>
          <w:delText>YSI 6600EDS data sonde:</w:delText>
        </w:r>
      </w:del>
    </w:p>
    <w:p w14:paraId="462FC8BD" w14:textId="77777777" w:rsidR="004514AD" w:rsidRPr="0024769B" w:rsidDel="0065020B" w:rsidRDefault="004514AD" w:rsidP="004514AD">
      <w:pPr>
        <w:ind w:left="360"/>
        <w:rPr>
          <w:del w:id="803" w:author="Steve Baird" w:date="2016-04-29T16:08:00Z"/>
          <w:sz w:val="22"/>
          <w:szCs w:val="22"/>
          <w:rPrChange w:id="804" w:author="Steve Baird" w:date="2016-04-29T15:40:00Z">
            <w:rPr>
              <w:del w:id="805" w:author="Steve Baird" w:date="2016-04-29T16:08:00Z"/>
              <w:rFonts w:ascii="Garamond" w:hAnsi="Garamond"/>
              <w:sz w:val="22"/>
              <w:szCs w:val="22"/>
            </w:rPr>
          </w:rPrChange>
        </w:rPr>
      </w:pPr>
    </w:p>
    <w:p w14:paraId="3234D2DA" w14:textId="77777777" w:rsidR="004514AD" w:rsidRPr="0024769B" w:rsidDel="0065020B" w:rsidRDefault="004514AD" w:rsidP="004514AD">
      <w:pPr>
        <w:ind w:left="360"/>
        <w:rPr>
          <w:del w:id="806" w:author="Steve Baird" w:date="2016-04-29T16:08:00Z"/>
          <w:sz w:val="22"/>
          <w:szCs w:val="22"/>
          <w:rPrChange w:id="807" w:author="Steve Baird" w:date="2016-04-29T15:40:00Z">
            <w:rPr>
              <w:del w:id="808" w:author="Steve Baird" w:date="2016-04-29T16:08:00Z"/>
              <w:rFonts w:ascii="Garamond" w:hAnsi="Garamond"/>
              <w:sz w:val="22"/>
              <w:szCs w:val="22"/>
            </w:rPr>
          </w:rPrChange>
        </w:rPr>
      </w:pPr>
      <w:del w:id="809" w:author="Steve Baird" w:date="2016-04-29T16:08:00Z">
        <w:r w:rsidRPr="0024769B" w:rsidDel="0065020B">
          <w:rPr>
            <w:sz w:val="22"/>
            <w:szCs w:val="22"/>
            <w:rPrChange w:id="810" w:author="Steve Baird" w:date="2016-04-29T15:40:00Z">
              <w:rPr>
                <w:rFonts w:ascii="Garamond" w:hAnsi="Garamond"/>
                <w:sz w:val="22"/>
                <w:szCs w:val="22"/>
              </w:rPr>
            </w:rPrChange>
          </w:rPr>
          <w:delText>Parameter: Temperature</w:delText>
        </w:r>
      </w:del>
    </w:p>
    <w:p w14:paraId="2F89C705" w14:textId="77777777" w:rsidR="004514AD" w:rsidRPr="0024769B" w:rsidDel="0065020B" w:rsidRDefault="004514AD" w:rsidP="004514AD">
      <w:pPr>
        <w:ind w:left="360"/>
        <w:rPr>
          <w:del w:id="811" w:author="Steve Baird" w:date="2016-04-29T16:08:00Z"/>
          <w:sz w:val="22"/>
          <w:szCs w:val="22"/>
          <w:rPrChange w:id="812" w:author="Steve Baird" w:date="2016-04-29T15:40:00Z">
            <w:rPr>
              <w:del w:id="813" w:author="Steve Baird" w:date="2016-04-29T16:08:00Z"/>
              <w:rFonts w:ascii="Garamond" w:hAnsi="Garamond"/>
              <w:sz w:val="22"/>
              <w:szCs w:val="22"/>
            </w:rPr>
          </w:rPrChange>
        </w:rPr>
      </w:pPr>
      <w:del w:id="814" w:author="Steve Baird" w:date="2016-04-29T16:08:00Z">
        <w:r w:rsidRPr="0024769B" w:rsidDel="0065020B">
          <w:rPr>
            <w:sz w:val="22"/>
            <w:szCs w:val="22"/>
            <w:rPrChange w:id="815" w:author="Steve Baird" w:date="2016-04-29T15:40:00Z">
              <w:rPr>
                <w:rFonts w:ascii="Garamond" w:hAnsi="Garamond"/>
                <w:sz w:val="22"/>
                <w:szCs w:val="22"/>
              </w:rPr>
            </w:rPrChange>
          </w:rPr>
          <w:delText>Units: Celsius (C)</w:delText>
        </w:r>
      </w:del>
    </w:p>
    <w:p w14:paraId="53A4CBC7" w14:textId="77777777" w:rsidR="004514AD" w:rsidRPr="0024769B" w:rsidDel="0065020B" w:rsidRDefault="004514AD" w:rsidP="004514AD">
      <w:pPr>
        <w:ind w:left="360"/>
        <w:rPr>
          <w:del w:id="816" w:author="Steve Baird" w:date="2016-04-29T16:08:00Z"/>
          <w:sz w:val="22"/>
          <w:szCs w:val="22"/>
          <w:rPrChange w:id="817" w:author="Steve Baird" w:date="2016-04-29T15:40:00Z">
            <w:rPr>
              <w:del w:id="818" w:author="Steve Baird" w:date="2016-04-29T16:08:00Z"/>
              <w:rFonts w:ascii="Garamond" w:hAnsi="Garamond"/>
              <w:sz w:val="22"/>
              <w:szCs w:val="22"/>
            </w:rPr>
          </w:rPrChange>
        </w:rPr>
      </w:pPr>
      <w:del w:id="819" w:author="Steve Baird" w:date="2016-04-29T16:08:00Z">
        <w:r w:rsidRPr="0024769B" w:rsidDel="0065020B">
          <w:rPr>
            <w:sz w:val="22"/>
            <w:szCs w:val="22"/>
            <w:rPrChange w:id="820" w:author="Steve Baird" w:date="2016-04-29T15:40:00Z">
              <w:rPr>
                <w:rFonts w:ascii="Garamond" w:hAnsi="Garamond"/>
                <w:sz w:val="22"/>
                <w:szCs w:val="22"/>
              </w:rPr>
            </w:rPrChange>
          </w:rPr>
          <w:delText>Sensor Type: Thermistor</w:delText>
        </w:r>
      </w:del>
    </w:p>
    <w:p w14:paraId="742A7DA3" w14:textId="77777777" w:rsidR="004514AD" w:rsidRPr="0024769B" w:rsidDel="0065020B" w:rsidRDefault="004514AD" w:rsidP="004514AD">
      <w:pPr>
        <w:ind w:left="360"/>
        <w:rPr>
          <w:del w:id="821" w:author="Steve Baird" w:date="2016-04-29T16:08:00Z"/>
          <w:sz w:val="22"/>
          <w:szCs w:val="22"/>
          <w:rPrChange w:id="822" w:author="Steve Baird" w:date="2016-04-29T15:40:00Z">
            <w:rPr>
              <w:del w:id="823" w:author="Steve Baird" w:date="2016-04-29T16:08:00Z"/>
              <w:rFonts w:ascii="Garamond" w:hAnsi="Garamond"/>
              <w:sz w:val="22"/>
              <w:szCs w:val="22"/>
            </w:rPr>
          </w:rPrChange>
        </w:rPr>
      </w:pPr>
      <w:del w:id="824" w:author="Steve Baird" w:date="2016-04-29T16:08:00Z">
        <w:r w:rsidRPr="0024769B" w:rsidDel="0065020B">
          <w:rPr>
            <w:sz w:val="22"/>
            <w:szCs w:val="22"/>
            <w:rPrChange w:id="825" w:author="Steve Baird" w:date="2016-04-29T15:40:00Z">
              <w:rPr>
                <w:rFonts w:ascii="Garamond" w:hAnsi="Garamond"/>
                <w:sz w:val="22"/>
                <w:szCs w:val="22"/>
              </w:rPr>
            </w:rPrChange>
          </w:rPr>
          <w:delText>Model#: 6560</w:delText>
        </w:r>
      </w:del>
    </w:p>
    <w:p w14:paraId="1D22C915" w14:textId="77777777" w:rsidR="004514AD" w:rsidRPr="0024769B" w:rsidDel="0065020B" w:rsidRDefault="004514AD" w:rsidP="004514AD">
      <w:pPr>
        <w:ind w:left="360"/>
        <w:rPr>
          <w:del w:id="826" w:author="Steve Baird" w:date="2016-04-29T16:08:00Z"/>
          <w:sz w:val="22"/>
          <w:szCs w:val="22"/>
          <w:rPrChange w:id="827" w:author="Steve Baird" w:date="2016-04-29T15:40:00Z">
            <w:rPr>
              <w:del w:id="828" w:author="Steve Baird" w:date="2016-04-29T16:08:00Z"/>
              <w:rFonts w:ascii="Garamond" w:hAnsi="Garamond"/>
              <w:sz w:val="22"/>
              <w:szCs w:val="22"/>
            </w:rPr>
          </w:rPrChange>
        </w:rPr>
      </w:pPr>
      <w:del w:id="829" w:author="Steve Baird" w:date="2016-04-29T16:08:00Z">
        <w:r w:rsidRPr="0024769B" w:rsidDel="0065020B">
          <w:rPr>
            <w:sz w:val="22"/>
            <w:szCs w:val="22"/>
            <w:rPrChange w:id="830" w:author="Steve Baird" w:date="2016-04-29T15:40:00Z">
              <w:rPr>
                <w:rFonts w:ascii="Garamond" w:hAnsi="Garamond"/>
                <w:sz w:val="22"/>
                <w:szCs w:val="22"/>
              </w:rPr>
            </w:rPrChange>
          </w:rPr>
          <w:delText>Range: -5 to 50 C</w:delText>
        </w:r>
      </w:del>
    </w:p>
    <w:p w14:paraId="5A88EFA3" w14:textId="77777777" w:rsidR="004514AD" w:rsidRPr="0024769B" w:rsidDel="0065020B" w:rsidRDefault="004514AD" w:rsidP="004514AD">
      <w:pPr>
        <w:ind w:left="360"/>
        <w:rPr>
          <w:del w:id="831" w:author="Steve Baird" w:date="2016-04-29T16:08:00Z"/>
          <w:sz w:val="22"/>
          <w:szCs w:val="22"/>
          <w:rPrChange w:id="832" w:author="Steve Baird" w:date="2016-04-29T15:40:00Z">
            <w:rPr>
              <w:del w:id="833" w:author="Steve Baird" w:date="2016-04-29T16:08:00Z"/>
              <w:rFonts w:ascii="Garamond" w:hAnsi="Garamond"/>
              <w:sz w:val="22"/>
              <w:szCs w:val="22"/>
            </w:rPr>
          </w:rPrChange>
        </w:rPr>
      </w:pPr>
      <w:del w:id="834" w:author="Steve Baird" w:date="2016-04-29T16:08:00Z">
        <w:r w:rsidRPr="0024769B" w:rsidDel="0065020B">
          <w:rPr>
            <w:sz w:val="22"/>
            <w:szCs w:val="22"/>
            <w:rPrChange w:id="835" w:author="Steve Baird" w:date="2016-04-29T15:40:00Z">
              <w:rPr>
                <w:rFonts w:ascii="Garamond" w:hAnsi="Garamond"/>
                <w:sz w:val="22"/>
                <w:szCs w:val="22"/>
              </w:rPr>
            </w:rPrChange>
          </w:rPr>
          <w:delText>Accuracy: +/- 0.15</w:delText>
        </w:r>
      </w:del>
    </w:p>
    <w:p w14:paraId="525E2538" w14:textId="77777777" w:rsidR="004514AD" w:rsidRPr="0024769B" w:rsidDel="0065020B" w:rsidRDefault="004514AD" w:rsidP="004514AD">
      <w:pPr>
        <w:ind w:left="360"/>
        <w:rPr>
          <w:del w:id="836" w:author="Steve Baird" w:date="2016-04-29T16:08:00Z"/>
          <w:sz w:val="22"/>
          <w:szCs w:val="22"/>
          <w:rPrChange w:id="837" w:author="Steve Baird" w:date="2016-04-29T15:40:00Z">
            <w:rPr>
              <w:del w:id="838" w:author="Steve Baird" w:date="2016-04-29T16:08:00Z"/>
              <w:rFonts w:ascii="Garamond" w:hAnsi="Garamond"/>
              <w:sz w:val="22"/>
              <w:szCs w:val="22"/>
            </w:rPr>
          </w:rPrChange>
        </w:rPr>
      </w:pPr>
      <w:del w:id="839" w:author="Steve Baird" w:date="2016-04-29T16:08:00Z">
        <w:r w:rsidRPr="0024769B" w:rsidDel="0065020B">
          <w:rPr>
            <w:sz w:val="22"/>
            <w:szCs w:val="22"/>
            <w:rPrChange w:id="840" w:author="Steve Baird" w:date="2016-04-29T15:40:00Z">
              <w:rPr>
                <w:rFonts w:ascii="Garamond" w:hAnsi="Garamond"/>
                <w:sz w:val="22"/>
                <w:szCs w:val="22"/>
              </w:rPr>
            </w:rPrChange>
          </w:rPr>
          <w:delText>Resolution: 0.01 C</w:delText>
        </w:r>
      </w:del>
    </w:p>
    <w:p w14:paraId="00C6A97E" w14:textId="77777777" w:rsidR="004514AD" w:rsidRPr="0024769B" w:rsidDel="0065020B" w:rsidRDefault="004514AD" w:rsidP="004514AD">
      <w:pPr>
        <w:ind w:left="360"/>
        <w:rPr>
          <w:del w:id="841" w:author="Steve Baird" w:date="2016-04-29T16:08:00Z"/>
          <w:sz w:val="22"/>
          <w:szCs w:val="22"/>
          <w:rPrChange w:id="842" w:author="Steve Baird" w:date="2016-04-29T15:40:00Z">
            <w:rPr>
              <w:del w:id="843" w:author="Steve Baird" w:date="2016-04-29T16:08:00Z"/>
              <w:rFonts w:ascii="Garamond" w:hAnsi="Garamond"/>
              <w:sz w:val="22"/>
              <w:szCs w:val="22"/>
            </w:rPr>
          </w:rPrChange>
        </w:rPr>
      </w:pPr>
    </w:p>
    <w:p w14:paraId="6060F993" w14:textId="77777777" w:rsidR="004514AD" w:rsidRPr="0024769B" w:rsidDel="0065020B" w:rsidRDefault="004514AD" w:rsidP="004514AD">
      <w:pPr>
        <w:ind w:left="360"/>
        <w:rPr>
          <w:del w:id="844" w:author="Steve Baird" w:date="2016-04-29T16:08:00Z"/>
          <w:sz w:val="22"/>
          <w:szCs w:val="22"/>
          <w:rPrChange w:id="845" w:author="Steve Baird" w:date="2016-04-29T15:40:00Z">
            <w:rPr>
              <w:del w:id="846" w:author="Steve Baird" w:date="2016-04-29T16:08:00Z"/>
              <w:rFonts w:ascii="Garamond" w:hAnsi="Garamond"/>
              <w:sz w:val="22"/>
              <w:szCs w:val="22"/>
            </w:rPr>
          </w:rPrChange>
        </w:rPr>
      </w:pPr>
      <w:del w:id="847" w:author="Steve Baird" w:date="2016-04-29T16:08:00Z">
        <w:r w:rsidRPr="0024769B" w:rsidDel="0065020B">
          <w:rPr>
            <w:sz w:val="22"/>
            <w:szCs w:val="22"/>
            <w:rPrChange w:id="848" w:author="Steve Baird" w:date="2016-04-29T15:40:00Z">
              <w:rPr>
                <w:rFonts w:ascii="Garamond" w:hAnsi="Garamond"/>
                <w:sz w:val="22"/>
                <w:szCs w:val="22"/>
              </w:rPr>
            </w:rPrChange>
          </w:rPr>
          <w:delText>Parameter: Conductivity</w:delText>
        </w:r>
      </w:del>
    </w:p>
    <w:p w14:paraId="03535C17" w14:textId="77777777" w:rsidR="004514AD" w:rsidRPr="0024769B" w:rsidDel="0065020B" w:rsidRDefault="004514AD" w:rsidP="004514AD">
      <w:pPr>
        <w:ind w:left="360"/>
        <w:rPr>
          <w:del w:id="849" w:author="Steve Baird" w:date="2016-04-29T16:08:00Z"/>
          <w:sz w:val="22"/>
          <w:szCs w:val="22"/>
          <w:rPrChange w:id="850" w:author="Steve Baird" w:date="2016-04-29T15:40:00Z">
            <w:rPr>
              <w:del w:id="851" w:author="Steve Baird" w:date="2016-04-29T16:08:00Z"/>
              <w:rFonts w:ascii="Garamond" w:hAnsi="Garamond"/>
              <w:sz w:val="22"/>
              <w:szCs w:val="22"/>
            </w:rPr>
          </w:rPrChange>
        </w:rPr>
      </w:pPr>
      <w:del w:id="852" w:author="Steve Baird" w:date="2016-04-29T16:08:00Z">
        <w:r w:rsidRPr="0024769B" w:rsidDel="0065020B">
          <w:rPr>
            <w:sz w:val="22"/>
            <w:szCs w:val="22"/>
            <w:rPrChange w:id="853" w:author="Steve Baird" w:date="2016-04-29T15:40:00Z">
              <w:rPr>
                <w:rFonts w:ascii="Garamond" w:hAnsi="Garamond"/>
                <w:sz w:val="22"/>
                <w:szCs w:val="22"/>
              </w:rPr>
            </w:rPrChange>
          </w:rPr>
          <w:delText>Units: milli-Siemens per cm (mS/cm)</w:delText>
        </w:r>
      </w:del>
    </w:p>
    <w:p w14:paraId="30009B93" w14:textId="77777777" w:rsidR="004514AD" w:rsidRPr="0024769B" w:rsidDel="0065020B" w:rsidRDefault="004514AD" w:rsidP="004514AD">
      <w:pPr>
        <w:ind w:left="360"/>
        <w:rPr>
          <w:del w:id="854" w:author="Steve Baird" w:date="2016-04-29T16:08:00Z"/>
          <w:sz w:val="22"/>
          <w:szCs w:val="22"/>
          <w:rPrChange w:id="855" w:author="Steve Baird" w:date="2016-04-29T15:40:00Z">
            <w:rPr>
              <w:del w:id="856" w:author="Steve Baird" w:date="2016-04-29T16:08:00Z"/>
              <w:rFonts w:ascii="Garamond" w:hAnsi="Garamond"/>
              <w:sz w:val="22"/>
              <w:szCs w:val="22"/>
            </w:rPr>
          </w:rPrChange>
        </w:rPr>
      </w:pPr>
      <w:del w:id="857" w:author="Steve Baird" w:date="2016-04-29T16:08:00Z">
        <w:r w:rsidRPr="0024769B" w:rsidDel="0065020B">
          <w:rPr>
            <w:sz w:val="22"/>
            <w:szCs w:val="22"/>
            <w:rPrChange w:id="858" w:author="Steve Baird" w:date="2016-04-29T15:40:00Z">
              <w:rPr>
                <w:rFonts w:ascii="Garamond" w:hAnsi="Garamond"/>
                <w:sz w:val="22"/>
                <w:szCs w:val="22"/>
              </w:rPr>
            </w:rPrChange>
          </w:rPr>
          <w:delText>Sensor Type: 4-electrode cell with autoranging</w:delText>
        </w:r>
      </w:del>
    </w:p>
    <w:p w14:paraId="225D193E" w14:textId="77777777" w:rsidR="004514AD" w:rsidRPr="0024769B" w:rsidDel="0065020B" w:rsidRDefault="004514AD" w:rsidP="004514AD">
      <w:pPr>
        <w:ind w:left="360"/>
        <w:rPr>
          <w:del w:id="859" w:author="Steve Baird" w:date="2016-04-29T16:08:00Z"/>
          <w:sz w:val="22"/>
          <w:szCs w:val="22"/>
          <w:rPrChange w:id="860" w:author="Steve Baird" w:date="2016-04-29T15:40:00Z">
            <w:rPr>
              <w:del w:id="861" w:author="Steve Baird" w:date="2016-04-29T16:08:00Z"/>
              <w:rFonts w:ascii="Garamond" w:hAnsi="Garamond"/>
              <w:sz w:val="22"/>
              <w:szCs w:val="22"/>
            </w:rPr>
          </w:rPrChange>
        </w:rPr>
      </w:pPr>
      <w:del w:id="862" w:author="Steve Baird" w:date="2016-04-29T16:08:00Z">
        <w:r w:rsidRPr="0024769B" w:rsidDel="0065020B">
          <w:rPr>
            <w:sz w:val="22"/>
            <w:szCs w:val="22"/>
            <w:rPrChange w:id="863" w:author="Steve Baird" w:date="2016-04-29T15:40:00Z">
              <w:rPr>
                <w:rFonts w:ascii="Garamond" w:hAnsi="Garamond"/>
                <w:sz w:val="22"/>
                <w:szCs w:val="22"/>
              </w:rPr>
            </w:rPrChange>
          </w:rPr>
          <w:delText>Model#: 6560</w:delText>
        </w:r>
      </w:del>
    </w:p>
    <w:p w14:paraId="689E2AE6" w14:textId="77777777" w:rsidR="004514AD" w:rsidRPr="0024769B" w:rsidDel="0065020B" w:rsidRDefault="004514AD" w:rsidP="004514AD">
      <w:pPr>
        <w:ind w:left="360"/>
        <w:rPr>
          <w:del w:id="864" w:author="Steve Baird" w:date="2016-04-29T16:08:00Z"/>
          <w:sz w:val="22"/>
          <w:szCs w:val="22"/>
          <w:rPrChange w:id="865" w:author="Steve Baird" w:date="2016-04-29T15:40:00Z">
            <w:rPr>
              <w:del w:id="866" w:author="Steve Baird" w:date="2016-04-29T16:08:00Z"/>
              <w:rFonts w:ascii="Garamond" w:hAnsi="Garamond"/>
              <w:sz w:val="22"/>
              <w:szCs w:val="22"/>
            </w:rPr>
          </w:rPrChange>
        </w:rPr>
      </w:pPr>
      <w:del w:id="867" w:author="Steve Baird" w:date="2016-04-29T16:08:00Z">
        <w:r w:rsidRPr="0024769B" w:rsidDel="0065020B">
          <w:rPr>
            <w:sz w:val="22"/>
            <w:szCs w:val="22"/>
            <w:rPrChange w:id="868" w:author="Steve Baird" w:date="2016-04-29T15:40:00Z">
              <w:rPr>
                <w:rFonts w:ascii="Garamond" w:hAnsi="Garamond"/>
                <w:sz w:val="22"/>
                <w:szCs w:val="22"/>
              </w:rPr>
            </w:rPrChange>
          </w:rPr>
          <w:delText>Range: 0 to 100 mS/cm</w:delText>
        </w:r>
      </w:del>
    </w:p>
    <w:p w14:paraId="16E0AF6B" w14:textId="77777777" w:rsidR="004514AD" w:rsidRPr="0024769B" w:rsidDel="0065020B" w:rsidRDefault="004514AD" w:rsidP="004514AD">
      <w:pPr>
        <w:ind w:left="360"/>
        <w:rPr>
          <w:del w:id="869" w:author="Steve Baird" w:date="2016-04-29T16:08:00Z"/>
          <w:sz w:val="22"/>
          <w:szCs w:val="22"/>
          <w:rPrChange w:id="870" w:author="Steve Baird" w:date="2016-04-29T15:40:00Z">
            <w:rPr>
              <w:del w:id="871" w:author="Steve Baird" w:date="2016-04-29T16:08:00Z"/>
              <w:rFonts w:ascii="Garamond" w:hAnsi="Garamond"/>
              <w:sz w:val="22"/>
              <w:szCs w:val="22"/>
            </w:rPr>
          </w:rPrChange>
        </w:rPr>
      </w:pPr>
      <w:del w:id="872" w:author="Steve Baird" w:date="2016-04-29T16:08:00Z">
        <w:r w:rsidRPr="0024769B" w:rsidDel="0065020B">
          <w:rPr>
            <w:sz w:val="22"/>
            <w:szCs w:val="22"/>
            <w:rPrChange w:id="873" w:author="Steve Baird" w:date="2016-04-29T15:40:00Z">
              <w:rPr>
                <w:rFonts w:ascii="Garamond" w:hAnsi="Garamond"/>
                <w:sz w:val="22"/>
                <w:szCs w:val="22"/>
              </w:rPr>
            </w:rPrChange>
          </w:rPr>
          <w:delText>Accuracy: +/- 0.5% of reading + 0.001 mS/cm</w:delText>
        </w:r>
      </w:del>
    </w:p>
    <w:p w14:paraId="44B66AFF" w14:textId="77777777" w:rsidR="004514AD" w:rsidRPr="0024769B" w:rsidDel="0065020B" w:rsidRDefault="004514AD" w:rsidP="004514AD">
      <w:pPr>
        <w:ind w:left="360"/>
        <w:rPr>
          <w:del w:id="874" w:author="Steve Baird" w:date="2016-04-29T16:08:00Z"/>
          <w:sz w:val="22"/>
          <w:szCs w:val="22"/>
          <w:rPrChange w:id="875" w:author="Steve Baird" w:date="2016-04-29T15:40:00Z">
            <w:rPr>
              <w:del w:id="876" w:author="Steve Baird" w:date="2016-04-29T16:08:00Z"/>
              <w:rFonts w:ascii="Garamond" w:hAnsi="Garamond"/>
              <w:sz w:val="22"/>
              <w:szCs w:val="22"/>
            </w:rPr>
          </w:rPrChange>
        </w:rPr>
      </w:pPr>
      <w:del w:id="877" w:author="Steve Baird" w:date="2016-04-29T16:08:00Z">
        <w:r w:rsidRPr="0024769B" w:rsidDel="0065020B">
          <w:rPr>
            <w:sz w:val="22"/>
            <w:szCs w:val="22"/>
            <w:rPrChange w:id="878" w:author="Steve Baird" w:date="2016-04-29T15:40:00Z">
              <w:rPr>
                <w:rFonts w:ascii="Garamond" w:hAnsi="Garamond"/>
                <w:sz w:val="22"/>
                <w:szCs w:val="22"/>
              </w:rPr>
            </w:rPrChange>
          </w:rPr>
          <w:delText>Resolution: 0.001 mS/cm to 0.1 mS/cm (range dependant)</w:delText>
        </w:r>
      </w:del>
    </w:p>
    <w:p w14:paraId="25338B49" w14:textId="77777777" w:rsidR="004514AD" w:rsidRPr="0024769B" w:rsidDel="0065020B" w:rsidRDefault="004514AD" w:rsidP="004514AD">
      <w:pPr>
        <w:ind w:left="360"/>
        <w:rPr>
          <w:del w:id="879" w:author="Steve Baird" w:date="2016-04-29T16:08:00Z"/>
          <w:sz w:val="22"/>
          <w:szCs w:val="22"/>
          <w:rPrChange w:id="880" w:author="Steve Baird" w:date="2016-04-29T15:40:00Z">
            <w:rPr>
              <w:del w:id="881" w:author="Steve Baird" w:date="2016-04-29T16:08:00Z"/>
              <w:rFonts w:ascii="Garamond" w:hAnsi="Garamond"/>
              <w:sz w:val="22"/>
              <w:szCs w:val="22"/>
            </w:rPr>
          </w:rPrChange>
        </w:rPr>
      </w:pPr>
    </w:p>
    <w:p w14:paraId="45733068" w14:textId="77777777" w:rsidR="004514AD" w:rsidRPr="0024769B" w:rsidDel="0065020B" w:rsidRDefault="004514AD" w:rsidP="004514AD">
      <w:pPr>
        <w:ind w:left="360"/>
        <w:rPr>
          <w:del w:id="882" w:author="Steve Baird" w:date="2016-04-29T16:08:00Z"/>
          <w:sz w:val="22"/>
          <w:szCs w:val="22"/>
          <w:rPrChange w:id="883" w:author="Steve Baird" w:date="2016-04-29T15:40:00Z">
            <w:rPr>
              <w:del w:id="884" w:author="Steve Baird" w:date="2016-04-29T16:08:00Z"/>
              <w:rFonts w:ascii="Garamond" w:hAnsi="Garamond"/>
              <w:sz w:val="22"/>
              <w:szCs w:val="22"/>
            </w:rPr>
          </w:rPrChange>
        </w:rPr>
      </w:pPr>
      <w:del w:id="885" w:author="Steve Baird" w:date="2016-04-29T16:08:00Z">
        <w:r w:rsidRPr="0024769B" w:rsidDel="0065020B">
          <w:rPr>
            <w:sz w:val="22"/>
            <w:szCs w:val="22"/>
            <w:rPrChange w:id="886" w:author="Steve Baird" w:date="2016-04-29T15:40:00Z">
              <w:rPr>
                <w:rFonts w:ascii="Garamond" w:hAnsi="Garamond"/>
                <w:sz w:val="22"/>
                <w:szCs w:val="22"/>
              </w:rPr>
            </w:rPrChange>
          </w:rPr>
          <w:delText>Parameter: Salinity</w:delText>
        </w:r>
      </w:del>
    </w:p>
    <w:p w14:paraId="6F14EB28" w14:textId="77777777" w:rsidR="004514AD" w:rsidRPr="0024769B" w:rsidDel="0065020B" w:rsidRDefault="004514AD" w:rsidP="004514AD">
      <w:pPr>
        <w:ind w:left="360"/>
        <w:rPr>
          <w:del w:id="887" w:author="Steve Baird" w:date="2016-04-29T16:08:00Z"/>
          <w:sz w:val="22"/>
          <w:szCs w:val="22"/>
          <w:rPrChange w:id="888" w:author="Steve Baird" w:date="2016-04-29T15:40:00Z">
            <w:rPr>
              <w:del w:id="889" w:author="Steve Baird" w:date="2016-04-29T16:08:00Z"/>
              <w:rFonts w:ascii="Garamond" w:hAnsi="Garamond"/>
              <w:sz w:val="22"/>
              <w:szCs w:val="22"/>
            </w:rPr>
          </w:rPrChange>
        </w:rPr>
      </w:pPr>
      <w:del w:id="890" w:author="Steve Baird" w:date="2016-04-29T16:08:00Z">
        <w:r w:rsidRPr="0024769B" w:rsidDel="0065020B">
          <w:rPr>
            <w:sz w:val="22"/>
            <w:szCs w:val="22"/>
            <w:rPrChange w:id="891" w:author="Steve Baird" w:date="2016-04-29T15:40:00Z">
              <w:rPr>
                <w:rFonts w:ascii="Garamond" w:hAnsi="Garamond"/>
                <w:sz w:val="22"/>
                <w:szCs w:val="22"/>
              </w:rPr>
            </w:rPrChange>
          </w:rPr>
          <w:delText>Units: parts per thousand (ppt)</w:delText>
        </w:r>
      </w:del>
    </w:p>
    <w:p w14:paraId="108E5485" w14:textId="77777777" w:rsidR="004514AD" w:rsidRPr="0024769B" w:rsidDel="0065020B" w:rsidRDefault="004514AD" w:rsidP="004514AD">
      <w:pPr>
        <w:ind w:left="360"/>
        <w:rPr>
          <w:del w:id="892" w:author="Steve Baird" w:date="2016-04-29T16:08:00Z"/>
          <w:sz w:val="22"/>
          <w:szCs w:val="22"/>
          <w:rPrChange w:id="893" w:author="Steve Baird" w:date="2016-04-29T15:40:00Z">
            <w:rPr>
              <w:del w:id="894" w:author="Steve Baird" w:date="2016-04-29T16:08:00Z"/>
              <w:rFonts w:ascii="Garamond" w:hAnsi="Garamond"/>
              <w:sz w:val="22"/>
              <w:szCs w:val="22"/>
            </w:rPr>
          </w:rPrChange>
        </w:rPr>
      </w:pPr>
      <w:del w:id="895" w:author="Steve Baird" w:date="2016-04-29T16:08:00Z">
        <w:r w:rsidRPr="0024769B" w:rsidDel="0065020B">
          <w:rPr>
            <w:sz w:val="22"/>
            <w:szCs w:val="22"/>
            <w:rPrChange w:id="896" w:author="Steve Baird" w:date="2016-04-29T15:40:00Z">
              <w:rPr>
                <w:rFonts w:ascii="Garamond" w:hAnsi="Garamond"/>
                <w:sz w:val="22"/>
                <w:szCs w:val="22"/>
              </w:rPr>
            </w:rPrChange>
          </w:rPr>
          <w:delText>Sensor Type: Calculated from conductivity and temperature</w:delText>
        </w:r>
      </w:del>
    </w:p>
    <w:p w14:paraId="3F4D36E0" w14:textId="77777777" w:rsidR="004514AD" w:rsidRPr="0024769B" w:rsidDel="0065020B" w:rsidRDefault="004514AD" w:rsidP="004514AD">
      <w:pPr>
        <w:ind w:left="360"/>
        <w:rPr>
          <w:del w:id="897" w:author="Steve Baird" w:date="2016-04-29T16:08:00Z"/>
          <w:sz w:val="22"/>
          <w:szCs w:val="22"/>
          <w:rPrChange w:id="898" w:author="Steve Baird" w:date="2016-04-29T15:40:00Z">
            <w:rPr>
              <w:del w:id="899" w:author="Steve Baird" w:date="2016-04-29T16:08:00Z"/>
              <w:rFonts w:ascii="Garamond" w:hAnsi="Garamond"/>
              <w:sz w:val="22"/>
              <w:szCs w:val="22"/>
            </w:rPr>
          </w:rPrChange>
        </w:rPr>
      </w:pPr>
      <w:del w:id="900" w:author="Steve Baird" w:date="2016-04-29T16:08:00Z">
        <w:r w:rsidRPr="0024769B" w:rsidDel="0065020B">
          <w:rPr>
            <w:sz w:val="22"/>
            <w:szCs w:val="22"/>
            <w:rPrChange w:id="901" w:author="Steve Baird" w:date="2016-04-29T15:40:00Z">
              <w:rPr>
                <w:rFonts w:ascii="Garamond" w:hAnsi="Garamond"/>
                <w:sz w:val="22"/>
                <w:szCs w:val="22"/>
              </w:rPr>
            </w:rPrChange>
          </w:rPr>
          <w:delText>Range: 0 to 70 ppt</w:delText>
        </w:r>
      </w:del>
    </w:p>
    <w:p w14:paraId="103F10EF" w14:textId="77777777" w:rsidR="004514AD" w:rsidRPr="0024769B" w:rsidDel="0065020B" w:rsidRDefault="004514AD" w:rsidP="004514AD">
      <w:pPr>
        <w:ind w:left="360"/>
        <w:rPr>
          <w:del w:id="902" w:author="Steve Baird" w:date="2016-04-29T16:08:00Z"/>
          <w:sz w:val="22"/>
          <w:szCs w:val="22"/>
          <w:rPrChange w:id="903" w:author="Steve Baird" w:date="2016-04-29T15:40:00Z">
            <w:rPr>
              <w:del w:id="904" w:author="Steve Baird" w:date="2016-04-29T16:08:00Z"/>
              <w:rFonts w:ascii="Garamond" w:hAnsi="Garamond"/>
              <w:sz w:val="22"/>
              <w:szCs w:val="22"/>
            </w:rPr>
          </w:rPrChange>
        </w:rPr>
      </w:pPr>
      <w:del w:id="905" w:author="Steve Baird" w:date="2016-04-29T16:08:00Z">
        <w:r w:rsidRPr="0024769B" w:rsidDel="0065020B">
          <w:rPr>
            <w:sz w:val="22"/>
            <w:szCs w:val="22"/>
            <w:rPrChange w:id="906" w:author="Steve Baird" w:date="2016-04-29T15:40:00Z">
              <w:rPr>
                <w:rFonts w:ascii="Garamond" w:hAnsi="Garamond"/>
                <w:sz w:val="22"/>
                <w:szCs w:val="22"/>
              </w:rPr>
            </w:rPrChange>
          </w:rPr>
          <w:delText>Accuracy: +/- 1.0% of reading pr 0.1 ppt, whichever is greater</w:delText>
        </w:r>
      </w:del>
    </w:p>
    <w:p w14:paraId="5E796755" w14:textId="77777777" w:rsidR="004514AD" w:rsidRPr="0024769B" w:rsidDel="0065020B" w:rsidRDefault="004514AD" w:rsidP="004514AD">
      <w:pPr>
        <w:ind w:left="360"/>
        <w:rPr>
          <w:del w:id="907" w:author="Steve Baird" w:date="2016-04-29T16:08:00Z"/>
          <w:sz w:val="22"/>
          <w:szCs w:val="22"/>
          <w:rPrChange w:id="908" w:author="Steve Baird" w:date="2016-04-29T15:40:00Z">
            <w:rPr>
              <w:del w:id="909" w:author="Steve Baird" w:date="2016-04-29T16:08:00Z"/>
              <w:rFonts w:ascii="Garamond" w:hAnsi="Garamond"/>
              <w:sz w:val="22"/>
              <w:szCs w:val="22"/>
            </w:rPr>
          </w:rPrChange>
        </w:rPr>
      </w:pPr>
      <w:del w:id="910" w:author="Steve Baird" w:date="2016-04-29T16:08:00Z">
        <w:r w:rsidRPr="0024769B" w:rsidDel="0065020B">
          <w:rPr>
            <w:sz w:val="22"/>
            <w:szCs w:val="22"/>
            <w:rPrChange w:id="911" w:author="Steve Baird" w:date="2016-04-29T15:40:00Z">
              <w:rPr>
                <w:rFonts w:ascii="Garamond" w:hAnsi="Garamond"/>
                <w:sz w:val="22"/>
                <w:szCs w:val="22"/>
              </w:rPr>
            </w:rPrChange>
          </w:rPr>
          <w:delText>Resolution: 0.01 ppt</w:delText>
        </w:r>
      </w:del>
    </w:p>
    <w:p w14:paraId="727DFECB" w14:textId="77777777" w:rsidR="004514AD" w:rsidRPr="0024769B" w:rsidDel="0065020B" w:rsidRDefault="004514AD" w:rsidP="004514AD">
      <w:pPr>
        <w:ind w:left="360"/>
        <w:rPr>
          <w:del w:id="912" w:author="Steve Baird" w:date="2016-04-29T16:08:00Z"/>
          <w:sz w:val="22"/>
          <w:szCs w:val="22"/>
          <w:rPrChange w:id="913" w:author="Steve Baird" w:date="2016-04-29T15:40:00Z">
            <w:rPr>
              <w:del w:id="914" w:author="Steve Baird" w:date="2016-04-29T16:08:00Z"/>
              <w:rFonts w:ascii="Garamond" w:hAnsi="Garamond"/>
              <w:sz w:val="22"/>
              <w:szCs w:val="22"/>
            </w:rPr>
          </w:rPrChange>
        </w:rPr>
      </w:pPr>
    </w:p>
    <w:p w14:paraId="66A4A68F" w14:textId="77777777" w:rsidR="004514AD" w:rsidRPr="0024769B" w:rsidDel="0065020B" w:rsidRDefault="004514AD" w:rsidP="004514AD">
      <w:pPr>
        <w:ind w:left="360"/>
        <w:rPr>
          <w:del w:id="915" w:author="Steve Baird" w:date="2016-04-29T16:08:00Z"/>
          <w:sz w:val="22"/>
          <w:szCs w:val="22"/>
          <w:rPrChange w:id="916" w:author="Steve Baird" w:date="2016-04-29T15:40:00Z">
            <w:rPr>
              <w:del w:id="917" w:author="Steve Baird" w:date="2016-04-29T16:08:00Z"/>
              <w:rFonts w:ascii="Garamond" w:hAnsi="Garamond"/>
              <w:sz w:val="22"/>
              <w:szCs w:val="22"/>
            </w:rPr>
          </w:rPrChange>
        </w:rPr>
      </w:pPr>
      <w:del w:id="918" w:author="Steve Baird" w:date="2016-04-29T16:08:00Z">
        <w:r w:rsidRPr="0024769B" w:rsidDel="0065020B">
          <w:rPr>
            <w:sz w:val="22"/>
            <w:szCs w:val="22"/>
            <w:rPrChange w:id="919" w:author="Steve Baird" w:date="2016-04-29T15:40:00Z">
              <w:rPr>
                <w:rFonts w:ascii="Garamond" w:hAnsi="Garamond"/>
                <w:sz w:val="22"/>
                <w:szCs w:val="22"/>
              </w:rPr>
            </w:rPrChange>
          </w:rPr>
          <w:delText>Parameter: Dissolved Oxygen % saturation</w:delText>
        </w:r>
      </w:del>
    </w:p>
    <w:p w14:paraId="55969CAE" w14:textId="77777777" w:rsidR="004514AD" w:rsidRPr="0024769B" w:rsidDel="0065020B" w:rsidRDefault="004514AD" w:rsidP="004514AD">
      <w:pPr>
        <w:ind w:left="360"/>
        <w:rPr>
          <w:del w:id="920" w:author="Steve Baird" w:date="2016-04-29T16:08:00Z"/>
          <w:sz w:val="22"/>
          <w:szCs w:val="22"/>
          <w:rPrChange w:id="921" w:author="Steve Baird" w:date="2016-04-29T15:40:00Z">
            <w:rPr>
              <w:del w:id="922" w:author="Steve Baird" w:date="2016-04-29T16:08:00Z"/>
              <w:rFonts w:ascii="Garamond" w:hAnsi="Garamond"/>
              <w:sz w:val="22"/>
              <w:szCs w:val="22"/>
            </w:rPr>
          </w:rPrChange>
        </w:rPr>
      </w:pPr>
      <w:del w:id="923" w:author="Steve Baird" w:date="2016-04-29T16:08:00Z">
        <w:r w:rsidRPr="0024769B" w:rsidDel="0065020B">
          <w:rPr>
            <w:sz w:val="22"/>
            <w:szCs w:val="22"/>
            <w:rPrChange w:id="924" w:author="Steve Baird" w:date="2016-04-29T15:40:00Z">
              <w:rPr>
                <w:rFonts w:ascii="Garamond" w:hAnsi="Garamond"/>
                <w:sz w:val="22"/>
                <w:szCs w:val="22"/>
              </w:rPr>
            </w:rPrChange>
          </w:rPr>
          <w:delText>Units: percent air saturation (%)</w:delText>
        </w:r>
      </w:del>
    </w:p>
    <w:p w14:paraId="0E05AC29" w14:textId="77777777" w:rsidR="004514AD" w:rsidRPr="0024769B" w:rsidDel="0065020B" w:rsidRDefault="004514AD" w:rsidP="004514AD">
      <w:pPr>
        <w:ind w:left="360"/>
        <w:rPr>
          <w:del w:id="925" w:author="Steve Baird" w:date="2016-04-29T16:08:00Z"/>
          <w:sz w:val="22"/>
          <w:szCs w:val="22"/>
          <w:rPrChange w:id="926" w:author="Steve Baird" w:date="2016-04-29T15:40:00Z">
            <w:rPr>
              <w:del w:id="927" w:author="Steve Baird" w:date="2016-04-29T16:08:00Z"/>
              <w:rFonts w:ascii="Garamond" w:hAnsi="Garamond"/>
              <w:sz w:val="22"/>
              <w:szCs w:val="22"/>
            </w:rPr>
          </w:rPrChange>
        </w:rPr>
      </w:pPr>
      <w:del w:id="928" w:author="Steve Baird" w:date="2016-04-29T16:08:00Z">
        <w:r w:rsidRPr="0024769B" w:rsidDel="0065020B">
          <w:rPr>
            <w:sz w:val="22"/>
            <w:szCs w:val="22"/>
            <w:rPrChange w:id="929" w:author="Steve Baird" w:date="2016-04-29T15:40:00Z">
              <w:rPr>
                <w:rFonts w:ascii="Garamond" w:hAnsi="Garamond"/>
                <w:sz w:val="22"/>
                <w:szCs w:val="22"/>
              </w:rPr>
            </w:rPrChange>
          </w:rPr>
          <w:delText>Sensor Type: Rapid Pulse - Clark type, polargraphic</w:delText>
        </w:r>
      </w:del>
    </w:p>
    <w:p w14:paraId="0AAA586C" w14:textId="77777777" w:rsidR="004514AD" w:rsidRPr="0024769B" w:rsidDel="0065020B" w:rsidRDefault="004514AD" w:rsidP="004514AD">
      <w:pPr>
        <w:ind w:left="360"/>
        <w:rPr>
          <w:del w:id="930" w:author="Steve Baird" w:date="2016-04-29T16:08:00Z"/>
          <w:sz w:val="22"/>
          <w:szCs w:val="22"/>
          <w:rPrChange w:id="931" w:author="Steve Baird" w:date="2016-04-29T15:40:00Z">
            <w:rPr>
              <w:del w:id="932" w:author="Steve Baird" w:date="2016-04-29T16:08:00Z"/>
              <w:rFonts w:ascii="Garamond" w:hAnsi="Garamond"/>
              <w:sz w:val="22"/>
              <w:szCs w:val="22"/>
            </w:rPr>
          </w:rPrChange>
        </w:rPr>
      </w:pPr>
      <w:del w:id="933" w:author="Steve Baird" w:date="2016-04-29T16:08:00Z">
        <w:r w:rsidRPr="0024769B" w:rsidDel="0065020B">
          <w:rPr>
            <w:sz w:val="22"/>
            <w:szCs w:val="22"/>
            <w:rPrChange w:id="934" w:author="Steve Baird" w:date="2016-04-29T15:40:00Z">
              <w:rPr>
                <w:rFonts w:ascii="Garamond" w:hAnsi="Garamond"/>
                <w:sz w:val="22"/>
                <w:szCs w:val="22"/>
              </w:rPr>
            </w:rPrChange>
          </w:rPr>
          <w:delText>Model#: 6562</w:delText>
        </w:r>
      </w:del>
    </w:p>
    <w:p w14:paraId="440ECB33" w14:textId="77777777" w:rsidR="004514AD" w:rsidRPr="0024769B" w:rsidDel="0065020B" w:rsidRDefault="004514AD" w:rsidP="004514AD">
      <w:pPr>
        <w:ind w:left="360"/>
        <w:rPr>
          <w:del w:id="935" w:author="Steve Baird" w:date="2016-04-29T16:08:00Z"/>
          <w:sz w:val="22"/>
          <w:szCs w:val="22"/>
          <w:rPrChange w:id="936" w:author="Steve Baird" w:date="2016-04-29T15:40:00Z">
            <w:rPr>
              <w:del w:id="937" w:author="Steve Baird" w:date="2016-04-29T16:08:00Z"/>
              <w:rFonts w:ascii="Garamond" w:hAnsi="Garamond"/>
              <w:sz w:val="22"/>
              <w:szCs w:val="22"/>
            </w:rPr>
          </w:rPrChange>
        </w:rPr>
      </w:pPr>
      <w:del w:id="938" w:author="Steve Baird" w:date="2016-04-29T16:08:00Z">
        <w:r w:rsidRPr="0024769B" w:rsidDel="0065020B">
          <w:rPr>
            <w:sz w:val="22"/>
            <w:szCs w:val="22"/>
            <w:rPrChange w:id="939" w:author="Steve Baird" w:date="2016-04-29T15:40:00Z">
              <w:rPr>
                <w:rFonts w:ascii="Garamond" w:hAnsi="Garamond"/>
                <w:sz w:val="22"/>
                <w:szCs w:val="22"/>
              </w:rPr>
            </w:rPrChange>
          </w:rPr>
          <w:delText>Range: 0 to 500% air saturation</w:delText>
        </w:r>
      </w:del>
    </w:p>
    <w:p w14:paraId="06964490" w14:textId="77777777" w:rsidR="004514AD" w:rsidRPr="0024769B" w:rsidDel="0065020B" w:rsidRDefault="004514AD" w:rsidP="004514AD">
      <w:pPr>
        <w:ind w:left="360"/>
        <w:rPr>
          <w:del w:id="940" w:author="Steve Baird" w:date="2016-04-29T16:08:00Z"/>
          <w:sz w:val="22"/>
          <w:szCs w:val="22"/>
          <w:rPrChange w:id="941" w:author="Steve Baird" w:date="2016-04-29T15:40:00Z">
            <w:rPr>
              <w:del w:id="942" w:author="Steve Baird" w:date="2016-04-29T16:08:00Z"/>
              <w:rFonts w:ascii="Garamond" w:hAnsi="Garamond"/>
              <w:sz w:val="22"/>
              <w:szCs w:val="22"/>
            </w:rPr>
          </w:rPrChange>
        </w:rPr>
      </w:pPr>
      <w:del w:id="943" w:author="Steve Baird" w:date="2016-04-29T16:08:00Z">
        <w:r w:rsidRPr="0024769B" w:rsidDel="0065020B">
          <w:rPr>
            <w:sz w:val="22"/>
            <w:szCs w:val="22"/>
            <w:rPrChange w:id="944" w:author="Steve Baird" w:date="2016-04-29T15:40:00Z">
              <w:rPr>
                <w:rFonts w:ascii="Garamond" w:hAnsi="Garamond"/>
                <w:sz w:val="22"/>
                <w:szCs w:val="22"/>
              </w:rPr>
            </w:rPrChange>
          </w:rPr>
          <w:delText>Accuracy: 0-200% air saturation: +/- 2% of the reading or 2% air saturation, whichever is greater; 200 to 500% air saturation: +/- 6% of the reading</w:delText>
        </w:r>
      </w:del>
    </w:p>
    <w:p w14:paraId="4DD10468" w14:textId="77777777" w:rsidR="004514AD" w:rsidRPr="0024769B" w:rsidDel="0065020B" w:rsidRDefault="004514AD" w:rsidP="004514AD">
      <w:pPr>
        <w:ind w:left="360"/>
        <w:rPr>
          <w:del w:id="945" w:author="Steve Baird" w:date="2016-04-29T16:08:00Z"/>
          <w:sz w:val="22"/>
          <w:szCs w:val="22"/>
          <w:rPrChange w:id="946" w:author="Steve Baird" w:date="2016-04-29T15:40:00Z">
            <w:rPr>
              <w:del w:id="947" w:author="Steve Baird" w:date="2016-04-29T16:08:00Z"/>
              <w:rFonts w:ascii="Garamond" w:hAnsi="Garamond"/>
              <w:sz w:val="22"/>
              <w:szCs w:val="22"/>
            </w:rPr>
          </w:rPrChange>
        </w:rPr>
      </w:pPr>
      <w:del w:id="948" w:author="Steve Baird" w:date="2016-04-29T16:08:00Z">
        <w:r w:rsidRPr="0024769B" w:rsidDel="0065020B">
          <w:rPr>
            <w:sz w:val="22"/>
            <w:szCs w:val="22"/>
            <w:rPrChange w:id="949" w:author="Steve Baird" w:date="2016-04-29T15:40:00Z">
              <w:rPr>
                <w:rFonts w:ascii="Garamond" w:hAnsi="Garamond"/>
                <w:sz w:val="22"/>
                <w:szCs w:val="22"/>
              </w:rPr>
            </w:rPrChange>
          </w:rPr>
          <w:delText>Resolution: 0.1% air saturation</w:delText>
        </w:r>
      </w:del>
    </w:p>
    <w:p w14:paraId="66A2D72E" w14:textId="77777777" w:rsidR="004514AD" w:rsidRPr="0024769B" w:rsidDel="0065020B" w:rsidRDefault="004514AD" w:rsidP="004514AD">
      <w:pPr>
        <w:ind w:left="360"/>
        <w:rPr>
          <w:del w:id="950" w:author="Steve Baird" w:date="2016-04-29T16:08:00Z"/>
          <w:sz w:val="22"/>
          <w:szCs w:val="22"/>
          <w:rPrChange w:id="951" w:author="Steve Baird" w:date="2016-04-29T15:40:00Z">
            <w:rPr>
              <w:del w:id="952" w:author="Steve Baird" w:date="2016-04-29T16:08:00Z"/>
              <w:rFonts w:ascii="Garamond" w:hAnsi="Garamond"/>
              <w:sz w:val="22"/>
              <w:szCs w:val="22"/>
            </w:rPr>
          </w:rPrChange>
        </w:rPr>
      </w:pPr>
    </w:p>
    <w:p w14:paraId="1025F1E8" w14:textId="77777777" w:rsidR="004514AD" w:rsidRPr="0024769B" w:rsidDel="0065020B" w:rsidRDefault="004514AD" w:rsidP="004514AD">
      <w:pPr>
        <w:ind w:left="360"/>
        <w:rPr>
          <w:del w:id="953" w:author="Steve Baird" w:date="2016-04-29T16:08:00Z"/>
          <w:sz w:val="22"/>
          <w:szCs w:val="22"/>
          <w:rPrChange w:id="954" w:author="Steve Baird" w:date="2016-04-29T15:40:00Z">
            <w:rPr>
              <w:del w:id="955" w:author="Steve Baird" w:date="2016-04-29T16:08:00Z"/>
              <w:rFonts w:ascii="Garamond" w:hAnsi="Garamond"/>
              <w:sz w:val="22"/>
              <w:szCs w:val="22"/>
            </w:rPr>
          </w:rPrChange>
        </w:rPr>
      </w:pPr>
      <w:del w:id="956" w:author="Steve Baird" w:date="2016-04-29T16:08:00Z">
        <w:r w:rsidRPr="0024769B" w:rsidDel="0065020B">
          <w:rPr>
            <w:sz w:val="22"/>
            <w:szCs w:val="22"/>
            <w:rPrChange w:id="957" w:author="Steve Baird" w:date="2016-04-29T15:40:00Z">
              <w:rPr>
                <w:rFonts w:ascii="Garamond" w:hAnsi="Garamond"/>
                <w:sz w:val="22"/>
                <w:szCs w:val="22"/>
              </w:rPr>
            </w:rPrChange>
          </w:rPr>
          <w:delText>or</w:delText>
        </w:r>
      </w:del>
    </w:p>
    <w:p w14:paraId="1ABDFDDE" w14:textId="77777777" w:rsidR="004514AD" w:rsidRPr="0024769B" w:rsidDel="0065020B" w:rsidRDefault="004514AD" w:rsidP="004514AD">
      <w:pPr>
        <w:ind w:left="360"/>
        <w:rPr>
          <w:del w:id="958" w:author="Steve Baird" w:date="2016-04-29T16:08:00Z"/>
          <w:sz w:val="22"/>
          <w:szCs w:val="22"/>
          <w:rPrChange w:id="959" w:author="Steve Baird" w:date="2016-04-29T15:40:00Z">
            <w:rPr>
              <w:del w:id="960" w:author="Steve Baird" w:date="2016-04-29T16:08:00Z"/>
              <w:rFonts w:ascii="Garamond" w:hAnsi="Garamond"/>
              <w:sz w:val="22"/>
              <w:szCs w:val="22"/>
            </w:rPr>
          </w:rPrChange>
        </w:rPr>
      </w:pPr>
    </w:p>
    <w:p w14:paraId="05C0E40D" w14:textId="77777777" w:rsidR="004514AD" w:rsidRPr="0024769B" w:rsidDel="0065020B" w:rsidRDefault="004514AD" w:rsidP="004514AD">
      <w:pPr>
        <w:ind w:left="360"/>
        <w:rPr>
          <w:del w:id="961" w:author="Steve Baird" w:date="2016-04-29T16:08:00Z"/>
          <w:sz w:val="22"/>
          <w:szCs w:val="22"/>
          <w:rPrChange w:id="962" w:author="Steve Baird" w:date="2016-04-29T15:40:00Z">
            <w:rPr>
              <w:del w:id="963" w:author="Steve Baird" w:date="2016-04-29T16:08:00Z"/>
              <w:rFonts w:ascii="Garamond" w:hAnsi="Garamond"/>
              <w:sz w:val="22"/>
              <w:szCs w:val="22"/>
            </w:rPr>
          </w:rPrChange>
        </w:rPr>
      </w:pPr>
      <w:del w:id="964" w:author="Steve Baird" w:date="2016-04-29T16:08:00Z">
        <w:r w:rsidRPr="0024769B" w:rsidDel="0065020B">
          <w:rPr>
            <w:sz w:val="22"/>
            <w:szCs w:val="22"/>
            <w:rPrChange w:id="965" w:author="Steve Baird" w:date="2016-04-29T15:40:00Z">
              <w:rPr>
                <w:rFonts w:ascii="Garamond" w:hAnsi="Garamond"/>
                <w:sz w:val="22"/>
                <w:szCs w:val="22"/>
              </w:rPr>
            </w:rPrChange>
          </w:rPr>
          <w:delText>Sensor Type: Optical probe w/ mechanical cleaning</w:delText>
        </w:r>
      </w:del>
    </w:p>
    <w:p w14:paraId="53F97541" w14:textId="77777777" w:rsidR="004514AD" w:rsidRPr="0024769B" w:rsidDel="0065020B" w:rsidRDefault="004514AD" w:rsidP="004514AD">
      <w:pPr>
        <w:ind w:left="360"/>
        <w:rPr>
          <w:del w:id="966" w:author="Steve Baird" w:date="2016-04-29T16:08:00Z"/>
          <w:sz w:val="22"/>
          <w:szCs w:val="22"/>
          <w:rPrChange w:id="967" w:author="Steve Baird" w:date="2016-04-29T15:40:00Z">
            <w:rPr>
              <w:del w:id="968" w:author="Steve Baird" w:date="2016-04-29T16:08:00Z"/>
              <w:rFonts w:ascii="Garamond" w:hAnsi="Garamond"/>
              <w:sz w:val="22"/>
              <w:szCs w:val="22"/>
            </w:rPr>
          </w:rPrChange>
        </w:rPr>
      </w:pPr>
      <w:del w:id="969" w:author="Steve Baird" w:date="2016-04-29T16:08:00Z">
        <w:r w:rsidRPr="0024769B" w:rsidDel="0065020B">
          <w:rPr>
            <w:sz w:val="22"/>
            <w:szCs w:val="22"/>
            <w:rPrChange w:id="970" w:author="Steve Baird" w:date="2016-04-29T15:40:00Z">
              <w:rPr>
                <w:rFonts w:ascii="Garamond" w:hAnsi="Garamond"/>
                <w:sz w:val="22"/>
                <w:szCs w:val="22"/>
              </w:rPr>
            </w:rPrChange>
          </w:rPr>
          <w:delText>Model#: 6150 ROX</w:delText>
        </w:r>
      </w:del>
    </w:p>
    <w:p w14:paraId="241410BD" w14:textId="77777777" w:rsidR="004514AD" w:rsidRPr="0024769B" w:rsidDel="0065020B" w:rsidRDefault="004514AD" w:rsidP="004514AD">
      <w:pPr>
        <w:ind w:left="360"/>
        <w:rPr>
          <w:del w:id="971" w:author="Steve Baird" w:date="2016-04-29T16:08:00Z"/>
          <w:sz w:val="22"/>
          <w:szCs w:val="22"/>
          <w:rPrChange w:id="972" w:author="Steve Baird" w:date="2016-04-29T15:40:00Z">
            <w:rPr>
              <w:del w:id="973" w:author="Steve Baird" w:date="2016-04-29T16:08:00Z"/>
              <w:rFonts w:ascii="Garamond" w:hAnsi="Garamond"/>
              <w:sz w:val="22"/>
              <w:szCs w:val="22"/>
            </w:rPr>
          </w:rPrChange>
        </w:rPr>
      </w:pPr>
      <w:del w:id="974" w:author="Steve Baird" w:date="2016-04-29T16:08:00Z">
        <w:r w:rsidRPr="0024769B" w:rsidDel="0065020B">
          <w:rPr>
            <w:sz w:val="22"/>
            <w:szCs w:val="22"/>
            <w:rPrChange w:id="975" w:author="Steve Baird" w:date="2016-04-29T15:40:00Z">
              <w:rPr>
                <w:rFonts w:ascii="Garamond" w:hAnsi="Garamond"/>
                <w:sz w:val="22"/>
                <w:szCs w:val="22"/>
              </w:rPr>
            </w:rPrChange>
          </w:rPr>
          <w:delText>Range: 0 to 500% air saturation</w:delText>
        </w:r>
      </w:del>
    </w:p>
    <w:p w14:paraId="30D2D922" w14:textId="77777777" w:rsidR="004514AD" w:rsidRPr="0024769B" w:rsidDel="0065020B" w:rsidRDefault="004514AD" w:rsidP="004514AD">
      <w:pPr>
        <w:ind w:left="360"/>
        <w:rPr>
          <w:del w:id="976" w:author="Steve Baird" w:date="2016-04-29T16:08:00Z"/>
          <w:sz w:val="22"/>
          <w:szCs w:val="22"/>
          <w:rPrChange w:id="977" w:author="Steve Baird" w:date="2016-04-29T15:40:00Z">
            <w:rPr>
              <w:del w:id="978" w:author="Steve Baird" w:date="2016-04-29T16:08:00Z"/>
              <w:rFonts w:ascii="Garamond" w:hAnsi="Garamond"/>
              <w:sz w:val="22"/>
              <w:szCs w:val="22"/>
            </w:rPr>
          </w:rPrChange>
        </w:rPr>
      </w:pPr>
      <w:del w:id="979" w:author="Steve Baird" w:date="2016-04-29T16:08:00Z">
        <w:r w:rsidRPr="0024769B" w:rsidDel="0065020B">
          <w:rPr>
            <w:sz w:val="22"/>
            <w:szCs w:val="22"/>
            <w:rPrChange w:id="980" w:author="Steve Baird" w:date="2016-04-29T15:40:00Z">
              <w:rPr>
                <w:rFonts w:ascii="Garamond" w:hAnsi="Garamond"/>
                <w:sz w:val="22"/>
                <w:szCs w:val="22"/>
              </w:rPr>
            </w:rPrChange>
          </w:rPr>
          <w:delText>Accuracy: 0-200% air saturation: +/- 1% of the reading or 1% air saturation, whichever is greater 200-500% air saturation: +/- 15% or reading</w:delText>
        </w:r>
      </w:del>
    </w:p>
    <w:p w14:paraId="23E0C937" w14:textId="77777777" w:rsidR="004514AD" w:rsidRPr="0024769B" w:rsidDel="0065020B" w:rsidRDefault="004514AD" w:rsidP="004514AD">
      <w:pPr>
        <w:ind w:left="360"/>
        <w:rPr>
          <w:del w:id="981" w:author="Steve Baird" w:date="2016-04-29T16:08:00Z"/>
          <w:sz w:val="22"/>
          <w:szCs w:val="22"/>
          <w:rPrChange w:id="982" w:author="Steve Baird" w:date="2016-04-29T15:40:00Z">
            <w:rPr>
              <w:del w:id="983" w:author="Steve Baird" w:date="2016-04-29T16:08:00Z"/>
              <w:rFonts w:ascii="Garamond" w:hAnsi="Garamond"/>
              <w:sz w:val="22"/>
              <w:szCs w:val="22"/>
            </w:rPr>
          </w:rPrChange>
        </w:rPr>
      </w:pPr>
      <w:del w:id="984" w:author="Steve Baird" w:date="2016-04-29T16:08:00Z">
        <w:r w:rsidRPr="0024769B" w:rsidDel="0065020B">
          <w:rPr>
            <w:sz w:val="22"/>
            <w:szCs w:val="22"/>
            <w:rPrChange w:id="985" w:author="Steve Baird" w:date="2016-04-29T15:40:00Z">
              <w:rPr>
                <w:rFonts w:ascii="Garamond" w:hAnsi="Garamond"/>
                <w:sz w:val="22"/>
                <w:szCs w:val="22"/>
              </w:rPr>
            </w:rPrChange>
          </w:rPr>
          <w:delText>Resolution: 0.1% air saturation</w:delText>
        </w:r>
      </w:del>
    </w:p>
    <w:p w14:paraId="019410FC" w14:textId="77777777" w:rsidR="004514AD" w:rsidRPr="0024769B" w:rsidDel="0065020B" w:rsidRDefault="004514AD" w:rsidP="004514AD">
      <w:pPr>
        <w:ind w:left="360"/>
        <w:rPr>
          <w:del w:id="986" w:author="Steve Baird" w:date="2016-04-29T16:08:00Z"/>
          <w:sz w:val="22"/>
          <w:szCs w:val="22"/>
          <w:rPrChange w:id="987" w:author="Steve Baird" w:date="2016-04-29T15:40:00Z">
            <w:rPr>
              <w:del w:id="988" w:author="Steve Baird" w:date="2016-04-29T16:08:00Z"/>
              <w:rFonts w:ascii="Garamond" w:hAnsi="Garamond"/>
              <w:sz w:val="22"/>
              <w:szCs w:val="22"/>
            </w:rPr>
          </w:rPrChange>
        </w:rPr>
      </w:pPr>
    </w:p>
    <w:p w14:paraId="285C4A65" w14:textId="77777777" w:rsidR="004514AD" w:rsidRPr="0024769B" w:rsidDel="0065020B" w:rsidRDefault="004514AD" w:rsidP="004514AD">
      <w:pPr>
        <w:ind w:left="360"/>
        <w:rPr>
          <w:del w:id="989" w:author="Steve Baird" w:date="2016-04-29T16:08:00Z"/>
          <w:sz w:val="22"/>
          <w:szCs w:val="22"/>
          <w:rPrChange w:id="990" w:author="Steve Baird" w:date="2016-04-29T15:40:00Z">
            <w:rPr>
              <w:del w:id="991" w:author="Steve Baird" w:date="2016-04-29T16:08:00Z"/>
              <w:rFonts w:ascii="Garamond" w:hAnsi="Garamond"/>
              <w:sz w:val="22"/>
              <w:szCs w:val="22"/>
            </w:rPr>
          </w:rPrChange>
        </w:rPr>
      </w:pPr>
      <w:del w:id="992" w:author="Steve Baird" w:date="2016-04-29T16:08:00Z">
        <w:r w:rsidRPr="0024769B" w:rsidDel="0065020B">
          <w:rPr>
            <w:sz w:val="22"/>
            <w:szCs w:val="22"/>
            <w:rPrChange w:id="993" w:author="Steve Baird" w:date="2016-04-29T15:40:00Z">
              <w:rPr>
                <w:rFonts w:ascii="Garamond" w:hAnsi="Garamond"/>
                <w:sz w:val="22"/>
                <w:szCs w:val="22"/>
              </w:rPr>
            </w:rPrChange>
          </w:rPr>
          <w:delText>Parameter: Dissolved Oxygen mg/L (Calculated from % air saturation, temperature, and salinity)</w:delText>
        </w:r>
      </w:del>
    </w:p>
    <w:p w14:paraId="779EDD08" w14:textId="77777777" w:rsidR="004514AD" w:rsidRPr="0024769B" w:rsidDel="0065020B" w:rsidRDefault="004514AD" w:rsidP="004514AD">
      <w:pPr>
        <w:ind w:left="360"/>
        <w:rPr>
          <w:del w:id="994" w:author="Steve Baird" w:date="2016-04-29T16:08:00Z"/>
          <w:sz w:val="22"/>
          <w:szCs w:val="22"/>
          <w:rPrChange w:id="995" w:author="Steve Baird" w:date="2016-04-29T15:40:00Z">
            <w:rPr>
              <w:del w:id="996" w:author="Steve Baird" w:date="2016-04-29T16:08:00Z"/>
              <w:rFonts w:ascii="Garamond" w:hAnsi="Garamond"/>
              <w:sz w:val="22"/>
              <w:szCs w:val="22"/>
            </w:rPr>
          </w:rPrChange>
        </w:rPr>
      </w:pPr>
      <w:del w:id="997" w:author="Steve Baird" w:date="2016-04-29T16:08:00Z">
        <w:r w:rsidRPr="0024769B" w:rsidDel="0065020B">
          <w:rPr>
            <w:sz w:val="22"/>
            <w:szCs w:val="22"/>
            <w:rPrChange w:id="998" w:author="Steve Baird" w:date="2016-04-29T15:40:00Z">
              <w:rPr>
                <w:rFonts w:ascii="Garamond" w:hAnsi="Garamond"/>
                <w:sz w:val="22"/>
                <w:szCs w:val="22"/>
              </w:rPr>
            </w:rPrChange>
          </w:rPr>
          <w:delText>Units: milligrams/Liter (mg/L)</w:delText>
        </w:r>
      </w:del>
    </w:p>
    <w:p w14:paraId="2492672B" w14:textId="77777777" w:rsidR="004514AD" w:rsidRPr="0024769B" w:rsidDel="0065020B" w:rsidRDefault="004514AD" w:rsidP="004514AD">
      <w:pPr>
        <w:ind w:left="360"/>
        <w:rPr>
          <w:del w:id="999" w:author="Steve Baird" w:date="2016-04-29T16:08:00Z"/>
          <w:sz w:val="22"/>
          <w:szCs w:val="22"/>
          <w:rPrChange w:id="1000" w:author="Steve Baird" w:date="2016-04-29T15:40:00Z">
            <w:rPr>
              <w:del w:id="1001" w:author="Steve Baird" w:date="2016-04-29T16:08:00Z"/>
              <w:rFonts w:ascii="Garamond" w:hAnsi="Garamond"/>
              <w:sz w:val="22"/>
              <w:szCs w:val="22"/>
            </w:rPr>
          </w:rPrChange>
        </w:rPr>
      </w:pPr>
      <w:del w:id="1002" w:author="Steve Baird" w:date="2016-04-29T16:08:00Z">
        <w:r w:rsidRPr="0024769B" w:rsidDel="0065020B">
          <w:rPr>
            <w:sz w:val="22"/>
            <w:szCs w:val="22"/>
            <w:rPrChange w:id="1003" w:author="Steve Baird" w:date="2016-04-29T15:40:00Z">
              <w:rPr>
                <w:rFonts w:ascii="Garamond" w:hAnsi="Garamond"/>
                <w:sz w:val="22"/>
                <w:szCs w:val="22"/>
              </w:rPr>
            </w:rPrChange>
          </w:rPr>
          <w:delText>Sensor Type: Rapid Pulse - Clark type, polargraphic</w:delText>
        </w:r>
      </w:del>
    </w:p>
    <w:p w14:paraId="1F8CA408" w14:textId="77777777" w:rsidR="004514AD" w:rsidRPr="0024769B" w:rsidDel="0065020B" w:rsidRDefault="004514AD" w:rsidP="004514AD">
      <w:pPr>
        <w:ind w:left="360"/>
        <w:rPr>
          <w:del w:id="1004" w:author="Steve Baird" w:date="2016-04-29T16:08:00Z"/>
          <w:sz w:val="22"/>
          <w:szCs w:val="22"/>
          <w:rPrChange w:id="1005" w:author="Steve Baird" w:date="2016-04-29T15:40:00Z">
            <w:rPr>
              <w:del w:id="1006" w:author="Steve Baird" w:date="2016-04-29T16:08:00Z"/>
              <w:rFonts w:ascii="Garamond" w:hAnsi="Garamond"/>
              <w:sz w:val="22"/>
              <w:szCs w:val="22"/>
            </w:rPr>
          </w:rPrChange>
        </w:rPr>
      </w:pPr>
      <w:del w:id="1007" w:author="Steve Baird" w:date="2016-04-29T16:08:00Z">
        <w:r w:rsidRPr="0024769B" w:rsidDel="0065020B">
          <w:rPr>
            <w:sz w:val="22"/>
            <w:szCs w:val="22"/>
            <w:rPrChange w:id="1008" w:author="Steve Baird" w:date="2016-04-29T15:40:00Z">
              <w:rPr>
                <w:rFonts w:ascii="Garamond" w:hAnsi="Garamond"/>
                <w:sz w:val="22"/>
                <w:szCs w:val="22"/>
              </w:rPr>
            </w:rPrChange>
          </w:rPr>
          <w:delText>Model#: 6562</w:delText>
        </w:r>
      </w:del>
    </w:p>
    <w:p w14:paraId="717D7E5A" w14:textId="77777777" w:rsidR="004514AD" w:rsidRPr="0024769B" w:rsidDel="0065020B" w:rsidRDefault="004514AD" w:rsidP="004514AD">
      <w:pPr>
        <w:ind w:left="360"/>
        <w:rPr>
          <w:del w:id="1009" w:author="Steve Baird" w:date="2016-04-29T16:08:00Z"/>
          <w:sz w:val="22"/>
          <w:szCs w:val="22"/>
          <w:rPrChange w:id="1010" w:author="Steve Baird" w:date="2016-04-29T15:40:00Z">
            <w:rPr>
              <w:del w:id="1011" w:author="Steve Baird" w:date="2016-04-29T16:08:00Z"/>
              <w:rFonts w:ascii="Garamond" w:hAnsi="Garamond"/>
              <w:sz w:val="22"/>
              <w:szCs w:val="22"/>
            </w:rPr>
          </w:rPrChange>
        </w:rPr>
      </w:pPr>
      <w:del w:id="1012" w:author="Steve Baird" w:date="2016-04-29T16:08:00Z">
        <w:r w:rsidRPr="0024769B" w:rsidDel="0065020B">
          <w:rPr>
            <w:sz w:val="22"/>
            <w:szCs w:val="22"/>
            <w:rPrChange w:id="1013" w:author="Steve Baird" w:date="2016-04-29T15:40:00Z">
              <w:rPr>
                <w:rFonts w:ascii="Garamond" w:hAnsi="Garamond"/>
                <w:sz w:val="22"/>
                <w:szCs w:val="22"/>
              </w:rPr>
            </w:rPrChange>
          </w:rPr>
          <w:delText>Range: 0 to 50 mg/L</w:delText>
        </w:r>
      </w:del>
    </w:p>
    <w:p w14:paraId="76652C6B" w14:textId="77777777" w:rsidR="004514AD" w:rsidRPr="0024769B" w:rsidDel="0065020B" w:rsidRDefault="004514AD" w:rsidP="004514AD">
      <w:pPr>
        <w:ind w:left="360"/>
        <w:rPr>
          <w:del w:id="1014" w:author="Steve Baird" w:date="2016-04-29T16:08:00Z"/>
          <w:sz w:val="22"/>
          <w:szCs w:val="22"/>
          <w:rPrChange w:id="1015" w:author="Steve Baird" w:date="2016-04-29T15:40:00Z">
            <w:rPr>
              <w:del w:id="1016" w:author="Steve Baird" w:date="2016-04-29T16:08:00Z"/>
              <w:rFonts w:ascii="Garamond" w:hAnsi="Garamond"/>
              <w:sz w:val="22"/>
              <w:szCs w:val="22"/>
            </w:rPr>
          </w:rPrChange>
        </w:rPr>
      </w:pPr>
      <w:del w:id="1017" w:author="Steve Baird" w:date="2016-04-29T16:08:00Z">
        <w:r w:rsidRPr="0024769B" w:rsidDel="0065020B">
          <w:rPr>
            <w:sz w:val="22"/>
            <w:szCs w:val="22"/>
            <w:rPrChange w:id="1018" w:author="Steve Baird" w:date="2016-04-29T15:40:00Z">
              <w:rPr>
                <w:rFonts w:ascii="Garamond" w:hAnsi="Garamond"/>
                <w:sz w:val="22"/>
                <w:szCs w:val="22"/>
              </w:rPr>
            </w:rPrChange>
          </w:rPr>
          <w:delText>Accuracy: 0-20 mg/L: +/- 2% of the reading or 0.2 mg/L, whichever is greater</w:delText>
        </w:r>
      </w:del>
    </w:p>
    <w:p w14:paraId="2265EA1A" w14:textId="77777777" w:rsidR="004514AD" w:rsidRPr="0024769B" w:rsidDel="0065020B" w:rsidRDefault="004514AD" w:rsidP="004514AD">
      <w:pPr>
        <w:ind w:left="360"/>
        <w:rPr>
          <w:del w:id="1019" w:author="Steve Baird" w:date="2016-04-29T16:08:00Z"/>
          <w:sz w:val="22"/>
          <w:szCs w:val="22"/>
          <w:rPrChange w:id="1020" w:author="Steve Baird" w:date="2016-04-29T15:40:00Z">
            <w:rPr>
              <w:del w:id="1021" w:author="Steve Baird" w:date="2016-04-29T16:08:00Z"/>
              <w:rFonts w:ascii="Garamond" w:hAnsi="Garamond"/>
              <w:sz w:val="22"/>
              <w:szCs w:val="22"/>
            </w:rPr>
          </w:rPrChange>
        </w:rPr>
      </w:pPr>
      <w:del w:id="1022" w:author="Steve Baird" w:date="2016-04-29T16:08:00Z">
        <w:r w:rsidRPr="0024769B" w:rsidDel="0065020B">
          <w:rPr>
            <w:sz w:val="22"/>
            <w:szCs w:val="22"/>
            <w:rPrChange w:id="1023" w:author="Steve Baird" w:date="2016-04-29T15:40:00Z">
              <w:rPr>
                <w:rFonts w:ascii="Garamond" w:hAnsi="Garamond"/>
                <w:sz w:val="22"/>
                <w:szCs w:val="22"/>
              </w:rPr>
            </w:rPrChange>
          </w:rPr>
          <w:delText>20 to 50 mg/L: +/- 6% of the reading</w:delText>
        </w:r>
      </w:del>
    </w:p>
    <w:p w14:paraId="3AD2AA35" w14:textId="77777777" w:rsidR="004514AD" w:rsidRPr="0024769B" w:rsidDel="0065020B" w:rsidRDefault="004514AD" w:rsidP="004514AD">
      <w:pPr>
        <w:ind w:left="360"/>
        <w:rPr>
          <w:del w:id="1024" w:author="Steve Baird" w:date="2016-04-29T16:08:00Z"/>
          <w:sz w:val="22"/>
          <w:szCs w:val="22"/>
          <w:rPrChange w:id="1025" w:author="Steve Baird" w:date="2016-04-29T15:40:00Z">
            <w:rPr>
              <w:del w:id="1026" w:author="Steve Baird" w:date="2016-04-29T16:08:00Z"/>
              <w:rFonts w:ascii="Garamond" w:hAnsi="Garamond"/>
              <w:sz w:val="22"/>
              <w:szCs w:val="22"/>
            </w:rPr>
          </w:rPrChange>
        </w:rPr>
      </w:pPr>
      <w:del w:id="1027" w:author="Steve Baird" w:date="2016-04-29T16:08:00Z">
        <w:r w:rsidRPr="0024769B" w:rsidDel="0065020B">
          <w:rPr>
            <w:sz w:val="22"/>
            <w:szCs w:val="22"/>
            <w:rPrChange w:id="1028" w:author="Steve Baird" w:date="2016-04-29T15:40:00Z">
              <w:rPr>
                <w:rFonts w:ascii="Garamond" w:hAnsi="Garamond"/>
                <w:sz w:val="22"/>
                <w:szCs w:val="22"/>
              </w:rPr>
            </w:rPrChange>
          </w:rPr>
          <w:delText>Resolution: 0.01 mg/L</w:delText>
        </w:r>
      </w:del>
    </w:p>
    <w:p w14:paraId="3ED88706" w14:textId="77777777" w:rsidR="004514AD" w:rsidRPr="0024769B" w:rsidDel="0065020B" w:rsidRDefault="004514AD" w:rsidP="004514AD">
      <w:pPr>
        <w:ind w:left="360"/>
        <w:rPr>
          <w:del w:id="1029" w:author="Steve Baird" w:date="2016-04-29T16:08:00Z"/>
          <w:sz w:val="22"/>
          <w:szCs w:val="22"/>
          <w:rPrChange w:id="1030" w:author="Steve Baird" w:date="2016-04-29T15:40:00Z">
            <w:rPr>
              <w:del w:id="1031" w:author="Steve Baird" w:date="2016-04-29T16:08:00Z"/>
              <w:rFonts w:ascii="Garamond" w:hAnsi="Garamond"/>
              <w:sz w:val="22"/>
              <w:szCs w:val="22"/>
            </w:rPr>
          </w:rPrChange>
        </w:rPr>
      </w:pPr>
    </w:p>
    <w:p w14:paraId="13C0CDDE" w14:textId="77777777" w:rsidR="004514AD" w:rsidRPr="0024769B" w:rsidDel="0065020B" w:rsidRDefault="004514AD" w:rsidP="004514AD">
      <w:pPr>
        <w:ind w:left="360"/>
        <w:rPr>
          <w:del w:id="1032" w:author="Steve Baird" w:date="2016-04-29T16:08:00Z"/>
          <w:sz w:val="22"/>
          <w:szCs w:val="22"/>
          <w:rPrChange w:id="1033" w:author="Steve Baird" w:date="2016-04-29T15:40:00Z">
            <w:rPr>
              <w:del w:id="1034" w:author="Steve Baird" w:date="2016-04-29T16:08:00Z"/>
              <w:rFonts w:ascii="Garamond" w:hAnsi="Garamond"/>
              <w:sz w:val="22"/>
              <w:szCs w:val="22"/>
            </w:rPr>
          </w:rPrChange>
        </w:rPr>
      </w:pPr>
      <w:del w:id="1035" w:author="Steve Baird" w:date="2016-04-29T16:08:00Z">
        <w:r w:rsidRPr="0024769B" w:rsidDel="0065020B">
          <w:rPr>
            <w:sz w:val="22"/>
            <w:szCs w:val="22"/>
            <w:rPrChange w:id="1036" w:author="Steve Baird" w:date="2016-04-29T15:40:00Z">
              <w:rPr>
                <w:rFonts w:ascii="Garamond" w:hAnsi="Garamond"/>
                <w:sz w:val="22"/>
                <w:szCs w:val="22"/>
              </w:rPr>
            </w:rPrChange>
          </w:rPr>
          <w:delText>or</w:delText>
        </w:r>
      </w:del>
    </w:p>
    <w:p w14:paraId="66A68B92" w14:textId="77777777" w:rsidR="004514AD" w:rsidRPr="0024769B" w:rsidDel="0065020B" w:rsidRDefault="004514AD" w:rsidP="004514AD">
      <w:pPr>
        <w:ind w:left="360"/>
        <w:rPr>
          <w:del w:id="1037" w:author="Steve Baird" w:date="2016-04-29T16:08:00Z"/>
          <w:sz w:val="22"/>
          <w:szCs w:val="22"/>
          <w:rPrChange w:id="1038" w:author="Steve Baird" w:date="2016-04-29T15:40:00Z">
            <w:rPr>
              <w:del w:id="1039" w:author="Steve Baird" w:date="2016-04-29T16:08:00Z"/>
              <w:rFonts w:ascii="Garamond" w:hAnsi="Garamond"/>
              <w:sz w:val="22"/>
              <w:szCs w:val="22"/>
            </w:rPr>
          </w:rPrChange>
        </w:rPr>
      </w:pPr>
    </w:p>
    <w:p w14:paraId="1E455CA6" w14:textId="77777777" w:rsidR="004514AD" w:rsidRPr="0024769B" w:rsidDel="0065020B" w:rsidRDefault="004514AD" w:rsidP="004514AD">
      <w:pPr>
        <w:ind w:left="360"/>
        <w:rPr>
          <w:del w:id="1040" w:author="Steve Baird" w:date="2016-04-29T16:08:00Z"/>
          <w:sz w:val="22"/>
          <w:szCs w:val="22"/>
          <w:rPrChange w:id="1041" w:author="Steve Baird" w:date="2016-04-29T15:40:00Z">
            <w:rPr>
              <w:del w:id="1042" w:author="Steve Baird" w:date="2016-04-29T16:08:00Z"/>
              <w:rFonts w:ascii="Garamond" w:hAnsi="Garamond"/>
              <w:sz w:val="22"/>
              <w:szCs w:val="22"/>
            </w:rPr>
          </w:rPrChange>
        </w:rPr>
      </w:pPr>
      <w:del w:id="1043" w:author="Steve Baird" w:date="2016-04-29T16:08:00Z">
        <w:r w:rsidRPr="0024769B" w:rsidDel="0065020B">
          <w:rPr>
            <w:sz w:val="22"/>
            <w:szCs w:val="22"/>
            <w:rPrChange w:id="1044" w:author="Steve Baird" w:date="2016-04-29T15:40:00Z">
              <w:rPr>
                <w:rFonts w:ascii="Garamond" w:hAnsi="Garamond"/>
                <w:sz w:val="22"/>
                <w:szCs w:val="22"/>
              </w:rPr>
            </w:rPrChange>
          </w:rPr>
          <w:delText>Units: milligrams/Liter (mg/L)</w:delText>
        </w:r>
      </w:del>
    </w:p>
    <w:p w14:paraId="66000267" w14:textId="77777777" w:rsidR="004514AD" w:rsidRPr="0024769B" w:rsidDel="0065020B" w:rsidRDefault="004514AD" w:rsidP="004514AD">
      <w:pPr>
        <w:ind w:left="360"/>
        <w:rPr>
          <w:del w:id="1045" w:author="Steve Baird" w:date="2016-04-29T16:08:00Z"/>
          <w:sz w:val="22"/>
          <w:szCs w:val="22"/>
          <w:rPrChange w:id="1046" w:author="Steve Baird" w:date="2016-04-29T15:40:00Z">
            <w:rPr>
              <w:del w:id="1047" w:author="Steve Baird" w:date="2016-04-29T16:08:00Z"/>
              <w:rFonts w:ascii="Garamond" w:hAnsi="Garamond"/>
              <w:sz w:val="22"/>
              <w:szCs w:val="22"/>
            </w:rPr>
          </w:rPrChange>
        </w:rPr>
      </w:pPr>
      <w:del w:id="1048" w:author="Steve Baird" w:date="2016-04-29T16:08:00Z">
        <w:r w:rsidRPr="0024769B" w:rsidDel="0065020B">
          <w:rPr>
            <w:sz w:val="22"/>
            <w:szCs w:val="22"/>
            <w:rPrChange w:id="1049" w:author="Steve Baird" w:date="2016-04-29T15:40:00Z">
              <w:rPr>
                <w:rFonts w:ascii="Garamond" w:hAnsi="Garamond"/>
                <w:sz w:val="22"/>
                <w:szCs w:val="22"/>
              </w:rPr>
            </w:rPrChange>
          </w:rPr>
          <w:delText>Sensor Type: Optical probe w/ mechanical cleaning</w:delText>
        </w:r>
      </w:del>
    </w:p>
    <w:p w14:paraId="296908CE" w14:textId="77777777" w:rsidR="004514AD" w:rsidRPr="0024769B" w:rsidDel="0065020B" w:rsidRDefault="004514AD" w:rsidP="004514AD">
      <w:pPr>
        <w:ind w:left="360"/>
        <w:rPr>
          <w:del w:id="1050" w:author="Steve Baird" w:date="2016-04-29T16:08:00Z"/>
          <w:sz w:val="22"/>
          <w:szCs w:val="22"/>
          <w:rPrChange w:id="1051" w:author="Steve Baird" w:date="2016-04-29T15:40:00Z">
            <w:rPr>
              <w:del w:id="1052" w:author="Steve Baird" w:date="2016-04-29T16:08:00Z"/>
              <w:rFonts w:ascii="Garamond" w:hAnsi="Garamond"/>
              <w:sz w:val="22"/>
              <w:szCs w:val="22"/>
            </w:rPr>
          </w:rPrChange>
        </w:rPr>
      </w:pPr>
      <w:del w:id="1053" w:author="Steve Baird" w:date="2016-04-29T16:08:00Z">
        <w:r w:rsidRPr="0024769B" w:rsidDel="0065020B">
          <w:rPr>
            <w:sz w:val="22"/>
            <w:szCs w:val="22"/>
            <w:rPrChange w:id="1054" w:author="Steve Baird" w:date="2016-04-29T15:40:00Z">
              <w:rPr>
                <w:rFonts w:ascii="Garamond" w:hAnsi="Garamond"/>
                <w:sz w:val="22"/>
                <w:szCs w:val="22"/>
              </w:rPr>
            </w:rPrChange>
          </w:rPr>
          <w:delText>Model#: 6150 ROX</w:delText>
        </w:r>
      </w:del>
    </w:p>
    <w:p w14:paraId="3D838314" w14:textId="77777777" w:rsidR="004514AD" w:rsidRPr="0024769B" w:rsidDel="0065020B" w:rsidRDefault="004514AD" w:rsidP="004514AD">
      <w:pPr>
        <w:ind w:left="360"/>
        <w:rPr>
          <w:del w:id="1055" w:author="Steve Baird" w:date="2016-04-29T16:08:00Z"/>
          <w:sz w:val="22"/>
          <w:szCs w:val="22"/>
          <w:rPrChange w:id="1056" w:author="Steve Baird" w:date="2016-04-29T15:40:00Z">
            <w:rPr>
              <w:del w:id="1057" w:author="Steve Baird" w:date="2016-04-29T16:08:00Z"/>
              <w:rFonts w:ascii="Garamond" w:hAnsi="Garamond"/>
              <w:sz w:val="22"/>
              <w:szCs w:val="22"/>
            </w:rPr>
          </w:rPrChange>
        </w:rPr>
      </w:pPr>
      <w:del w:id="1058" w:author="Steve Baird" w:date="2016-04-29T16:08:00Z">
        <w:r w:rsidRPr="0024769B" w:rsidDel="0065020B">
          <w:rPr>
            <w:sz w:val="22"/>
            <w:szCs w:val="22"/>
            <w:rPrChange w:id="1059" w:author="Steve Baird" w:date="2016-04-29T15:40:00Z">
              <w:rPr>
                <w:rFonts w:ascii="Garamond" w:hAnsi="Garamond"/>
                <w:sz w:val="22"/>
                <w:szCs w:val="22"/>
              </w:rPr>
            </w:rPrChange>
          </w:rPr>
          <w:delText>Range: 0 to 50 mg/L</w:delText>
        </w:r>
      </w:del>
    </w:p>
    <w:p w14:paraId="7948719A" w14:textId="77777777" w:rsidR="004514AD" w:rsidRPr="0024769B" w:rsidDel="0065020B" w:rsidRDefault="004514AD" w:rsidP="004514AD">
      <w:pPr>
        <w:ind w:left="360"/>
        <w:rPr>
          <w:del w:id="1060" w:author="Steve Baird" w:date="2016-04-29T16:08:00Z"/>
          <w:sz w:val="22"/>
          <w:szCs w:val="22"/>
          <w:rPrChange w:id="1061" w:author="Steve Baird" w:date="2016-04-29T15:40:00Z">
            <w:rPr>
              <w:del w:id="1062" w:author="Steve Baird" w:date="2016-04-29T16:08:00Z"/>
              <w:rFonts w:ascii="Garamond" w:hAnsi="Garamond"/>
              <w:sz w:val="22"/>
              <w:szCs w:val="22"/>
            </w:rPr>
          </w:rPrChange>
        </w:rPr>
      </w:pPr>
      <w:del w:id="1063" w:author="Steve Baird" w:date="2016-04-29T16:08:00Z">
        <w:r w:rsidRPr="0024769B" w:rsidDel="0065020B">
          <w:rPr>
            <w:sz w:val="22"/>
            <w:szCs w:val="22"/>
            <w:rPrChange w:id="1064" w:author="Steve Baird" w:date="2016-04-29T15:40:00Z">
              <w:rPr>
                <w:rFonts w:ascii="Garamond" w:hAnsi="Garamond"/>
                <w:sz w:val="22"/>
                <w:szCs w:val="22"/>
              </w:rPr>
            </w:rPrChange>
          </w:rPr>
          <w:delText>Accuracy: 0-20 mg/L: +/-0.1 mg/l or 1% of the reading, whichever is greater</w:delText>
        </w:r>
      </w:del>
    </w:p>
    <w:p w14:paraId="6B3B0AE4" w14:textId="77777777" w:rsidR="004514AD" w:rsidRPr="0024769B" w:rsidDel="0065020B" w:rsidRDefault="004514AD" w:rsidP="004514AD">
      <w:pPr>
        <w:ind w:left="360"/>
        <w:rPr>
          <w:del w:id="1065" w:author="Steve Baird" w:date="2016-04-29T16:08:00Z"/>
          <w:sz w:val="22"/>
          <w:szCs w:val="22"/>
          <w:rPrChange w:id="1066" w:author="Steve Baird" w:date="2016-04-29T15:40:00Z">
            <w:rPr>
              <w:del w:id="1067" w:author="Steve Baird" w:date="2016-04-29T16:08:00Z"/>
              <w:rFonts w:ascii="Garamond" w:hAnsi="Garamond"/>
              <w:sz w:val="22"/>
              <w:szCs w:val="22"/>
            </w:rPr>
          </w:rPrChange>
        </w:rPr>
      </w:pPr>
      <w:del w:id="1068" w:author="Steve Baird" w:date="2016-04-29T16:08:00Z">
        <w:r w:rsidRPr="0024769B" w:rsidDel="0065020B">
          <w:rPr>
            <w:sz w:val="22"/>
            <w:szCs w:val="22"/>
            <w:rPrChange w:id="1069" w:author="Steve Baird" w:date="2016-04-29T15:40:00Z">
              <w:rPr>
                <w:rFonts w:ascii="Garamond" w:hAnsi="Garamond"/>
                <w:sz w:val="22"/>
                <w:szCs w:val="22"/>
              </w:rPr>
            </w:rPrChange>
          </w:rPr>
          <w:delText>20 to 50 mg/L: +/- 15% of the reading</w:delText>
        </w:r>
      </w:del>
    </w:p>
    <w:p w14:paraId="531DC709" w14:textId="77777777" w:rsidR="004514AD" w:rsidRPr="0024769B" w:rsidDel="0065020B" w:rsidRDefault="004514AD" w:rsidP="004514AD">
      <w:pPr>
        <w:ind w:left="360"/>
        <w:rPr>
          <w:del w:id="1070" w:author="Steve Baird" w:date="2016-04-29T16:08:00Z"/>
          <w:sz w:val="22"/>
          <w:szCs w:val="22"/>
          <w:rPrChange w:id="1071" w:author="Steve Baird" w:date="2016-04-29T15:40:00Z">
            <w:rPr>
              <w:del w:id="1072" w:author="Steve Baird" w:date="2016-04-29T16:08:00Z"/>
              <w:rFonts w:ascii="Garamond" w:hAnsi="Garamond"/>
              <w:sz w:val="22"/>
              <w:szCs w:val="22"/>
            </w:rPr>
          </w:rPrChange>
        </w:rPr>
      </w:pPr>
      <w:del w:id="1073" w:author="Steve Baird" w:date="2016-04-29T16:08:00Z">
        <w:r w:rsidRPr="0024769B" w:rsidDel="0065020B">
          <w:rPr>
            <w:sz w:val="22"/>
            <w:szCs w:val="22"/>
            <w:rPrChange w:id="1074" w:author="Steve Baird" w:date="2016-04-29T15:40:00Z">
              <w:rPr>
                <w:rFonts w:ascii="Garamond" w:hAnsi="Garamond"/>
                <w:sz w:val="22"/>
                <w:szCs w:val="22"/>
              </w:rPr>
            </w:rPrChange>
          </w:rPr>
          <w:delText>Resolution: 0.01 mg/L</w:delText>
        </w:r>
      </w:del>
    </w:p>
    <w:p w14:paraId="38698800" w14:textId="77777777" w:rsidR="004514AD" w:rsidRPr="0024769B" w:rsidDel="0065020B" w:rsidRDefault="004514AD" w:rsidP="004514AD">
      <w:pPr>
        <w:ind w:left="360"/>
        <w:rPr>
          <w:del w:id="1075" w:author="Steve Baird" w:date="2016-04-29T16:08:00Z"/>
          <w:sz w:val="22"/>
          <w:szCs w:val="22"/>
          <w:rPrChange w:id="1076" w:author="Steve Baird" w:date="2016-04-29T15:40:00Z">
            <w:rPr>
              <w:del w:id="1077" w:author="Steve Baird" w:date="2016-04-29T16:08:00Z"/>
              <w:rFonts w:ascii="Garamond" w:hAnsi="Garamond"/>
              <w:sz w:val="22"/>
              <w:szCs w:val="22"/>
            </w:rPr>
          </w:rPrChange>
        </w:rPr>
      </w:pPr>
    </w:p>
    <w:p w14:paraId="439338C6" w14:textId="77777777" w:rsidR="004514AD" w:rsidRPr="0024769B" w:rsidDel="0065020B" w:rsidRDefault="004514AD" w:rsidP="004514AD">
      <w:pPr>
        <w:ind w:left="360"/>
        <w:rPr>
          <w:del w:id="1078" w:author="Steve Baird" w:date="2016-04-29T16:08:00Z"/>
          <w:sz w:val="22"/>
          <w:szCs w:val="22"/>
          <w:rPrChange w:id="1079" w:author="Steve Baird" w:date="2016-04-29T15:40:00Z">
            <w:rPr>
              <w:del w:id="1080" w:author="Steve Baird" w:date="2016-04-29T16:08:00Z"/>
              <w:rFonts w:ascii="Garamond" w:hAnsi="Garamond"/>
              <w:sz w:val="22"/>
              <w:szCs w:val="22"/>
            </w:rPr>
          </w:rPrChange>
        </w:rPr>
      </w:pPr>
      <w:del w:id="1081" w:author="Steve Baird" w:date="2016-04-29T16:08:00Z">
        <w:r w:rsidRPr="0024769B" w:rsidDel="0065020B">
          <w:rPr>
            <w:sz w:val="22"/>
            <w:szCs w:val="22"/>
            <w:rPrChange w:id="1082" w:author="Steve Baird" w:date="2016-04-29T15:40:00Z">
              <w:rPr>
                <w:rFonts w:ascii="Garamond" w:hAnsi="Garamond"/>
                <w:sz w:val="22"/>
                <w:szCs w:val="22"/>
              </w:rPr>
            </w:rPrChange>
          </w:rPr>
          <w:delText>Parameter: Non-vented Level - Shallow (Depth)</w:delText>
        </w:r>
      </w:del>
    </w:p>
    <w:p w14:paraId="01F5D66E" w14:textId="77777777" w:rsidR="004514AD" w:rsidRPr="0024769B" w:rsidDel="0065020B" w:rsidRDefault="004514AD" w:rsidP="004514AD">
      <w:pPr>
        <w:ind w:left="360"/>
        <w:rPr>
          <w:del w:id="1083" w:author="Steve Baird" w:date="2016-04-29T16:08:00Z"/>
          <w:sz w:val="22"/>
          <w:szCs w:val="22"/>
          <w:rPrChange w:id="1084" w:author="Steve Baird" w:date="2016-04-29T15:40:00Z">
            <w:rPr>
              <w:del w:id="1085" w:author="Steve Baird" w:date="2016-04-29T16:08:00Z"/>
              <w:rFonts w:ascii="Garamond" w:hAnsi="Garamond"/>
              <w:sz w:val="22"/>
              <w:szCs w:val="22"/>
            </w:rPr>
          </w:rPrChange>
        </w:rPr>
      </w:pPr>
      <w:del w:id="1086" w:author="Steve Baird" w:date="2016-04-29T16:08:00Z">
        <w:r w:rsidRPr="0024769B" w:rsidDel="0065020B">
          <w:rPr>
            <w:sz w:val="22"/>
            <w:szCs w:val="22"/>
            <w:rPrChange w:id="1087" w:author="Steve Baird" w:date="2016-04-29T15:40:00Z">
              <w:rPr>
                <w:rFonts w:ascii="Garamond" w:hAnsi="Garamond"/>
                <w:sz w:val="22"/>
                <w:szCs w:val="22"/>
              </w:rPr>
            </w:rPrChange>
          </w:rPr>
          <w:delText>Units: feet or meters (ft or m)</w:delText>
        </w:r>
      </w:del>
    </w:p>
    <w:p w14:paraId="4F2FECE9" w14:textId="77777777" w:rsidR="004514AD" w:rsidRPr="0024769B" w:rsidDel="0065020B" w:rsidRDefault="004514AD" w:rsidP="004514AD">
      <w:pPr>
        <w:ind w:left="360"/>
        <w:rPr>
          <w:del w:id="1088" w:author="Steve Baird" w:date="2016-04-29T16:08:00Z"/>
          <w:sz w:val="22"/>
          <w:szCs w:val="22"/>
          <w:rPrChange w:id="1089" w:author="Steve Baird" w:date="2016-04-29T15:40:00Z">
            <w:rPr>
              <w:del w:id="1090" w:author="Steve Baird" w:date="2016-04-29T16:08:00Z"/>
              <w:rFonts w:ascii="Garamond" w:hAnsi="Garamond"/>
              <w:sz w:val="22"/>
              <w:szCs w:val="22"/>
            </w:rPr>
          </w:rPrChange>
        </w:rPr>
      </w:pPr>
      <w:del w:id="1091" w:author="Steve Baird" w:date="2016-04-29T16:08:00Z">
        <w:r w:rsidRPr="0024769B" w:rsidDel="0065020B">
          <w:rPr>
            <w:sz w:val="22"/>
            <w:szCs w:val="22"/>
            <w:rPrChange w:id="1092" w:author="Steve Baird" w:date="2016-04-29T15:40:00Z">
              <w:rPr>
                <w:rFonts w:ascii="Garamond" w:hAnsi="Garamond"/>
                <w:sz w:val="22"/>
                <w:szCs w:val="22"/>
              </w:rPr>
            </w:rPrChange>
          </w:rPr>
          <w:delText>Sensor Type: Stainless steel strain gauge</w:delText>
        </w:r>
      </w:del>
    </w:p>
    <w:p w14:paraId="7CA09443" w14:textId="77777777" w:rsidR="004514AD" w:rsidRPr="0024769B" w:rsidDel="0065020B" w:rsidRDefault="004514AD" w:rsidP="004514AD">
      <w:pPr>
        <w:ind w:left="360"/>
        <w:rPr>
          <w:del w:id="1093" w:author="Steve Baird" w:date="2016-04-29T16:08:00Z"/>
          <w:sz w:val="22"/>
          <w:szCs w:val="22"/>
          <w:rPrChange w:id="1094" w:author="Steve Baird" w:date="2016-04-29T15:40:00Z">
            <w:rPr>
              <w:del w:id="1095" w:author="Steve Baird" w:date="2016-04-29T16:08:00Z"/>
              <w:rFonts w:ascii="Garamond" w:hAnsi="Garamond"/>
              <w:sz w:val="22"/>
              <w:szCs w:val="22"/>
            </w:rPr>
          </w:rPrChange>
        </w:rPr>
      </w:pPr>
      <w:del w:id="1096" w:author="Steve Baird" w:date="2016-04-29T16:08:00Z">
        <w:r w:rsidRPr="0024769B" w:rsidDel="0065020B">
          <w:rPr>
            <w:sz w:val="22"/>
            <w:szCs w:val="22"/>
            <w:rPrChange w:id="1097" w:author="Steve Baird" w:date="2016-04-29T15:40:00Z">
              <w:rPr>
                <w:rFonts w:ascii="Garamond" w:hAnsi="Garamond"/>
                <w:sz w:val="22"/>
                <w:szCs w:val="22"/>
              </w:rPr>
            </w:rPrChange>
          </w:rPr>
          <w:delText>Range: 0 to 30 ft (9.1 m)</w:delText>
        </w:r>
      </w:del>
    </w:p>
    <w:p w14:paraId="3764DB95" w14:textId="77777777" w:rsidR="004514AD" w:rsidRPr="0024769B" w:rsidDel="0065020B" w:rsidRDefault="004514AD" w:rsidP="004514AD">
      <w:pPr>
        <w:ind w:left="360"/>
        <w:rPr>
          <w:del w:id="1098" w:author="Steve Baird" w:date="2016-04-29T16:08:00Z"/>
          <w:sz w:val="22"/>
          <w:szCs w:val="22"/>
          <w:rPrChange w:id="1099" w:author="Steve Baird" w:date="2016-04-29T15:40:00Z">
            <w:rPr>
              <w:del w:id="1100" w:author="Steve Baird" w:date="2016-04-29T16:08:00Z"/>
              <w:rFonts w:ascii="Garamond" w:hAnsi="Garamond"/>
              <w:sz w:val="22"/>
              <w:szCs w:val="22"/>
            </w:rPr>
          </w:rPrChange>
        </w:rPr>
      </w:pPr>
      <w:del w:id="1101" w:author="Steve Baird" w:date="2016-04-29T16:08:00Z">
        <w:r w:rsidRPr="0024769B" w:rsidDel="0065020B">
          <w:rPr>
            <w:sz w:val="22"/>
            <w:szCs w:val="22"/>
            <w:rPrChange w:id="1102" w:author="Steve Baird" w:date="2016-04-29T15:40:00Z">
              <w:rPr>
                <w:rFonts w:ascii="Garamond" w:hAnsi="Garamond"/>
                <w:sz w:val="22"/>
                <w:szCs w:val="22"/>
              </w:rPr>
            </w:rPrChange>
          </w:rPr>
          <w:delText>Accuracy: +/- 0.06 ft (0.018 m)</w:delText>
        </w:r>
      </w:del>
    </w:p>
    <w:p w14:paraId="3348A5BE" w14:textId="77777777" w:rsidR="004514AD" w:rsidRPr="0024769B" w:rsidDel="0065020B" w:rsidRDefault="004514AD" w:rsidP="004514AD">
      <w:pPr>
        <w:ind w:left="360"/>
        <w:rPr>
          <w:del w:id="1103" w:author="Steve Baird" w:date="2016-04-29T16:08:00Z"/>
          <w:sz w:val="22"/>
          <w:szCs w:val="22"/>
          <w:rPrChange w:id="1104" w:author="Steve Baird" w:date="2016-04-29T15:40:00Z">
            <w:rPr>
              <w:del w:id="1105" w:author="Steve Baird" w:date="2016-04-29T16:08:00Z"/>
              <w:rFonts w:ascii="Garamond" w:hAnsi="Garamond"/>
              <w:sz w:val="22"/>
              <w:szCs w:val="22"/>
            </w:rPr>
          </w:rPrChange>
        </w:rPr>
      </w:pPr>
      <w:del w:id="1106" w:author="Steve Baird" w:date="2016-04-29T16:08:00Z">
        <w:r w:rsidRPr="0024769B" w:rsidDel="0065020B">
          <w:rPr>
            <w:sz w:val="22"/>
            <w:szCs w:val="22"/>
            <w:rPrChange w:id="1107" w:author="Steve Baird" w:date="2016-04-29T15:40:00Z">
              <w:rPr>
                <w:rFonts w:ascii="Garamond" w:hAnsi="Garamond"/>
                <w:sz w:val="22"/>
                <w:szCs w:val="22"/>
              </w:rPr>
            </w:rPrChange>
          </w:rPr>
          <w:delText>Resolution: 0.001 ft (0.001 m)</w:delText>
        </w:r>
      </w:del>
    </w:p>
    <w:p w14:paraId="050B2FDC" w14:textId="77777777" w:rsidR="004514AD" w:rsidRPr="0024769B" w:rsidDel="0065020B" w:rsidRDefault="004514AD" w:rsidP="004514AD">
      <w:pPr>
        <w:ind w:left="360"/>
        <w:rPr>
          <w:del w:id="1108" w:author="Steve Baird" w:date="2016-04-29T16:08:00Z"/>
          <w:sz w:val="22"/>
          <w:szCs w:val="22"/>
          <w:rPrChange w:id="1109" w:author="Steve Baird" w:date="2016-04-29T15:40:00Z">
            <w:rPr>
              <w:del w:id="1110" w:author="Steve Baird" w:date="2016-04-29T16:08:00Z"/>
              <w:rFonts w:ascii="Garamond" w:hAnsi="Garamond"/>
              <w:sz w:val="22"/>
              <w:szCs w:val="22"/>
            </w:rPr>
          </w:rPrChange>
        </w:rPr>
      </w:pPr>
    </w:p>
    <w:p w14:paraId="1937C97D" w14:textId="77777777" w:rsidR="004514AD" w:rsidRPr="0024769B" w:rsidDel="0065020B" w:rsidRDefault="004514AD" w:rsidP="004514AD">
      <w:pPr>
        <w:ind w:left="360"/>
        <w:rPr>
          <w:del w:id="1111" w:author="Steve Baird" w:date="2016-04-29T16:08:00Z"/>
          <w:sz w:val="22"/>
          <w:szCs w:val="22"/>
          <w:rPrChange w:id="1112" w:author="Steve Baird" w:date="2016-04-29T15:40:00Z">
            <w:rPr>
              <w:del w:id="1113" w:author="Steve Baird" w:date="2016-04-29T16:08:00Z"/>
              <w:rFonts w:ascii="Garamond" w:hAnsi="Garamond"/>
              <w:sz w:val="22"/>
              <w:szCs w:val="22"/>
            </w:rPr>
          </w:rPrChange>
        </w:rPr>
      </w:pPr>
      <w:del w:id="1114" w:author="Steve Baird" w:date="2016-04-29T16:08:00Z">
        <w:r w:rsidRPr="0024769B" w:rsidDel="0065020B">
          <w:rPr>
            <w:sz w:val="22"/>
            <w:szCs w:val="22"/>
            <w:rPrChange w:id="1115" w:author="Steve Baird" w:date="2016-04-29T15:40:00Z">
              <w:rPr>
                <w:rFonts w:ascii="Garamond" w:hAnsi="Garamond"/>
                <w:sz w:val="22"/>
                <w:szCs w:val="22"/>
              </w:rPr>
            </w:rPrChange>
          </w:rPr>
          <w:delText>Parameter: pH – bulb probe or EDS flat glass probe</w:delText>
        </w:r>
      </w:del>
    </w:p>
    <w:p w14:paraId="0C398D97" w14:textId="77777777" w:rsidR="004514AD" w:rsidRPr="0024769B" w:rsidDel="0065020B" w:rsidRDefault="004514AD" w:rsidP="004514AD">
      <w:pPr>
        <w:ind w:left="360"/>
        <w:rPr>
          <w:del w:id="1116" w:author="Steve Baird" w:date="2016-04-29T16:08:00Z"/>
          <w:sz w:val="22"/>
          <w:szCs w:val="22"/>
          <w:rPrChange w:id="1117" w:author="Steve Baird" w:date="2016-04-29T15:40:00Z">
            <w:rPr>
              <w:del w:id="1118" w:author="Steve Baird" w:date="2016-04-29T16:08:00Z"/>
              <w:rFonts w:ascii="Garamond" w:hAnsi="Garamond"/>
              <w:sz w:val="22"/>
              <w:szCs w:val="22"/>
            </w:rPr>
          </w:rPrChange>
        </w:rPr>
      </w:pPr>
      <w:del w:id="1119" w:author="Steve Baird" w:date="2016-04-29T16:08:00Z">
        <w:r w:rsidRPr="0024769B" w:rsidDel="0065020B">
          <w:rPr>
            <w:sz w:val="22"/>
            <w:szCs w:val="22"/>
            <w:rPrChange w:id="1120" w:author="Steve Baird" w:date="2016-04-29T15:40:00Z">
              <w:rPr>
                <w:rFonts w:ascii="Garamond" w:hAnsi="Garamond"/>
                <w:sz w:val="22"/>
                <w:szCs w:val="22"/>
              </w:rPr>
            </w:rPrChange>
          </w:rPr>
          <w:delText>Units: pH units</w:delText>
        </w:r>
      </w:del>
    </w:p>
    <w:p w14:paraId="16F990C8" w14:textId="77777777" w:rsidR="004514AD" w:rsidRPr="0024769B" w:rsidDel="0065020B" w:rsidRDefault="004514AD" w:rsidP="004514AD">
      <w:pPr>
        <w:ind w:left="360"/>
        <w:rPr>
          <w:del w:id="1121" w:author="Steve Baird" w:date="2016-04-29T16:08:00Z"/>
          <w:sz w:val="22"/>
          <w:szCs w:val="22"/>
          <w:rPrChange w:id="1122" w:author="Steve Baird" w:date="2016-04-29T15:40:00Z">
            <w:rPr>
              <w:del w:id="1123" w:author="Steve Baird" w:date="2016-04-29T16:08:00Z"/>
              <w:rFonts w:ascii="Garamond" w:hAnsi="Garamond"/>
              <w:sz w:val="22"/>
              <w:szCs w:val="22"/>
            </w:rPr>
          </w:rPrChange>
        </w:rPr>
      </w:pPr>
      <w:del w:id="1124" w:author="Steve Baird" w:date="2016-04-29T16:08:00Z">
        <w:r w:rsidRPr="0024769B" w:rsidDel="0065020B">
          <w:rPr>
            <w:sz w:val="22"/>
            <w:szCs w:val="22"/>
            <w:rPrChange w:id="1125" w:author="Steve Baird" w:date="2016-04-29T15:40:00Z">
              <w:rPr>
                <w:rFonts w:ascii="Garamond" w:hAnsi="Garamond"/>
                <w:sz w:val="22"/>
                <w:szCs w:val="22"/>
              </w:rPr>
            </w:rPrChange>
          </w:rPr>
          <w:delText>Sensor Type: Glass combination electrode</w:delText>
        </w:r>
      </w:del>
    </w:p>
    <w:p w14:paraId="7F340199" w14:textId="77777777" w:rsidR="004514AD" w:rsidRPr="0024769B" w:rsidDel="0065020B" w:rsidRDefault="004514AD" w:rsidP="004514AD">
      <w:pPr>
        <w:ind w:left="360"/>
        <w:rPr>
          <w:del w:id="1126" w:author="Steve Baird" w:date="2016-04-29T16:08:00Z"/>
          <w:sz w:val="22"/>
          <w:szCs w:val="22"/>
          <w:rPrChange w:id="1127" w:author="Steve Baird" w:date="2016-04-29T15:40:00Z">
            <w:rPr>
              <w:del w:id="1128" w:author="Steve Baird" w:date="2016-04-29T16:08:00Z"/>
              <w:rFonts w:ascii="Garamond" w:hAnsi="Garamond"/>
              <w:sz w:val="22"/>
              <w:szCs w:val="22"/>
            </w:rPr>
          </w:rPrChange>
        </w:rPr>
      </w:pPr>
      <w:del w:id="1129" w:author="Steve Baird" w:date="2016-04-29T16:08:00Z">
        <w:r w:rsidRPr="0024769B" w:rsidDel="0065020B">
          <w:rPr>
            <w:sz w:val="22"/>
            <w:szCs w:val="22"/>
            <w:rPrChange w:id="1130" w:author="Steve Baird" w:date="2016-04-29T15:40:00Z">
              <w:rPr>
                <w:rFonts w:ascii="Garamond" w:hAnsi="Garamond"/>
                <w:sz w:val="22"/>
                <w:szCs w:val="22"/>
              </w:rPr>
            </w:rPrChange>
          </w:rPr>
          <w:delText>Model#: 6561 or 6561FG</w:delText>
        </w:r>
      </w:del>
    </w:p>
    <w:p w14:paraId="092E4C96" w14:textId="77777777" w:rsidR="004514AD" w:rsidRPr="0024769B" w:rsidDel="0065020B" w:rsidRDefault="004514AD" w:rsidP="004514AD">
      <w:pPr>
        <w:ind w:left="360"/>
        <w:rPr>
          <w:del w:id="1131" w:author="Steve Baird" w:date="2016-04-29T16:08:00Z"/>
          <w:sz w:val="22"/>
          <w:szCs w:val="22"/>
          <w:rPrChange w:id="1132" w:author="Steve Baird" w:date="2016-04-29T15:40:00Z">
            <w:rPr>
              <w:del w:id="1133" w:author="Steve Baird" w:date="2016-04-29T16:08:00Z"/>
              <w:rFonts w:ascii="Garamond" w:hAnsi="Garamond"/>
              <w:sz w:val="22"/>
              <w:szCs w:val="22"/>
            </w:rPr>
          </w:rPrChange>
        </w:rPr>
      </w:pPr>
      <w:del w:id="1134" w:author="Steve Baird" w:date="2016-04-29T16:08:00Z">
        <w:r w:rsidRPr="0024769B" w:rsidDel="0065020B">
          <w:rPr>
            <w:sz w:val="22"/>
            <w:szCs w:val="22"/>
            <w:rPrChange w:id="1135" w:author="Steve Baird" w:date="2016-04-29T15:40:00Z">
              <w:rPr>
                <w:rFonts w:ascii="Garamond" w:hAnsi="Garamond"/>
                <w:sz w:val="22"/>
                <w:szCs w:val="22"/>
              </w:rPr>
            </w:rPrChange>
          </w:rPr>
          <w:delText>Range: 0 to 14 units</w:delText>
        </w:r>
      </w:del>
    </w:p>
    <w:p w14:paraId="503CCFA9" w14:textId="77777777" w:rsidR="004514AD" w:rsidRPr="0024769B" w:rsidDel="0065020B" w:rsidRDefault="004514AD" w:rsidP="004514AD">
      <w:pPr>
        <w:ind w:left="360"/>
        <w:rPr>
          <w:del w:id="1136" w:author="Steve Baird" w:date="2016-04-29T16:08:00Z"/>
          <w:sz w:val="22"/>
          <w:szCs w:val="22"/>
          <w:rPrChange w:id="1137" w:author="Steve Baird" w:date="2016-04-29T15:40:00Z">
            <w:rPr>
              <w:del w:id="1138" w:author="Steve Baird" w:date="2016-04-29T16:08:00Z"/>
              <w:rFonts w:ascii="Garamond" w:hAnsi="Garamond"/>
              <w:sz w:val="22"/>
              <w:szCs w:val="22"/>
            </w:rPr>
          </w:rPrChange>
        </w:rPr>
      </w:pPr>
      <w:del w:id="1139" w:author="Steve Baird" w:date="2016-04-29T16:08:00Z">
        <w:r w:rsidRPr="0024769B" w:rsidDel="0065020B">
          <w:rPr>
            <w:sz w:val="22"/>
            <w:szCs w:val="22"/>
            <w:rPrChange w:id="1140" w:author="Steve Baird" w:date="2016-04-29T15:40:00Z">
              <w:rPr>
                <w:rFonts w:ascii="Garamond" w:hAnsi="Garamond"/>
                <w:sz w:val="22"/>
                <w:szCs w:val="22"/>
              </w:rPr>
            </w:rPrChange>
          </w:rPr>
          <w:delText>Accuracy: +/- 0.2 units</w:delText>
        </w:r>
      </w:del>
    </w:p>
    <w:p w14:paraId="47F776F0" w14:textId="77777777" w:rsidR="004514AD" w:rsidRPr="0024769B" w:rsidDel="0065020B" w:rsidRDefault="004514AD" w:rsidP="004514AD">
      <w:pPr>
        <w:ind w:left="360"/>
        <w:rPr>
          <w:del w:id="1141" w:author="Steve Baird" w:date="2016-04-29T16:08:00Z"/>
          <w:sz w:val="22"/>
          <w:szCs w:val="22"/>
          <w:rPrChange w:id="1142" w:author="Steve Baird" w:date="2016-04-29T15:40:00Z">
            <w:rPr>
              <w:del w:id="1143" w:author="Steve Baird" w:date="2016-04-29T16:08:00Z"/>
              <w:rFonts w:ascii="Garamond" w:hAnsi="Garamond"/>
              <w:sz w:val="22"/>
              <w:szCs w:val="22"/>
            </w:rPr>
          </w:rPrChange>
        </w:rPr>
      </w:pPr>
      <w:del w:id="1144" w:author="Steve Baird" w:date="2016-04-29T16:08:00Z">
        <w:r w:rsidRPr="0024769B" w:rsidDel="0065020B">
          <w:rPr>
            <w:sz w:val="22"/>
            <w:szCs w:val="22"/>
            <w:rPrChange w:id="1145" w:author="Steve Baird" w:date="2016-04-29T15:40:00Z">
              <w:rPr>
                <w:rFonts w:ascii="Garamond" w:hAnsi="Garamond"/>
                <w:sz w:val="22"/>
                <w:szCs w:val="22"/>
              </w:rPr>
            </w:rPrChange>
          </w:rPr>
          <w:delText>Resolution: 0.01 units</w:delText>
        </w:r>
      </w:del>
    </w:p>
    <w:p w14:paraId="7B9AA848" w14:textId="77777777" w:rsidR="004514AD" w:rsidRPr="0024769B" w:rsidDel="0065020B" w:rsidRDefault="004514AD" w:rsidP="004514AD">
      <w:pPr>
        <w:ind w:left="360"/>
        <w:rPr>
          <w:del w:id="1146" w:author="Steve Baird" w:date="2016-04-29T16:08:00Z"/>
          <w:sz w:val="22"/>
          <w:szCs w:val="22"/>
          <w:rPrChange w:id="1147" w:author="Steve Baird" w:date="2016-04-29T15:40:00Z">
            <w:rPr>
              <w:del w:id="1148" w:author="Steve Baird" w:date="2016-04-29T16:08:00Z"/>
              <w:rFonts w:ascii="Garamond" w:hAnsi="Garamond"/>
              <w:sz w:val="22"/>
              <w:szCs w:val="22"/>
            </w:rPr>
          </w:rPrChange>
        </w:rPr>
      </w:pPr>
    </w:p>
    <w:p w14:paraId="7736BCDA" w14:textId="77777777" w:rsidR="004514AD" w:rsidRPr="0024769B" w:rsidDel="0065020B" w:rsidRDefault="004514AD" w:rsidP="004514AD">
      <w:pPr>
        <w:ind w:left="360"/>
        <w:rPr>
          <w:del w:id="1149" w:author="Steve Baird" w:date="2016-04-29T16:08:00Z"/>
          <w:sz w:val="22"/>
          <w:szCs w:val="22"/>
          <w:rPrChange w:id="1150" w:author="Steve Baird" w:date="2016-04-29T15:40:00Z">
            <w:rPr>
              <w:del w:id="1151" w:author="Steve Baird" w:date="2016-04-29T16:08:00Z"/>
              <w:rFonts w:ascii="Garamond" w:hAnsi="Garamond"/>
              <w:sz w:val="22"/>
              <w:szCs w:val="22"/>
            </w:rPr>
          </w:rPrChange>
        </w:rPr>
      </w:pPr>
      <w:del w:id="1152" w:author="Steve Baird" w:date="2016-04-29T16:08:00Z">
        <w:r w:rsidRPr="0024769B" w:rsidDel="0065020B">
          <w:rPr>
            <w:sz w:val="22"/>
            <w:szCs w:val="22"/>
            <w:rPrChange w:id="1153" w:author="Steve Baird" w:date="2016-04-29T15:40:00Z">
              <w:rPr>
                <w:rFonts w:ascii="Garamond" w:hAnsi="Garamond"/>
                <w:sz w:val="22"/>
                <w:szCs w:val="22"/>
              </w:rPr>
            </w:rPrChange>
          </w:rPr>
          <w:delText>Parameter: Turbidity</w:delText>
        </w:r>
      </w:del>
    </w:p>
    <w:p w14:paraId="09F7EA37" w14:textId="77777777" w:rsidR="004514AD" w:rsidRPr="0024769B" w:rsidDel="0065020B" w:rsidRDefault="004514AD" w:rsidP="004514AD">
      <w:pPr>
        <w:ind w:left="360"/>
        <w:rPr>
          <w:del w:id="1154" w:author="Steve Baird" w:date="2016-04-29T16:08:00Z"/>
          <w:sz w:val="22"/>
          <w:szCs w:val="22"/>
          <w:rPrChange w:id="1155" w:author="Steve Baird" w:date="2016-04-29T15:40:00Z">
            <w:rPr>
              <w:del w:id="1156" w:author="Steve Baird" w:date="2016-04-29T16:08:00Z"/>
              <w:rFonts w:ascii="Garamond" w:hAnsi="Garamond"/>
              <w:sz w:val="22"/>
              <w:szCs w:val="22"/>
            </w:rPr>
          </w:rPrChange>
        </w:rPr>
      </w:pPr>
      <w:del w:id="1157" w:author="Steve Baird" w:date="2016-04-29T16:08:00Z">
        <w:r w:rsidRPr="0024769B" w:rsidDel="0065020B">
          <w:rPr>
            <w:sz w:val="22"/>
            <w:szCs w:val="22"/>
            <w:rPrChange w:id="1158" w:author="Steve Baird" w:date="2016-04-29T15:40:00Z">
              <w:rPr>
                <w:rFonts w:ascii="Garamond" w:hAnsi="Garamond"/>
                <w:sz w:val="22"/>
                <w:szCs w:val="22"/>
              </w:rPr>
            </w:rPrChange>
          </w:rPr>
          <w:delText>Units: nephelometric turbidity units (NTU)</w:delText>
        </w:r>
      </w:del>
    </w:p>
    <w:p w14:paraId="06E0EC91" w14:textId="77777777" w:rsidR="004514AD" w:rsidRPr="0024769B" w:rsidDel="0065020B" w:rsidRDefault="004514AD" w:rsidP="004514AD">
      <w:pPr>
        <w:ind w:left="360"/>
        <w:rPr>
          <w:del w:id="1159" w:author="Steve Baird" w:date="2016-04-29T16:08:00Z"/>
          <w:sz w:val="22"/>
          <w:szCs w:val="22"/>
          <w:rPrChange w:id="1160" w:author="Steve Baird" w:date="2016-04-29T15:40:00Z">
            <w:rPr>
              <w:del w:id="1161" w:author="Steve Baird" w:date="2016-04-29T16:08:00Z"/>
              <w:rFonts w:ascii="Garamond" w:hAnsi="Garamond"/>
              <w:sz w:val="22"/>
              <w:szCs w:val="22"/>
            </w:rPr>
          </w:rPrChange>
        </w:rPr>
      </w:pPr>
      <w:del w:id="1162" w:author="Steve Baird" w:date="2016-04-29T16:08:00Z">
        <w:r w:rsidRPr="0024769B" w:rsidDel="0065020B">
          <w:rPr>
            <w:sz w:val="22"/>
            <w:szCs w:val="22"/>
            <w:rPrChange w:id="1163" w:author="Steve Baird" w:date="2016-04-29T15:40:00Z">
              <w:rPr>
                <w:rFonts w:ascii="Garamond" w:hAnsi="Garamond"/>
                <w:sz w:val="22"/>
                <w:szCs w:val="22"/>
              </w:rPr>
            </w:rPrChange>
          </w:rPr>
          <w:delText>Sensor Type: Optical, 90 degree scatter, with mechanical cleaning</w:delText>
        </w:r>
      </w:del>
    </w:p>
    <w:p w14:paraId="7DE02D12" w14:textId="77777777" w:rsidR="004514AD" w:rsidRPr="0024769B" w:rsidDel="0065020B" w:rsidRDefault="004514AD" w:rsidP="004514AD">
      <w:pPr>
        <w:ind w:left="360"/>
        <w:rPr>
          <w:del w:id="1164" w:author="Steve Baird" w:date="2016-04-29T16:08:00Z"/>
          <w:sz w:val="22"/>
          <w:szCs w:val="22"/>
          <w:rPrChange w:id="1165" w:author="Steve Baird" w:date="2016-04-29T15:40:00Z">
            <w:rPr>
              <w:del w:id="1166" w:author="Steve Baird" w:date="2016-04-29T16:08:00Z"/>
              <w:rFonts w:ascii="Garamond" w:hAnsi="Garamond"/>
              <w:sz w:val="22"/>
              <w:szCs w:val="22"/>
            </w:rPr>
          </w:rPrChange>
        </w:rPr>
      </w:pPr>
      <w:del w:id="1167" w:author="Steve Baird" w:date="2016-04-29T16:08:00Z">
        <w:r w:rsidRPr="0024769B" w:rsidDel="0065020B">
          <w:rPr>
            <w:sz w:val="22"/>
            <w:szCs w:val="22"/>
            <w:rPrChange w:id="1168" w:author="Steve Baird" w:date="2016-04-29T15:40:00Z">
              <w:rPr>
                <w:rFonts w:ascii="Garamond" w:hAnsi="Garamond"/>
                <w:sz w:val="22"/>
                <w:szCs w:val="22"/>
              </w:rPr>
            </w:rPrChange>
          </w:rPr>
          <w:delText>Model#: 6136</w:delText>
        </w:r>
      </w:del>
    </w:p>
    <w:p w14:paraId="1C2E06CC" w14:textId="77777777" w:rsidR="004514AD" w:rsidRPr="0024769B" w:rsidDel="0065020B" w:rsidRDefault="004514AD" w:rsidP="004514AD">
      <w:pPr>
        <w:ind w:left="360"/>
        <w:rPr>
          <w:del w:id="1169" w:author="Steve Baird" w:date="2016-04-29T16:08:00Z"/>
          <w:sz w:val="22"/>
          <w:szCs w:val="22"/>
          <w:rPrChange w:id="1170" w:author="Steve Baird" w:date="2016-04-29T15:40:00Z">
            <w:rPr>
              <w:del w:id="1171" w:author="Steve Baird" w:date="2016-04-29T16:08:00Z"/>
              <w:rFonts w:ascii="Garamond" w:hAnsi="Garamond"/>
              <w:sz w:val="22"/>
              <w:szCs w:val="22"/>
            </w:rPr>
          </w:rPrChange>
        </w:rPr>
      </w:pPr>
      <w:del w:id="1172" w:author="Steve Baird" w:date="2016-04-29T16:08:00Z">
        <w:r w:rsidRPr="0024769B" w:rsidDel="0065020B">
          <w:rPr>
            <w:sz w:val="22"/>
            <w:szCs w:val="22"/>
            <w:rPrChange w:id="1173" w:author="Steve Baird" w:date="2016-04-29T15:40:00Z">
              <w:rPr>
                <w:rFonts w:ascii="Garamond" w:hAnsi="Garamond"/>
                <w:sz w:val="22"/>
                <w:szCs w:val="22"/>
              </w:rPr>
            </w:rPrChange>
          </w:rPr>
          <w:delText>Range: 0 to 1000 NTU</w:delText>
        </w:r>
      </w:del>
    </w:p>
    <w:p w14:paraId="2CC7924F" w14:textId="77777777" w:rsidR="004514AD" w:rsidRPr="0024769B" w:rsidDel="0065020B" w:rsidRDefault="004514AD" w:rsidP="004514AD">
      <w:pPr>
        <w:ind w:left="360"/>
        <w:rPr>
          <w:del w:id="1174" w:author="Steve Baird" w:date="2016-04-29T16:08:00Z"/>
          <w:sz w:val="22"/>
          <w:szCs w:val="22"/>
          <w:rPrChange w:id="1175" w:author="Steve Baird" w:date="2016-04-29T15:40:00Z">
            <w:rPr>
              <w:del w:id="1176" w:author="Steve Baird" w:date="2016-04-29T16:08:00Z"/>
              <w:rFonts w:ascii="Garamond" w:hAnsi="Garamond"/>
              <w:sz w:val="22"/>
              <w:szCs w:val="22"/>
            </w:rPr>
          </w:rPrChange>
        </w:rPr>
      </w:pPr>
      <w:del w:id="1177" w:author="Steve Baird" w:date="2016-04-29T16:08:00Z">
        <w:r w:rsidRPr="0024769B" w:rsidDel="0065020B">
          <w:rPr>
            <w:sz w:val="22"/>
            <w:szCs w:val="22"/>
            <w:rPrChange w:id="1178" w:author="Steve Baird" w:date="2016-04-29T15:40:00Z">
              <w:rPr>
                <w:rFonts w:ascii="Garamond" w:hAnsi="Garamond"/>
                <w:sz w:val="22"/>
                <w:szCs w:val="22"/>
              </w:rPr>
            </w:rPrChange>
          </w:rPr>
          <w:delText>Accuracy: +/- 2% of reading or 0.3 NTU (whichever is greater)</w:delText>
        </w:r>
      </w:del>
    </w:p>
    <w:p w14:paraId="7F449E23" w14:textId="77777777" w:rsidR="004514AD" w:rsidRPr="0024769B" w:rsidDel="0065020B" w:rsidRDefault="004514AD" w:rsidP="004514AD">
      <w:pPr>
        <w:ind w:left="360"/>
        <w:rPr>
          <w:del w:id="1179" w:author="Steve Baird" w:date="2016-04-29T16:08:00Z"/>
          <w:sz w:val="22"/>
          <w:szCs w:val="22"/>
          <w:rPrChange w:id="1180" w:author="Steve Baird" w:date="2016-04-29T15:40:00Z">
            <w:rPr>
              <w:del w:id="1181" w:author="Steve Baird" w:date="2016-04-29T16:08:00Z"/>
              <w:rFonts w:ascii="Garamond" w:hAnsi="Garamond"/>
              <w:sz w:val="22"/>
              <w:szCs w:val="22"/>
            </w:rPr>
          </w:rPrChange>
        </w:rPr>
      </w:pPr>
      <w:del w:id="1182" w:author="Steve Baird" w:date="2016-04-29T16:08:00Z">
        <w:r w:rsidRPr="0024769B" w:rsidDel="0065020B">
          <w:rPr>
            <w:sz w:val="22"/>
            <w:szCs w:val="22"/>
            <w:rPrChange w:id="1183" w:author="Steve Baird" w:date="2016-04-29T15:40:00Z">
              <w:rPr>
                <w:rFonts w:ascii="Garamond" w:hAnsi="Garamond"/>
                <w:sz w:val="22"/>
                <w:szCs w:val="22"/>
              </w:rPr>
            </w:rPrChange>
          </w:rPr>
          <w:delText>Resolution: 0.1 NTU</w:delText>
        </w:r>
      </w:del>
    </w:p>
    <w:p w14:paraId="0673A2D3" w14:textId="77777777" w:rsidR="004514AD" w:rsidRPr="0024769B" w:rsidDel="0065020B" w:rsidRDefault="004514AD" w:rsidP="004514AD">
      <w:pPr>
        <w:ind w:left="360"/>
        <w:rPr>
          <w:del w:id="1184" w:author="Steve Baird" w:date="2016-04-29T16:08:00Z"/>
          <w:sz w:val="22"/>
          <w:szCs w:val="22"/>
          <w:rPrChange w:id="1185" w:author="Steve Baird" w:date="2016-04-29T15:40:00Z">
            <w:rPr>
              <w:del w:id="1186" w:author="Steve Baird" w:date="2016-04-29T16:08:00Z"/>
              <w:rFonts w:ascii="Garamond" w:hAnsi="Garamond"/>
              <w:sz w:val="22"/>
              <w:szCs w:val="22"/>
            </w:rPr>
          </w:rPrChange>
        </w:rPr>
      </w:pPr>
    </w:p>
    <w:p w14:paraId="1D3A20BE" w14:textId="77777777" w:rsidR="004514AD" w:rsidRPr="0024769B" w:rsidDel="0065020B" w:rsidRDefault="004514AD" w:rsidP="004514AD">
      <w:pPr>
        <w:ind w:left="360"/>
        <w:rPr>
          <w:del w:id="1187" w:author="Steve Baird" w:date="2016-04-29T16:08:00Z"/>
          <w:sz w:val="22"/>
          <w:szCs w:val="22"/>
          <w:rPrChange w:id="1188" w:author="Steve Baird" w:date="2016-04-29T15:40:00Z">
            <w:rPr>
              <w:del w:id="1189" w:author="Steve Baird" w:date="2016-04-29T16:08:00Z"/>
              <w:rFonts w:ascii="Garamond" w:hAnsi="Garamond"/>
              <w:sz w:val="22"/>
              <w:szCs w:val="22"/>
            </w:rPr>
          </w:rPrChange>
        </w:rPr>
      </w:pPr>
      <w:del w:id="1190" w:author="Steve Baird" w:date="2016-04-29T16:08:00Z">
        <w:r w:rsidRPr="0024769B" w:rsidDel="0065020B">
          <w:rPr>
            <w:sz w:val="22"/>
            <w:szCs w:val="22"/>
            <w:rPrChange w:id="1191" w:author="Steve Baird" w:date="2016-04-29T15:40:00Z">
              <w:rPr>
                <w:rFonts w:ascii="Garamond" w:hAnsi="Garamond"/>
                <w:sz w:val="22"/>
                <w:szCs w:val="22"/>
              </w:rPr>
            </w:rPrChange>
          </w:rPr>
          <w:delText>Parameter: Chlorophyll Fluorescence</w:delText>
        </w:r>
      </w:del>
    </w:p>
    <w:p w14:paraId="5A06D351" w14:textId="77777777" w:rsidR="004514AD" w:rsidRPr="0024769B" w:rsidDel="0065020B" w:rsidRDefault="004514AD" w:rsidP="004514AD">
      <w:pPr>
        <w:ind w:left="360"/>
        <w:rPr>
          <w:del w:id="1192" w:author="Steve Baird" w:date="2016-04-29T16:08:00Z"/>
          <w:sz w:val="22"/>
          <w:szCs w:val="22"/>
          <w:rPrChange w:id="1193" w:author="Steve Baird" w:date="2016-04-29T15:40:00Z">
            <w:rPr>
              <w:del w:id="1194" w:author="Steve Baird" w:date="2016-04-29T16:08:00Z"/>
              <w:rFonts w:ascii="Garamond" w:hAnsi="Garamond"/>
              <w:sz w:val="22"/>
              <w:szCs w:val="22"/>
            </w:rPr>
          </w:rPrChange>
        </w:rPr>
      </w:pPr>
      <w:del w:id="1195" w:author="Steve Baird" w:date="2016-04-29T16:08:00Z">
        <w:r w:rsidRPr="0024769B" w:rsidDel="0065020B">
          <w:rPr>
            <w:sz w:val="22"/>
            <w:szCs w:val="22"/>
            <w:rPrChange w:id="1196" w:author="Steve Baird" w:date="2016-04-29T15:40:00Z">
              <w:rPr>
                <w:rFonts w:ascii="Garamond" w:hAnsi="Garamond"/>
                <w:sz w:val="22"/>
                <w:szCs w:val="22"/>
              </w:rPr>
            </w:rPrChange>
          </w:rPr>
          <w:delText>Units: micrograms/Liter</w:delText>
        </w:r>
      </w:del>
    </w:p>
    <w:p w14:paraId="52E5B067" w14:textId="77777777" w:rsidR="004514AD" w:rsidRPr="0024769B" w:rsidDel="0065020B" w:rsidRDefault="004514AD" w:rsidP="004514AD">
      <w:pPr>
        <w:ind w:left="360"/>
        <w:rPr>
          <w:del w:id="1197" w:author="Steve Baird" w:date="2016-04-29T16:08:00Z"/>
          <w:sz w:val="22"/>
          <w:szCs w:val="22"/>
          <w:rPrChange w:id="1198" w:author="Steve Baird" w:date="2016-04-29T15:40:00Z">
            <w:rPr>
              <w:del w:id="1199" w:author="Steve Baird" w:date="2016-04-29T16:08:00Z"/>
              <w:rFonts w:ascii="Garamond" w:hAnsi="Garamond"/>
              <w:sz w:val="22"/>
              <w:szCs w:val="22"/>
            </w:rPr>
          </w:rPrChange>
        </w:rPr>
      </w:pPr>
      <w:del w:id="1200" w:author="Steve Baird" w:date="2016-04-29T16:08:00Z">
        <w:r w:rsidRPr="0024769B" w:rsidDel="0065020B">
          <w:rPr>
            <w:sz w:val="22"/>
            <w:szCs w:val="22"/>
            <w:rPrChange w:id="1201" w:author="Steve Baird" w:date="2016-04-29T15:40:00Z">
              <w:rPr>
                <w:rFonts w:ascii="Garamond" w:hAnsi="Garamond"/>
                <w:sz w:val="22"/>
                <w:szCs w:val="22"/>
              </w:rPr>
            </w:rPrChange>
          </w:rPr>
          <w:delText>Sensor Type: Optical probe w/ mechanical cleaning</w:delText>
        </w:r>
      </w:del>
    </w:p>
    <w:p w14:paraId="50AD416C" w14:textId="77777777" w:rsidR="004514AD" w:rsidRPr="0024769B" w:rsidDel="0065020B" w:rsidRDefault="004514AD" w:rsidP="004514AD">
      <w:pPr>
        <w:ind w:left="360"/>
        <w:rPr>
          <w:del w:id="1202" w:author="Steve Baird" w:date="2016-04-29T16:08:00Z"/>
          <w:sz w:val="22"/>
          <w:szCs w:val="22"/>
          <w:rPrChange w:id="1203" w:author="Steve Baird" w:date="2016-04-29T15:40:00Z">
            <w:rPr>
              <w:del w:id="1204" w:author="Steve Baird" w:date="2016-04-29T16:08:00Z"/>
              <w:rFonts w:ascii="Garamond" w:hAnsi="Garamond"/>
              <w:sz w:val="22"/>
              <w:szCs w:val="22"/>
            </w:rPr>
          </w:rPrChange>
        </w:rPr>
      </w:pPr>
      <w:del w:id="1205" w:author="Steve Baird" w:date="2016-04-29T16:08:00Z">
        <w:r w:rsidRPr="0024769B" w:rsidDel="0065020B">
          <w:rPr>
            <w:sz w:val="22"/>
            <w:szCs w:val="22"/>
            <w:rPrChange w:id="1206" w:author="Steve Baird" w:date="2016-04-29T15:40:00Z">
              <w:rPr>
                <w:rFonts w:ascii="Garamond" w:hAnsi="Garamond"/>
                <w:sz w:val="22"/>
                <w:szCs w:val="22"/>
              </w:rPr>
            </w:rPrChange>
          </w:rPr>
          <w:delText>Model#: 6025</w:delText>
        </w:r>
      </w:del>
    </w:p>
    <w:p w14:paraId="21B3BC8E" w14:textId="77777777" w:rsidR="004514AD" w:rsidRPr="0024769B" w:rsidDel="0065020B" w:rsidRDefault="004514AD" w:rsidP="004514AD">
      <w:pPr>
        <w:ind w:left="360"/>
        <w:rPr>
          <w:del w:id="1207" w:author="Steve Baird" w:date="2016-04-29T16:08:00Z"/>
          <w:sz w:val="22"/>
          <w:szCs w:val="22"/>
          <w:rPrChange w:id="1208" w:author="Steve Baird" w:date="2016-04-29T15:40:00Z">
            <w:rPr>
              <w:del w:id="1209" w:author="Steve Baird" w:date="2016-04-29T16:08:00Z"/>
              <w:rFonts w:ascii="Garamond" w:hAnsi="Garamond"/>
              <w:sz w:val="22"/>
              <w:szCs w:val="22"/>
            </w:rPr>
          </w:rPrChange>
        </w:rPr>
      </w:pPr>
      <w:del w:id="1210" w:author="Steve Baird" w:date="2016-04-29T16:08:00Z">
        <w:r w:rsidRPr="0024769B" w:rsidDel="0065020B">
          <w:rPr>
            <w:sz w:val="22"/>
            <w:szCs w:val="22"/>
            <w:rPrChange w:id="1211" w:author="Steve Baird" w:date="2016-04-29T15:40:00Z">
              <w:rPr>
                <w:rFonts w:ascii="Garamond" w:hAnsi="Garamond"/>
                <w:sz w:val="22"/>
                <w:szCs w:val="22"/>
              </w:rPr>
            </w:rPrChange>
          </w:rPr>
          <w:delText>Range: 0 to 400 ug/Liter</w:delText>
        </w:r>
      </w:del>
    </w:p>
    <w:p w14:paraId="075551C8" w14:textId="77777777" w:rsidR="004514AD" w:rsidRPr="0024769B" w:rsidDel="0065020B" w:rsidRDefault="004514AD" w:rsidP="004514AD">
      <w:pPr>
        <w:ind w:left="360"/>
        <w:rPr>
          <w:del w:id="1212" w:author="Steve Baird" w:date="2016-04-29T16:08:00Z"/>
          <w:sz w:val="22"/>
          <w:szCs w:val="22"/>
          <w:rPrChange w:id="1213" w:author="Steve Baird" w:date="2016-04-29T15:40:00Z">
            <w:rPr>
              <w:del w:id="1214" w:author="Steve Baird" w:date="2016-04-29T16:08:00Z"/>
              <w:rFonts w:ascii="Garamond" w:hAnsi="Garamond"/>
              <w:sz w:val="22"/>
              <w:szCs w:val="22"/>
            </w:rPr>
          </w:rPrChange>
        </w:rPr>
      </w:pPr>
      <w:del w:id="1215" w:author="Steve Baird" w:date="2016-04-29T16:08:00Z">
        <w:r w:rsidRPr="0024769B" w:rsidDel="0065020B">
          <w:rPr>
            <w:sz w:val="22"/>
            <w:szCs w:val="22"/>
            <w:rPrChange w:id="1216" w:author="Steve Baird" w:date="2016-04-29T15:40:00Z">
              <w:rPr>
                <w:rFonts w:ascii="Garamond" w:hAnsi="Garamond"/>
                <w:sz w:val="22"/>
                <w:szCs w:val="22"/>
              </w:rPr>
            </w:rPrChange>
          </w:rPr>
          <w:delText>Accuracy: Dependent on methodology</w:delText>
        </w:r>
      </w:del>
    </w:p>
    <w:p w14:paraId="6F2F0FFD" w14:textId="77777777" w:rsidR="004514AD" w:rsidRPr="0024769B" w:rsidDel="0065020B" w:rsidRDefault="004514AD" w:rsidP="004514AD">
      <w:pPr>
        <w:ind w:left="360"/>
        <w:rPr>
          <w:del w:id="1217" w:author="Steve Baird" w:date="2016-04-29T16:08:00Z"/>
          <w:sz w:val="22"/>
          <w:szCs w:val="22"/>
          <w:rPrChange w:id="1218" w:author="Steve Baird" w:date="2016-04-29T15:40:00Z">
            <w:rPr>
              <w:del w:id="1219" w:author="Steve Baird" w:date="2016-04-29T16:08:00Z"/>
              <w:rFonts w:ascii="Garamond" w:hAnsi="Garamond"/>
              <w:sz w:val="22"/>
              <w:szCs w:val="22"/>
            </w:rPr>
          </w:rPrChange>
        </w:rPr>
      </w:pPr>
      <w:del w:id="1220" w:author="Steve Baird" w:date="2016-04-29T16:08:00Z">
        <w:r w:rsidRPr="0024769B" w:rsidDel="0065020B">
          <w:rPr>
            <w:sz w:val="22"/>
            <w:szCs w:val="22"/>
            <w:rPrChange w:id="1221" w:author="Steve Baird" w:date="2016-04-29T15:40:00Z">
              <w:rPr>
                <w:rFonts w:ascii="Garamond" w:hAnsi="Garamond"/>
                <w:sz w:val="22"/>
                <w:szCs w:val="22"/>
              </w:rPr>
            </w:rPrChange>
          </w:rPr>
          <w:delText>Resolution: 0.1 ug/L chl a, 0.1% FS</w:delText>
        </w:r>
      </w:del>
    </w:p>
    <w:p w14:paraId="7B854ECC" w14:textId="77777777" w:rsidR="004514AD" w:rsidRPr="0024769B" w:rsidDel="0065020B" w:rsidRDefault="004514AD" w:rsidP="004514AD">
      <w:pPr>
        <w:pStyle w:val="HTMLPreformatted"/>
        <w:rPr>
          <w:del w:id="1222" w:author="Steve Baird" w:date="2016-04-29T16:08:00Z"/>
          <w:rFonts w:ascii="Times New Roman" w:hAnsi="Times New Roman" w:cs="Times New Roman"/>
          <w:sz w:val="22"/>
          <w:szCs w:val="22"/>
          <w:u w:val="single"/>
          <w:rPrChange w:id="1223" w:author="Steve Baird" w:date="2016-04-29T15:40:00Z">
            <w:rPr>
              <w:del w:id="1224" w:author="Steve Baird" w:date="2016-04-29T16:08:00Z"/>
              <w:rFonts w:ascii="Garamond" w:hAnsi="Garamond" w:cs="Times New Roman"/>
              <w:sz w:val="22"/>
              <w:szCs w:val="22"/>
              <w:u w:val="single"/>
            </w:rPr>
          </w:rPrChange>
        </w:rPr>
      </w:pPr>
    </w:p>
    <w:p w14:paraId="442CEBE9" w14:textId="77777777" w:rsidR="004514AD" w:rsidRPr="0024769B" w:rsidDel="0065020B" w:rsidRDefault="004514AD" w:rsidP="004514AD">
      <w:pPr>
        <w:ind w:left="360"/>
        <w:rPr>
          <w:del w:id="1225" w:author="Steve Baird" w:date="2016-04-29T16:08:00Z"/>
          <w:sz w:val="22"/>
          <w:szCs w:val="22"/>
          <w:rPrChange w:id="1226" w:author="Steve Baird" w:date="2016-04-29T15:40:00Z">
            <w:rPr>
              <w:del w:id="1227" w:author="Steve Baird" w:date="2016-04-29T16:08:00Z"/>
              <w:rFonts w:ascii="Garamond" w:hAnsi="Garamond"/>
              <w:sz w:val="22"/>
              <w:szCs w:val="22"/>
            </w:rPr>
          </w:rPrChange>
        </w:rPr>
      </w:pPr>
    </w:p>
    <w:p w14:paraId="0A63109B" w14:textId="77777777" w:rsidR="004514AD" w:rsidRPr="0024769B" w:rsidDel="0065020B" w:rsidRDefault="004514AD" w:rsidP="004514AD">
      <w:pPr>
        <w:ind w:left="360"/>
        <w:rPr>
          <w:del w:id="1228" w:author="Steve Baird" w:date="2016-04-29T16:08:00Z"/>
          <w:sz w:val="22"/>
          <w:szCs w:val="22"/>
          <w:rPrChange w:id="1229" w:author="Steve Baird" w:date="2016-04-29T15:40:00Z">
            <w:rPr>
              <w:del w:id="1230" w:author="Steve Baird" w:date="2016-04-29T16:08:00Z"/>
              <w:rFonts w:ascii="Garamond" w:hAnsi="Garamond"/>
              <w:sz w:val="22"/>
              <w:szCs w:val="22"/>
            </w:rPr>
          </w:rPrChange>
        </w:rPr>
      </w:pPr>
      <w:del w:id="1231" w:author="Steve Baird" w:date="2016-04-29T16:08:00Z">
        <w:r w:rsidRPr="0024769B" w:rsidDel="0065020B">
          <w:rPr>
            <w:sz w:val="22"/>
            <w:szCs w:val="22"/>
            <w:rPrChange w:id="1232" w:author="Steve Baird" w:date="2016-04-29T15:40:00Z">
              <w:rPr>
                <w:rFonts w:ascii="Garamond" w:hAnsi="Garamond"/>
                <w:sz w:val="22"/>
                <w:szCs w:val="22"/>
              </w:rPr>
            </w:rPrChange>
          </w:rPr>
          <w:delText>YSI EXO Sonde:</w:delText>
        </w:r>
      </w:del>
    </w:p>
    <w:p w14:paraId="1580BE50" w14:textId="77777777" w:rsidR="004514AD" w:rsidRPr="0024769B" w:rsidDel="0065020B" w:rsidRDefault="004514AD" w:rsidP="004514AD">
      <w:pPr>
        <w:ind w:left="360"/>
        <w:rPr>
          <w:del w:id="1233" w:author="Steve Baird" w:date="2016-04-29T16:08:00Z"/>
          <w:sz w:val="22"/>
          <w:szCs w:val="22"/>
          <w:rPrChange w:id="1234" w:author="Steve Baird" w:date="2016-04-29T15:40:00Z">
            <w:rPr>
              <w:del w:id="1235" w:author="Steve Baird" w:date="2016-04-29T16:08:00Z"/>
              <w:rFonts w:ascii="Garamond" w:hAnsi="Garamond"/>
              <w:sz w:val="22"/>
              <w:szCs w:val="22"/>
            </w:rPr>
          </w:rPrChange>
        </w:rPr>
      </w:pPr>
    </w:p>
    <w:p w14:paraId="0711B8CA" w14:textId="77777777" w:rsidR="004514AD" w:rsidRPr="0024769B" w:rsidDel="0065020B" w:rsidRDefault="004514AD" w:rsidP="004514AD">
      <w:pPr>
        <w:ind w:left="360"/>
        <w:rPr>
          <w:del w:id="1236" w:author="Steve Baird" w:date="2016-04-29T16:08:00Z"/>
          <w:sz w:val="22"/>
          <w:szCs w:val="22"/>
          <w:rPrChange w:id="1237" w:author="Steve Baird" w:date="2016-04-29T15:40:00Z">
            <w:rPr>
              <w:del w:id="1238" w:author="Steve Baird" w:date="2016-04-29T16:08:00Z"/>
              <w:rFonts w:ascii="Garamond" w:hAnsi="Garamond"/>
              <w:sz w:val="22"/>
              <w:szCs w:val="22"/>
            </w:rPr>
          </w:rPrChange>
        </w:rPr>
      </w:pPr>
      <w:del w:id="1239" w:author="Steve Baird" w:date="2016-04-29T16:08:00Z">
        <w:r w:rsidRPr="0024769B" w:rsidDel="0065020B">
          <w:rPr>
            <w:sz w:val="22"/>
            <w:szCs w:val="22"/>
            <w:rPrChange w:id="1240" w:author="Steve Baird" w:date="2016-04-29T15:40:00Z">
              <w:rPr>
                <w:rFonts w:ascii="Garamond" w:hAnsi="Garamond"/>
                <w:sz w:val="22"/>
                <w:szCs w:val="22"/>
              </w:rPr>
            </w:rPrChange>
          </w:rPr>
          <w:delText>Parameter: Temperature</w:delText>
        </w:r>
      </w:del>
    </w:p>
    <w:p w14:paraId="4DEAD9ED" w14:textId="77777777" w:rsidR="004514AD" w:rsidRPr="0024769B" w:rsidDel="0065020B" w:rsidRDefault="004514AD" w:rsidP="004514AD">
      <w:pPr>
        <w:ind w:left="360"/>
        <w:rPr>
          <w:del w:id="1241" w:author="Steve Baird" w:date="2016-04-29T16:08:00Z"/>
          <w:sz w:val="22"/>
          <w:szCs w:val="22"/>
          <w:rPrChange w:id="1242" w:author="Steve Baird" w:date="2016-04-29T15:40:00Z">
            <w:rPr>
              <w:del w:id="1243" w:author="Steve Baird" w:date="2016-04-29T16:08:00Z"/>
              <w:rFonts w:ascii="Garamond" w:hAnsi="Garamond"/>
              <w:sz w:val="22"/>
              <w:szCs w:val="22"/>
            </w:rPr>
          </w:rPrChange>
        </w:rPr>
      </w:pPr>
      <w:del w:id="1244" w:author="Steve Baird" w:date="2016-04-29T16:08:00Z">
        <w:r w:rsidRPr="0024769B" w:rsidDel="0065020B">
          <w:rPr>
            <w:sz w:val="22"/>
            <w:szCs w:val="22"/>
            <w:rPrChange w:id="1245" w:author="Steve Baird" w:date="2016-04-29T15:40:00Z">
              <w:rPr>
                <w:rFonts w:ascii="Garamond" w:hAnsi="Garamond"/>
                <w:sz w:val="22"/>
                <w:szCs w:val="22"/>
              </w:rPr>
            </w:rPrChange>
          </w:rPr>
          <w:delText>Units: Celsius (C)</w:delText>
        </w:r>
      </w:del>
    </w:p>
    <w:p w14:paraId="45B729F2" w14:textId="77777777" w:rsidR="004514AD" w:rsidRPr="0024769B" w:rsidDel="0065020B" w:rsidRDefault="004514AD" w:rsidP="004514AD">
      <w:pPr>
        <w:ind w:left="360"/>
        <w:rPr>
          <w:del w:id="1246" w:author="Steve Baird" w:date="2016-04-29T16:08:00Z"/>
          <w:sz w:val="22"/>
          <w:szCs w:val="22"/>
          <w:rPrChange w:id="1247" w:author="Steve Baird" w:date="2016-04-29T15:40:00Z">
            <w:rPr>
              <w:del w:id="1248" w:author="Steve Baird" w:date="2016-04-29T16:08:00Z"/>
              <w:rFonts w:ascii="Garamond" w:hAnsi="Garamond"/>
              <w:sz w:val="22"/>
              <w:szCs w:val="22"/>
            </w:rPr>
          </w:rPrChange>
        </w:rPr>
      </w:pPr>
      <w:del w:id="1249" w:author="Steve Baird" w:date="2016-04-29T16:08:00Z">
        <w:r w:rsidRPr="0024769B" w:rsidDel="0065020B">
          <w:rPr>
            <w:sz w:val="22"/>
            <w:szCs w:val="22"/>
            <w:rPrChange w:id="1250" w:author="Steve Baird" w:date="2016-04-29T15:40:00Z">
              <w:rPr>
                <w:rFonts w:ascii="Garamond" w:hAnsi="Garamond"/>
                <w:sz w:val="22"/>
                <w:szCs w:val="22"/>
              </w:rPr>
            </w:rPrChange>
          </w:rPr>
          <w:delText>Sensor Type: Thermistor</w:delText>
        </w:r>
      </w:del>
    </w:p>
    <w:p w14:paraId="1ED10261" w14:textId="77777777" w:rsidR="004514AD" w:rsidRPr="0024769B" w:rsidDel="0065020B" w:rsidRDefault="004514AD" w:rsidP="004514AD">
      <w:pPr>
        <w:ind w:left="360"/>
        <w:rPr>
          <w:del w:id="1251" w:author="Steve Baird" w:date="2016-04-29T16:08:00Z"/>
          <w:sz w:val="22"/>
          <w:szCs w:val="22"/>
          <w:rPrChange w:id="1252" w:author="Steve Baird" w:date="2016-04-29T15:40:00Z">
            <w:rPr>
              <w:del w:id="1253" w:author="Steve Baird" w:date="2016-04-29T16:08:00Z"/>
              <w:rFonts w:ascii="Garamond" w:hAnsi="Garamond"/>
              <w:sz w:val="22"/>
              <w:szCs w:val="22"/>
            </w:rPr>
          </w:rPrChange>
        </w:rPr>
      </w:pPr>
      <w:del w:id="1254" w:author="Steve Baird" w:date="2016-04-29T16:08:00Z">
        <w:r w:rsidRPr="0024769B" w:rsidDel="0065020B">
          <w:rPr>
            <w:sz w:val="22"/>
            <w:szCs w:val="22"/>
            <w:rPrChange w:id="1255" w:author="Steve Baird" w:date="2016-04-29T15:40:00Z">
              <w:rPr>
                <w:rFonts w:ascii="Garamond" w:hAnsi="Garamond"/>
                <w:sz w:val="22"/>
                <w:szCs w:val="22"/>
              </w:rPr>
            </w:rPrChange>
          </w:rPr>
          <w:delText>Model#: 599870-01</w:delText>
        </w:r>
      </w:del>
    </w:p>
    <w:p w14:paraId="5355186E" w14:textId="77777777" w:rsidR="004514AD" w:rsidRPr="0024769B" w:rsidDel="0065020B" w:rsidRDefault="004514AD" w:rsidP="004514AD">
      <w:pPr>
        <w:ind w:left="360"/>
        <w:rPr>
          <w:del w:id="1256" w:author="Steve Baird" w:date="2016-04-29T16:08:00Z"/>
          <w:sz w:val="22"/>
          <w:szCs w:val="22"/>
          <w:rPrChange w:id="1257" w:author="Steve Baird" w:date="2016-04-29T15:40:00Z">
            <w:rPr>
              <w:del w:id="1258" w:author="Steve Baird" w:date="2016-04-29T16:08:00Z"/>
              <w:rFonts w:ascii="Garamond" w:hAnsi="Garamond"/>
              <w:sz w:val="22"/>
              <w:szCs w:val="22"/>
            </w:rPr>
          </w:rPrChange>
        </w:rPr>
      </w:pPr>
      <w:del w:id="1259" w:author="Steve Baird" w:date="2016-04-29T16:08:00Z">
        <w:r w:rsidRPr="0024769B" w:rsidDel="0065020B">
          <w:rPr>
            <w:sz w:val="22"/>
            <w:szCs w:val="22"/>
            <w:rPrChange w:id="1260" w:author="Steve Baird" w:date="2016-04-29T15:40:00Z">
              <w:rPr>
                <w:rFonts w:ascii="Garamond" w:hAnsi="Garamond"/>
                <w:sz w:val="22"/>
                <w:szCs w:val="22"/>
              </w:rPr>
            </w:rPrChange>
          </w:rPr>
          <w:delText>Range: -5 to 50 C</w:delText>
        </w:r>
      </w:del>
    </w:p>
    <w:p w14:paraId="029721F6" w14:textId="77777777" w:rsidR="004514AD" w:rsidRPr="0024769B" w:rsidDel="0065020B" w:rsidRDefault="004514AD" w:rsidP="004514AD">
      <w:pPr>
        <w:ind w:left="360"/>
        <w:rPr>
          <w:del w:id="1261" w:author="Steve Baird" w:date="2016-04-29T16:08:00Z"/>
          <w:sz w:val="22"/>
          <w:szCs w:val="22"/>
          <w:rPrChange w:id="1262" w:author="Steve Baird" w:date="2016-04-29T15:40:00Z">
            <w:rPr>
              <w:del w:id="1263" w:author="Steve Baird" w:date="2016-04-29T16:08:00Z"/>
              <w:rFonts w:ascii="Garamond" w:hAnsi="Garamond"/>
              <w:sz w:val="22"/>
              <w:szCs w:val="22"/>
            </w:rPr>
          </w:rPrChange>
        </w:rPr>
      </w:pPr>
      <w:del w:id="1264" w:author="Steve Baird" w:date="2016-04-29T16:08:00Z">
        <w:r w:rsidRPr="0024769B" w:rsidDel="0065020B">
          <w:rPr>
            <w:sz w:val="22"/>
            <w:szCs w:val="22"/>
            <w:rPrChange w:id="1265" w:author="Steve Baird" w:date="2016-04-29T15:40:00Z">
              <w:rPr>
                <w:rFonts w:ascii="Garamond" w:hAnsi="Garamond"/>
                <w:sz w:val="22"/>
                <w:szCs w:val="22"/>
              </w:rPr>
            </w:rPrChange>
          </w:rPr>
          <w:delText>Accuracy: -5 to 35: +/- 0.01, 35 to 50: +/- .005</w:delText>
        </w:r>
      </w:del>
    </w:p>
    <w:p w14:paraId="7AFE805A" w14:textId="77777777" w:rsidR="004514AD" w:rsidRPr="0024769B" w:rsidDel="0065020B" w:rsidRDefault="004514AD" w:rsidP="004514AD">
      <w:pPr>
        <w:ind w:left="360"/>
        <w:rPr>
          <w:del w:id="1266" w:author="Steve Baird" w:date="2016-04-29T16:08:00Z"/>
          <w:sz w:val="22"/>
          <w:szCs w:val="22"/>
          <w:rPrChange w:id="1267" w:author="Steve Baird" w:date="2016-04-29T15:40:00Z">
            <w:rPr>
              <w:del w:id="1268" w:author="Steve Baird" w:date="2016-04-29T16:08:00Z"/>
              <w:rFonts w:ascii="Garamond" w:hAnsi="Garamond"/>
              <w:sz w:val="22"/>
              <w:szCs w:val="22"/>
            </w:rPr>
          </w:rPrChange>
        </w:rPr>
      </w:pPr>
      <w:del w:id="1269" w:author="Steve Baird" w:date="2016-04-29T16:08:00Z">
        <w:r w:rsidRPr="0024769B" w:rsidDel="0065020B">
          <w:rPr>
            <w:sz w:val="22"/>
            <w:szCs w:val="22"/>
            <w:rPrChange w:id="1270" w:author="Steve Baird" w:date="2016-04-29T15:40:00Z">
              <w:rPr>
                <w:rFonts w:ascii="Garamond" w:hAnsi="Garamond"/>
                <w:sz w:val="22"/>
                <w:szCs w:val="22"/>
              </w:rPr>
            </w:rPrChange>
          </w:rPr>
          <w:delText>Resolution: 0.01 C</w:delText>
        </w:r>
      </w:del>
    </w:p>
    <w:p w14:paraId="108F006D" w14:textId="77777777" w:rsidR="004514AD" w:rsidRPr="0024769B" w:rsidDel="0065020B" w:rsidRDefault="004514AD" w:rsidP="004514AD">
      <w:pPr>
        <w:ind w:left="360"/>
        <w:rPr>
          <w:del w:id="1271" w:author="Steve Baird" w:date="2016-04-29T16:08:00Z"/>
          <w:sz w:val="22"/>
          <w:szCs w:val="22"/>
          <w:rPrChange w:id="1272" w:author="Steve Baird" w:date="2016-04-29T15:40:00Z">
            <w:rPr>
              <w:del w:id="1273" w:author="Steve Baird" w:date="2016-04-29T16:08:00Z"/>
              <w:rFonts w:ascii="Garamond" w:hAnsi="Garamond"/>
              <w:sz w:val="22"/>
              <w:szCs w:val="22"/>
            </w:rPr>
          </w:rPrChange>
        </w:rPr>
      </w:pPr>
    </w:p>
    <w:p w14:paraId="5910063A" w14:textId="77777777" w:rsidR="004514AD" w:rsidRPr="0024769B" w:rsidDel="0065020B" w:rsidRDefault="004514AD" w:rsidP="004514AD">
      <w:pPr>
        <w:ind w:left="360"/>
        <w:rPr>
          <w:del w:id="1274" w:author="Steve Baird" w:date="2016-04-29T16:08:00Z"/>
          <w:sz w:val="22"/>
          <w:szCs w:val="22"/>
          <w:rPrChange w:id="1275" w:author="Steve Baird" w:date="2016-04-29T15:40:00Z">
            <w:rPr>
              <w:del w:id="1276" w:author="Steve Baird" w:date="2016-04-29T16:08:00Z"/>
              <w:rFonts w:ascii="Garamond" w:hAnsi="Garamond"/>
              <w:sz w:val="22"/>
              <w:szCs w:val="22"/>
            </w:rPr>
          </w:rPrChange>
        </w:rPr>
      </w:pPr>
      <w:del w:id="1277" w:author="Steve Baird" w:date="2016-04-29T16:08:00Z">
        <w:r w:rsidRPr="0024769B" w:rsidDel="0065020B">
          <w:rPr>
            <w:sz w:val="22"/>
            <w:szCs w:val="22"/>
            <w:rPrChange w:id="1278" w:author="Steve Baird" w:date="2016-04-29T15:40:00Z">
              <w:rPr>
                <w:rFonts w:ascii="Garamond" w:hAnsi="Garamond"/>
                <w:sz w:val="22"/>
                <w:szCs w:val="22"/>
              </w:rPr>
            </w:rPrChange>
          </w:rPr>
          <w:delText>Parameter: Conductivity</w:delText>
        </w:r>
      </w:del>
    </w:p>
    <w:p w14:paraId="56CBB47D" w14:textId="77777777" w:rsidR="004514AD" w:rsidRPr="0024769B" w:rsidDel="0065020B" w:rsidRDefault="004514AD" w:rsidP="004514AD">
      <w:pPr>
        <w:ind w:left="360"/>
        <w:rPr>
          <w:del w:id="1279" w:author="Steve Baird" w:date="2016-04-29T16:08:00Z"/>
          <w:sz w:val="22"/>
          <w:szCs w:val="22"/>
          <w:rPrChange w:id="1280" w:author="Steve Baird" w:date="2016-04-29T15:40:00Z">
            <w:rPr>
              <w:del w:id="1281" w:author="Steve Baird" w:date="2016-04-29T16:08:00Z"/>
              <w:rFonts w:ascii="Garamond" w:hAnsi="Garamond"/>
              <w:sz w:val="22"/>
              <w:szCs w:val="22"/>
            </w:rPr>
          </w:rPrChange>
        </w:rPr>
      </w:pPr>
      <w:del w:id="1282" w:author="Steve Baird" w:date="2016-04-29T16:08:00Z">
        <w:r w:rsidRPr="0024769B" w:rsidDel="0065020B">
          <w:rPr>
            <w:sz w:val="22"/>
            <w:szCs w:val="22"/>
            <w:rPrChange w:id="1283" w:author="Steve Baird" w:date="2016-04-29T15:40:00Z">
              <w:rPr>
                <w:rFonts w:ascii="Garamond" w:hAnsi="Garamond"/>
                <w:sz w:val="22"/>
                <w:szCs w:val="22"/>
              </w:rPr>
            </w:rPrChange>
          </w:rPr>
          <w:delText>Units: milli-Siemens per cm (mS/cm)</w:delText>
        </w:r>
      </w:del>
    </w:p>
    <w:p w14:paraId="5FD7FBF2" w14:textId="77777777" w:rsidR="004514AD" w:rsidRPr="0024769B" w:rsidDel="0065020B" w:rsidRDefault="004514AD" w:rsidP="004514AD">
      <w:pPr>
        <w:ind w:left="360"/>
        <w:rPr>
          <w:del w:id="1284" w:author="Steve Baird" w:date="2016-04-29T16:08:00Z"/>
          <w:sz w:val="22"/>
          <w:szCs w:val="22"/>
          <w:rPrChange w:id="1285" w:author="Steve Baird" w:date="2016-04-29T15:40:00Z">
            <w:rPr>
              <w:del w:id="1286" w:author="Steve Baird" w:date="2016-04-29T16:08:00Z"/>
              <w:rFonts w:ascii="Garamond" w:hAnsi="Garamond"/>
              <w:sz w:val="22"/>
              <w:szCs w:val="22"/>
            </w:rPr>
          </w:rPrChange>
        </w:rPr>
      </w:pPr>
      <w:del w:id="1287" w:author="Steve Baird" w:date="2016-04-29T16:08:00Z">
        <w:r w:rsidRPr="0024769B" w:rsidDel="0065020B">
          <w:rPr>
            <w:sz w:val="22"/>
            <w:szCs w:val="22"/>
            <w:rPrChange w:id="1288" w:author="Steve Baird" w:date="2016-04-29T15:40:00Z">
              <w:rPr>
                <w:rFonts w:ascii="Garamond" w:hAnsi="Garamond"/>
                <w:sz w:val="22"/>
                <w:szCs w:val="22"/>
              </w:rPr>
            </w:rPrChange>
          </w:rPr>
          <w:delText>Sensor Type: 4-electrode cell with autoranging</w:delText>
        </w:r>
      </w:del>
    </w:p>
    <w:p w14:paraId="7BE95943" w14:textId="77777777" w:rsidR="004514AD" w:rsidRPr="0024769B" w:rsidDel="0065020B" w:rsidRDefault="004514AD" w:rsidP="004514AD">
      <w:pPr>
        <w:ind w:left="360"/>
        <w:rPr>
          <w:del w:id="1289" w:author="Steve Baird" w:date="2016-04-29T16:08:00Z"/>
          <w:sz w:val="22"/>
          <w:szCs w:val="22"/>
          <w:rPrChange w:id="1290" w:author="Steve Baird" w:date="2016-04-29T15:40:00Z">
            <w:rPr>
              <w:del w:id="1291" w:author="Steve Baird" w:date="2016-04-29T16:08:00Z"/>
              <w:rFonts w:ascii="Garamond" w:hAnsi="Garamond"/>
              <w:sz w:val="22"/>
              <w:szCs w:val="22"/>
            </w:rPr>
          </w:rPrChange>
        </w:rPr>
      </w:pPr>
      <w:del w:id="1292" w:author="Steve Baird" w:date="2016-04-29T16:08:00Z">
        <w:r w:rsidRPr="0024769B" w:rsidDel="0065020B">
          <w:rPr>
            <w:sz w:val="22"/>
            <w:szCs w:val="22"/>
            <w:rPrChange w:id="1293" w:author="Steve Baird" w:date="2016-04-29T15:40:00Z">
              <w:rPr>
                <w:rFonts w:ascii="Garamond" w:hAnsi="Garamond"/>
                <w:sz w:val="22"/>
                <w:szCs w:val="22"/>
              </w:rPr>
            </w:rPrChange>
          </w:rPr>
          <w:delText xml:space="preserve">Model#: 599870-01 </w:delText>
        </w:r>
      </w:del>
    </w:p>
    <w:p w14:paraId="42126430" w14:textId="77777777" w:rsidR="004514AD" w:rsidRPr="0024769B" w:rsidDel="0065020B" w:rsidRDefault="004514AD" w:rsidP="004514AD">
      <w:pPr>
        <w:ind w:left="360"/>
        <w:rPr>
          <w:del w:id="1294" w:author="Steve Baird" w:date="2016-04-29T16:08:00Z"/>
          <w:sz w:val="22"/>
          <w:szCs w:val="22"/>
          <w:rPrChange w:id="1295" w:author="Steve Baird" w:date="2016-04-29T15:40:00Z">
            <w:rPr>
              <w:del w:id="1296" w:author="Steve Baird" w:date="2016-04-29T16:08:00Z"/>
              <w:rFonts w:ascii="Garamond" w:hAnsi="Garamond"/>
              <w:sz w:val="22"/>
              <w:szCs w:val="22"/>
            </w:rPr>
          </w:rPrChange>
        </w:rPr>
      </w:pPr>
      <w:del w:id="1297" w:author="Steve Baird" w:date="2016-04-29T16:08:00Z">
        <w:r w:rsidRPr="0024769B" w:rsidDel="0065020B">
          <w:rPr>
            <w:sz w:val="22"/>
            <w:szCs w:val="22"/>
            <w:rPrChange w:id="1298" w:author="Steve Baird" w:date="2016-04-29T15:40:00Z">
              <w:rPr>
                <w:rFonts w:ascii="Garamond" w:hAnsi="Garamond"/>
                <w:sz w:val="22"/>
                <w:szCs w:val="22"/>
              </w:rPr>
            </w:rPrChange>
          </w:rPr>
          <w:delText>Range: 0 to 200 mS/cm</w:delText>
        </w:r>
      </w:del>
    </w:p>
    <w:p w14:paraId="569A6139" w14:textId="77777777" w:rsidR="004514AD" w:rsidRPr="0024769B" w:rsidDel="0065020B" w:rsidRDefault="004514AD" w:rsidP="004514AD">
      <w:pPr>
        <w:ind w:left="360"/>
        <w:rPr>
          <w:del w:id="1299" w:author="Steve Baird" w:date="2016-04-29T16:08:00Z"/>
          <w:sz w:val="22"/>
          <w:szCs w:val="22"/>
          <w:rPrChange w:id="1300" w:author="Steve Baird" w:date="2016-04-29T15:40:00Z">
            <w:rPr>
              <w:del w:id="1301" w:author="Steve Baird" w:date="2016-04-29T16:08:00Z"/>
              <w:rFonts w:ascii="Garamond" w:hAnsi="Garamond"/>
              <w:sz w:val="22"/>
              <w:szCs w:val="22"/>
            </w:rPr>
          </w:rPrChange>
        </w:rPr>
      </w:pPr>
      <w:del w:id="1302" w:author="Steve Baird" w:date="2016-04-29T16:08:00Z">
        <w:r w:rsidRPr="0024769B" w:rsidDel="0065020B">
          <w:rPr>
            <w:sz w:val="22"/>
            <w:szCs w:val="22"/>
            <w:rPrChange w:id="1303" w:author="Steve Baird" w:date="2016-04-29T15:40:00Z">
              <w:rPr>
                <w:rFonts w:ascii="Garamond" w:hAnsi="Garamond"/>
                <w:sz w:val="22"/>
                <w:szCs w:val="22"/>
              </w:rPr>
            </w:rPrChange>
          </w:rPr>
          <w:delText>Accuracy: 0 to 100: +/- 0.5% of reading or 0.001 mS/cm; 100 to 200: +/- 1% of reading</w:delText>
        </w:r>
      </w:del>
    </w:p>
    <w:p w14:paraId="7B90B519" w14:textId="77777777" w:rsidR="004514AD" w:rsidRPr="0024769B" w:rsidDel="0065020B" w:rsidRDefault="004514AD" w:rsidP="004514AD">
      <w:pPr>
        <w:ind w:left="360"/>
        <w:rPr>
          <w:del w:id="1304" w:author="Steve Baird" w:date="2016-04-29T16:08:00Z"/>
          <w:sz w:val="22"/>
          <w:szCs w:val="22"/>
          <w:rPrChange w:id="1305" w:author="Steve Baird" w:date="2016-04-29T15:40:00Z">
            <w:rPr>
              <w:del w:id="1306" w:author="Steve Baird" w:date="2016-04-29T16:08:00Z"/>
              <w:rFonts w:ascii="Garamond" w:hAnsi="Garamond"/>
              <w:sz w:val="22"/>
              <w:szCs w:val="22"/>
            </w:rPr>
          </w:rPrChange>
        </w:rPr>
      </w:pPr>
      <w:del w:id="1307" w:author="Steve Baird" w:date="2016-04-29T16:08:00Z">
        <w:r w:rsidRPr="0024769B" w:rsidDel="0065020B">
          <w:rPr>
            <w:sz w:val="22"/>
            <w:szCs w:val="22"/>
            <w:rPrChange w:id="1308" w:author="Steve Baird" w:date="2016-04-29T15:40:00Z">
              <w:rPr>
                <w:rFonts w:ascii="Garamond" w:hAnsi="Garamond"/>
                <w:sz w:val="22"/>
                <w:szCs w:val="22"/>
              </w:rPr>
            </w:rPrChange>
          </w:rPr>
          <w:delText>Resolution: 0.001 mS/cm to 0.1 mS/cm (range dependant)</w:delText>
        </w:r>
      </w:del>
    </w:p>
    <w:p w14:paraId="798087C6" w14:textId="77777777" w:rsidR="004514AD" w:rsidRPr="0024769B" w:rsidDel="0065020B" w:rsidRDefault="004514AD" w:rsidP="004514AD">
      <w:pPr>
        <w:ind w:left="360"/>
        <w:rPr>
          <w:del w:id="1309" w:author="Steve Baird" w:date="2016-04-29T16:08:00Z"/>
          <w:sz w:val="22"/>
          <w:szCs w:val="22"/>
          <w:rPrChange w:id="1310" w:author="Steve Baird" w:date="2016-04-29T15:40:00Z">
            <w:rPr>
              <w:del w:id="1311" w:author="Steve Baird" w:date="2016-04-29T16:08:00Z"/>
              <w:rFonts w:ascii="Garamond" w:hAnsi="Garamond"/>
              <w:sz w:val="22"/>
              <w:szCs w:val="22"/>
            </w:rPr>
          </w:rPrChange>
        </w:rPr>
      </w:pPr>
    </w:p>
    <w:p w14:paraId="52E5B555" w14:textId="77777777" w:rsidR="004514AD" w:rsidRPr="0024769B" w:rsidDel="0065020B" w:rsidRDefault="004514AD" w:rsidP="004514AD">
      <w:pPr>
        <w:ind w:left="360"/>
        <w:rPr>
          <w:del w:id="1312" w:author="Steve Baird" w:date="2016-04-29T16:08:00Z"/>
          <w:sz w:val="22"/>
          <w:szCs w:val="22"/>
          <w:rPrChange w:id="1313" w:author="Steve Baird" w:date="2016-04-29T15:40:00Z">
            <w:rPr>
              <w:del w:id="1314" w:author="Steve Baird" w:date="2016-04-29T16:08:00Z"/>
              <w:rFonts w:ascii="Garamond" w:hAnsi="Garamond"/>
              <w:sz w:val="22"/>
              <w:szCs w:val="22"/>
            </w:rPr>
          </w:rPrChange>
        </w:rPr>
      </w:pPr>
      <w:del w:id="1315" w:author="Steve Baird" w:date="2016-04-29T16:08:00Z">
        <w:r w:rsidRPr="0024769B" w:rsidDel="0065020B">
          <w:rPr>
            <w:sz w:val="22"/>
            <w:szCs w:val="22"/>
            <w:rPrChange w:id="1316" w:author="Steve Baird" w:date="2016-04-29T15:40:00Z">
              <w:rPr>
                <w:rFonts w:ascii="Garamond" w:hAnsi="Garamond"/>
                <w:sz w:val="22"/>
                <w:szCs w:val="22"/>
              </w:rPr>
            </w:rPrChange>
          </w:rPr>
          <w:delText>Parameter: Salinity</w:delText>
        </w:r>
      </w:del>
    </w:p>
    <w:p w14:paraId="516A6834" w14:textId="77777777" w:rsidR="004514AD" w:rsidRPr="0024769B" w:rsidDel="0065020B" w:rsidRDefault="004514AD" w:rsidP="004514AD">
      <w:pPr>
        <w:ind w:left="360"/>
        <w:rPr>
          <w:del w:id="1317" w:author="Steve Baird" w:date="2016-04-29T16:08:00Z"/>
          <w:sz w:val="22"/>
          <w:szCs w:val="22"/>
          <w:rPrChange w:id="1318" w:author="Steve Baird" w:date="2016-04-29T15:40:00Z">
            <w:rPr>
              <w:del w:id="1319" w:author="Steve Baird" w:date="2016-04-29T16:08:00Z"/>
              <w:rFonts w:ascii="Garamond" w:hAnsi="Garamond"/>
              <w:sz w:val="22"/>
              <w:szCs w:val="22"/>
            </w:rPr>
          </w:rPrChange>
        </w:rPr>
      </w:pPr>
      <w:del w:id="1320" w:author="Steve Baird" w:date="2016-04-29T16:08:00Z">
        <w:r w:rsidRPr="0024769B" w:rsidDel="0065020B">
          <w:rPr>
            <w:sz w:val="22"/>
            <w:szCs w:val="22"/>
            <w:rPrChange w:id="1321" w:author="Steve Baird" w:date="2016-04-29T15:40:00Z">
              <w:rPr>
                <w:rFonts w:ascii="Garamond" w:hAnsi="Garamond"/>
                <w:sz w:val="22"/>
                <w:szCs w:val="22"/>
              </w:rPr>
            </w:rPrChange>
          </w:rPr>
          <w:delText>Units: practical salinity units (psu)/parts per thousand (ppt)</w:delText>
        </w:r>
      </w:del>
    </w:p>
    <w:p w14:paraId="7A2C6310" w14:textId="77777777" w:rsidR="004514AD" w:rsidRPr="0024769B" w:rsidDel="0065020B" w:rsidRDefault="004514AD" w:rsidP="004514AD">
      <w:pPr>
        <w:ind w:left="360"/>
        <w:rPr>
          <w:del w:id="1322" w:author="Steve Baird" w:date="2016-04-29T16:08:00Z"/>
          <w:sz w:val="22"/>
          <w:szCs w:val="22"/>
          <w:rPrChange w:id="1323" w:author="Steve Baird" w:date="2016-04-29T15:40:00Z">
            <w:rPr>
              <w:del w:id="1324" w:author="Steve Baird" w:date="2016-04-29T16:08:00Z"/>
              <w:rFonts w:ascii="Garamond" w:hAnsi="Garamond"/>
              <w:sz w:val="22"/>
              <w:szCs w:val="22"/>
            </w:rPr>
          </w:rPrChange>
        </w:rPr>
      </w:pPr>
      <w:del w:id="1325" w:author="Steve Baird" w:date="2016-04-29T16:08:00Z">
        <w:r w:rsidRPr="0024769B" w:rsidDel="0065020B">
          <w:rPr>
            <w:sz w:val="22"/>
            <w:szCs w:val="22"/>
            <w:rPrChange w:id="1326" w:author="Steve Baird" w:date="2016-04-29T15:40:00Z">
              <w:rPr>
                <w:rFonts w:ascii="Garamond" w:hAnsi="Garamond"/>
                <w:sz w:val="22"/>
                <w:szCs w:val="22"/>
              </w:rPr>
            </w:rPrChange>
          </w:rPr>
          <w:delText>Sensor Type: Calculated from conductivity and temperature</w:delText>
        </w:r>
      </w:del>
    </w:p>
    <w:p w14:paraId="13E1444B" w14:textId="77777777" w:rsidR="004514AD" w:rsidRPr="0024769B" w:rsidDel="0065020B" w:rsidRDefault="004514AD" w:rsidP="004514AD">
      <w:pPr>
        <w:ind w:left="360"/>
        <w:rPr>
          <w:del w:id="1327" w:author="Steve Baird" w:date="2016-04-29T16:08:00Z"/>
          <w:sz w:val="22"/>
          <w:szCs w:val="22"/>
          <w:rPrChange w:id="1328" w:author="Steve Baird" w:date="2016-04-29T15:40:00Z">
            <w:rPr>
              <w:del w:id="1329" w:author="Steve Baird" w:date="2016-04-29T16:08:00Z"/>
              <w:rFonts w:ascii="Garamond" w:hAnsi="Garamond"/>
              <w:sz w:val="22"/>
              <w:szCs w:val="22"/>
            </w:rPr>
          </w:rPrChange>
        </w:rPr>
      </w:pPr>
      <w:del w:id="1330" w:author="Steve Baird" w:date="2016-04-29T16:08:00Z">
        <w:r w:rsidRPr="0024769B" w:rsidDel="0065020B">
          <w:rPr>
            <w:sz w:val="22"/>
            <w:szCs w:val="22"/>
            <w:rPrChange w:id="1331" w:author="Steve Baird" w:date="2016-04-29T15:40:00Z">
              <w:rPr>
                <w:rFonts w:ascii="Garamond" w:hAnsi="Garamond"/>
                <w:sz w:val="22"/>
                <w:szCs w:val="22"/>
              </w:rPr>
            </w:rPrChange>
          </w:rPr>
          <w:delText>Range: 0 to 70 psu</w:delText>
        </w:r>
      </w:del>
    </w:p>
    <w:p w14:paraId="44059EE1" w14:textId="77777777" w:rsidR="004514AD" w:rsidRPr="0024769B" w:rsidDel="0065020B" w:rsidRDefault="004514AD" w:rsidP="004514AD">
      <w:pPr>
        <w:ind w:left="360"/>
        <w:rPr>
          <w:del w:id="1332" w:author="Steve Baird" w:date="2016-04-29T16:08:00Z"/>
          <w:sz w:val="22"/>
          <w:szCs w:val="22"/>
          <w:rPrChange w:id="1333" w:author="Steve Baird" w:date="2016-04-29T15:40:00Z">
            <w:rPr>
              <w:del w:id="1334" w:author="Steve Baird" w:date="2016-04-29T16:08:00Z"/>
              <w:rFonts w:ascii="Garamond" w:hAnsi="Garamond"/>
              <w:sz w:val="22"/>
              <w:szCs w:val="22"/>
            </w:rPr>
          </w:rPrChange>
        </w:rPr>
      </w:pPr>
      <w:del w:id="1335" w:author="Steve Baird" w:date="2016-04-29T16:08:00Z">
        <w:r w:rsidRPr="0024769B" w:rsidDel="0065020B">
          <w:rPr>
            <w:sz w:val="22"/>
            <w:szCs w:val="22"/>
            <w:rPrChange w:id="1336" w:author="Steve Baird" w:date="2016-04-29T15:40:00Z">
              <w:rPr>
                <w:rFonts w:ascii="Garamond" w:hAnsi="Garamond"/>
                <w:sz w:val="22"/>
                <w:szCs w:val="22"/>
              </w:rPr>
            </w:rPrChange>
          </w:rPr>
          <w:delText>Accuracy: +/- 1.0% of reading pr 0.1 ppt, whichever is greater</w:delText>
        </w:r>
      </w:del>
    </w:p>
    <w:p w14:paraId="26ACE8F8" w14:textId="77777777" w:rsidR="004514AD" w:rsidRPr="0024769B" w:rsidDel="0065020B" w:rsidRDefault="004514AD" w:rsidP="004514AD">
      <w:pPr>
        <w:ind w:left="360"/>
        <w:rPr>
          <w:del w:id="1337" w:author="Steve Baird" w:date="2016-04-29T16:08:00Z"/>
          <w:sz w:val="22"/>
          <w:szCs w:val="22"/>
          <w:rPrChange w:id="1338" w:author="Steve Baird" w:date="2016-04-29T15:40:00Z">
            <w:rPr>
              <w:del w:id="1339" w:author="Steve Baird" w:date="2016-04-29T16:08:00Z"/>
              <w:rFonts w:ascii="Garamond" w:hAnsi="Garamond"/>
              <w:sz w:val="22"/>
              <w:szCs w:val="22"/>
            </w:rPr>
          </w:rPrChange>
        </w:rPr>
      </w:pPr>
      <w:del w:id="1340" w:author="Steve Baird" w:date="2016-04-29T16:08:00Z">
        <w:r w:rsidRPr="0024769B" w:rsidDel="0065020B">
          <w:rPr>
            <w:sz w:val="22"/>
            <w:szCs w:val="22"/>
            <w:rPrChange w:id="1341" w:author="Steve Baird" w:date="2016-04-29T15:40:00Z">
              <w:rPr>
                <w:rFonts w:ascii="Garamond" w:hAnsi="Garamond"/>
                <w:sz w:val="22"/>
                <w:szCs w:val="22"/>
              </w:rPr>
            </w:rPrChange>
          </w:rPr>
          <w:delText>Resolution: 0.01 psu</w:delText>
        </w:r>
      </w:del>
    </w:p>
    <w:p w14:paraId="527233A8" w14:textId="77777777" w:rsidR="004514AD" w:rsidRPr="0024769B" w:rsidDel="0065020B" w:rsidRDefault="004514AD" w:rsidP="004514AD">
      <w:pPr>
        <w:ind w:left="360"/>
        <w:rPr>
          <w:del w:id="1342" w:author="Steve Baird" w:date="2016-04-29T16:08:00Z"/>
          <w:sz w:val="22"/>
          <w:szCs w:val="22"/>
          <w:rPrChange w:id="1343" w:author="Steve Baird" w:date="2016-04-29T15:40:00Z">
            <w:rPr>
              <w:del w:id="1344" w:author="Steve Baird" w:date="2016-04-29T16:08:00Z"/>
              <w:rFonts w:ascii="Garamond" w:hAnsi="Garamond"/>
              <w:sz w:val="22"/>
              <w:szCs w:val="22"/>
            </w:rPr>
          </w:rPrChange>
        </w:rPr>
      </w:pPr>
    </w:p>
    <w:p w14:paraId="02348B67" w14:textId="77777777" w:rsidR="004514AD" w:rsidRPr="0024769B" w:rsidDel="0065020B" w:rsidRDefault="004514AD" w:rsidP="004514AD">
      <w:pPr>
        <w:ind w:left="360"/>
        <w:rPr>
          <w:del w:id="1345" w:author="Steve Baird" w:date="2016-04-29T16:08:00Z"/>
          <w:sz w:val="22"/>
          <w:szCs w:val="22"/>
          <w:rPrChange w:id="1346" w:author="Steve Baird" w:date="2016-04-29T15:40:00Z">
            <w:rPr>
              <w:del w:id="1347" w:author="Steve Baird" w:date="2016-04-29T16:08:00Z"/>
              <w:rFonts w:ascii="Garamond" w:hAnsi="Garamond"/>
              <w:sz w:val="22"/>
              <w:szCs w:val="22"/>
            </w:rPr>
          </w:rPrChange>
        </w:rPr>
      </w:pPr>
      <w:del w:id="1348" w:author="Steve Baird" w:date="2016-04-29T16:08:00Z">
        <w:r w:rsidRPr="0024769B" w:rsidDel="0065020B">
          <w:rPr>
            <w:sz w:val="22"/>
            <w:szCs w:val="22"/>
            <w:rPrChange w:id="1349" w:author="Steve Baird" w:date="2016-04-29T15:40:00Z">
              <w:rPr>
                <w:rFonts w:ascii="Garamond" w:hAnsi="Garamond"/>
                <w:sz w:val="22"/>
                <w:szCs w:val="22"/>
              </w:rPr>
            </w:rPrChange>
          </w:rPr>
          <w:delText>Parameter: Dissolved Oxygen % saturation</w:delText>
        </w:r>
      </w:del>
    </w:p>
    <w:p w14:paraId="34D499F4" w14:textId="77777777" w:rsidR="004514AD" w:rsidRPr="0024769B" w:rsidDel="0065020B" w:rsidRDefault="004514AD" w:rsidP="004514AD">
      <w:pPr>
        <w:ind w:left="360"/>
        <w:rPr>
          <w:del w:id="1350" w:author="Steve Baird" w:date="2016-04-29T16:08:00Z"/>
          <w:sz w:val="22"/>
          <w:szCs w:val="22"/>
          <w:rPrChange w:id="1351" w:author="Steve Baird" w:date="2016-04-29T15:40:00Z">
            <w:rPr>
              <w:del w:id="1352" w:author="Steve Baird" w:date="2016-04-29T16:08:00Z"/>
              <w:rFonts w:ascii="Garamond" w:hAnsi="Garamond"/>
              <w:sz w:val="22"/>
              <w:szCs w:val="22"/>
            </w:rPr>
          </w:rPrChange>
        </w:rPr>
      </w:pPr>
      <w:del w:id="1353" w:author="Steve Baird" w:date="2016-04-29T16:08:00Z">
        <w:r w:rsidRPr="0024769B" w:rsidDel="0065020B">
          <w:rPr>
            <w:sz w:val="22"/>
            <w:szCs w:val="22"/>
            <w:rPrChange w:id="1354" w:author="Steve Baird" w:date="2016-04-29T15:40:00Z">
              <w:rPr>
                <w:rFonts w:ascii="Garamond" w:hAnsi="Garamond"/>
                <w:sz w:val="22"/>
                <w:szCs w:val="22"/>
              </w:rPr>
            </w:rPrChange>
          </w:rPr>
          <w:delText>Sensor Type: Optical probe w/ mechanical cleaning</w:delText>
        </w:r>
      </w:del>
    </w:p>
    <w:p w14:paraId="5B22ED93" w14:textId="77777777" w:rsidR="004514AD" w:rsidRPr="0024769B" w:rsidDel="0065020B" w:rsidRDefault="004514AD" w:rsidP="004514AD">
      <w:pPr>
        <w:ind w:left="360"/>
        <w:rPr>
          <w:del w:id="1355" w:author="Steve Baird" w:date="2016-04-29T16:08:00Z"/>
          <w:sz w:val="22"/>
          <w:szCs w:val="22"/>
          <w:rPrChange w:id="1356" w:author="Steve Baird" w:date="2016-04-29T15:40:00Z">
            <w:rPr>
              <w:del w:id="1357" w:author="Steve Baird" w:date="2016-04-29T16:08:00Z"/>
              <w:rFonts w:ascii="Garamond" w:hAnsi="Garamond"/>
              <w:sz w:val="22"/>
              <w:szCs w:val="22"/>
            </w:rPr>
          </w:rPrChange>
        </w:rPr>
      </w:pPr>
      <w:del w:id="1358" w:author="Steve Baird" w:date="2016-04-29T16:08:00Z">
        <w:r w:rsidRPr="0024769B" w:rsidDel="0065020B">
          <w:rPr>
            <w:sz w:val="22"/>
            <w:szCs w:val="22"/>
            <w:rPrChange w:id="1359" w:author="Steve Baird" w:date="2016-04-29T15:40:00Z">
              <w:rPr>
                <w:rFonts w:ascii="Garamond" w:hAnsi="Garamond"/>
                <w:sz w:val="22"/>
                <w:szCs w:val="22"/>
              </w:rPr>
            </w:rPrChange>
          </w:rPr>
          <w:delText>Model#: 599100-01</w:delText>
        </w:r>
      </w:del>
    </w:p>
    <w:p w14:paraId="6600F944" w14:textId="77777777" w:rsidR="004514AD" w:rsidRPr="0024769B" w:rsidDel="0065020B" w:rsidRDefault="004514AD" w:rsidP="004514AD">
      <w:pPr>
        <w:ind w:left="360"/>
        <w:rPr>
          <w:del w:id="1360" w:author="Steve Baird" w:date="2016-04-29T16:08:00Z"/>
          <w:sz w:val="22"/>
          <w:szCs w:val="22"/>
          <w:rPrChange w:id="1361" w:author="Steve Baird" w:date="2016-04-29T15:40:00Z">
            <w:rPr>
              <w:del w:id="1362" w:author="Steve Baird" w:date="2016-04-29T16:08:00Z"/>
              <w:rFonts w:ascii="Garamond" w:hAnsi="Garamond"/>
              <w:sz w:val="22"/>
              <w:szCs w:val="22"/>
            </w:rPr>
          </w:rPrChange>
        </w:rPr>
      </w:pPr>
      <w:del w:id="1363" w:author="Steve Baird" w:date="2016-04-29T16:08:00Z">
        <w:r w:rsidRPr="0024769B" w:rsidDel="0065020B">
          <w:rPr>
            <w:sz w:val="22"/>
            <w:szCs w:val="22"/>
            <w:rPrChange w:id="1364" w:author="Steve Baird" w:date="2016-04-29T15:40:00Z">
              <w:rPr>
                <w:rFonts w:ascii="Garamond" w:hAnsi="Garamond"/>
                <w:sz w:val="22"/>
                <w:szCs w:val="22"/>
              </w:rPr>
            </w:rPrChange>
          </w:rPr>
          <w:delText>Range: 0 to 500% air saturation</w:delText>
        </w:r>
      </w:del>
    </w:p>
    <w:p w14:paraId="4E678FE0" w14:textId="77777777" w:rsidR="004514AD" w:rsidRPr="0024769B" w:rsidDel="0065020B" w:rsidRDefault="004514AD" w:rsidP="004514AD">
      <w:pPr>
        <w:ind w:left="360"/>
        <w:rPr>
          <w:del w:id="1365" w:author="Steve Baird" w:date="2016-04-29T16:08:00Z"/>
          <w:sz w:val="22"/>
          <w:szCs w:val="22"/>
          <w:rPrChange w:id="1366" w:author="Steve Baird" w:date="2016-04-29T15:40:00Z">
            <w:rPr>
              <w:del w:id="1367" w:author="Steve Baird" w:date="2016-04-29T16:08:00Z"/>
              <w:rFonts w:ascii="Garamond" w:hAnsi="Garamond"/>
              <w:sz w:val="22"/>
              <w:szCs w:val="22"/>
            </w:rPr>
          </w:rPrChange>
        </w:rPr>
      </w:pPr>
      <w:del w:id="1368" w:author="Steve Baird" w:date="2016-04-29T16:08:00Z">
        <w:r w:rsidRPr="0024769B" w:rsidDel="0065020B">
          <w:rPr>
            <w:sz w:val="22"/>
            <w:szCs w:val="22"/>
            <w:rPrChange w:id="1369" w:author="Steve Baird" w:date="2016-04-29T15:40:00Z">
              <w:rPr>
                <w:rFonts w:ascii="Garamond" w:hAnsi="Garamond"/>
                <w:sz w:val="22"/>
                <w:szCs w:val="22"/>
              </w:rPr>
            </w:rPrChange>
          </w:rPr>
          <w:delText>Accuracy: 0-200% air saturation: +/- 1% of the reading or 1% air saturation, whichever is greater 200-500% air saturation: +/- 5% or reading</w:delText>
        </w:r>
      </w:del>
    </w:p>
    <w:p w14:paraId="76076CF9" w14:textId="77777777" w:rsidR="004514AD" w:rsidRPr="0024769B" w:rsidDel="0065020B" w:rsidRDefault="004514AD" w:rsidP="004514AD">
      <w:pPr>
        <w:ind w:left="360"/>
        <w:rPr>
          <w:del w:id="1370" w:author="Steve Baird" w:date="2016-04-29T16:08:00Z"/>
          <w:sz w:val="22"/>
          <w:szCs w:val="22"/>
          <w:rPrChange w:id="1371" w:author="Steve Baird" w:date="2016-04-29T15:40:00Z">
            <w:rPr>
              <w:del w:id="1372" w:author="Steve Baird" w:date="2016-04-29T16:08:00Z"/>
              <w:rFonts w:ascii="Garamond" w:hAnsi="Garamond"/>
              <w:sz w:val="22"/>
              <w:szCs w:val="22"/>
            </w:rPr>
          </w:rPrChange>
        </w:rPr>
      </w:pPr>
      <w:del w:id="1373" w:author="Steve Baird" w:date="2016-04-29T16:08:00Z">
        <w:r w:rsidRPr="0024769B" w:rsidDel="0065020B">
          <w:rPr>
            <w:sz w:val="22"/>
            <w:szCs w:val="22"/>
            <w:rPrChange w:id="1374" w:author="Steve Baird" w:date="2016-04-29T15:40:00Z">
              <w:rPr>
                <w:rFonts w:ascii="Garamond" w:hAnsi="Garamond"/>
                <w:sz w:val="22"/>
                <w:szCs w:val="22"/>
              </w:rPr>
            </w:rPrChange>
          </w:rPr>
          <w:delText>Resolution: 0.1% air saturation</w:delText>
        </w:r>
      </w:del>
    </w:p>
    <w:p w14:paraId="15EC7C2E" w14:textId="77777777" w:rsidR="004514AD" w:rsidRPr="0024769B" w:rsidDel="0065020B" w:rsidRDefault="004514AD" w:rsidP="004514AD">
      <w:pPr>
        <w:ind w:left="360"/>
        <w:rPr>
          <w:del w:id="1375" w:author="Steve Baird" w:date="2016-04-29T16:08:00Z"/>
          <w:sz w:val="22"/>
          <w:szCs w:val="22"/>
          <w:rPrChange w:id="1376" w:author="Steve Baird" w:date="2016-04-29T15:40:00Z">
            <w:rPr>
              <w:del w:id="1377" w:author="Steve Baird" w:date="2016-04-29T16:08:00Z"/>
              <w:rFonts w:ascii="Garamond" w:hAnsi="Garamond"/>
              <w:sz w:val="22"/>
              <w:szCs w:val="22"/>
            </w:rPr>
          </w:rPrChange>
        </w:rPr>
      </w:pPr>
    </w:p>
    <w:p w14:paraId="2C649D98" w14:textId="77777777" w:rsidR="004514AD" w:rsidRPr="0024769B" w:rsidDel="0065020B" w:rsidRDefault="004514AD" w:rsidP="004514AD">
      <w:pPr>
        <w:ind w:left="360"/>
        <w:rPr>
          <w:del w:id="1378" w:author="Steve Baird" w:date="2016-04-29T16:08:00Z"/>
          <w:sz w:val="22"/>
          <w:szCs w:val="22"/>
          <w:rPrChange w:id="1379" w:author="Steve Baird" w:date="2016-04-29T15:40:00Z">
            <w:rPr>
              <w:del w:id="1380" w:author="Steve Baird" w:date="2016-04-29T16:08:00Z"/>
              <w:rFonts w:ascii="Garamond" w:hAnsi="Garamond"/>
              <w:sz w:val="22"/>
              <w:szCs w:val="22"/>
            </w:rPr>
          </w:rPrChange>
        </w:rPr>
      </w:pPr>
      <w:del w:id="1381" w:author="Steve Baird" w:date="2016-04-29T16:08:00Z">
        <w:r w:rsidRPr="0024769B" w:rsidDel="0065020B">
          <w:rPr>
            <w:sz w:val="22"/>
            <w:szCs w:val="22"/>
            <w:rPrChange w:id="1382" w:author="Steve Baird" w:date="2016-04-29T15:40:00Z">
              <w:rPr>
                <w:rFonts w:ascii="Garamond" w:hAnsi="Garamond"/>
                <w:sz w:val="22"/>
                <w:szCs w:val="22"/>
              </w:rPr>
            </w:rPrChange>
          </w:rPr>
          <w:delText>Parameter: Dissolved Oxygen mg/L (Calculated from % air saturation, temperature, and salinity)</w:delText>
        </w:r>
      </w:del>
    </w:p>
    <w:p w14:paraId="2AFEA27E" w14:textId="77777777" w:rsidR="004514AD" w:rsidRPr="0024769B" w:rsidDel="0065020B" w:rsidRDefault="004514AD" w:rsidP="004514AD">
      <w:pPr>
        <w:ind w:firstLine="360"/>
        <w:rPr>
          <w:del w:id="1383" w:author="Steve Baird" w:date="2016-04-29T16:08:00Z"/>
          <w:sz w:val="22"/>
          <w:szCs w:val="22"/>
          <w:rPrChange w:id="1384" w:author="Steve Baird" w:date="2016-04-29T15:40:00Z">
            <w:rPr>
              <w:del w:id="1385" w:author="Steve Baird" w:date="2016-04-29T16:08:00Z"/>
              <w:rFonts w:ascii="Garamond" w:hAnsi="Garamond"/>
              <w:sz w:val="22"/>
              <w:szCs w:val="22"/>
            </w:rPr>
          </w:rPrChange>
        </w:rPr>
      </w:pPr>
      <w:del w:id="1386" w:author="Steve Baird" w:date="2016-04-29T16:08:00Z">
        <w:r w:rsidRPr="0024769B" w:rsidDel="0065020B">
          <w:rPr>
            <w:sz w:val="22"/>
            <w:szCs w:val="22"/>
            <w:rPrChange w:id="1387" w:author="Steve Baird" w:date="2016-04-29T15:40:00Z">
              <w:rPr>
                <w:rFonts w:ascii="Garamond" w:hAnsi="Garamond"/>
                <w:sz w:val="22"/>
                <w:szCs w:val="22"/>
              </w:rPr>
            </w:rPrChange>
          </w:rPr>
          <w:delText>Units: milligrams/Liter (mg/L)</w:delText>
        </w:r>
      </w:del>
    </w:p>
    <w:p w14:paraId="05AC8030" w14:textId="77777777" w:rsidR="004514AD" w:rsidRPr="0024769B" w:rsidDel="0065020B" w:rsidRDefault="004514AD" w:rsidP="004514AD">
      <w:pPr>
        <w:ind w:left="360"/>
        <w:rPr>
          <w:del w:id="1388" w:author="Steve Baird" w:date="2016-04-29T16:08:00Z"/>
          <w:sz w:val="22"/>
          <w:szCs w:val="22"/>
          <w:rPrChange w:id="1389" w:author="Steve Baird" w:date="2016-04-29T15:40:00Z">
            <w:rPr>
              <w:del w:id="1390" w:author="Steve Baird" w:date="2016-04-29T16:08:00Z"/>
              <w:rFonts w:ascii="Garamond" w:hAnsi="Garamond"/>
              <w:sz w:val="22"/>
              <w:szCs w:val="22"/>
            </w:rPr>
          </w:rPrChange>
        </w:rPr>
      </w:pPr>
      <w:del w:id="1391" w:author="Steve Baird" w:date="2016-04-29T16:08:00Z">
        <w:r w:rsidRPr="0024769B" w:rsidDel="0065020B">
          <w:rPr>
            <w:sz w:val="22"/>
            <w:szCs w:val="22"/>
            <w:rPrChange w:id="1392" w:author="Steve Baird" w:date="2016-04-29T15:40:00Z">
              <w:rPr>
                <w:rFonts w:ascii="Garamond" w:hAnsi="Garamond"/>
                <w:sz w:val="22"/>
                <w:szCs w:val="22"/>
              </w:rPr>
            </w:rPrChange>
          </w:rPr>
          <w:delText>Sensor Type: Optical probe w/ mechanical cleaning</w:delText>
        </w:r>
      </w:del>
    </w:p>
    <w:p w14:paraId="45BE5EB2" w14:textId="77777777" w:rsidR="004514AD" w:rsidRPr="0024769B" w:rsidDel="0065020B" w:rsidRDefault="004514AD" w:rsidP="004514AD">
      <w:pPr>
        <w:ind w:left="360"/>
        <w:rPr>
          <w:del w:id="1393" w:author="Steve Baird" w:date="2016-04-29T16:08:00Z"/>
          <w:sz w:val="22"/>
          <w:szCs w:val="22"/>
          <w:rPrChange w:id="1394" w:author="Steve Baird" w:date="2016-04-29T15:40:00Z">
            <w:rPr>
              <w:del w:id="1395" w:author="Steve Baird" w:date="2016-04-29T16:08:00Z"/>
              <w:rFonts w:ascii="Garamond" w:hAnsi="Garamond"/>
              <w:sz w:val="22"/>
              <w:szCs w:val="22"/>
            </w:rPr>
          </w:rPrChange>
        </w:rPr>
      </w:pPr>
      <w:del w:id="1396" w:author="Steve Baird" w:date="2016-04-29T16:08:00Z">
        <w:r w:rsidRPr="0024769B" w:rsidDel="0065020B">
          <w:rPr>
            <w:sz w:val="22"/>
            <w:szCs w:val="22"/>
            <w:rPrChange w:id="1397" w:author="Steve Baird" w:date="2016-04-29T15:40:00Z">
              <w:rPr>
                <w:rFonts w:ascii="Garamond" w:hAnsi="Garamond"/>
                <w:sz w:val="22"/>
                <w:szCs w:val="22"/>
              </w:rPr>
            </w:rPrChange>
          </w:rPr>
          <w:delText>Model#: 599100-01</w:delText>
        </w:r>
      </w:del>
    </w:p>
    <w:p w14:paraId="3343A16A" w14:textId="77777777" w:rsidR="004514AD" w:rsidRPr="0024769B" w:rsidDel="0065020B" w:rsidRDefault="004514AD" w:rsidP="004514AD">
      <w:pPr>
        <w:ind w:left="360"/>
        <w:rPr>
          <w:del w:id="1398" w:author="Steve Baird" w:date="2016-04-29T16:08:00Z"/>
          <w:sz w:val="22"/>
          <w:szCs w:val="22"/>
          <w:rPrChange w:id="1399" w:author="Steve Baird" w:date="2016-04-29T15:40:00Z">
            <w:rPr>
              <w:del w:id="1400" w:author="Steve Baird" w:date="2016-04-29T16:08:00Z"/>
              <w:rFonts w:ascii="Garamond" w:hAnsi="Garamond"/>
              <w:sz w:val="22"/>
              <w:szCs w:val="22"/>
            </w:rPr>
          </w:rPrChange>
        </w:rPr>
      </w:pPr>
      <w:del w:id="1401" w:author="Steve Baird" w:date="2016-04-29T16:08:00Z">
        <w:r w:rsidRPr="0024769B" w:rsidDel="0065020B">
          <w:rPr>
            <w:sz w:val="22"/>
            <w:szCs w:val="22"/>
            <w:rPrChange w:id="1402" w:author="Steve Baird" w:date="2016-04-29T15:40:00Z">
              <w:rPr>
                <w:rFonts w:ascii="Garamond" w:hAnsi="Garamond"/>
                <w:sz w:val="22"/>
                <w:szCs w:val="22"/>
              </w:rPr>
            </w:rPrChange>
          </w:rPr>
          <w:delText>Range: 0 to 50 mg/L</w:delText>
        </w:r>
      </w:del>
    </w:p>
    <w:p w14:paraId="449435AD" w14:textId="77777777" w:rsidR="004514AD" w:rsidRPr="0024769B" w:rsidDel="0065020B" w:rsidRDefault="004514AD" w:rsidP="004514AD">
      <w:pPr>
        <w:ind w:left="360"/>
        <w:rPr>
          <w:del w:id="1403" w:author="Steve Baird" w:date="2016-04-29T16:08:00Z"/>
          <w:sz w:val="22"/>
          <w:szCs w:val="22"/>
          <w:rPrChange w:id="1404" w:author="Steve Baird" w:date="2016-04-29T15:40:00Z">
            <w:rPr>
              <w:del w:id="1405" w:author="Steve Baird" w:date="2016-04-29T16:08:00Z"/>
              <w:rFonts w:ascii="Garamond" w:hAnsi="Garamond"/>
              <w:sz w:val="22"/>
              <w:szCs w:val="22"/>
            </w:rPr>
          </w:rPrChange>
        </w:rPr>
      </w:pPr>
      <w:del w:id="1406" w:author="Steve Baird" w:date="2016-04-29T16:08:00Z">
        <w:r w:rsidRPr="0024769B" w:rsidDel="0065020B">
          <w:rPr>
            <w:sz w:val="22"/>
            <w:szCs w:val="22"/>
            <w:rPrChange w:id="1407" w:author="Steve Baird" w:date="2016-04-29T15:40:00Z">
              <w:rPr>
                <w:rFonts w:ascii="Garamond" w:hAnsi="Garamond"/>
                <w:sz w:val="22"/>
                <w:szCs w:val="22"/>
              </w:rPr>
            </w:rPrChange>
          </w:rPr>
          <w:delText>Accuracy: 0-20 mg/L: +/-0.1 mg/l or 1% of the reading, whichever is greater</w:delText>
        </w:r>
      </w:del>
    </w:p>
    <w:p w14:paraId="04DC0358" w14:textId="77777777" w:rsidR="004514AD" w:rsidRPr="0024769B" w:rsidDel="0065020B" w:rsidRDefault="004514AD" w:rsidP="004514AD">
      <w:pPr>
        <w:ind w:left="360"/>
        <w:rPr>
          <w:del w:id="1408" w:author="Steve Baird" w:date="2016-04-29T16:08:00Z"/>
          <w:sz w:val="22"/>
          <w:szCs w:val="22"/>
          <w:rPrChange w:id="1409" w:author="Steve Baird" w:date="2016-04-29T15:40:00Z">
            <w:rPr>
              <w:del w:id="1410" w:author="Steve Baird" w:date="2016-04-29T16:08:00Z"/>
              <w:rFonts w:ascii="Garamond" w:hAnsi="Garamond"/>
              <w:sz w:val="22"/>
              <w:szCs w:val="22"/>
            </w:rPr>
          </w:rPrChange>
        </w:rPr>
      </w:pPr>
      <w:del w:id="1411" w:author="Steve Baird" w:date="2016-04-29T16:08:00Z">
        <w:r w:rsidRPr="0024769B" w:rsidDel="0065020B">
          <w:rPr>
            <w:sz w:val="22"/>
            <w:szCs w:val="22"/>
            <w:rPrChange w:id="1412" w:author="Steve Baird" w:date="2016-04-29T15:40:00Z">
              <w:rPr>
                <w:rFonts w:ascii="Garamond" w:hAnsi="Garamond"/>
                <w:sz w:val="22"/>
                <w:szCs w:val="22"/>
              </w:rPr>
            </w:rPrChange>
          </w:rPr>
          <w:delText>20 to 50 mg/L: +/- 5% of the reading</w:delText>
        </w:r>
      </w:del>
    </w:p>
    <w:p w14:paraId="0779041D" w14:textId="77777777" w:rsidR="004514AD" w:rsidRPr="0024769B" w:rsidDel="0065020B" w:rsidRDefault="004514AD" w:rsidP="004514AD">
      <w:pPr>
        <w:ind w:left="360"/>
        <w:rPr>
          <w:del w:id="1413" w:author="Steve Baird" w:date="2016-04-29T16:08:00Z"/>
          <w:sz w:val="22"/>
          <w:szCs w:val="22"/>
          <w:rPrChange w:id="1414" w:author="Steve Baird" w:date="2016-04-29T15:40:00Z">
            <w:rPr>
              <w:del w:id="1415" w:author="Steve Baird" w:date="2016-04-29T16:08:00Z"/>
              <w:rFonts w:ascii="Garamond" w:hAnsi="Garamond"/>
              <w:sz w:val="22"/>
              <w:szCs w:val="22"/>
            </w:rPr>
          </w:rPrChange>
        </w:rPr>
      </w:pPr>
      <w:del w:id="1416" w:author="Steve Baird" w:date="2016-04-29T16:08:00Z">
        <w:r w:rsidRPr="0024769B" w:rsidDel="0065020B">
          <w:rPr>
            <w:sz w:val="22"/>
            <w:szCs w:val="22"/>
            <w:rPrChange w:id="1417" w:author="Steve Baird" w:date="2016-04-29T15:40:00Z">
              <w:rPr>
                <w:rFonts w:ascii="Garamond" w:hAnsi="Garamond"/>
                <w:sz w:val="22"/>
                <w:szCs w:val="22"/>
              </w:rPr>
            </w:rPrChange>
          </w:rPr>
          <w:delText>Resolution: 0.01 mg/L</w:delText>
        </w:r>
      </w:del>
    </w:p>
    <w:p w14:paraId="489F8867" w14:textId="77777777" w:rsidR="004514AD" w:rsidRPr="0024769B" w:rsidDel="0065020B" w:rsidRDefault="004514AD" w:rsidP="004514AD">
      <w:pPr>
        <w:ind w:left="360"/>
        <w:rPr>
          <w:del w:id="1418" w:author="Steve Baird" w:date="2016-04-29T16:08:00Z"/>
          <w:sz w:val="22"/>
          <w:szCs w:val="22"/>
          <w:rPrChange w:id="1419" w:author="Steve Baird" w:date="2016-04-29T15:40:00Z">
            <w:rPr>
              <w:del w:id="1420" w:author="Steve Baird" w:date="2016-04-29T16:08:00Z"/>
              <w:rFonts w:ascii="Garamond" w:hAnsi="Garamond"/>
              <w:sz w:val="22"/>
              <w:szCs w:val="22"/>
            </w:rPr>
          </w:rPrChange>
        </w:rPr>
      </w:pPr>
    </w:p>
    <w:p w14:paraId="2B40B647" w14:textId="77777777" w:rsidR="004514AD" w:rsidRPr="0024769B" w:rsidDel="0065020B" w:rsidRDefault="004514AD" w:rsidP="004514AD">
      <w:pPr>
        <w:ind w:left="360"/>
        <w:rPr>
          <w:del w:id="1421" w:author="Steve Baird" w:date="2016-04-29T16:08:00Z"/>
          <w:sz w:val="22"/>
          <w:szCs w:val="22"/>
          <w:rPrChange w:id="1422" w:author="Steve Baird" w:date="2016-04-29T15:40:00Z">
            <w:rPr>
              <w:del w:id="1423" w:author="Steve Baird" w:date="2016-04-29T16:08:00Z"/>
              <w:rFonts w:ascii="Garamond" w:hAnsi="Garamond"/>
              <w:sz w:val="22"/>
              <w:szCs w:val="22"/>
            </w:rPr>
          </w:rPrChange>
        </w:rPr>
      </w:pPr>
      <w:del w:id="1424" w:author="Steve Baird" w:date="2016-04-29T16:08:00Z">
        <w:r w:rsidRPr="0024769B" w:rsidDel="0065020B">
          <w:rPr>
            <w:sz w:val="22"/>
            <w:szCs w:val="22"/>
            <w:rPrChange w:id="1425" w:author="Steve Baird" w:date="2016-04-29T15:40:00Z">
              <w:rPr>
                <w:rFonts w:ascii="Garamond" w:hAnsi="Garamond"/>
                <w:sz w:val="22"/>
                <w:szCs w:val="22"/>
              </w:rPr>
            </w:rPrChange>
          </w:rPr>
          <w:delText>Parameter: Non-vented Level - Shallow (Depth)</w:delText>
        </w:r>
      </w:del>
    </w:p>
    <w:p w14:paraId="6C9D99FB" w14:textId="77777777" w:rsidR="004514AD" w:rsidRPr="0024769B" w:rsidDel="0065020B" w:rsidRDefault="004514AD" w:rsidP="004514AD">
      <w:pPr>
        <w:ind w:left="360"/>
        <w:rPr>
          <w:del w:id="1426" w:author="Steve Baird" w:date="2016-04-29T16:08:00Z"/>
          <w:sz w:val="22"/>
          <w:szCs w:val="22"/>
          <w:rPrChange w:id="1427" w:author="Steve Baird" w:date="2016-04-29T15:40:00Z">
            <w:rPr>
              <w:del w:id="1428" w:author="Steve Baird" w:date="2016-04-29T16:08:00Z"/>
              <w:rFonts w:ascii="Garamond" w:hAnsi="Garamond"/>
              <w:sz w:val="22"/>
              <w:szCs w:val="22"/>
            </w:rPr>
          </w:rPrChange>
        </w:rPr>
      </w:pPr>
      <w:del w:id="1429" w:author="Steve Baird" w:date="2016-04-29T16:08:00Z">
        <w:r w:rsidRPr="0024769B" w:rsidDel="0065020B">
          <w:rPr>
            <w:sz w:val="22"/>
            <w:szCs w:val="22"/>
            <w:rPrChange w:id="1430" w:author="Steve Baird" w:date="2016-04-29T15:40:00Z">
              <w:rPr>
                <w:rFonts w:ascii="Garamond" w:hAnsi="Garamond"/>
                <w:sz w:val="22"/>
                <w:szCs w:val="22"/>
              </w:rPr>
            </w:rPrChange>
          </w:rPr>
          <w:delText>Units: feet or meters (ft or m)</w:delText>
        </w:r>
      </w:del>
    </w:p>
    <w:p w14:paraId="75292A5E" w14:textId="77777777" w:rsidR="004514AD" w:rsidRPr="0024769B" w:rsidDel="0065020B" w:rsidRDefault="004514AD" w:rsidP="004514AD">
      <w:pPr>
        <w:ind w:left="360"/>
        <w:rPr>
          <w:del w:id="1431" w:author="Steve Baird" w:date="2016-04-29T16:08:00Z"/>
          <w:sz w:val="22"/>
          <w:szCs w:val="22"/>
          <w:rPrChange w:id="1432" w:author="Steve Baird" w:date="2016-04-29T15:40:00Z">
            <w:rPr>
              <w:del w:id="1433" w:author="Steve Baird" w:date="2016-04-29T16:08:00Z"/>
              <w:rFonts w:ascii="Garamond" w:hAnsi="Garamond"/>
              <w:sz w:val="22"/>
              <w:szCs w:val="22"/>
            </w:rPr>
          </w:rPrChange>
        </w:rPr>
      </w:pPr>
      <w:del w:id="1434" w:author="Steve Baird" w:date="2016-04-29T16:08:00Z">
        <w:r w:rsidRPr="0024769B" w:rsidDel="0065020B">
          <w:rPr>
            <w:sz w:val="22"/>
            <w:szCs w:val="22"/>
            <w:rPrChange w:id="1435" w:author="Steve Baird" w:date="2016-04-29T15:40:00Z">
              <w:rPr>
                <w:rFonts w:ascii="Garamond" w:hAnsi="Garamond"/>
                <w:sz w:val="22"/>
                <w:szCs w:val="22"/>
              </w:rPr>
            </w:rPrChange>
          </w:rPr>
          <w:delText>Sensor Type: Stainless steel strain gauge</w:delText>
        </w:r>
      </w:del>
    </w:p>
    <w:p w14:paraId="474B3F79" w14:textId="77777777" w:rsidR="004514AD" w:rsidRPr="0024769B" w:rsidDel="0065020B" w:rsidRDefault="004514AD" w:rsidP="004514AD">
      <w:pPr>
        <w:ind w:left="360"/>
        <w:rPr>
          <w:del w:id="1436" w:author="Steve Baird" w:date="2016-04-29T16:08:00Z"/>
          <w:sz w:val="22"/>
          <w:szCs w:val="22"/>
          <w:rPrChange w:id="1437" w:author="Steve Baird" w:date="2016-04-29T15:40:00Z">
            <w:rPr>
              <w:del w:id="1438" w:author="Steve Baird" w:date="2016-04-29T16:08:00Z"/>
              <w:rFonts w:ascii="Garamond" w:hAnsi="Garamond"/>
              <w:sz w:val="22"/>
              <w:szCs w:val="22"/>
            </w:rPr>
          </w:rPrChange>
        </w:rPr>
      </w:pPr>
      <w:del w:id="1439" w:author="Steve Baird" w:date="2016-04-29T16:08:00Z">
        <w:r w:rsidRPr="0024769B" w:rsidDel="0065020B">
          <w:rPr>
            <w:sz w:val="22"/>
            <w:szCs w:val="22"/>
            <w:rPrChange w:id="1440" w:author="Steve Baird" w:date="2016-04-29T15:40:00Z">
              <w:rPr>
                <w:rFonts w:ascii="Garamond" w:hAnsi="Garamond"/>
                <w:sz w:val="22"/>
                <w:szCs w:val="22"/>
              </w:rPr>
            </w:rPrChange>
          </w:rPr>
          <w:delText>Range: 0 to 33 ft (10 m)</w:delText>
        </w:r>
      </w:del>
    </w:p>
    <w:p w14:paraId="2CCEF161" w14:textId="77777777" w:rsidR="004514AD" w:rsidRPr="0024769B" w:rsidDel="0065020B" w:rsidRDefault="004514AD" w:rsidP="004514AD">
      <w:pPr>
        <w:ind w:left="360"/>
        <w:rPr>
          <w:del w:id="1441" w:author="Steve Baird" w:date="2016-04-29T16:08:00Z"/>
          <w:sz w:val="22"/>
          <w:szCs w:val="22"/>
          <w:rPrChange w:id="1442" w:author="Steve Baird" w:date="2016-04-29T15:40:00Z">
            <w:rPr>
              <w:del w:id="1443" w:author="Steve Baird" w:date="2016-04-29T16:08:00Z"/>
              <w:rFonts w:ascii="Garamond" w:hAnsi="Garamond"/>
              <w:sz w:val="22"/>
              <w:szCs w:val="22"/>
            </w:rPr>
          </w:rPrChange>
        </w:rPr>
      </w:pPr>
      <w:del w:id="1444" w:author="Steve Baird" w:date="2016-04-29T16:08:00Z">
        <w:r w:rsidRPr="0024769B" w:rsidDel="0065020B">
          <w:rPr>
            <w:sz w:val="22"/>
            <w:szCs w:val="22"/>
            <w:rPrChange w:id="1445" w:author="Steve Baird" w:date="2016-04-29T15:40:00Z">
              <w:rPr>
                <w:rFonts w:ascii="Garamond" w:hAnsi="Garamond"/>
                <w:sz w:val="22"/>
                <w:szCs w:val="22"/>
              </w:rPr>
            </w:rPrChange>
          </w:rPr>
          <w:delText>Accuracy: +/- 0.013 ft (0.</w:delText>
        </w:r>
        <w:r w:rsidR="00556400" w:rsidRPr="0024769B" w:rsidDel="0065020B">
          <w:rPr>
            <w:sz w:val="22"/>
            <w:szCs w:val="22"/>
            <w:rPrChange w:id="1446" w:author="Steve Baird" w:date="2016-04-29T15:40:00Z">
              <w:rPr>
                <w:rFonts w:ascii="Garamond" w:hAnsi="Garamond"/>
                <w:sz w:val="22"/>
                <w:szCs w:val="22"/>
              </w:rPr>
            </w:rPrChange>
          </w:rPr>
          <w:delText>0</w:delText>
        </w:r>
        <w:r w:rsidRPr="0024769B" w:rsidDel="0065020B">
          <w:rPr>
            <w:sz w:val="22"/>
            <w:szCs w:val="22"/>
            <w:rPrChange w:id="1447" w:author="Steve Baird" w:date="2016-04-29T15:40:00Z">
              <w:rPr>
                <w:rFonts w:ascii="Garamond" w:hAnsi="Garamond"/>
                <w:sz w:val="22"/>
                <w:szCs w:val="22"/>
              </w:rPr>
            </w:rPrChange>
          </w:rPr>
          <w:delText>04 m)</w:delText>
        </w:r>
      </w:del>
    </w:p>
    <w:p w14:paraId="1A0EE9B6" w14:textId="77777777" w:rsidR="004514AD" w:rsidRPr="0024769B" w:rsidDel="0065020B" w:rsidRDefault="004514AD" w:rsidP="004514AD">
      <w:pPr>
        <w:ind w:left="360"/>
        <w:rPr>
          <w:del w:id="1448" w:author="Steve Baird" w:date="2016-04-29T16:08:00Z"/>
          <w:sz w:val="22"/>
          <w:szCs w:val="22"/>
          <w:rPrChange w:id="1449" w:author="Steve Baird" w:date="2016-04-29T15:40:00Z">
            <w:rPr>
              <w:del w:id="1450" w:author="Steve Baird" w:date="2016-04-29T16:08:00Z"/>
              <w:rFonts w:ascii="Garamond" w:hAnsi="Garamond"/>
              <w:sz w:val="22"/>
              <w:szCs w:val="22"/>
            </w:rPr>
          </w:rPrChange>
        </w:rPr>
      </w:pPr>
      <w:del w:id="1451" w:author="Steve Baird" w:date="2016-04-29T16:08:00Z">
        <w:r w:rsidRPr="0024769B" w:rsidDel="0065020B">
          <w:rPr>
            <w:sz w:val="22"/>
            <w:szCs w:val="22"/>
            <w:rPrChange w:id="1452" w:author="Steve Baird" w:date="2016-04-29T15:40:00Z">
              <w:rPr>
                <w:rFonts w:ascii="Garamond" w:hAnsi="Garamond"/>
                <w:sz w:val="22"/>
                <w:szCs w:val="22"/>
              </w:rPr>
            </w:rPrChange>
          </w:rPr>
          <w:delText>Resolution: 0.001 ft (0.001 m)</w:delText>
        </w:r>
      </w:del>
    </w:p>
    <w:p w14:paraId="4928ABEE" w14:textId="77777777" w:rsidR="004514AD" w:rsidRPr="0024769B" w:rsidDel="0065020B" w:rsidRDefault="004514AD" w:rsidP="004514AD">
      <w:pPr>
        <w:ind w:left="360"/>
        <w:rPr>
          <w:del w:id="1453" w:author="Steve Baird" w:date="2016-04-29T16:08:00Z"/>
          <w:sz w:val="22"/>
          <w:szCs w:val="22"/>
          <w:rPrChange w:id="1454" w:author="Steve Baird" w:date="2016-04-29T15:40:00Z">
            <w:rPr>
              <w:del w:id="1455" w:author="Steve Baird" w:date="2016-04-29T16:08:00Z"/>
              <w:rFonts w:ascii="Garamond" w:hAnsi="Garamond"/>
              <w:sz w:val="22"/>
              <w:szCs w:val="22"/>
            </w:rPr>
          </w:rPrChange>
        </w:rPr>
      </w:pPr>
    </w:p>
    <w:p w14:paraId="3858A7DF" w14:textId="77777777" w:rsidR="004514AD" w:rsidRPr="0024769B" w:rsidDel="0065020B" w:rsidRDefault="004514AD" w:rsidP="004514AD">
      <w:pPr>
        <w:ind w:left="360"/>
        <w:rPr>
          <w:del w:id="1456" w:author="Steve Baird" w:date="2016-04-29T16:08:00Z"/>
          <w:sz w:val="22"/>
          <w:szCs w:val="22"/>
          <w:rPrChange w:id="1457" w:author="Steve Baird" w:date="2016-04-29T15:40:00Z">
            <w:rPr>
              <w:del w:id="1458" w:author="Steve Baird" w:date="2016-04-29T16:08:00Z"/>
              <w:rFonts w:ascii="Garamond" w:hAnsi="Garamond"/>
              <w:sz w:val="22"/>
              <w:szCs w:val="22"/>
            </w:rPr>
          </w:rPrChange>
        </w:rPr>
      </w:pPr>
      <w:del w:id="1459" w:author="Steve Baird" w:date="2016-04-29T16:08:00Z">
        <w:r w:rsidRPr="0024769B" w:rsidDel="0065020B">
          <w:rPr>
            <w:sz w:val="22"/>
            <w:szCs w:val="22"/>
            <w:rPrChange w:id="1460" w:author="Steve Baird" w:date="2016-04-29T15:40:00Z">
              <w:rPr>
                <w:rFonts w:ascii="Garamond" w:hAnsi="Garamond"/>
                <w:sz w:val="22"/>
                <w:szCs w:val="22"/>
              </w:rPr>
            </w:rPrChange>
          </w:rPr>
          <w:delText xml:space="preserve">Parameter: pH </w:delText>
        </w:r>
      </w:del>
    </w:p>
    <w:p w14:paraId="3C2CEAC2" w14:textId="77777777" w:rsidR="004514AD" w:rsidRPr="0024769B" w:rsidDel="0065020B" w:rsidRDefault="004514AD" w:rsidP="004514AD">
      <w:pPr>
        <w:ind w:left="360"/>
        <w:rPr>
          <w:del w:id="1461" w:author="Steve Baird" w:date="2016-04-29T16:08:00Z"/>
          <w:sz w:val="22"/>
          <w:szCs w:val="22"/>
          <w:rPrChange w:id="1462" w:author="Steve Baird" w:date="2016-04-29T15:40:00Z">
            <w:rPr>
              <w:del w:id="1463" w:author="Steve Baird" w:date="2016-04-29T16:08:00Z"/>
              <w:rFonts w:ascii="Garamond" w:hAnsi="Garamond"/>
              <w:sz w:val="22"/>
              <w:szCs w:val="22"/>
            </w:rPr>
          </w:rPrChange>
        </w:rPr>
      </w:pPr>
      <w:del w:id="1464" w:author="Steve Baird" w:date="2016-04-29T16:08:00Z">
        <w:r w:rsidRPr="0024769B" w:rsidDel="0065020B">
          <w:rPr>
            <w:sz w:val="22"/>
            <w:szCs w:val="22"/>
            <w:rPrChange w:id="1465" w:author="Steve Baird" w:date="2016-04-29T15:40:00Z">
              <w:rPr>
                <w:rFonts w:ascii="Garamond" w:hAnsi="Garamond"/>
                <w:sz w:val="22"/>
                <w:szCs w:val="22"/>
              </w:rPr>
            </w:rPrChange>
          </w:rPr>
          <w:delText>Units: pH units</w:delText>
        </w:r>
      </w:del>
    </w:p>
    <w:p w14:paraId="2236D8AA" w14:textId="77777777" w:rsidR="004514AD" w:rsidRPr="0024769B" w:rsidDel="0065020B" w:rsidRDefault="004514AD" w:rsidP="004514AD">
      <w:pPr>
        <w:ind w:left="360"/>
        <w:rPr>
          <w:del w:id="1466" w:author="Steve Baird" w:date="2016-04-29T16:08:00Z"/>
          <w:sz w:val="22"/>
          <w:szCs w:val="22"/>
          <w:rPrChange w:id="1467" w:author="Steve Baird" w:date="2016-04-29T15:40:00Z">
            <w:rPr>
              <w:del w:id="1468" w:author="Steve Baird" w:date="2016-04-29T16:08:00Z"/>
              <w:rFonts w:ascii="Garamond" w:hAnsi="Garamond"/>
              <w:sz w:val="22"/>
              <w:szCs w:val="22"/>
            </w:rPr>
          </w:rPrChange>
        </w:rPr>
      </w:pPr>
      <w:del w:id="1469" w:author="Steve Baird" w:date="2016-04-29T16:08:00Z">
        <w:r w:rsidRPr="0024769B" w:rsidDel="0065020B">
          <w:rPr>
            <w:sz w:val="22"/>
            <w:szCs w:val="22"/>
            <w:rPrChange w:id="1470" w:author="Steve Baird" w:date="2016-04-29T15:40:00Z">
              <w:rPr>
                <w:rFonts w:ascii="Garamond" w:hAnsi="Garamond"/>
                <w:sz w:val="22"/>
                <w:szCs w:val="22"/>
              </w:rPr>
            </w:rPrChange>
          </w:rPr>
          <w:delText>Sensor Type: Glass combination electrode</w:delText>
        </w:r>
      </w:del>
    </w:p>
    <w:p w14:paraId="2D22B079" w14:textId="77777777" w:rsidR="004514AD" w:rsidRPr="0024769B" w:rsidDel="0065020B" w:rsidRDefault="004514AD" w:rsidP="004514AD">
      <w:pPr>
        <w:ind w:left="360"/>
        <w:rPr>
          <w:del w:id="1471" w:author="Steve Baird" w:date="2016-04-29T16:08:00Z"/>
          <w:sz w:val="22"/>
          <w:szCs w:val="22"/>
          <w:rPrChange w:id="1472" w:author="Steve Baird" w:date="2016-04-29T15:40:00Z">
            <w:rPr>
              <w:del w:id="1473" w:author="Steve Baird" w:date="2016-04-29T16:08:00Z"/>
              <w:rFonts w:ascii="Garamond" w:hAnsi="Garamond"/>
              <w:sz w:val="22"/>
              <w:szCs w:val="22"/>
            </w:rPr>
          </w:rPrChange>
        </w:rPr>
      </w:pPr>
      <w:del w:id="1474" w:author="Steve Baird" w:date="2016-04-29T16:08:00Z">
        <w:r w:rsidRPr="0024769B" w:rsidDel="0065020B">
          <w:rPr>
            <w:sz w:val="22"/>
            <w:szCs w:val="22"/>
            <w:rPrChange w:id="1475" w:author="Steve Baird" w:date="2016-04-29T15:40:00Z">
              <w:rPr>
                <w:rFonts w:ascii="Garamond" w:hAnsi="Garamond"/>
                <w:sz w:val="22"/>
                <w:szCs w:val="22"/>
              </w:rPr>
            </w:rPrChange>
          </w:rPr>
          <w:delText>Model#: 599701(guarded) or 599702(wiped)</w:delText>
        </w:r>
      </w:del>
    </w:p>
    <w:p w14:paraId="26D8ED12" w14:textId="77777777" w:rsidR="004514AD" w:rsidRPr="0024769B" w:rsidDel="0065020B" w:rsidRDefault="004514AD" w:rsidP="004514AD">
      <w:pPr>
        <w:ind w:left="360"/>
        <w:rPr>
          <w:del w:id="1476" w:author="Steve Baird" w:date="2016-04-29T16:08:00Z"/>
          <w:sz w:val="22"/>
          <w:szCs w:val="22"/>
          <w:rPrChange w:id="1477" w:author="Steve Baird" w:date="2016-04-29T15:40:00Z">
            <w:rPr>
              <w:del w:id="1478" w:author="Steve Baird" w:date="2016-04-29T16:08:00Z"/>
              <w:rFonts w:ascii="Garamond" w:hAnsi="Garamond"/>
              <w:sz w:val="22"/>
              <w:szCs w:val="22"/>
            </w:rPr>
          </w:rPrChange>
        </w:rPr>
      </w:pPr>
      <w:del w:id="1479" w:author="Steve Baird" w:date="2016-04-29T16:08:00Z">
        <w:r w:rsidRPr="0024769B" w:rsidDel="0065020B">
          <w:rPr>
            <w:sz w:val="22"/>
            <w:szCs w:val="22"/>
            <w:rPrChange w:id="1480" w:author="Steve Baird" w:date="2016-04-29T15:40:00Z">
              <w:rPr>
                <w:rFonts w:ascii="Garamond" w:hAnsi="Garamond"/>
                <w:sz w:val="22"/>
                <w:szCs w:val="22"/>
              </w:rPr>
            </w:rPrChange>
          </w:rPr>
          <w:delText>Range: 0 to 14 units</w:delText>
        </w:r>
      </w:del>
    </w:p>
    <w:p w14:paraId="6B0BA095" w14:textId="77777777" w:rsidR="004514AD" w:rsidRPr="0024769B" w:rsidDel="0065020B" w:rsidRDefault="004514AD" w:rsidP="004514AD">
      <w:pPr>
        <w:ind w:left="360"/>
        <w:rPr>
          <w:del w:id="1481" w:author="Steve Baird" w:date="2016-04-29T16:08:00Z"/>
          <w:sz w:val="22"/>
          <w:szCs w:val="22"/>
          <w:rPrChange w:id="1482" w:author="Steve Baird" w:date="2016-04-29T15:40:00Z">
            <w:rPr>
              <w:del w:id="1483" w:author="Steve Baird" w:date="2016-04-29T16:08:00Z"/>
              <w:rFonts w:ascii="Garamond" w:hAnsi="Garamond"/>
              <w:sz w:val="22"/>
              <w:szCs w:val="22"/>
            </w:rPr>
          </w:rPrChange>
        </w:rPr>
      </w:pPr>
      <w:del w:id="1484" w:author="Steve Baird" w:date="2016-04-29T16:08:00Z">
        <w:r w:rsidRPr="0024769B" w:rsidDel="0065020B">
          <w:rPr>
            <w:sz w:val="22"/>
            <w:szCs w:val="22"/>
            <w:rPrChange w:id="1485" w:author="Steve Baird" w:date="2016-04-29T15:40:00Z">
              <w:rPr>
                <w:rFonts w:ascii="Garamond" w:hAnsi="Garamond"/>
                <w:sz w:val="22"/>
                <w:szCs w:val="22"/>
              </w:rPr>
            </w:rPrChange>
          </w:rPr>
          <w:delText>Accuracy: +/- 0.01 units within +/- 10° of calibration temperature, +/- 0.02 units for entire temperature range</w:delText>
        </w:r>
      </w:del>
    </w:p>
    <w:p w14:paraId="381C5430" w14:textId="77777777" w:rsidR="004514AD" w:rsidRPr="0024769B" w:rsidDel="0065020B" w:rsidRDefault="004514AD" w:rsidP="004514AD">
      <w:pPr>
        <w:ind w:left="360"/>
        <w:rPr>
          <w:del w:id="1486" w:author="Steve Baird" w:date="2016-04-29T16:08:00Z"/>
          <w:sz w:val="22"/>
          <w:szCs w:val="22"/>
          <w:rPrChange w:id="1487" w:author="Steve Baird" w:date="2016-04-29T15:40:00Z">
            <w:rPr>
              <w:del w:id="1488" w:author="Steve Baird" w:date="2016-04-29T16:08:00Z"/>
              <w:rFonts w:ascii="Garamond" w:hAnsi="Garamond"/>
              <w:sz w:val="22"/>
              <w:szCs w:val="22"/>
            </w:rPr>
          </w:rPrChange>
        </w:rPr>
      </w:pPr>
      <w:del w:id="1489" w:author="Steve Baird" w:date="2016-04-29T16:08:00Z">
        <w:r w:rsidRPr="0024769B" w:rsidDel="0065020B">
          <w:rPr>
            <w:sz w:val="22"/>
            <w:szCs w:val="22"/>
            <w:rPrChange w:id="1490" w:author="Steve Baird" w:date="2016-04-29T15:40:00Z">
              <w:rPr>
                <w:rFonts w:ascii="Garamond" w:hAnsi="Garamond"/>
                <w:sz w:val="22"/>
                <w:szCs w:val="22"/>
              </w:rPr>
            </w:rPrChange>
          </w:rPr>
          <w:delText>Resolution: 0.01 units</w:delText>
        </w:r>
      </w:del>
    </w:p>
    <w:p w14:paraId="31D68A2F" w14:textId="77777777" w:rsidR="004514AD" w:rsidRPr="0024769B" w:rsidDel="0065020B" w:rsidRDefault="004514AD" w:rsidP="004514AD">
      <w:pPr>
        <w:ind w:left="360"/>
        <w:rPr>
          <w:del w:id="1491" w:author="Steve Baird" w:date="2016-04-29T16:08:00Z"/>
          <w:sz w:val="22"/>
          <w:szCs w:val="22"/>
          <w:rPrChange w:id="1492" w:author="Steve Baird" w:date="2016-04-29T15:40:00Z">
            <w:rPr>
              <w:del w:id="1493" w:author="Steve Baird" w:date="2016-04-29T16:08:00Z"/>
              <w:rFonts w:ascii="Garamond" w:hAnsi="Garamond"/>
              <w:sz w:val="22"/>
              <w:szCs w:val="22"/>
            </w:rPr>
          </w:rPrChange>
        </w:rPr>
      </w:pPr>
    </w:p>
    <w:p w14:paraId="0E7FF143" w14:textId="77777777" w:rsidR="004514AD" w:rsidRPr="0024769B" w:rsidDel="0065020B" w:rsidRDefault="004514AD" w:rsidP="004514AD">
      <w:pPr>
        <w:ind w:left="360"/>
        <w:rPr>
          <w:del w:id="1494" w:author="Steve Baird" w:date="2016-04-29T16:08:00Z"/>
          <w:sz w:val="22"/>
          <w:szCs w:val="22"/>
          <w:rPrChange w:id="1495" w:author="Steve Baird" w:date="2016-04-29T15:40:00Z">
            <w:rPr>
              <w:del w:id="1496" w:author="Steve Baird" w:date="2016-04-29T16:08:00Z"/>
              <w:rFonts w:ascii="Garamond" w:hAnsi="Garamond"/>
              <w:sz w:val="22"/>
              <w:szCs w:val="22"/>
            </w:rPr>
          </w:rPrChange>
        </w:rPr>
      </w:pPr>
      <w:del w:id="1497" w:author="Steve Baird" w:date="2016-04-29T16:08:00Z">
        <w:r w:rsidRPr="0024769B" w:rsidDel="0065020B">
          <w:rPr>
            <w:sz w:val="22"/>
            <w:szCs w:val="22"/>
            <w:rPrChange w:id="1498" w:author="Steve Baird" w:date="2016-04-29T15:40:00Z">
              <w:rPr>
                <w:rFonts w:ascii="Garamond" w:hAnsi="Garamond"/>
                <w:sz w:val="22"/>
                <w:szCs w:val="22"/>
              </w:rPr>
            </w:rPrChange>
          </w:rPr>
          <w:delText>Parameter: Turbidity</w:delText>
        </w:r>
      </w:del>
    </w:p>
    <w:p w14:paraId="5D57560E" w14:textId="77777777" w:rsidR="004514AD" w:rsidRPr="0024769B" w:rsidDel="0065020B" w:rsidRDefault="004514AD" w:rsidP="004514AD">
      <w:pPr>
        <w:ind w:left="360"/>
        <w:rPr>
          <w:del w:id="1499" w:author="Steve Baird" w:date="2016-04-29T16:08:00Z"/>
          <w:sz w:val="22"/>
          <w:szCs w:val="22"/>
          <w:rPrChange w:id="1500" w:author="Steve Baird" w:date="2016-04-29T15:40:00Z">
            <w:rPr>
              <w:del w:id="1501" w:author="Steve Baird" w:date="2016-04-29T16:08:00Z"/>
              <w:rFonts w:ascii="Garamond" w:hAnsi="Garamond"/>
              <w:sz w:val="22"/>
              <w:szCs w:val="22"/>
            </w:rPr>
          </w:rPrChange>
        </w:rPr>
      </w:pPr>
      <w:del w:id="1502" w:author="Steve Baird" w:date="2016-04-29T16:08:00Z">
        <w:r w:rsidRPr="0024769B" w:rsidDel="0065020B">
          <w:rPr>
            <w:sz w:val="22"/>
            <w:szCs w:val="22"/>
            <w:rPrChange w:id="1503" w:author="Steve Baird" w:date="2016-04-29T15:40:00Z">
              <w:rPr>
                <w:rFonts w:ascii="Garamond" w:hAnsi="Garamond"/>
                <w:sz w:val="22"/>
                <w:szCs w:val="22"/>
              </w:rPr>
            </w:rPrChange>
          </w:rPr>
          <w:delText>Units: formazin nephelometric units (FNU)</w:delText>
        </w:r>
      </w:del>
    </w:p>
    <w:p w14:paraId="7A8D3232" w14:textId="77777777" w:rsidR="004514AD" w:rsidRPr="0024769B" w:rsidDel="0065020B" w:rsidRDefault="004514AD" w:rsidP="004514AD">
      <w:pPr>
        <w:ind w:left="360"/>
        <w:rPr>
          <w:del w:id="1504" w:author="Steve Baird" w:date="2016-04-29T16:08:00Z"/>
          <w:sz w:val="22"/>
          <w:szCs w:val="22"/>
          <w:rPrChange w:id="1505" w:author="Steve Baird" w:date="2016-04-29T15:40:00Z">
            <w:rPr>
              <w:del w:id="1506" w:author="Steve Baird" w:date="2016-04-29T16:08:00Z"/>
              <w:rFonts w:ascii="Garamond" w:hAnsi="Garamond"/>
              <w:sz w:val="22"/>
              <w:szCs w:val="22"/>
            </w:rPr>
          </w:rPrChange>
        </w:rPr>
      </w:pPr>
      <w:del w:id="1507" w:author="Steve Baird" w:date="2016-04-29T16:08:00Z">
        <w:r w:rsidRPr="0024769B" w:rsidDel="0065020B">
          <w:rPr>
            <w:sz w:val="22"/>
            <w:szCs w:val="22"/>
            <w:rPrChange w:id="1508" w:author="Steve Baird" w:date="2016-04-29T15:40:00Z">
              <w:rPr>
                <w:rFonts w:ascii="Garamond" w:hAnsi="Garamond"/>
                <w:sz w:val="22"/>
                <w:szCs w:val="22"/>
              </w:rPr>
            </w:rPrChange>
          </w:rPr>
          <w:delText>Sensor Type: Optical, 90 degree scatter</w:delText>
        </w:r>
      </w:del>
    </w:p>
    <w:p w14:paraId="15CBA393" w14:textId="77777777" w:rsidR="004514AD" w:rsidRPr="0024769B" w:rsidDel="0065020B" w:rsidRDefault="004514AD" w:rsidP="004514AD">
      <w:pPr>
        <w:ind w:left="360"/>
        <w:rPr>
          <w:del w:id="1509" w:author="Steve Baird" w:date="2016-04-29T16:08:00Z"/>
          <w:sz w:val="22"/>
          <w:szCs w:val="22"/>
          <w:rPrChange w:id="1510" w:author="Steve Baird" w:date="2016-04-29T15:40:00Z">
            <w:rPr>
              <w:del w:id="1511" w:author="Steve Baird" w:date="2016-04-29T16:08:00Z"/>
              <w:rFonts w:ascii="Garamond" w:hAnsi="Garamond"/>
              <w:sz w:val="22"/>
              <w:szCs w:val="22"/>
            </w:rPr>
          </w:rPrChange>
        </w:rPr>
      </w:pPr>
      <w:del w:id="1512" w:author="Steve Baird" w:date="2016-04-29T16:08:00Z">
        <w:r w:rsidRPr="0024769B" w:rsidDel="0065020B">
          <w:rPr>
            <w:sz w:val="22"/>
            <w:szCs w:val="22"/>
            <w:rPrChange w:id="1513" w:author="Steve Baird" w:date="2016-04-29T15:40:00Z">
              <w:rPr>
                <w:rFonts w:ascii="Garamond" w:hAnsi="Garamond"/>
                <w:sz w:val="22"/>
                <w:szCs w:val="22"/>
              </w:rPr>
            </w:rPrChange>
          </w:rPr>
          <w:delText>Model#: 599101-01</w:delText>
        </w:r>
      </w:del>
    </w:p>
    <w:p w14:paraId="404EF82C" w14:textId="77777777" w:rsidR="004514AD" w:rsidRPr="0024769B" w:rsidDel="0065020B" w:rsidRDefault="004514AD" w:rsidP="004514AD">
      <w:pPr>
        <w:ind w:left="360"/>
        <w:rPr>
          <w:del w:id="1514" w:author="Steve Baird" w:date="2016-04-29T16:08:00Z"/>
          <w:sz w:val="22"/>
          <w:szCs w:val="22"/>
          <w:rPrChange w:id="1515" w:author="Steve Baird" w:date="2016-04-29T15:40:00Z">
            <w:rPr>
              <w:del w:id="1516" w:author="Steve Baird" w:date="2016-04-29T16:08:00Z"/>
              <w:rFonts w:ascii="Garamond" w:hAnsi="Garamond"/>
              <w:sz w:val="22"/>
              <w:szCs w:val="22"/>
            </w:rPr>
          </w:rPrChange>
        </w:rPr>
      </w:pPr>
      <w:del w:id="1517" w:author="Steve Baird" w:date="2016-04-29T16:08:00Z">
        <w:r w:rsidRPr="0024769B" w:rsidDel="0065020B">
          <w:rPr>
            <w:sz w:val="22"/>
            <w:szCs w:val="22"/>
            <w:rPrChange w:id="1518" w:author="Steve Baird" w:date="2016-04-29T15:40:00Z">
              <w:rPr>
                <w:rFonts w:ascii="Garamond" w:hAnsi="Garamond"/>
                <w:sz w:val="22"/>
                <w:szCs w:val="22"/>
              </w:rPr>
            </w:rPrChange>
          </w:rPr>
          <w:delText>Range: 0 to 4000 FNU</w:delText>
        </w:r>
      </w:del>
    </w:p>
    <w:p w14:paraId="30938B8C" w14:textId="77777777" w:rsidR="004514AD" w:rsidRPr="0024769B" w:rsidDel="0065020B" w:rsidRDefault="004514AD" w:rsidP="004514AD">
      <w:pPr>
        <w:ind w:left="360"/>
        <w:rPr>
          <w:del w:id="1519" w:author="Steve Baird" w:date="2016-04-29T16:08:00Z"/>
          <w:sz w:val="22"/>
          <w:szCs w:val="22"/>
          <w:rPrChange w:id="1520" w:author="Steve Baird" w:date="2016-04-29T15:40:00Z">
            <w:rPr>
              <w:del w:id="1521" w:author="Steve Baird" w:date="2016-04-29T16:08:00Z"/>
              <w:rFonts w:ascii="Garamond" w:hAnsi="Garamond"/>
              <w:sz w:val="22"/>
              <w:szCs w:val="22"/>
            </w:rPr>
          </w:rPrChange>
        </w:rPr>
      </w:pPr>
      <w:del w:id="1522" w:author="Steve Baird" w:date="2016-04-29T16:08:00Z">
        <w:r w:rsidRPr="0024769B" w:rsidDel="0065020B">
          <w:rPr>
            <w:sz w:val="22"/>
            <w:szCs w:val="22"/>
            <w:rPrChange w:id="1523" w:author="Steve Baird" w:date="2016-04-29T15:40:00Z">
              <w:rPr>
                <w:rFonts w:ascii="Garamond" w:hAnsi="Garamond"/>
                <w:sz w:val="22"/>
                <w:szCs w:val="22"/>
              </w:rPr>
            </w:rPrChange>
          </w:rPr>
          <w:delText>Accuracy: 0 to 999 FNU: 0.3 FNU or +/-2% of reading (whichever is greater); 1000 to 4000 FNU +/-5% of reading</w:delText>
        </w:r>
      </w:del>
    </w:p>
    <w:p w14:paraId="275D525A" w14:textId="77777777" w:rsidR="004514AD" w:rsidRPr="0024769B" w:rsidDel="0065020B" w:rsidRDefault="004514AD" w:rsidP="004514AD">
      <w:pPr>
        <w:ind w:left="360"/>
        <w:rPr>
          <w:del w:id="1524" w:author="Steve Baird" w:date="2016-04-29T16:08:00Z"/>
          <w:sz w:val="22"/>
          <w:szCs w:val="22"/>
          <w:rPrChange w:id="1525" w:author="Steve Baird" w:date="2016-04-29T15:40:00Z">
            <w:rPr>
              <w:del w:id="1526" w:author="Steve Baird" w:date="2016-04-29T16:08:00Z"/>
              <w:rFonts w:ascii="Garamond" w:hAnsi="Garamond"/>
              <w:sz w:val="22"/>
              <w:szCs w:val="22"/>
            </w:rPr>
          </w:rPrChange>
        </w:rPr>
      </w:pPr>
      <w:del w:id="1527" w:author="Steve Baird" w:date="2016-04-29T16:08:00Z">
        <w:r w:rsidRPr="0024769B" w:rsidDel="0065020B">
          <w:rPr>
            <w:sz w:val="22"/>
            <w:szCs w:val="22"/>
            <w:rPrChange w:id="1528" w:author="Steve Baird" w:date="2016-04-29T15:40:00Z">
              <w:rPr>
                <w:rFonts w:ascii="Garamond" w:hAnsi="Garamond"/>
                <w:sz w:val="22"/>
                <w:szCs w:val="22"/>
              </w:rPr>
            </w:rPrChange>
          </w:rPr>
          <w:delText>Resolution: 0 to 999 FNU: 0.01 FNU, 1000 to 4000 FNU: 0.1 FNU</w:delText>
        </w:r>
      </w:del>
    </w:p>
    <w:p w14:paraId="422D0E07" w14:textId="77777777" w:rsidR="004514AD" w:rsidRPr="0024769B" w:rsidDel="0065020B" w:rsidRDefault="004514AD" w:rsidP="004514AD">
      <w:pPr>
        <w:ind w:left="360"/>
        <w:rPr>
          <w:del w:id="1529" w:author="Steve Baird" w:date="2016-04-29T16:08:00Z"/>
          <w:sz w:val="22"/>
          <w:szCs w:val="22"/>
          <w:rPrChange w:id="1530" w:author="Steve Baird" w:date="2016-04-29T15:40:00Z">
            <w:rPr>
              <w:del w:id="1531" w:author="Steve Baird" w:date="2016-04-29T16:08:00Z"/>
              <w:rFonts w:ascii="Garamond" w:hAnsi="Garamond"/>
              <w:sz w:val="22"/>
              <w:szCs w:val="22"/>
            </w:rPr>
          </w:rPrChange>
        </w:rPr>
      </w:pPr>
    </w:p>
    <w:p w14:paraId="557FF962" w14:textId="77777777" w:rsidR="004514AD" w:rsidRPr="0024769B" w:rsidDel="0065020B" w:rsidRDefault="004514AD" w:rsidP="004514AD">
      <w:pPr>
        <w:ind w:left="360"/>
        <w:rPr>
          <w:del w:id="1532" w:author="Steve Baird" w:date="2016-04-29T16:08:00Z"/>
          <w:sz w:val="22"/>
          <w:szCs w:val="22"/>
          <w:rPrChange w:id="1533" w:author="Steve Baird" w:date="2016-04-29T15:40:00Z">
            <w:rPr>
              <w:del w:id="1534" w:author="Steve Baird" w:date="2016-04-29T16:08:00Z"/>
              <w:rFonts w:ascii="Garamond" w:hAnsi="Garamond"/>
              <w:sz w:val="22"/>
              <w:szCs w:val="22"/>
            </w:rPr>
          </w:rPrChange>
        </w:rPr>
      </w:pPr>
      <w:del w:id="1535" w:author="Steve Baird" w:date="2016-04-29T16:08:00Z">
        <w:r w:rsidRPr="0024769B" w:rsidDel="0065020B">
          <w:rPr>
            <w:sz w:val="22"/>
            <w:szCs w:val="22"/>
            <w:rPrChange w:id="1536" w:author="Steve Baird" w:date="2016-04-29T15:40:00Z">
              <w:rPr>
                <w:rFonts w:ascii="Garamond" w:hAnsi="Garamond"/>
                <w:sz w:val="22"/>
                <w:szCs w:val="22"/>
              </w:rPr>
            </w:rPrChange>
          </w:rPr>
          <w:delText>Parameter: Chlorophyll</w:delText>
        </w:r>
      </w:del>
    </w:p>
    <w:p w14:paraId="298F1273" w14:textId="77777777" w:rsidR="004514AD" w:rsidRPr="0024769B" w:rsidDel="0065020B" w:rsidRDefault="004514AD" w:rsidP="004514AD">
      <w:pPr>
        <w:ind w:left="360"/>
        <w:rPr>
          <w:del w:id="1537" w:author="Steve Baird" w:date="2016-04-29T16:08:00Z"/>
          <w:sz w:val="22"/>
          <w:szCs w:val="22"/>
          <w:rPrChange w:id="1538" w:author="Steve Baird" w:date="2016-04-29T15:40:00Z">
            <w:rPr>
              <w:del w:id="1539" w:author="Steve Baird" w:date="2016-04-29T16:08:00Z"/>
              <w:rFonts w:ascii="Garamond" w:hAnsi="Garamond"/>
              <w:sz w:val="22"/>
              <w:szCs w:val="22"/>
            </w:rPr>
          </w:rPrChange>
        </w:rPr>
      </w:pPr>
      <w:del w:id="1540" w:author="Steve Baird" w:date="2016-04-29T16:08:00Z">
        <w:r w:rsidRPr="0024769B" w:rsidDel="0065020B">
          <w:rPr>
            <w:sz w:val="22"/>
            <w:szCs w:val="22"/>
            <w:rPrChange w:id="1541" w:author="Steve Baird" w:date="2016-04-29T15:40:00Z">
              <w:rPr>
                <w:rFonts w:ascii="Garamond" w:hAnsi="Garamond"/>
                <w:sz w:val="22"/>
                <w:szCs w:val="22"/>
              </w:rPr>
            </w:rPrChange>
          </w:rPr>
          <w:delText>Units: micrograms/Liter</w:delText>
        </w:r>
      </w:del>
    </w:p>
    <w:p w14:paraId="70C38431" w14:textId="77777777" w:rsidR="004514AD" w:rsidRPr="0024769B" w:rsidDel="0065020B" w:rsidRDefault="004514AD" w:rsidP="004514AD">
      <w:pPr>
        <w:ind w:left="360"/>
        <w:rPr>
          <w:del w:id="1542" w:author="Steve Baird" w:date="2016-04-29T16:08:00Z"/>
          <w:sz w:val="22"/>
          <w:szCs w:val="22"/>
          <w:rPrChange w:id="1543" w:author="Steve Baird" w:date="2016-04-29T15:40:00Z">
            <w:rPr>
              <w:del w:id="1544" w:author="Steve Baird" w:date="2016-04-29T16:08:00Z"/>
              <w:rFonts w:ascii="Garamond" w:hAnsi="Garamond"/>
              <w:sz w:val="22"/>
              <w:szCs w:val="22"/>
            </w:rPr>
          </w:rPrChange>
        </w:rPr>
      </w:pPr>
      <w:del w:id="1545" w:author="Steve Baird" w:date="2016-04-29T16:08:00Z">
        <w:r w:rsidRPr="0024769B" w:rsidDel="0065020B">
          <w:rPr>
            <w:sz w:val="22"/>
            <w:szCs w:val="22"/>
            <w:rPrChange w:id="1546" w:author="Steve Baird" w:date="2016-04-29T15:40:00Z">
              <w:rPr>
                <w:rFonts w:ascii="Garamond" w:hAnsi="Garamond"/>
                <w:sz w:val="22"/>
                <w:szCs w:val="22"/>
              </w:rPr>
            </w:rPrChange>
          </w:rPr>
          <w:delText xml:space="preserve">Sensor Type: Optical probe </w:delText>
        </w:r>
      </w:del>
    </w:p>
    <w:p w14:paraId="17B33168" w14:textId="77777777" w:rsidR="004514AD" w:rsidRPr="0024769B" w:rsidDel="0065020B" w:rsidRDefault="004514AD" w:rsidP="004514AD">
      <w:pPr>
        <w:ind w:left="360"/>
        <w:rPr>
          <w:del w:id="1547" w:author="Steve Baird" w:date="2016-04-29T16:08:00Z"/>
          <w:sz w:val="22"/>
          <w:szCs w:val="22"/>
          <w:rPrChange w:id="1548" w:author="Steve Baird" w:date="2016-04-29T15:40:00Z">
            <w:rPr>
              <w:del w:id="1549" w:author="Steve Baird" w:date="2016-04-29T16:08:00Z"/>
              <w:rFonts w:ascii="Garamond" w:hAnsi="Garamond"/>
              <w:sz w:val="22"/>
              <w:szCs w:val="22"/>
            </w:rPr>
          </w:rPrChange>
        </w:rPr>
      </w:pPr>
      <w:del w:id="1550" w:author="Steve Baird" w:date="2016-04-29T16:08:00Z">
        <w:r w:rsidRPr="0024769B" w:rsidDel="0065020B">
          <w:rPr>
            <w:sz w:val="22"/>
            <w:szCs w:val="22"/>
            <w:rPrChange w:id="1551" w:author="Steve Baird" w:date="2016-04-29T15:40:00Z">
              <w:rPr>
                <w:rFonts w:ascii="Garamond" w:hAnsi="Garamond"/>
                <w:sz w:val="22"/>
                <w:szCs w:val="22"/>
              </w:rPr>
            </w:rPrChange>
          </w:rPr>
          <w:delText xml:space="preserve">Model#: 599102-01 </w:delText>
        </w:r>
      </w:del>
    </w:p>
    <w:p w14:paraId="507B21F2" w14:textId="77777777" w:rsidR="004514AD" w:rsidRPr="0024769B" w:rsidDel="0065020B" w:rsidRDefault="004514AD" w:rsidP="004514AD">
      <w:pPr>
        <w:ind w:left="360"/>
        <w:rPr>
          <w:del w:id="1552" w:author="Steve Baird" w:date="2016-04-29T16:08:00Z"/>
          <w:sz w:val="22"/>
          <w:szCs w:val="22"/>
          <w:rPrChange w:id="1553" w:author="Steve Baird" w:date="2016-04-29T15:40:00Z">
            <w:rPr>
              <w:del w:id="1554" w:author="Steve Baird" w:date="2016-04-29T16:08:00Z"/>
              <w:rFonts w:ascii="Garamond" w:hAnsi="Garamond"/>
              <w:sz w:val="22"/>
              <w:szCs w:val="22"/>
            </w:rPr>
          </w:rPrChange>
        </w:rPr>
      </w:pPr>
      <w:del w:id="1555" w:author="Steve Baird" w:date="2016-04-29T16:08:00Z">
        <w:r w:rsidRPr="0024769B" w:rsidDel="0065020B">
          <w:rPr>
            <w:sz w:val="22"/>
            <w:szCs w:val="22"/>
            <w:rPrChange w:id="1556" w:author="Steve Baird" w:date="2016-04-29T15:40:00Z">
              <w:rPr>
                <w:rFonts w:ascii="Garamond" w:hAnsi="Garamond"/>
                <w:sz w:val="22"/>
                <w:szCs w:val="22"/>
              </w:rPr>
            </w:rPrChange>
          </w:rPr>
          <w:delText>Range: 0 to 400 ug/Liter</w:delText>
        </w:r>
      </w:del>
    </w:p>
    <w:p w14:paraId="1ED21F7A" w14:textId="77777777" w:rsidR="004514AD" w:rsidRPr="0024769B" w:rsidDel="0065020B" w:rsidRDefault="004514AD" w:rsidP="004514AD">
      <w:pPr>
        <w:ind w:left="360"/>
        <w:rPr>
          <w:del w:id="1557" w:author="Steve Baird" w:date="2016-04-29T16:08:00Z"/>
          <w:sz w:val="22"/>
          <w:szCs w:val="22"/>
          <w:rPrChange w:id="1558" w:author="Steve Baird" w:date="2016-04-29T15:40:00Z">
            <w:rPr>
              <w:del w:id="1559" w:author="Steve Baird" w:date="2016-04-29T16:08:00Z"/>
              <w:rFonts w:ascii="Garamond" w:hAnsi="Garamond"/>
              <w:sz w:val="22"/>
              <w:szCs w:val="22"/>
            </w:rPr>
          </w:rPrChange>
        </w:rPr>
      </w:pPr>
      <w:del w:id="1560" w:author="Steve Baird" w:date="2016-04-29T16:08:00Z">
        <w:r w:rsidRPr="0024769B" w:rsidDel="0065020B">
          <w:rPr>
            <w:sz w:val="22"/>
            <w:szCs w:val="22"/>
            <w:rPrChange w:id="1561" w:author="Steve Baird" w:date="2016-04-29T15:40:00Z">
              <w:rPr>
                <w:rFonts w:ascii="Garamond" w:hAnsi="Garamond"/>
                <w:sz w:val="22"/>
                <w:szCs w:val="22"/>
              </w:rPr>
            </w:rPrChange>
          </w:rPr>
          <w:delText>Accuracy: Dependent on methodology</w:delText>
        </w:r>
      </w:del>
    </w:p>
    <w:p w14:paraId="7E0E47A2" w14:textId="77777777" w:rsidR="004514AD" w:rsidRPr="0024769B" w:rsidDel="0065020B" w:rsidRDefault="004514AD" w:rsidP="004514AD">
      <w:pPr>
        <w:ind w:left="360"/>
        <w:rPr>
          <w:del w:id="1562" w:author="Steve Baird" w:date="2016-04-29T16:08:00Z"/>
          <w:sz w:val="22"/>
          <w:szCs w:val="22"/>
          <w:rPrChange w:id="1563" w:author="Steve Baird" w:date="2016-04-29T15:40:00Z">
            <w:rPr>
              <w:del w:id="1564" w:author="Steve Baird" w:date="2016-04-29T16:08:00Z"/>
              <w:rFonts w:ascii="Garamond" w:hAnsi="Garamond"/>
              <w:sz w:val="22"/>
              <w:szCs w:val="22"/>
            </w:rPr>
          </w:rPrChange>
        </w:rPr>
      </w:pPr>
      <w:del w:id="1565" w:author="Steve Baird" w:date="2016-04-29T16:08:00Z">
        <w:r w:rsidRPr="0024769B" w:rsidDel="0065020B">
          <w:rPr>
            <w:sz w:val="22"/>
            <w:szCs w:val="22"/>
            <w:rPrChange w:id="1566" w:author="Steve Baird" w:date="2016-04-29T15:40:00Z">
              <w:rPr>
                <w:rFonts w:ascii="Garamond" w:hAnsi="Garamond"/>
                <w:sz w:val="22"/>
                <w:szCs w:val="22"/>
              </w:rPr>
            </w:rPrChange>
          </w:rPr>
          <w:delText>Resolution: 0.1 ug/L chl a, 0.1% FS</w:delText>
        </w:r>
      </w:del>
    </w:p>
    <w:p w14:paraId="04DF1A86" w14:textId="77777777" w:rsidR="004514AD" w:rsidRPr="0024769B" w:rsidDel="0065020B" w:rsidRDefault="004514AD" w:rsidP="004514AD">
      <w:pPr>
        <w:pStyle w:val="HTMLPreformatted"/>
        <w:rPr>
          <w:del w:id="1567" w:author="Steve Baird" w:date="2016-04-29T16:08:00Z"/>
          <w:rFonts w:ascii="Times New Roman" w:hAnsi="Times New Roman" w:cs="Times New Roman"/>
          <w:sz w:val="22"/>
          <w:szCs w:val="22"/>
          <w:u w:val="single"/>
          <w:rPrChange w:id="1568" w:author="Steve Baird" w:date="2016-04-29T15:40:00Z">
            <w:rPr>
              <w:del w:id="1569" w:author="Steve Baird" w:date="2016-04-29T16:08:00Z"/>
              <w:rFonts w:ascii="Garamond" w:hAnsi="Garamond" w:cs="Times New Roman"/>
              <w:sz w:val="22"/>
              <w:szCs w:val="22"/>
              <w:u w:val="single"/>
            </w:rPr>
          </w:rPrChange>
        </w:rPr>
      </w:pPr>
    </w:p>
    <w:p w14:paraId="7E094624" w14:textId="77777777" w:rsidR="004514AD" w:rsidRPr="0024769B" w:rsidDel="0065020B" w:rsidRDefault="004514AD" w:rsidP="004514AD">
      <w:pPr>
        <w:pStyle w:val="HTMLPreformatted"/>
        <w:rPr>
          <w:del w:id="1570" w:author="Steve Baird" w:date="2016-04-29T16:08:00Z"/>
          <w:rFonts w:ascii="Times New Roman" w:hAnsi="Times New Roman" w:cs="Times New Roman"/>
          <w:sz w:val="22"/>
          <w:szCs w:val="22"/>
          <w:u w:val="single"/>
          <w:rPrChange w:id="1571" w:author="Steve Baird" w:date="2016-04-29T15:40:00Z">
            <w:rPr>
              <w:del w:id="1572" w:author="Steve Baird" w:date="2016-04-29T16:08:00Z"/>
              <w:rFonts w:ascii="Garamond" w:hAnsi="Garamond" w:cs="Times New Roman"/>
              <w:sz w:val="22"/>
              <w:szCs w:val="22"/>
              <w:u w:val="single"/>
            </w:rPr>
          </w:rPrChange>
        </w:rPr>
      </w:pPr>
    </w:p>
    <w:p w14:paraId="44D4CD83" w14:textId="77777777" w:rsidR="004514AD" w:rsidRPr="0024769B" w:rsidDel="0065020B" w:rsidRDefault="004514AD" w:rsidP="004514AD">
      <w:pPr>
        <w:pStyle w:val="HTMLPreformatted"/>
        <w:rPr>
          <w:del w:id="1573" w:author="Steve Baird" w:date="2016-04-29T16:08:00Z"/>
          <w:rFonts w:ascii="Times New Roman" w:hAnsi="Times New Roman" w:cs="Times New Roman"/>
          <w:b/>
          <w:bCs/>
          <w:sz w:val="22"/>
          <w:szCs w:val="22"/>
          <w:rPrChange w:id="1574" w:author="Steve Baird" w:date="2016-04-29T15:40:00Z">
            <w:rPr>
              <w:del w:id="1575" w:author="Steve Baird" w:date="2016-04-29T16:08:00Z"/>
              <w:rFonts w:ascii="Garamond" w:hAnsi="Garamond" w:cs="Times New Roman"/>
              <w:b/>
              <w:bCs/>
              <w:sz w:val="22"/>
              <w:szCs w:val="22"/>
            </w:rPr>
          </w:rPrChange>
        </w:rPr>
      </w:pPr>
      <w:del w:id="1576" w:author="Steve Baird" w:date="2016-04-29T16:08:00Z">
        <w:r w:rsidRPr="0024769B" w:rsidDel="0065020B">
          <w:rPr>
            <w:rFonts w:ascii="Times New Roman" w:hAnsi="Times New Roman"/>
            <w:sz w:val="22"/>
            <w:szCs w:val="22"/>
            <w:u w:val="single"/>
            <w:rPrChange w:id="1577" w:author="Steve Baird" w:date="2016-04-29T15:40:00Z">
              <w:rPr>
                <w:rFonts w:ascii="Garamond" w:hAnsi="Garamond"/>
                <w:sz w:val="22"/>
                <w:szCs w:val="22"/>
                <w:u w:val="single"/>
              </w:rPr>
            </w:rPrChange>
          </w:rPr>
          <w:delText>Include the following</w:delText>
        </w:r>
        <w:r w:rsidRPr="0024769B" w:rsidDel="0065020B">
          <w:rPr>
            <w:rFonts w:ascii="Times New Roman" w:hAnsi="Times New Roman"/>
            <w:sz w:val="22"/>
            <w:szCs w:val="22"/>
            <w:rPrChange w:id="1578" w:author="Steve Baird" w:date="2016-04-29T15:40:00Z">
              <w:rPr>
                <w:rFonts w:ascii="Garamond" w:hAnsi="Garamond"/>
                <w:sz w:val="22"/>
                <w:szCs w:val="22"/>
              </w:rPr>
            </w:rPrChange>
          </w:rPr>
          <w:delText xml:space="preserve"> DO (unless ALL your sondes are EDS or have an Optical DO sensor),Depth, Salinity and Turbidity data disclaimers: </w:delText>
        </w:r>
      </w:del>
    </w:p>
    <w:p w14:paraId="32DCECF0" w14:textId="77777777" w:rsidR="004514AD" w:rsidRPr="0024769B" w:rsidDel="0065020B" w:rsidRDefault="004514AD" w:rsidP="004514AD">
      <w:pPr>
        <w:pStyle w:val="HTMLPreformatted"/>
        <w:rPr>
          <w:del w:id="1579" w:author="Steve Baird" w:date="2016-04-29T16:08:00Z"/>
          <w:rFonts w:ascii="Times New Roman" w:hAnsi="Times New Roman" w:cs="Times New Roman"/>
          <w:b/>
          <w:bCs/>
          <w:sz w:val="22"/>
          <w:szCs w:val="22"/>
          <w:rPrChange w:id="1580" w:author="Steve Baird" w:date="2016-04-29T15:40:00Z">
            <w:rPr>
              <w:del w:id="1581" w:author="Steve Baird" w:date="2016-04-29T16:08:00Z"/>
              <w:rFonts w:ascii="Garamond" w:hAnsi="Garamond" w:cs="Times New Roman"/>
              <w:b/>
              <w:bCs/>
              <w:sz w:val="22"/>
              <w:szCs w:val="22"/>
            </w:rPr>
          </w:rPrChange>
        </w:rPr>
      </w:pPr>
    </w:p>
    <w:p w14:paraId="607A7E90" w14:textId="77777777" w:rsidR="004514AD" w:rsidRPr="0024769B" w:rsidDel="0065020B" w:rsidRDefault="004514AD" w:rsidP="004514AD">
      <w:pPr>
        <w:pStyle w:val="BodyTextIndent"/>
        <w:spacing w:after="0"/>
        <w:ind w:left="540" w:right="900"/>
        <w:jc w:val="both"/>
        <w:rPr>
          <w:del w:id="1582" w:author="Steve Baird" w:date="2016-04-29T16:08:00Z"/>
          <w:b/>
          <w:sz w:val="22"/>
          <w:szCs w:val="22"/>
          <w:rPrChange w:id="1583" w:author="Steve Baird" w:date="2016-04-29T15:40:00Z">
            <w:rPr>
              <w:del w:id="1584" w:author="Steve Baird" w:date="2016-04-29T16:08:00Z"/>
              <w:rFonts w:ascii="Garamond" w:hAnsi="Garamond"/>
              <w:b/>
              <w:sz w:val="22"/>
              <w:szCs w:val="22"/>
            </w:rPr>
          </w:rPrChange>
        </w:rPr>
      </w:pPr>
      <w:del w:id="1585" w:author="Steve Baird" w:date="2016-04-29T16:08:00Z">
        <w:r w:rsidRPr="0024769B" w:rsidDel="0065020B">
          <w:rPr>
            <w:b/>
            <w:sz w:val="22"/>
            <w:szCs w:val="22"/>
            <w:rPrChange w:id="1586" w:author="Steve Baird" w:date="2016-04-29T15:40:00Z">
              <w:rPr>
                <w:rFonts w:ascii="Garamond" w:hAnsi="Garamond"/>
                <w:b/>
                <w:sz w:val="22"/>
                <w:szCs w:val="22"/>
              </w:rPr>
            </w:rPrChange>
          </w:rPr>
          <w:delText xml:space="preserve">Dissolved Oxygen Qualifier (Rapid Pulse / Clark type sensor): </w:delText>
        </w:r>
      </w:del>
    </w:p>
    <w:p w14:paraId="5656502C" w14:textId="77777777" w:rsidR="004514AD" w:rsidRPr="0024769B" w:rsidDel="0065020B" w:rsidRDefault="004514AD" w:rsidP="004514AD">
      <w:pPr>
        <w:pStyle w:val="BodyTextIndent"/>
        <w:spacing w:after="0"/>
        <w:ind w:left="540" w:right="900"/>
        <w:jc w:val="both"/>
        <w:rPr>
          <w:del w:id="1587" w:author="Steve Baird" w:date="2016-04-29T16:08:00Z"/>
          <w:sz w:val="22"/>
          <w:szCs w:val="22"/>
          <w:rPrChange w:id="1588" w:author="Steve Baird" w:date="2016-04-29T15:40:00Z">
            <w:rPr>
              <w:del w:id="1589" w:author="Steve Baird" w:date="2016-04-29T16:08:00Z"/>
              <w:rFonts w:ascii="Garamond" w:hAnsi="Garamond"/>
              <w:sz w:val="22"/>
              <w:szCs w:val="22"/>
            </w:rPr>
          </w:rPrChange>
        </w:rPr>
      </w:pPr>
      <w:del w:id="1590" w:author="Steve Baird" w:date="2016-04-29T16:08:00Z">
        <w:r w:rsidRPr="0024769B" w:rsidDel="0065020B">
          <w:rPr>
            <w:sz w:val="22"/>
            <w:szCs w:val="22"/>
            <w:rPrChange w:id="1591" w:author="Steve Baird" w:date="2016-04-29T15:40:00Z">
              <w:rPr>
                <w:rFonts w:ascii="Garamond" w:hAnsi="Garamond"/>
                <w:sz w:val="22"/>
                <w:szCs w:val="22"/>
              </w:rPr>
            </w:rPrChange>
          </w:rPr>
          <w:delTex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delText>
        </w:r>
      </w:del>
    </w:p>
    <w:p w14:paraId="484E9D79" w14:textId="77777777" w:rsidR="004514AD" w:rsidRPr="0024769B" w:rsidDel="0065020B" w:rsidRDefault="004514AD" w:rsidP="004514AD">
      <w:pPr>
        <w:ind w:left="360" w:right="900"/>
        <w:rPr>
          <w:del w:id="1592" w:author="Steve Baird" w:date="2016-04-29T16:10:00Z"/>
          <w:sz w:val="22"/>
          <w:szCs w:val="22"/>
          <w:u w:val="single"/>
          <w:rPrChange w:id="1593" w:author="Steve Baird" w:date="2016-04-29T15:40:00Z">
            <w:rPr>
              <w:del w:id="1594" w:author="Steve Baird" w:date="2016-04-29T16:10:00Z"/>
              <w:rFonts w:ascii="Garamond" w:hAnsi="Garamond"/>
              <w:sz w:val="22"/>
              <w:szCs w:val="22"/>
              <w:u w:val="single"/>
            </w:rPr>
          </w:rPrChange>
        </w:rPr>
      </w:pPr>
    </w:p>
    <w:p w14:paraId="0AFBFD9B" w14:textId="77777777" w:rsidR="0065020B" w:rsidRDefault="0065020B" w:rsidP="0065020B">
      <w:pPr>
        <w:rPr>
          <w:ins w:id="1595" w:author="Steve Baird" w:date="2016-04-29T16:12:00Z"/>
          <w:b/>
          <w:bCs/>
          <w:sz w:val="22"/>
          <w:szCs w:val="22"/>
        </w:rPr>
      </w:pPr>
      <w:ins w:id="1596" w:author="Steve Baird" w:date="2016-04-29T16:10:00Z">
        <w:r w:rsidRPr="0065020B">
          <w:rPr>
            <w:b/>
            <w:bCs/>
            <w:sz w:val="22"/>
            <w:szCs w:val="22"/>
          </w:rPr>
          <w:t xml:space="preserve">Sensor specifications, </w:t>
        </w:r>
        <w:proofErr w:type="gramStart"/>
        <w:r w:rsidRPr="0065020B">
          <w:rPr>
            <w:b/>
            <w:bCs/>
            <w:sz w:val="22"/>
            <w:szCs w:val="22"/>
          </w:rPr>
          <w:t>continued</w:t>
        </w:r>
        <w:r w:rsidRPr="0065020B">
          <w:rPr>
            <w:bCs/>
            <w:sz w:val="22"/>
            <w:szCs w:val="22"/>
          </w:rPr>
          <w:t xml:space="preserve">  (</w:t>
        </w:r>
        <w:proofErr w:type="gramEnd"/>
        <w:r w:rsidRPr="0065020B">
          <w:rPr>
            <w:bCs/>
            <w:sz w:val="22"/>
            <w:szCs w:val="22"/>
          </w:rPr>
          <w:t xml:space="preserve">YSI 6600EDS V2-2 and 660 V2-4data </w:t>
        </w:r>
        <w:proofErr w:type="spellStart"/>
        <w:r w:rsidRPr="0065020B">
          <w:rPr>
            <w:bCs/>
            <w:sz w:val="22"/>
            <w:szCs w:val="22"/>
          </w:rPr>
          <w:t>sondes</w:t>
        </w:r>
        <w:proofErr w:type="spellEnd"/>
        <w:r w:rsidRPr="0065020B">
          <w:rPr>
            <w:bCs/>
            <w:sz w:val="22"/>
            <w:szCs w:val="22"/>
          </w:rPr>
          <w:t>):</w:t>
        </w:r>
      </w:ins>
    </w:p>
    <w:p w14:paraId="003CE433" w14:textId="77777777" w:rsidR="00A25D1A" w:rsidRDefault="00A25D1A" w:rsidP="0065020B">
      <w:pPr>
        <w:ind w:right="900"/>
        <w:jc w:val="both"/>
        <w:rPr>
          <w:ins w:id="1597" w:author="Steve Baird" w:date="2016-04-29T16:14:00Z"/>
          <w:b/>
          <w:sz w:val="22"/>
          <w:szCs w:val="22"/>
        </w:r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A25D1A" w:rsidRPr="00A25D1A" w14:paraId="420F4CC2" w14:textId="77777777" w:rsidTr="00DD4094">
        <w:trPr>
          <w:trHeight w:val="255"/>
          <w:ins w:id="1598" w:author="Steve Baird" w:date="2016-04-29T16:14:00Z"/>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B378B" w14:textId="77777777" w:rsidR="00A25D1A" w:rsidRPr="00A25D1A" w:rsidRDefault="00A25D1A" w:rsidP="00A25D1A">
            <w:pPr>
              <w:jc w:val="center"/>
              <w:rPr>
                <w:ins w:id="1599" w:author="Steve Baird" w:date="2016-04-29T16:14:00Z"/>
                <w:b/>
                <w:bCs/>
                <w:sz w:val="26"/>
                <w:szCs w:val="26"/>
              </w:rPr>
            </w:pPr>
            <w:ins w:id="1600" w:author="Steve Baird" w:date="2016-04-29T16:14:00Z">
              <w:r w:rsidRPr="00A25D1A">
                <w:rPr>
                  <w:b/>
                  <w:bCs/>
                  <w:sz w:val="26"/>
                  <w:szCs w:val="26"/>
                </w:rPr>
                <w:t>Parameter</w:t>
              </w:r>
            </w:ins>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85EA01F" w14:textId="77777777" w:rsidR="00A25D1A" w:rsidRPr="00A25D1A" w:rsidRDefault="00A25D1A" w:rsidP="00A25D1A">
            <w:pPr>
              <w:jc w:val="center"/>
              <w:rPr>
                <w:ins w:id="1601" w:author="Steve Baird" w:date="2016-04-29T16:14:00Z"/>
                <w:b/>
                <w:bCs/>
                <w:sz w:val="26"/>
                <w:szCs w:val="26"/>
              </w:rPr>
            </w:pPr>
            <w:ins w:id="1602" w:author="Steve Baird" w:date="2016-04-29T16:14:00Z">
              <w:r w:rsidRPr="00A25D1A">
                <w:rPr>
                  <w:b/>
                  <w:bCs/>
                  <w:sz w:val="26"/>
                  <w:szCs w:val="26"/>
                </w:rPr>
                <w:t>Units</w:t>
              </w:r>
            </w:ins>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1319836" w14:textId="77777777" w:rsidR="00A25D1A" w:rsidRPr="00A25D1A" w:rsidRDefault="00A25D1A" w:rsidP="00A25D1A">
            <w:pPr>
              <w:jc w:val="center"/>
              <w:rPr>
                <w:ins w:id="1603" w:author="Steve Baird" w:date="2016-04-29T16:14:00Z"/>
                <w:b/>
                <w:bCs/>
                <w:sz w:val="26"/>
                <w:szCs w:val="26"/>
              </w:rPr>
            </w:pPr>
            <w:ins w:id="1604" w:author="Steve Baird" w:date="2016-04-29T16:14:00Z">
              <w:r w:rsidRPr="00A25D1A">
                <w:rPr>
                  <w:b/>
                  <w:bCs/>
                  <w:sz w:val="26"/>
                  <w:szCs w:val="26"/>
                </w:rPr>
                <w:t>Sensor Type</w:t>
              </w:r>
            </w:ins>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6A90605" w14:textId="77777777" w:rsidR="00A25D1A" w:rsidRPr="00A25D1A" w:rsidRDefault="00A25D1A" w:rsidP="00A25D1A">
            <w:pPr>
              <w:jc w:val="center"/>
              <w:rPr>
                <w:ins w:id="1605" w:author="Steve Baird" w:date="2016-04-29T16:14:00Z"/>
                <w:b/>
                <w:bCs/>
                <w:sz w:val="26"/>
                <w:szCs w:val="26"/>
              </w:rPr>
            </w:pPr>
            <w:ins w:id="1606" w:author="Steve Baird" w:date="2016-04-29T16:14:00Z">
              <w:r w:rsidRPr="00A25D1A">
                <w:rPr>
                  <w:b/>
                  <w:bCs/>
                  <w:sz w:val="26"/>
                  <w:szCs w:val="26"/>
                </w:rPr>
                <w:t>Model</w:t>
              </w:r>
            </w:ins>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D589C59" w14:textId="77777777" w:rsidR="00A25D1A" w:rsidRPr="00A25D1A" w:rsidRDefault="00A25D1A" w:rsidP="00A25D1A">
            <w:pPr>
              <w:jc w:val="center"/>
              <w:rPr>
                <w:ins w:id="1607" w:author="Steve Baird" w:date="2016-04-29T16:14:00Z"/>
                <w:b/>
                <w:bCs/>
                <w:sz w:val="26"/>
                <w:szCs w:val="26"/>
              </w:rPr>
            </w:pPr>
            <w:ins w:id="1608" w:author="Steve Baird" w:date="2016-04-29T16:14:00Z">
              <w:r w:rsidRPr="00A25D1A">
                <w:rPr>
                  <w:b/>
                  <w:bCs/>
                  <w:sz w:val="26"/>
                  <w:szCs w:val="26"/>
                </w:rPr>
                <w:t>Range</w:t>
              </w:r>
            </w:ins>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6B72D473" w14:textId="77777777" w:rsidR="00A25D1A" w:rsidRPr="00A25D1A" w:rsidRDefault="00A25D1A" w:rsidP="00A25D1A">
            <w:pPr>
              <w:jc w:val="center"/>
              <w:rPr>
                <w:ins w:id="1609" w:author="Steve Baird" w:date="2016-04-29T16:14:00Z"/>
                <w:b/>
                <w:bCs/>
                <w:sz w:val="26"/>
                <w:szCs w:val="26"/>
              </w:rPr>
            </w:pPr>
            <w:ins w:id="1610" w:author="Steve Baird" w:date="2016-04-29T16:14:00Z">
              <w:r w:rsidRPr="00A25D1A">
                <w:rPr>
                  <w:b/>
                  <w:bCs/>
                  <w:sz w:val="26"/>
                  <w:szCs w:val="26"/>
                </w:rPr>
                <w:t>Accuracy</w:t>
              </w:r>
            </w:ins>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F4D42FA" w14:textId="77777777" w:rsidR="00A25D1A" w:rsidRPr="00A25D1A" w:rsidRDefault="00A25D1A" w:rsidP="00A25D1A">
            <w:pPr>
              <w:jc w:val="center"/>
              <w:rPr>
                <w:ins w:id="1611" w:author="Steve Baird" w:date="2016-04-29T16:14:00Z"/>
                <w:b/>
                <w:bCs/>
                <w:sz w:val="26"/>
                <w:szCs w:val="26"/>
              </w:rPr>
            </w:pPr>
            <w:ins w:id="1612" w:author="Steve Baird" w:date="2016-04-29T16:14:00Z">
              <w:r w:rsidRPr="00A25D1A">
                <w:rPr>
                  <w:b/>
                  <w:bCs/>
                  <w:sz w:val="26"/>
                  <w:szCs w:val="26"/>
                </w:rPr>
                <w:t>Resolution</w:t>
              </w:r>
            </w:ins>
          </w:p>
        </w:tc>
      </w:tr>
      <w:tr w:rsidR="00A25D1A" w:rsidRPr="00A25D1A" w14:paraId="531E46FB" w14:textId="77777777" w:rsidTr="00DD4094">
        <w:trPr>
          <w:trHeight w:val="255"/>
          <w:ins w:id="1613"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60008372" w14:textId="77777777" w:rsidR="00A25D1A" w:rsidRPr="00A25D1A" w:rsidRDefault="00A25D1A" w:rsidP="00A25D1A">
            <w:pPr>
              <w:jc w:val="center"/>
              <w:rPr>
                <w:ins w:id="1614" w:author="Steve Baird" w:date="2016-04-29T16:14:00Z"/>
                <w:sz w:val="20"/>
                <w:szCs w:val="20"/>
              </w:rPr>
            </w:pPr>
            <w:ins w:id="1615" w:author="Steve Baird" w:date="2016-04-29T16:14:00Z">
              <w:r w:rsidRPr="00A25D1A">
                <w:rPr>
                  <w:sz w:val="20"/>
                  <w:szCs w:val="20"/>
                </w:rPr>
                <w:t>Temperature</w:t>
              </w:r>
            </w:ins>
          </w:p>
        </w:tc>
        <w:tc>
          <w:tcPr>
            <w:tcW w:w="2160" w:type="dxa"/>
            <w:tcBorders>
              <w:top w:val="nil"/>
              <w:left w:val="nil"/>
              <w:bottom w:val="single" w:sz="4" w:space="0" w:color="auto"/>
              <w:right w:val="single" w:sz="4" w:space="0" w:color="auto"/>
            </w:tcBorders>
            <w:shd w:val="clear" w:color="auto" w:fill="auto"/>
            <w:vAlign w:val="bottom"/>
          </w:tcPr>
          <w:p w14:paraId="0EBF8582" w14:textId="77777777" w:rsidR="00A25D1A" w:rsidRPr="00A25D1A" w:rsidRDefault="00A25D1A" w:rsidP="00A25D1A">
            <w:pPr>
              <w:jc w:val="center"/>
              <w:rPr>
                <w:ins w:id="1616" w:author="Steve Baird" w:date="2016-04-29T16:14:00Z"/>
                <w:sz w:val="20"/>
                <w:szCs w:val="20"/>
              </w:rPr>
            </w:pPr>
            <w:ins w:id="1617" w:author="Steve Baird" w:date="2016-04-29T16:14:00Z">
              <w:r w:rsidRPr="00A25D1A">
                <w:rPr>
                  <w:sz w:val="20"/>
                  <w:szCs w:val="20"/>
                </w:rPr>
                <w:t>Celsius (C)</w:t>
              </w:r>
            </w:ins>
          </w:p>
        </w:tc>
        <w:tc>
          <w:tcPr>
            <w:tcW w:w="1980" w:type="dxa"/>
            <w:tcBorders>
              <w:top w:val="nil"/>
              <w:left w:val="nil"/>
              <w:bottom w:val="single" w:sz="4" w:space="0" w:color="auto"/>
              <w:right w:val="single" w:sz="4" w:space="0" w:color="auto"/>
            </w:tcBorders>
            <w:shd w:val="clear" w:color="auto" w:fill="auto"/>
            <w:vAlign w:val="bottom"/>
          </w:tcPr>
          <w:p w14:paraId="64717E94" w14:textId="77777777" w:rsidR="00A25D1A" w:rsidRPr="00A25D1A" w:rsidRDefault="00A25D1A" w:rsidP="00A25D1A">
            <w:pPr>
              <w:jc w:val="center"/>
              <w:rPr>
                <w:ins w:id="1618" w:author="Steve Baird" w:date="2016-04-29T16:14:00Z"/>
                <w:sz w:val="20"/>
                <w:szCs w:val="20"/>
              </w:rPr>
            </w:pPr>
            <w:ins w:id="1619" w:author="Steve Baird" w:date="2016-04-29T16:14:00Z">
              <w:r w:rsidRPr="00A25D1A">
                <w:rPr>
                  <w:sz w:val="20"/>
                  <w:szCs w:val="20"/>
                </w:rPr>
                <w:t>Thermistor</w:t>
              </w:r>
            </w:ins>
          </w:p>
        </w:tc>
        <w:tc>
          <w:tcPr>
            <w:tcW w:w="1080" w:type="dxa"/>
            <w:tcBorders>
              <w:top w:val="nil"/>
              <w:left w:val="nil"/>
              <w:bottom w:val="single" w:sz="4" w:space="0" w:color="auto"/>
              <w:right w:val="single" w:sz="4" w:space="0" w:color="auto"/>
            </w:tcBorders>
            <w:shd w:val="clear" w:color="auto" w:fill="auto"/>
            <w:vAlign w:val="bottom"/>
          </w:tcPr>
          <w:p w14:paraId="7111D000" w14:textId="77777777" w:rsidR="00A25D1A" w:rsidRPr="00A25D1A" w:rsidRDefault="00A25D1A" w:rsidP="00A25D1A">
            <w:pPr>
              <w:jc w:val="center"/>
              <w:rPr>
                <w:ins w:id="1620" w:author="Steve Baird" w:date="2016-04-29T16:14:00Z"/>
                <w:sz w:val="20"/>
                <w:szCs w:val="20"/>
              </w:rPr>
            </w:pPr>
            <w:ins w:id="1621" w:author="Steve Baird" w:date="2016-04-29T16:14:00Z">
              <w:r w:rsidRPr="00A25D1A">
                <w:rPr>
                  <w:sz w:val="20"/>
                  <w:szCs w:val="20"/>
                </w:rPr>
                <w:t>6560</w:t>
              </w:r>
            </w:ins>
          </w:p>
        </w:tc>
        <w:tc>
          <w:tcPr>
            <w:tcW w:w="1260" w:type="dxa"/>
            <w:tcBorders>
              <w:top w:val="nil"/>
              <w:left w:val="nil"/>
              <w:bottom w:val="single" w:sz="4" w:space="0" w:color="auto"/>
              <w:right w:val="single" w:sz="4" w:space="0" w:color="auto"/>
            </w:tcBorders>
            <w:shd w:val="clear" w:color="auto" w:fill="auto"/>
            <w:vAlign w:val="bottom"/>
          </w:tcPr>
          <w:p w14:paraId="536580D7" w14:textId="77777777" w:rsidR="00A25D1A" w:rsidRPr="00A25D1A" w:rsidRDefault="00A25D1A" w:rsidP="00A25D1A">
            <w:pPr>
              <w:jc w:val="center"/>
              <w:rPr>
                <w:ins w:id="1622" w:author="Steve Baird" w:date="2016-04-29T16:14:00Z"/>
                <w:sz w:val="20"/>
                <w:szCs w:val="20"/>
              </w:rPr>
            </w:pPr>
            <w:ins w:id="1623" w:author="Steve Baird" w:date="2016-04-29T16:14:00Z">
              <w:r w:rsidRPr="00A25D1A">
                <w:rPr>
                  <w:sz w:val="20"/>
                  <w:szCs w:val="20"/>
                </w:rPr>
                <w:t>-5 to 50 °C</w:t>
              </w:r>
            </w:ins>
          </w:p>
        </w:tc>
        <w:tc>
          <w:tcPr>
            <w:tcW w:w="3780" w:type="dxa"/>
            <w:tcBorders>
              <w:top w:val="nil"/>
              <w:left w:val="nil"/>
              <w:bottom w:val="single" w:sz="4" w:space="0" w:color="auto"/>
              <w:right w:val="single" w:sz="4" w:space="0" w:color="auto"/>
            </w:tcBorders>
            <w:shd w:val="clear" w:color="auto" w:fill="auto"/>
            <w:vAlign w:val="bottom"/>
          </w:tcPr>
          <w:p w14:paraId="780CA739" w14:textId="77777777" w:rsidR="00A25D1A" w:rsidRPr="00A25D1A" w:rsidRDefault="00A25D1A" w:rsidP="00A25D1A">
            <w:pPr>
              <w:jc w:val="center"/>
              <w:rPr>
                <w:ins w:id="1624" w:author="Steve Baird" w:date="2016-04-29T16:14:00Z"/>
                <w:sz w:val="20"/>
                <w:szCs w:val="20"/>
              </w:rPr>
            </w:pPr>
            <w:ins w:id="1625" w:author="Steve Baird" w:date="2016-04-29T16:14:00Z">
              <w:r w:rsidRPr="00A25D1A">
                <w:rPr>
                  <w:sz w:val="20"/>
                  <w:szCs w:val="20"/>
                </w:rPr>
                <w:t>+/-0.15 °C</w:t>
              </w:r>
            </w:ins>
          </w:p>
        </w:tc>
        <w:tc>
          <w:tcPr>
            <w:tcW w:w="1440" w:type="dxa"/>
            <w:tcBorders>
              <w:top w:val="nil"/>
              <w:left w:val="nil"/>
              <w:bottom w:val="single" w:sz="4" w:space="0" w:color="auto"/>
              <w:right w:val="single" w:sz="4" w:space="0" w:color="auto"/>
            </w:tcBorders>
            <w:shd w:val="clear" w:color="auto" w:fill="auto"/>
            <w:vAlign w:val="bottom"/>
          </w:tcPr>
          <w:p w14:paraId="18781DDC" w14:textId="77777777" w:rsidR="00A25D1A" w:rsidRPr="00A25D1A" w:rsidRDefault="00A25D1A" w:rsidP="00A25D1A">
            <w:pPr>
              <w:jc w:val="center"/>
              <w:rPr>
                <w:ins w:id="1626" w:author="Steve Baird" w:date="2016-04-29T16:14:00Z"/>
                <w:sz w:val="20"/>
                <w:szCs w:val="20"/>
              </w:rPr>
            </w:pPr>
            <w:ins w:id="1627" w:author="Steve Baird" w:date="2016-04-29T16:14:00Z">
              <w:r w:rsidRPr="00A25D1A">
                <w:rPr>
                  <w:sz w:val="20"/>
                  <w:szCs w:val="20"/>
                </w:rPr>
                <w:t>0.01 °C</w:t>
              </w:r>
            </w:ins>
          </w:p>
        </w:tc>
      </w:tr>
      <w:tr w:rsidR="00A25D1A" w:rsidRPr="00A25D1A" w14:paraId="5BB4666F" w14:textId="77777777" w:rsidTr="00DD4094">
        <w:trPr>
          <w:trHeight w:val="510"/>
          <w:ins w:id="1628"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4B95DEA7" w14:textId="77777777" w:rsidR="00A25D1A" w:rsidRPr="00A25D1A" w:rsidRDefault="00A25D1A" w:rsidP="00A25D1A">
            <w:pPr>
              <w:jc w:val="center"/>
              <w:rPr>
                <w:ins w:id="1629" w:author="Steve Baird" w:date="2016-04-29T16:14:00Z"/>
                <w:sz w:val="20"/>
                <w:szCs w:val="20"/>
              </w:rPr>
            </w:pPr>
            <w:ins w:id="1630" w:author="Steve Baird" w:date="2016-04-29T16:14:00Z">
              <w:r w:rsidRPr="00A25D1A">
                <w:rPr>
                  <w:sz w:val="20"/>
                  <w:szCs w:val="20"/>
                </w:rPr>
                <w:t>Conductivity</w:t>
              </w:r>
            </w:ins>
          </w:p>
        </w:tc>
        <w:tc>
          <w:tcPr>
            <w:tcW w:w="2160" w:type="dxa"/>
            <w:tcBorders>
              <w:top w:val="nil"/>
              <w:left w:val="nil"/>
              <w:bottom w:val="single" w:sz="4" w:space="0" w:color="auto"/>
              <w:right w:val="single" w:sz="4" w:space="0" w:color="auto"/>
            </w:tcBorders>
            <w:shd w:val="clear" w:color="auto" w:fill="auto"/>
            <w:vAlign w:val="bottom"/>
          </w:tcPr>
          <w:p w14:paraId="4F8B93D8" w14:textId="77777777" w:rsidR="00A25D1A" w:rsidRPr="00A25D1A" w:rsidRDefault="00A25D1A" w:rsidP="00A25D1A">
            <w:pPr>
              <w:jc w:val="center"/>
              <w:rPr>
                <w:ins w:id="1631" w:author="Steve Baird" w:date="2016-04-29T16:14:00Z"/>
                <w:sz w:val="20"/>
                <w:szCs w:val="20"/>
              </w:rPr>
            </w:pPr>
            <w:ins w:id="1632" w:author="Steve Baird" w:date="2016-04-29T16:14:00Z">
              <w:r w:rsidRPr="00A25D1A">
                <w:rPr>
                  <w:sz w:val="20"/>
                  <w:szCs w:val="20"/>
                </w:rPr>
                <w:t>milli-Siemens per cm (mS/cm)</w:t>
              </w:r>
            </w:ins>
          </w:p>
        </w:tc>
        <w:tc>
          <w:tcPr>
            <w:tcW w:w="1980" w:type="dxa"/>
            <w:tcBorders>
              <w:top w:val="nil"/>
              <w:left w:val="nil"/>
              <w:bottom w:val="single" w:sz="4" w:space="0" w:color="auto"/>
              <w:right w:val="single" w:sz="4" w:space="0" w:color="auto"/>
            </w:tcBorders>
            <w:shd w:val="clear" w:color="auto" w:fill="auto"/>
            <w:vAlign w:val="bottom"/>
          </w:tcPr>
          <w:p w14:paraId="38B3A3E1" w14:textId="77777777" w:rsidR="00A25D1A" w:rsidRPr="00A25D1A" w:rsidRDefault="00A25D1A" w:rsidP="00A25D1A">
            <w:pPr>
              <w:jc w:val="center"/>
              <w:rPr>
                <w:ins w:id="1633" w:author="Steve Baird" w:date="2016-04-29T16:14:00Z"/>
                <w:sz w:val="20"/>
                <w:szCs w:val="20"/>
              </w:rPr>
            </w:pPr>
            <w:ins w:id="1634" w:author="Steve Baird" w:date="2016-04-29T16:14:00Z">
              <w:r w:rsidRPr="00A25D1A">
                <w:rPr>
                  <w:sz w:val="20"/>
                  <w:szCs w:val="20"/>
                </w:rPr>
                <w:t xml:space="preserve">4-electrode cell with </w:t>
              </w:r>
              <w:proofErr w:type="spellStart"/>
              <w:r w:rsidRPr="00A25D1A">
                <w:rPr>
                  <w:sz w:val="20"/>
                  <w:szCs w:val="20"/>
                </w:rPr>
                <w:t>autoranging</w:t>
              </w:r>
              <w:proofErr w:type="spellEnd"/>
            </w:ins>
          </w:p>
        </w:tc>
        <w:tc>
          <w:tcPr>
            <w:tcW w:w="1080" w:type="dxa"/>
            <w:tcBorders>
              <w:top w:val="nil"/>
              <w:left w:val="nil"/>
              <w:bottom w:val="single" w:sz="4" w:space="0" w:color="auto"/>
              <w:right w:val="single" w:sz="4" w:space="0" w:color="auto"/>
            </w:tcBorders>
            <w:shd w:val="clear" w:color="auto" w:fill="auto"/>
            <w:vAlign w:val="bottom"/>
          </w:tcPr>
          <w:p w14:paraId="5EA2C37B" w14:textId="77777777" w:rsidR="00A25D1A" w:rsidRPr="00A25D1A" w:rsidRDefault="00A25D1A" w:rsidP="00A25D1A">
            <w:pPr>
              <w:jc w:val="center"/>
              <w:rPr>
                <w:ins w:id="1635" w:author="Steve Baird" w:date="2016-04-29T16:14:00Z"/>
                <w:sz w:val="20"/>
                <w:szCs w:val="20"/>
              </w:rPr>
            </w:pPr>
            <w:ins w:id="1636" w:author="Steve Baird" w:date="2016-04-29T16:14:00Z">
              <w:r w:rsidRPr="00A25D1A">
                <w:rPr>
                  <w:sz w:val="20"/>
                  <w:szCs w:val="20"/>
                </w:rPr>
                <w:t>6560</w:t>
              </w:r>
            </w:ins>
          </w:p>
        </w:tc>
        <w:tc>
          <w:tcPr>
            <w:tcW w:w="1260" w:type="dxa"/>
            <w:tcBorders>
              <w:top w:val="nil"/>
              <w:left w:val="nil"/>
              <w:bottom w:val="single" w:sz="4" w:space="0" w:color="auto"/>
              <w:right w:val="single" w:sz="4" w:space="0" w:color="auto"/>
            </w:tcBorders>
            <w:shd w:val="clear" w:color="auto" w:fill="auto"/>
            <w:vAlign w:val="bottom"/>
          </w:tcPr>
          <w:p w14:paraId="2532303C" w14:textId="77777777" w:rsidR="00A25D1A" w:rsidRPr="00A25D1A" w:rsidRDefault="00A25D1A" w:rsidP="00A25D1A">
            <w:pPr>
              <w:jc w:val="center"/>
              <w:rPr>
                <w:ins w:id="1637" w:author="Steve Baird" w:date="2016-04-29T16:14:00Z"/>
                <w:sz w:val="20"/>
                <w:szCs w:val="20"/>
              </w:rPr>
            </w:pPr>
            <w:ins w:id="1638" w:author="Steve Baird" w:date="2016-04-29T16:14:00Z">
              <w:r w:rsidRPr="00A25D1A">
                <w:rPr>
                  <w:sz w:val="20"/>
                  <w:szCs w:val="20"/>
                </w:rPr>
                <w:t>0 to 100 mS/cm</w:t>
              </w:r>
            </w:ins>
          </w:p>
        </w:tc>
        <w:tc>
          <w:tcPr>
            <w:tcW w:w="3780" w:type="dxa"/>
            <w:tcBorders>
              <w:top w:val="nil"/>
              <w:left w:val="nil"/>
              <w:bottom w:val="single" w:sz="4" w:space="0" w:color="auto"/>
              <w:right w:val="single" w:sz="4" w:space="0" w:color="auto"/>
            </w:tcBorders>
            <w:shd w:val="clear" w:color="auto" w:fill="auto"/>
            <w:vAlign w:val="bottom"/>
          </w:tcPr>
          <w:p w14:paraId="11712C84" w14:textId="77777777" w:rsidR="00A25D1A" w:rsidRPr="00A25D1A" w:rsidRDefault="00A25D1A" w:rsidP="00A25D1A">
            <w:pPr>
              <w:jc w:val="center"/>
              <w:rPr>
                <w:ins w:id="1639" w:author="Steve Baird" w:date="2016-04-29T16:14:00Z"/>
                <w:sz w:val="20"/>
                <w:szCs w:val="20"/>
              </w:rPr>
            </w:pPr>
            <w:ins w:id="1640" w:author="Steve Baird" w:date="2016-04-29T16:14:00Z">
              <w:r w:rsidRPr="00A25D1A">
                <w:rPr>
                  <w:sz w:val="20"/>
                  <w:szCs w:val="20"/>
                </w:rPr>
                <w:t>+/-0.5% of reading + 0.001 mS/cm</w:t>
              </w:r>
            </w:ins>
          </w:p>
        </w:tc>
        <w:tc>
          <w:tcPr>
            <w:tcW w:w="1440" w:type="dxa"/>
            <w:tcBorders>
              <w:top w:val="nil"/>
              <w:left w:val="nil"/>
              <w:bottom w:val="single" w:sz="4" w:space="0" w:color="auto"/>
              <w:right w:val="single" w:sz="4" w:space="0" w:color="auto"/>
            </w:tcBorders>
            <w:shd w:val="clear" w:color="auto" w:fill="auto"/>
            <w:vAlign w:val="bottom"/>
          </w:tcPr>
          <w:p w14:paraId="3DC578B4" w14:textId="77777777" w:rsidR="00A25D1A" w:rsidRPr="00A25D1A" w:rsidRDefault="00A25D1A" w:rsidP="00A25D1A">
            <w:pPr>
              <w:jc w:val="center"/>
              <w:rPr>
                <w:ins w:id="1641" w:author="Steve Baird" w:date="2016-04-29T16:14:00Z"/>
                <w:sz w:val="20"/>
                <w:szCs w:val="20"/>
              </w:rPr>
            </w:pPr>
            <w:ins w:id="1642" w:author="Steve Baird" w:date="2016-04-29T16:14:00Z">
              <w:r w:rsidRPr="00A25D1A">
                <w:rPr>
                  <w:sz w:val="20"/>
                  <w:szCs w:val="20"/>
                </w:rPr>
                <w:t>0.001 mS/cm to 0.1 mS/cm (range dependent)</w:t>
              </w:r>
            </w:ins>
          </w:p>
        </w:tc>
      </w:tr>
      <w:tr w:rsidR="00A25D1A" w:rsidRPr="00A25D1A" w14:paraId="06D25D41" w14:textId="77777777" w:rsidTr="00DD4094">
        <w:trPr>
          <w:trHeight w:val="765"/>
          <w:ins w:id="1643"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32CA9062" w14:textId="77777777" w:rsidR="00A25D1A" w:rsidRPr="00A25D1A" w:rsidRDefault="00A25D1A" w:rsidP="00A25D1A">
            <w:pPr>
              <w:jc w:val="center"/>
              <w:rPr>
                <w:ins w:id="1644" w:author="Steve Baird" w:date="2016-04-29T16:14:00Z"/>
                <w:sz w:val="20"/>
                <w:szCs w:val="20"/>
              </w:rPr>
            </w:pPr>
            <w:ins w:id="1645" w:author="Steve Baird" w:date="2016-04-29T16:14:00Z">
              <w:r w:rsidRPr="00A25D1A">
                <w:rPr>
                  <w:sz w:val="20"/>
                  <w:szCs w:val="20"/>
                </w:rPr>
                <w:t>Salinity</w:t>
              </w:r>
            </w:ins>
          </w:p>
        </w:tc>
        <w:tc>
          <w:tcPr>
            <w:tcW w:w="2160" w:type="dxa"/>
            <w:tcBorders>
              <w:top w:val="nil"/>
              <w:left w:val="nil"/>
              <w:bottom w:val="single" w:sz="4" w:space="0" w:color="auto"/>
              <w:right w:val="single" w:sz="4" w:space="0" w:color="auto"/>
            </w:tcBorders>
            <w:shd w:val="clear" w:color="auto" w:fill="auto"/>
            <w:vAlign w:val="bottom"/>
          </w:tcPr>
          <w:p w14:paraId="2011D433" w14:textId="77777777" w:rsidR="00A25D1A" w:rsidRPr="00A25D1A" w:rsidRDefault="00A25D1A" w:rsidP="00A25D1A">
            <w:pPr>
              <w:jc w:val="center"/>
              <w:rPr>
                <w:ins w:id="1646" w:author="Steve Baird" w:date="2016-04-29T16:14:00Z"/>
                <w:sz w:val="20"/>
                <w:szCs w:val="20"/>
              </w:rPr>
            </w:pPr>
            <w:ins w:id="1647" w:author="Steve Baird" w:date="2016-04-29T16:14:00Z">
              <w:r w:rsidRPr="00A25D1A">
                <w:rPr>
                  <w:sz w:val="20"/>
                  <w:szCs w:val="20"/>
                </w:rPr>
                <w:t>parts per thousand (ppt)</w:t>
              </w:r>
            </w:ins>
          </w:p>
        </w:tc>
        <w:tc>
          <w:tcPr>
            <w:tcW w:w="1980" w:type="dxa"/>
            <w:tcBorders>
              <w:top w:val="nil"/>
              <w:left w:val="nil"/>
              <w:bottom w:val="single" w:sz="4" w:space="0" w:color="auto"/>
              <w:right w:val="single" w:sz="4" w:space="0" w:color="auto"/>
            </w:tcBorders>
            <w:shd w:val="clear" w:color="auto" w:fill="auto"/>
            <w:vAlign w:val="bottom"/>
          </w:tcPr>
          <w:p w14:paraId="67065EC6" w14:textId="77777777" w:rsidR="00A25D1A" w:rsidRPr="00A25D1A" w:rsidRDefault="00A25D1A" w:rsidP="00A25D1A">
            <w:pPr>
              <w:jc w:val="center"/>
              <w:rPr>
                <w:ins w:id="1648" w:author="Steve Baird" w:date="2016-04-29T16:14:00Z"/>
                <w:sz w:val="20"/>
                <w:szCs w:val="20"/>
              </w:rPr>
            </w:pPr>
            <w:ins w:id="1649" w:author="Steve Baird" w:date="2016-04-29T16:14:00Z">
              <w:r w:rsidRPr="00A25D1A">
                <w:rPr>
                  <w:sz w:val="20"/>
                  <w:szCs w:val="20"/>
                </w:rPr>
                <w:t>Calculated from conductivity and temperature</w:t>
              </w:r>
            </w:ins>
          </w:p>
        </w:tc>
        <w:tc>
          <w:tcPr>
            <w:tcW w:w="1080" w:type="dxa"/>
            <w:tcBorders>
              <w:top w:val="nil"/>
              <w:left w:val="nil"/>
              <w:bottom w:val="single" w:sz="4" w:space="0" w:color="auto"/>
              <w:right w:val="single" w:sz="4" w:space="0" w:color="auto"/>
            </w:tcBorders>
            <w:shd w:val="clear" w:color="auto" w:fill="auto"/>
            <w:vAlign w:val="bottom"/>
          </w:tcPr>
          <w:p w14:paraId="7A6EBF3F" w14:textId="77777777" w:rsidR="00A25D1A" w:rsidRPr="00A25D1A" w:rsidRDefault="00A25D1A" w:rsidP="00A25D1A">
            <w:pPr>
              <w:jc w:val="center"/>
              <w:rPr>
                <w:ins w:id="1650" w:author="Steve Baird" w:date="2016-04-29T16:14:00Z"/>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05ABD49E" w14:textId="77777777" w:rsidR="00A25D1A" w:rsidRPr="00A25D1A" w:rsidRDefault="00A25D1A" w:rsidP="00A25D1A">
            <w:pPr>
              <w:jc w:val="center"/>
              <w:rPr>
                <w:ins w:id="1651" w:author="Steve Baird" w:date="2016-04-29T16:14:00Z"/>
                <w:sz w:val="20"/>
                <w:szCs w:val="20"/>
              </w:rPr>
            </w:pPr>
            <w:ins w:id="1652" w:author="Steve Baird" w:date="2016-04-29T16:14:00Z">
              <w:r w:rsidRPr="00A25D1A">
                <w:rPr>
                  <w:sz w:val="20"/>
                  <w:szCs w:val="20"/>
                </w:rPr>
                <w:t>0 to 70 ppt</w:t>
              </w:r>
            </w:ins>
          </w:p>
        </w:tc>
        <w:tc>
          <w:tcPr>
            <w:tcW w:w="3780" w:type="dxa"/>
            <w:tcBorders>
              <w:top w:val="nil"/>
              <w:left w:val="nil"/>
              <w:bottom w:val="single" w:sz="4" w:space="0" w:color="auto"/>
              <w:right w:val="single" w:sz="4" w:space="0" w:color="auto"/>
            </w:tcBorders>
            <w:shd w:val="clear" w:color="auto" w:fill="auto"/>
            <w:vAlign w:val="bottom"/>
          </w:tcPr>
          <w:p w14:paraId="2C086746" w14:textId="77777777" w:rsidR="00A25D1A" w:rsidRPr="00A25D1A" w:rsidRDefault="00A25D1A" w:rsidP="00A25D1A">
            <w:pPr>
              <w:jc w:val="center"/>
              <w:rPr>
                <w:ins w:id="1653" w:author="Steve Baird" w:date="2016-04-29T16:14:00Z"/>
                <w:sz w:val="20"/>
                <w:szCs w:val="20"/>
              </w:rPr>
            </w:pPr>
            <w:ins w:id="1654" w:author="Steve Baird" w:date="2016-04-29T16:14:00Z">
              <w:r w:rsidRPr="00A25D1A">
                <w:rPr>
                  <w:sz w:val="20"/>
                  <w:szCs w:val="20"/>
                </w:rPr>
                <w:t>+/- 1.0% of reading or 0.1 ppt, whichever is greater</w:t>
              </w:r>
            </w:ins>
          </w:p>
        </w:tc>
        <w:tc>
          <w:tcPr>
            <w:tcW w:w="1440" w:type="dxa"/>
            <w:tcBorders>
              <w:top w:val="nil"/>
              <w:left w:val="nil"/>
              <w:bottom w:val="single" w:sz="4" w:space="0" w:color="auto"/>
              <w:right w:val="single" w:sz="4" w:space="0" w:color="auto"/>
            </w:tcBorders>
            <w:shd w:val="clear" w:color="auto" w:fill="auto"/>
            <w:vAlign w:val="bottom"/>
          </w:tcPr>
          <w:p w14:paraId="596EB2E8" w14:textId="77777777" w:rsidR="00A25D1A" w:rsidRPr="00A25D1A" w:rsidRDefault="00A25D1A" w:rsidP="00A25D1A">
            <w:pPr>
              <w:jc w:val="center"/>
              <w:rPr>
                <w:ins w:id="1655" w:author="Steve Baird" w:date="2016-04-29T16:14:00Z"/>
                <w:sz w:val="20"/>
                <w:szCs w:val="20"/>
              </w:rPr>
            </w:pPr>
            <w:ins w:id="1656" w:author="Steve Baird" w:date="2016-04-29T16:14:00Z">
              <w:r w:rsidRPr="00A25D1A">
                <w:rPr>
                  <w:sz w:val="20"/>
                  <w:szCs w:val="20"/>
                </w:rPr>
                <w:t>0.01 ppt</w:t>
              </w:r>
            </w:ins>
          </w:p>
        </w:tc>
      </w:tr>
      <w:tr w:rsidR="00A25D1A" w:rsidRPr="00A25D1A" w14:paraId="4F406B0F" w14:textId="77777777" w:rsidTr="00DD4094">
        <w:trPr>
          <w:trHeight w:val="1020"/>
          <w:ins w:id="1657"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4F503A77" w14:textId="77777777" w:rsidR="00A25D1A" w:rsidRPr="00A25D1A" w:rsidRDefault="00A25D1A" w:rsidP="00A25D1A">
            <w:pPr>
              <w:jc w:val="center"/>
              <w:rPr>
                <w:ins w:id="1658" w:author="Steve Baird" w:date="2016-04-29T16:14:00Z"/>
                <w:sz w:val="20"/>
                <w:szCs w:val="20"/>
              </w:rPr>
            </w:pPr>
            <w:ins w:id="1659" w:author="Steve Baird" w:date="2016-04-29T16:14:00Z">
              <w:r w:rsidRPr="00A25D1A">
                <w:rPr>
                  <w:sz w:val="20"/>
                  <w:szCs w:val="20"/>
                </w:rPr>
                <w:t>Dissolved Oxygen %</w:t>
              </w:r>
            </w:ins>
          </w:p>
        </w:tc>
        <w:tc>
          <w:tcPr>
            <w:tcW w:w="2160" w:type="dxa"/>
            <w:tcBorders>
              <w:top w:val="nil"/>
              <w:left w:val="nil"/>
              <w:bottom w:val="single" w:sz="4" w:space="0" w:color="auto"/>
              <w:right w:val="single" w:sz="4" w:space="0" w:color="auto"/>
            </w:tcBorders>
            <w:shd w:val="clear" w:color="auto" w:fill="auto"/>
            <w:vAlign w:val="bottom"/>
          </w:tcPr>
          <w:p w14:paraId="53DFB561" w14:textId="77777777" w:rsidR="00A25D1A" w:rsidRPr="00A25D1A" w:rsidRDefault="00A25D1A" w:rsidP="00A25D1A">
            <w:pPr>
              <w:jc w:val="center"/>
              <w:rPr>
                <w:ins w:id="1660" w:author="Steve Baird" w:date="2016-04-29T16:14:00Z"/>
                <w:sz w:val="20"/>
                <w:szCs w:val="20"/>
              </w:rPr>
            </w:pPr>
            <w:ins w:id="1661" w:author="Steve Baird" w:date="2016-04-29T16:14:00Z">
              <w:r w:rsidRPr="00A25D1A">
                <w:rPr>
                  <w:sz w:val="20"/>
                  <w:szCs w:val="20"/>
                </w:rPr>
                <w:t>percent air saturation (%)</w:t>
              </w:r>
            </w:ins>
          </w:p>
        </w:tc>
        <w:tc>
          <w:tcPr>
            <w:tcW w:w="1980" w:type="dxa"/>
            <w:tcBorders>
              <w:top w:val="nil"/>
              <w:left w:val="nil"/>
              <w:bottom w:val="single" w:sz="4" w:space="0" w:color="auto"/>
              <w:right w:val="single" w:sz="4" w:space="0" w:color="auto"/>
            </w:tcBorders>
            <w:shd w:val="clear" w:color="auto" w:fill="auto"/>
            <w:vAlign w:val="bottom"/>
          </w:tcPr>
          <w:p w14:paraId="483E3563" w14:textId="77777777" w:rsidR="00A25D1A" w:rsidRPr="00A25D1A" w:rsidRDefault="00A25D1A" w:rsidP="00A25D1A">
            <w:pPr>
              <w:jc w:val="center"/>
              <w:rPr>
                <w:ins w:id="1662" w:author="Steve Baird" w:date="2016-04-29T16:14:00Z"/>
                <w:sz w:val="20"/>
                <w:szCs w:val="20"/>
              </w:rPr>
            </w:pPr>
            <w:ins w:id="1663" w:author="Steve Baird" w:date="2016-04-29T16:14:00Z">
              <w:r w:rsidRPr="00A25D1A">
                <w:rPr>
                  <w:sz w:val="20"/>
                  <w:szCs w:val="20"/>
                </w:rPr>
                <w:t>Rapid Pulse – Clark type, polarographic</w:t>
              </w:r>
            </w:ins>
          </w:p>
        </w:tc>
        <w:tc>
          <w:tcPr>
            <w:tcW w:w="1080" w:type="dxa"/>
            <w:tcBorders>
              <w:top w:val="nil"/>
              <w:left w:val="nil"/>
              <w:bottom w:val="single" w:sz="4" w:space="0" w:color="auto"/>
              <w:right w:val="single" w:sz="4" w:space="0" w:color="auto"/>
            </w:tcBorders>
            <w:shd w:val="clear" w:color="auto" w:fill="auto"/>
            <w:vAlign w:val="bottom"/>
          </w:tcPr>
          <w:p w14:paraId="1592E711" w14:textId="77777777" w:rsidR="00A25D1A" w:rsidRPr="00A25D1A" w:rsidRDefault="00A25D1A" w:rsidP="00A25D1A">
            <w:pPr>
              <w:jc w:val="center"/>
              <w:rPr>
                <w:ins w:id="1664" w:author="Steve Baird" w:date="2016-04-29T16:14:00Z"/>
                <w:sz w:val="20"/>
                <w:szCs w:val="20"/>
              </w:rPr>
            </w:pPr>
            <w:ins w:id="1665" w:author="Steve Baird" w:date="2016-04-29T16:14:00Z">
              <w:r w:rsidRPr="00A25D1A">
                <w:rPr>
                  <w:sz w:val="20"/>
                  <w:szCs w:val="20"/>
                </w:rPr>
                <w:t>6562</w:t>
              </w:r>
            </w:ins>
          </w:p>
        </w:tc>
        <w:tc>
          <w:tcPr>
            <w:tcW w:w="1260" w:type="dxa"/>
            <w:tcBorders>
              <w:top w:val="nil"/>
              <w:left w:val="nil"/>
              <w:bottom w:val="single" w:sz="4" w:space="0" w:color="auto"/>
              <w:right w:val="single" w:sz="4" w:space="0" w:color="auto"/>
            </w:tcBorders>
            <w:shd w:val="clear" w:color="auto" w:fill="auto"/>
            <w:vAlign w:val="bottom"/>
          </w:tcPr>
          <w:p w14:paraId="3FB73152" w14:textId="77777777" w:rsidR="00A25D1A" w:rsidRPr="00A25D1A" w:rsidRDefault="00A25D1A" w:rsidP="00A25D1A">
            <w:pPr>
              <w:jc w:val="center"/>
              <w:rPr>
                <w:ins w:id="1666" w:author="Steve Baird" w:date="2016-04-29T16:14:00Z"/>
                <w:sz w:val="20"/>
                <w:szCs w:val="20"/>
              </w:rPr>
            </w:pPr>
            <w:ins w:id="1667" w:author="Steve Baird" w:date="2016-04-29T16:14:00Z">
              <w:r w:rsidRPr="00A25D1A">
                <w:rPr>
                  <w:sz w:val="20"/>
                  <w:szCs w:val="20"/>
                </w:rPr>
                <w:t>0 to 500 % air saturation</w:t>
              </w:r>
            </w:ins>
          </w:p>
        </w:tc>
        <w:tc>
          <w:tcPr>
            <w:tcW w:w="3780" w:type="dxa"/>
            <w:tcBorders>
              <w:top w:val="nil"/>
              <w:left w:val="nil"/>
              <w:bottom w:val="single" w:sz="4" w:space="0" w:color="auto"/>
              <w:right w:val="single" w:sz="4" w:space="0" w:color="auto"/>
            </w:tcBorders>
            <w:shd w:val="clear" w:color="auto" w:fill="auto"/>
            <w:vAlign w:val="bottom"/>
          </w:tcPr>
          <w:p w14:paraId="71EBEED4" w14:textId="77777777" w:rsidR="00A25D1A" w:rsidRPr="00A25D1A" w:rsidRDefault="00A25D1A" w:rsidP="00A25D1A">
            <w:pPr>
              <w:jc w:val="center"/>
              <w:rPr>
                <w:ins w:id="1668" w:author="Steve Baird" w:date="2016-04-29T16:14:00Z"/>
                <w:sz w:val="20"/>
                <w:szCs w:val="20"/>
              </w:rPr>
            </w:pPr>
            <w:ins w:id="1669" w:author="Steve Baird" w:date="2016-04-29T16:14:00Z">
              <w:r w:rsidRPr="00A25D1A">
                <w:rPr>
                  <w:sz w:val="20"/>
                  <w:szCs w:val="20"/>
                </w:rPr>
                <w:t>0-200 % air saturation, +/- 2 % of the reading or 2 % air saturation, whichever is greater; 200-500 % air saturation, +/- 6 % of the reading</w:t>
              </w:r>
            </w:ins>
          </w:p>
        </w:tc>
        <w:tc>
          <w:tcPr>
            <w:tcW w:w="1440" w:type="dxa"/>
            <w:tcBorders>
              <w:top w:val="nil"/>
              <w:left w:val="nil"/>
              <w:bottom w:val="single" w:sz="4" w:space="0" w:color="auto"/>
              <w:right w:val="single" w:sz="4" w:space="0" w:color="auto"/>
            </w:tcBorders>
            <w:shd w:val="clear" w:color="auto" w:fill="auto"/>
            <w:vAlign w:val="bottom"/>
          </w:tcPr>
          <w:p w14:paraId="03362545" w14:textId="77777777" w:rsidR="00A25D1A" w:rsidRPr="00A25D1A" w:rsidRDefault="00A25D1A" w:rsidP="00A25D1A">
            <w:pPr>
              <w:jc w:val="center"/>
              <w:rPr>
                <w:ins w:id="1670" w:author="Steve Baird" w:date="2016-04-29T16:14:00Z"/>
                <w:sz w:val="20"/>
                <w:szCs w:val="20"/>
              </w:rPr>
            </w:pPr>
            <w:ins w:id="1671" w:author="Steve Baird" w:date="2016-04-29T16:14:00Z">
              <w:r w:rsidRPr="00A25D1A">
                <w:rPr>
                  <w:sz w:val="20"/>
                  <w:szCs w:val="20"/>
                </w:rPr>
                <w:t>0.1 % air saturation</w:t>
              </w:r>
            </w:ins>
          </w:p>
        </w:tc>
      </w:tr>
      <w:tr w:rsidR="00A25D1A" w:rsidRPr="00A25D1A" w14:paraId="2035B2D1" w14:textId="77777777" w:rsidTr="00DD4094">
        <w:trPr>
          <w:trHeight w:val="1025"/>
          <w:ins w:id="1672"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7557F19E" w14:textId="77777777" w:rsidR="00A25D1A" w:rsidRPr="00A25D1A" w:rsidRDefault="00A25D1A" w:rsidP="00A25D1A">
            <w:pPr>
              <w:jc w:val="center"/>
              <w:rPr>
                <w:ins w:id="1673" w:author="Steve Baird" w:date="2016-04-29T16:14:00Z"/>
                <w:sz w:val="20"/>
                <w:szCs w:val="20"/>
              </w:rPr>
            </w:pPr>
            <w:ins w:id="1674" w:author="Steve Baird" w:date="2016-04-29T16:14:00Z">
              <w:r w:rsidRPr="00A25D1A">
                <w:rPr>
                  <w:sz w:val="20"/>
                  <w:szCs w:val="20"/>
                </w:rPr>
                <w:t>Dissolved Oxygen mg/L</w:t>
              </w:r>
            </w:ins>
          </w:p>
        </w:tc>
        <w:tc>
          <w:tcPr>
            <w:tcW w:w="2160" w:type="dxa"/>
            <w:tcBorders>
              <w:top w:val="nil"/>
              <w:left w:val="nil"/>
              <w:bottom w:val="single" w:sz="4" w:space="0" w:color="auto"/>
              <w:right w:val="single" w:sz="4" w:space="0" w:color="auto"/>
            </w:tcBorders>
            <w:shd w:val="clear" w:color="auto" w:fill="auto"/>
            <w:vAlign w:val="bottom"/>
          </w:tcPr>
          <w:p w14:paraId="49DD4311" w14:textId="77777777" w:rsidR="00A25D1A" w:rsidRPr="00A25D1A" w:rsidRDefault="00A25D1A" w:rsidP="00A25D1A">
            <w:pPr>
              <w:jc w:val="center"/>
              <w:rPr>
                <w:ins w:id="1675" w:author="Steve Baird" w:date="2016-04-29T16:14:00Z"/>
                <w:sz w:val="20"/>
                <w:szCs w:val="20"/>
              </w:rPr>
            </w:pPr>
            <w:ins w:id="1676" w:author="Steve Baird" w:date="2016-04-29T16:14:00Z">
              <w:r w:rsidRPr="00A25D1A">
                <w:rPr>
                  <w:sz w:val="20"/>
                  <w:szCs w:val="20"/>
                </w:rPr>
                <w:t>milligrams per Liter (mg/L); Calculated from % air saturation, temp and salinity</w:t>
              </w:r>
            </w:ins>
          </w:p>
        </w:tc>
        <w:tc>
          <w:tcPr>
            <w:tcW w:w="1980" w:type="dxa"/>
            <w:tcBorders>
              <w:top w:val="nil"/>
              <w:left w:val="nil"/>
              <w:bottom w:val="single" w:sz="4" w:space="0" w:color="auto"/>
              <w:right w:val="single" w:sz="4" w:space="0" w:color="auto"/>
            </w:tcBorders>
            <w:shd w:val="clear" w:color="auto" w:fill="auto"/>
            <w:vAlign w:val="bottom"/>
          </w:tcPr>
          <w:p w14:paraId="4862C901" w14:textId="77777777" w:rsidR="00A25D1A" w:rsidRPr="00A25D1A" w:rsidRDefault="00A25D1A" w:rsidP="00A25D1A">
            <w:pPr>
              <w:jc w:val="center"/>
              <w:rPr>
                <w:ins w:id="1677" w:author="Steve Baird" w:date="2016-04-29T16:14:00Z"/>
                <w:sz w:val="20"/>
                <w:szCs w:val="20"/>
              </w:rPr>
            </w:pPr>
            <w:ins w:id="1678" w:author="Steve Baird" w:date="2016-04-29T16:14:00Z">
              <w:r w:rsidRPr="00A25D1A">
                <w:rPr>
                  <w:sz w:val="20"/>
                  <w:szCs w:val="20"/>
                </w:rPr>
                <w:t>Rapid Pulse – Clark type, polarographic</w:t>
              </w:r>
            </w:ins>
          </w:p>
        </w:tc>
        <w:tc>
          <w:tcPr>
            <w:tcW w:w="1080" w:type="dxa"/>
            <w:tcBorders>
              <w:top w:val="nil"/>
              <w:left w:val="nil"/>
              <w:bottom w:val="single" w:sz="4" w:space="0" w:color="auto"/>
              <w:right w:val="single" w:sz="4" w:space="0" w:color="auto"/>
            </w:tcBorders>
            <w:shd w:val="clear" w:color="auto" w:fill="auto"/>
            <w:vAlign w:val="bottom"/>
          </w:tcPr>
          <w:p w14:paraId="10C5FF70" w14:textId="77777777" w:rsidR="00A25D1A" w:rsidRPr="00A25D1A" w:rsidRDefault="00A25D1A" w:rsidP="00A25D1A">
            <w:pPr>
              <w:jc w:val="center"/>
              <w:rPr>
                <w:ins w:id="1679" w:author="Steve Baird" w:date="2016-04-29T16:14:00Z"/>
                <w:sz w:val="20"/>
                <w:szCs w:val="20"/>
              </w:rPr>
            </w:pPr>
            <w:ins w:id="1680" w:author="Steve Baird" w:date="2016-04-29T16:14:00Z">
              <w:r w:rsidRPr="00A25D1A">
                <w:rPr>
                  <w:sz w:val="20"/>
                  <w:szCs w:val="20"/>
                </w:rPr>
                <w:t>6562</w:t>
              </w:r>
            </w:ins>
          </w:p>
        </w:tc>
        <w:tc>
          <w:tcPr>
            <w:tcW w:w="1260" w:type="dxa"/>
            <w:tcBorders>
              <w:top w:val="nil"/>
              <w:left w:val="nil"/>
              <w:bottom w:val="single" w:sz="4" w:space="0" w:color="auto"/>
              <w:right w:val="single" w:sz="4" w:space="0" w:color="auto"/>
            </w:tcBorders>
            <w:shd w:val="clear" w:color="auto" w:fill="auto"/>
            <w:vAlign w:val="bottom"/>
          </w:tcPr>
          <w:p w14:paraId="16E51786" w14:textId="77777777" w:rsidR="00A25D1A" w:rsidRPr="00A25D1A" w:rsidRDefault="00A25D1A" w:rsidP="00A25D1A">
            <w:pPr>
              <w:jc w:val="center"/>
              <w:rPr>
                <w:ins w:id="1681" w:author="Steve Baird" w:date="2016-04-29T16:14:00Z"/>
                <w:sz w:val="20"/>
                <w:szCs w:val="20"/>
              </w:rPr>
            </w:pPr>
            <w:ins w:id="1682" w:author="Steve Baird" w:date="2016-04-29T16:14:00Z">
              <w:r w:rsidRPr="00A25D1A">
                <w:rPr>
                  <w:sz w:val="20"/>
                  <w:szCs w:val="20"/>
                </w:rPr>
                <w:t>0 to 50 mg/L</w:t>
              </w:r>
            </w:ins>
          </w:p>
        </w:tc>
        <w:tc>
          <w:tcPr>
            <w:tcW w:w="3780" w:type="dxa"/>
            <w:tcBorders>
              <w:top w:val="nil"/>
              <w:left w:val="nil"/>
              <w:bottom w:val="single" w:sz="4" w:space="0" w:color="auto"/>
              <w:right w:val="single" w:sz="4" w:space="0" w:color="auto"/>
            </w:tcBorders>
            <w:shd w:val="clear" w:color="auto" w:fill="auto"/>
            <w:vAlign w:val="bottom"/>
          </w:tcPr>
          <w:p w14:paraId="6DC42D1E" w14:textId="77777777" w:rsidR="00A25D1A" w:rsidRPr="00A25D1A" w:rsidRDefault="00A25D1A" w:rsidP="00A25D1A">
            <w:pPr>
              <w:jc w:val="center"/>
              <w:rPr>
                <w:ins w:id="1683" w:author="Steve Baird" w:date="2016-04-29T16:14:00Z"/>
                <w:sz w:val="20"/>
                <w:szCs w:val="20"/>
              </w:rPr>
            </w:pPr>
            <w:ins w:id="1684" w:author="Steve Baird" w:date="2016-04-29T16:14:00Z">
              <w:r w:rsidRPr="00A25D1A">
                <w:rPr>
                  <w:sz w:val="20"/>
                  <w:szCs w:val="20"/>
                </w:rPr>
                <w:t>0 to 20 mg/L, +/- 2 % of the reading or 0.2 mg/L, whichever is greater; 20 to 50 mg/L, +/- 6 % of the reading</w:t>
              </w:r>
            </w:ins>
          </w:p>
        </w:tc>
        <w:tc>
          <w:tcPr>
            <w:tcW w:w="1440" w:type="dxa"/>
            <w:tcBorders>
              <w:top w:val="nil"/>
              <w:left w:val="nil"/>
              <w:bottom w:val="single" w:sz="4" w:space="0" w:color="auto"/>
              <w:right w:val="single" w:sz="4" w:space="0" w:color="auto"/>
            </w:tcBorders>
            <w:shd w:val="clear" w:color="auto" w:fill="auto"/>
            <w:vAlign w:val="bottom"/>
          </w:tcPr>
          <w:p w14:paraId="1A03D601" w14:textId="77777777" w:rsidR="00A25D1A" w:rsidRPr="00A25D1A" w:rsidRDefault="00A25D1A" w:rsidP="00A25D1A">
            <w:pPr>
              <w:jc w:val="center"/>
              <w:rPr>
                <w:ins w:id="1685" w:author="Steve Baird" w:date="2016-04-29T16:14:00Z"/>
                <w:sz w:val="20"/>
                <w:szCs w:val="20"/>
              </w:rPr>
            </w:pPr>
            <w:ins w:id="1686" w:author="Steve Baird" w:date="2016-04-29T16:14:00Z">
              <w:r w:rsidRPr="00A25D1A">
                <w:rPr>
                  <w:sz w:val="20"/>
                  <w:szCs w:val="20"/>
                </w:rPr>
                <w:t>0.01 mg/L</w:t>
              </w:r>
            </w:ins>
          </w:p>
        </w:tc>
      </w:tr>
      <w:tr w:rsidR="00A25D1A" w:rsidRPr="00A25D1A" w14:paraId="7D3ED1DB" w14:textId="77777777" w:rsidTr="00DD4094">
        <w:trPr>
          <w:trHeight w:val="1035"/>
          <w:ins w:id="1687"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4719B638" w14:textId="77777777" w:rsidR="00A25D1A" w:rsidRPr="00A25D1A" w:rsidRDefault="00A25D1A" w:rsidP="00A25D1A">
            <w:pPr>
              <w:jc w:val="center"/>
              <w:rPr>
                <w:ins w:id="1688" w:author="Steve Baird" w:date="2016-04-29T16:14:00Z"/>
                <w:sz w:val="20"/>
                <w:szCs w:val="20"/>
              </w:rPr>
            </w:pPr>
            <w:ins w:id="1689" w:author="Steve Baird" w:date="2016-04-29T16:14:00Z">
              <w:r w:rsidRPr="00A25D1A">
                <w:rPr>
                  <w:sz w:val="20"/>
                  <w:szCs w:val="20"/>
                </w:rPr>
                <w:t>Dissolved Oxygen %</w:t>
              </w:r>
            </w:ins>
          </w:p>
        </w:tc>
        <w:tc>
          <w:tcPr>
            <w:tcW w:w="2160" w:type="dxa"/>
            <w:tcBorders>
              <w:top w:val="nil"/>
              <w:left w:val="nil"/>
              <w:bottom w:val="single" w:sz="4" w:space="0" w:color="auto"/>
              <w:right w:val="single" w:sz="4" w:space="0" w:color="auto"/>
            </w:tcBorders>
            <w:shd w:val="clear" w:color="auto" w:fill="auto"/>
            <w:vAlign w:val="bottom"/>
          </w:tcPr>
          <w:p w14:paraId="40706852" w14:textId="77777777" w:rsidR="00A25D1A" w:rsidRPr="00A25D1A" w:rsidRDefault="00A25D1A" w:rsidP="00A25D1A">
            <w:pPr>
              <w:jc w:val="center"/>
              <w:rPr>
                <w:ins w:id="1690" w:author="Steve Baird" w:date="2016-04-29T16:14:00Z"/>
                <w:sz w:val="20"/>
                <w:szCs w:val="20"/>
              </w:rPr>
            </w:pPr>
            <w:ins w:id="1691" w:author="Steve Baird" w:date="2016-04-29T16:14:00Z">
              <w:r w:rsidRPr="00A25D1A">
                <w:rPr>
                  <w:sz w:val="20"/>
                  <w:szCs w:val="20"/>
                </w:rPr>
                <w:t>% Saturation</w:t>
              </w:r>
            </w:ins>
          </w:p>
        </w:tc>
        <w:tc>
          <w:tcPr>
            <w:tcW w:w="1980" w:type="dxa"/>
            <w:tcBorders>
              <w:top w:val="nil"/>
              <w:left w:val="nil"/>
              <w:bottom w:val="single" w:sz="4" w:space="0" w:color="auto"/>
              <w:right w:val="single" w:sz="4" w:space="0" w:color="auto"/>
            </w:tcBorders>
            <w:shd w:val="clear" w:color="auto" w:fill="auto"/>
            <w:vAlign w:val="bottom"/>
          </w:tcPr>
          <w:p w14:paraId="335EF3CC" w14:textId="77777777" w:rsidR="00A25D1A" w:rsidRPr="00A25D1A" w:rsidRDefault="00A25D1A" w:rsidP="00A25D1A">
            <w:pPr>
              <w:jc w:val="center"/>
              <w:rPr>
                <w:ins w:id="1692" w:author="Steve Baird" w:date="2016-04-29T16:14:00Z"/>
                <w:sz w:val="20"/>
                <w:szCs w:val="20"/>
              </w:rPr>
            </w:pPr>
            <w:ins w:id="1693" w:author="Steve Baird" w:date="2016-04-29T16:14:00Z">
              <w:r w:rsidRPr="00A25D1A">
                <w:rPr>
                  <w:sz w:val="20"/>
                  <w:szCs w:val="20"/>
                </w:rPr>
                <w:t>Optical probe w/ mechanical cleaning</w:t>
              </w:r>
            </w:ins>
          </w:p>
        </w:tc>
        <w:tc>
          <w:tcPr>
            <w:tcW w:w="1080" w:type="dxa"/>
            <w:tcBorders>
              <w:top w:val="nil"/>
              <w:left w:val="nil"/>
              <w:bottom w:val="single" w:sz="4" w:space="0" w:color="auto"/>
              <w:right w:val="single" w:sz="4" w:space="0" w:color="auto"/>
            </w:tcBorders>
            <w:shd w:val="clear" w:color="auto" w:fill="auto"/>
            <w:vAlign w:val="bottom"/>
          </w:tcPr>
          <w:p w14:paraId="5CBBA310" w14:textId="77777777" w:rsidR="00A25D1A" w:rsidRPr="00A25D1A" w:rsidRDefault="00A25D1A" w:rsidP="00A25D1A">
            <w:pPr>
              <w:jc w:val="center"/>
              <w:rPr>
                <w:ins w:id="1694" w:author="Steve Baird" w:date="2016-04-29T16:14:00Z"/>
                <w:sz w:val="20"/>
                <w:szCs w:val="20"/>
              </w:rPr>
            </w:pPr>
            <w:ins w:id="1695" w:author="Steve Baird" w:date="2016-04-29T16:14:00Z">
              <w:r w:rsidRPr="00A25D1A">
                <w:rPr>
                  <w:sz w:val="20"/>
                  <w:szCs w:val="20"/>
                </w:rPr>
                <w:t>6150 ROX</w:t>
              </w:r>
            </w:ins>
          </w:p>
        </w:tc>
        <w:tc>
          <w:tcPr>
            <w:tcW w:w="1260" w:type="dxa"/>
            <w:tcBorders>
              <w:top w:val="nil"/>
              <w:left w:val="nil"/>
              <w:bottom w:val="single" w:sz="4" w:space="0" w:color="auto"/>
              <w:right w:val="single" w:sz="4" w:space="0" w:color="auto"/>
            </w:tcBorders>
            <w:shd w:val="clear" w:color="auto" w:fill="auto"/>
            <w:vAlign w:val="bottom"/>
          </w:tcPr>
          <w:p w14:paraId="256B815E" w14:textId="77777777" w:rsidR="00A25D1A" w:rsidRPr="00A25D1A" w:rsidRDefault="00A25D1A" w:rsidP="00A25D1A">
            <w:pPr>
              <w:jc w:val="center"/>
              <w:rPr>
                <w:ins w:id="1696" w:author="Steve Baird" w:date="2016-04-29T16:14:00Z"/>
                <w:sz w:val="20"/>
                <w:szCs w:val="20"/>
              </w:rPr>
            </w:pPr>
            <w:ins w:id="1697" w:author="Steve Baird" w:date="2016-04-29T16:14:00Z">
              <w:r w:rsidRPr="00A25D1A">
                <w:rPr>
                  <w:sz w:val="20"/>
                  <w:szCs w:val="20"/>
                </w:rPr>
                <w:t>0 to 500% air saturation</w:t>
              </w:r>
            </w:ins>
          </w:p>
        </w:tc>
        <w:tc>
          <w:tcPr>
            <w:tcW w:w="3780" w:type="dxa"/>
            <w:tcBorders>
              <w:top w:val="nil"/>
              <w:left w:val="nil"/>
              <w:bottom w:val="single" w:sz="4" w:space="0" w:color="auto"/>
              <w:right w:val="single" w:sz="4" w:space="0" w:color="auto"/>
            </w:tcBorders>
            <w:shd w:val="clear" w:color="auto" w:fill="auto"/>
            <w:vAlign w:val="bottom"/>
          </w:tcPr>
          <w:p w14:paraId="284EC3D9" w14:textId="77777777" w:rsidR="00A25D1A" w:rsidRPr="00A25D1A" w:rsidRDefault="00A25D1A" w:rsidP="00A25D1A">
            <w:pPr>
              <w:jc w:val="center"/>
              <w:rPr>
                <w:ins w:id="1698" w:author="Steve Baird" w:date="2016-04-29T16:14:00Z"/>
                <w:sz w:val="20"/>
                <w:szCs w:val="20"/>
              </w:rPr>
            </w:pPr>
            <w:ins w:id="1699" w:author="Steve Baird" w:date="2016-04-29T16:14:00Z">
              <w:r w:rsidRPr="00A25D1A">
                <w:rPr>
                  <w:sz w:val="20"/>
                  <w:szCs w:val="20"/>
                </w:rPr>
                <w:t>0-200% air saturation: +/- 1% of the reading or 1% air saturation, whichever is greater; 200-500% air saturation: +/- 15% or reading</w:t>
              </w:r>
            </w:ins>
          </w:p>
        </w:tc>
        <w:tc>
          <w:tcPr>
            <w:tcW w:w="1440" w:type="dxa"/>
            <w:tcBorders>
              <w:top w:val="nil"/>
              <w:left w:val="nil"/>
              <w:bottom w:val="single" w:sz="4" w:space="0" w:color="auto"/>
              <w:right w:val="single" w:sz="4" w:space="0" w:color="auto"/>
            </w:tcBorders>
            <w:shd w:val="clear" w:color="auto" w:fill="auto"/>
            <w:vAlign w:val="bottom"/>
          </w:tcPr>
          <w:p w14:paraId="70BC275B" w14:textId="77777777" w:rsidR="00A25D1A" w:rsidRPr="00A25D1A" w:rsidRDefault="00A25D1A" w:rsidP="00A25D1A">
            <w:pPr>
              <w:jc w:val="center"/>
              <w:rPr>
                <w:ins w:id="1700" w:author="Steve Baird" w:date="2016-04-29T16:14:00Z"/>
                <w:sz w:val="20"/>
                <w:szCs w:val="20"/>
              </w:rPr>
            </w:pPr>
            <w:ins w:id="1701" w:author="Steve Baird" w:date="2016-04-29T16:14:00Z">
              <w:r w:rsidRPr="00A25D1A">
                <w:rPr>
                  <w:sz w:val="20"/>
                  <w:szCs w:val="20"/>
                </w:rPr>
                <w:t>0.1% air saturation</w:t>
              </w:r>
            </w:ins>
          </w:p>
        </w:tc>
      </w:tr>
      <w:tr w:rsidR="00A25D1A" w:rsidRPr="00A25D1A" w14:paraId="22D3CAD8" w14:textId="77777777" w:rsidTr="00DD4094">
        <w:trPr>
          <w:trHeight w:val="780"/>
          <w:ins w:id="1702"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6E05ABE0" w14:textId="77777777" w:rsidR="00A25D1A" w:rsidRPr="00A25D1A" w:rsidRDefault="00A25D1A" w:rsidP="00A25D1A">
            <w:pPr>
              <w:jc w:val="center"/>
              <w:rPr>
                <w:ins w:id="1703" w:author="Steve Baird" w:date="2016-04-29T16:14:00Z"/>
                <w:sz w:val="20"/>
                <w:szCs w:val="20"/>
              </w:rPr>
            </w:pPr>
            <w:ins w:id="1704" w:author="Steve Baird" w:date="2016-04-29T16:14:00Z">
              <w:r w:rsidRPr="00A25D1A">
                <w:rPr>
                  <w:sz w:val="20"/>
                  <w:szCs w:val="20"/>
                </w:rPr>
                <w:t>Dissolved Oxygen mg/L</w:t>
              </w:r>
            </w:ins>
          </w:p>
        </w:tc>
        <w:tc>
          <w:tcPr>
            <w:tcW w:w="2160" w:type="dxa"/>
            <w:tcBorders>
              <w:top w:val="nil"/>
              <w:left w:val="nil"/>
              <w:bottom w:val="single" w:sz="4" w:space="0" w:color="auto"/>
              <w:right w:val="single" w:sz="4" w:space="0" w:color="auto"/>
            </w:tcBorders>
            <w:shd w:val="clear" w:color="auto" w:fill="auto"/>
            <w:vAlign w:val="bottom"/>
          </w:tcPr>
          <w:p w14:paraId="6A9FB12D" w14:textId="77777777" w:rsidR="00A25D1A" w:rsidRPr="00A25D1A" w:rsidRDefault="00A25D1A" w:rsidP="00A25D1A">
            <w:pPr>
              <w:jc w:val="center"/>
              <w:rPr>
                <w:ins w:id="1705" w:author="Steve Baird" w:date="2016-04-29T16:14:00Z"/>
                <w:sz w:val="20"/>
                <w:szCs w:val="20"/>
              </w:rPr>
            </w:pPr>
            <w:ins w:id="1706" w:author="Steve Baird" w:date="2016-04-29T16:14:00Z">
              <w:r w:rsidRPr="00A25D1A">
                <w:rPr>
                  <w:sz w:val="20"/>
                  <w:szCs w:val="20"/>
                </w:rPr>
                <w:t>milligrams/Liter (mg/L)</w:t>
              </w:r>
            </w:ins>
          </w:p>
        </w:tc>
        <w:tc>
          <w:tcPr>
            <w:tcW w:w="1980" w:type="dxa"/>
            <w:tcBorders>
              <w:top w:val="nil"/>
              <w:left w:val="nil"/>
              <w:bottom w:val="single" w:sz="4" w:space="0" w:color="auto"/>
              <w:right w:val="single" w:sz="4" w:space="0" w:color="auto"/>
            </w:tcBorders>
            <w:shd w:val="clear" w:color="auto" w:fill="auto"/>
            <w:vAlign w:val="bottom"/>
          </w:tcPr>
          <w:p w14:paraId="0B5CEE7B" w14:textId="77777777" w:rsidR="00A25D1A" w:rsidRPr="00A25D1A" w:rsidRDefault="00A25D1A" w:rsidP="00A25D1A">
            <w:pPr>
              <w:jc w:val="center"/>
              <w:rPr>
                <w:ins w:id="1707" w:author="Steve Baird" w:date="2016-04-29T16:14:00Z"/>
                <w:sz w:val="20"/>
                <w:szCs w:val="20"/>
              </w:rPr>
            </w:pPr>
            <w:ins w:id="1708" w:author="Steve Baird" w:date="2016-04-29T16:14:00Z">
              <w:r w:rsidRPr="00A25D1A">
                <w:rPr>
                  <w:sz w:val="20"/>
                  <w:szCs w:val="20"/>
                </w:rPr>
                <w:t>Optical probe w/ mechanical cleaning</w:t>
              </w:r>
            </w:ins>
          </w:p>
        </w:tc>
        <w:tc>
          <w:tcPr>
            <w:tcW w:w="1080" w:type="dxa"/>
            <w:tcBorders>
              <w:top w:val="nil"/>
              <w:left w:val="nil"/>
              <w:bottom w:val="single" w:sz="4" w:space="0" w:color="auto"/>
              <w:right w:val="single" w:sz="4" w:space="0" w:color="auto"/>
            </w:tcBorders>
            <w:shd w:val="clear" w:color="auto" w:fill="auto"/>
            <w:vAlign w:val="bottom"/>
          </w:tcPr>
          <w:p w14:paraId="0735A414" w14:textId="77777777" w:rsidR="00A25D1A" w:rsidRPr="00A25D1A" w:rsidRDefault="00A25D1A" w:rsidP="00A25D1A">
            <w:pPr>
              <w:jc w:val="center"/>
              <w:rPr>
                <w:ins w:id="1709" w:author="Steve Baird" w:date="2016-04-29T16:14:00Z"/>
                <w:sz w:val="20"/>
                <w:szCs w:val="20"/>
              </w:rPr>
            </w:pPr>
            <w:ins w:id="1710" w:author="Steve Baird" w:date="2016-04-29T16:14:00Z">
              <w:r w:rsidRPr="00A25D1A">
                <w:rPr>
                  <w:sz w:val="20"/>
                  <w:szCs w:val="20"/>
                </w:rPr>
                <w:t>6150 ROX</w:t>
              </w:r>
            </w:ins>
          </w:p>
        </w:tc>
        <w:tc>
          <w:tcPr>
            <w:tcW w:w="1260" w:type="dxa"/>
            <w:tcBorders>
              <w:top w:val="nil"/>
              <w:left w:val="nil"/>
              <w:bottom w:val="single" w:sz="4" w:space="0" w:color="auto"/>
              <w:right w:val="single" w:sz="4" w:space="0" w:color="auto"/>
            </w:tcBorders>
            <w:shd w:val="clear" w:color="auto" w:fill="auto"/>
            <w:vAlign w:val="bottom"/>
          </w:tcPr>
          <w:p w14:paraId="2FE43A01" w14:textId="77777777" w:rsidR="00A25D1A" w:rsidRPr="00A25D1A" w:rsidRDefault="00A25D1A" w:rsidP="00A25D1A">
            <w:pPr>
              <w:jc w:val="center"/>
              <w:rPr>
                <w:ins w:id="1711" w:author="Steve Baird" w:date="2016-04-29T16:14:00Z"/>
                <w:sz w:val="20"/>
                <w:szCs w:val="20"/>
              </w:rPr>
            </w:pPr>
            <w:ins w:id="1712" w:author="Steve Baird" w:date="2016-04-29T16:14:00Z">
              <w:r w:rsidRPr="00A25D1A">
                <w:rPr>
                  <w:sz w:val="20"/>
                  <w:szCs w:val="20"/>
                </w:rPr>
                <w:t>0 to 50 mg/L</w:t>
              </w:r>
            </w:ins>
          </w:p>
        </w:tc>
        <w:tc>
          <w:tcPr>
            <w:tcW w:w="3780" w:type="dxa"/>
            <w:tcBorders>
              <w:top w:val="nil"/>
              <w:left w:val="nil"/>
              <w:bottom w:val="single" w:sz="4" w:space="0" w:color="auto"/>
              <w:right w:val="single" w:sz="4" w:space="0" w:color="auto"/>
            </w:tcBorders>
            <w:shd w:val="clear" w:color="auto" w:fill="auto"/>
            <w:vAlign w:val="bottom"/>
          </w:tcPr>
          <w:p w14:paraId="61920EAE" w14:textId="77777777" w:rsidR="00A25D1A" w:rsidRPr="00A25D1A" w:rsidRDefault="00A25D1A" w:rsidP="00A25D1A">
            <w:pPr>
              <w:jc w:val="center"/>
              <w:rPr>
                <w:ins w:id="1713" w:author="Steve Baird" w:date="2016-04-29T16:14:00Z"/>
                <w:sz w:val="20"/>
                <w:szCs w:val="20"/>
              </w:rPr>
            </w:pPr>
            <w:ins w:id="1714" w:author="Steve Baird" w:date="2016-04-29T16:14:00Z">
              <w:r w:rsidRPr="00A25D1A">
                <w:rPr>
                  <w:sz w:val="20"/>
                  <w:szCs w:val="20"/>
                </w:rPr>
                <w:t>0-20 mg/L: +/-0.1 mg/l or 1% of the reading, whichever is greater; 20 to 50 mg/L: +/- 15% of the reading</w:t>
              </w:r>
            </w:ins>
          </w:p>
        </w:tc>
        <w:tc>
          <w:tcPr>
            <w:tcW w:w="1440" w:type="dxa"/>
            <w:tcBorders>
              <w:top w:val="nil"/>
              <w:left w:val="nil"/>
              <w:bottom w:val="single" w:sz="4" w:space="0" w:color="auto"/>
              <w:right w:val="single" w:sz="4" w:space="0" w:color="auto"/>
            </w:tcBorders>
            <w:shd w:val="clear" w:color="auto" w:fill="auto"/>
            <w:vAlign w:val="bottom"/>
          </w:tcPr>
          <w:p w14:paraId="3B4A0CA4" w14:textId="77777777" w:rsidR="00A25D1A" w:rsidRPr="00A25D1A" w:rsidRDefault="00A25D1A" w:rsidP="00A25D1A">
            <w:pPr>
              <w:jc w:val="center"/>
              <w:rPr>
                <w:ins w:id="1715" w:author="Steve Baird" w:date="2016-04-29T16:14:00Z"/>
                <w:sz w:val="20"/>
                <w:szCs w:val="20"/>
              </w:rPr>
            </w:pPr>
            <w:ins w:id="1716" w:author="Steve Baird" w:date="2016-04-29T16:14:00Z">
              <w:r w:rsidRPr="00A25D1A">
                <w:rPr>
                  <w:sz w:val="20"/>
                  <w:szCs w:val="20"/>
                </w:rPr>
                <w:t>0.01 mg/L</w:t>
              </w:r>
            </w:ins>
          </w:p>
        </w:tc>
      </w:tr>
      <w:tr w:rsidR="00A25D1A" w:rsidRPr="00A25D1A" w14:paraId="5146C6E0" w14:textId="77777777" w:rsidTr="00DD4094">
        <w:trPr>
          <w:trHeight w:val="525"/>
          <w:ins w:id="1717"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32197D16" w14:textId="77777777" w:rsidR="00A25D1A" w:rsidRPr="00A25D1A" w:rsidRDefault="00A25D1A" w:rsidP="00A25D1A">
            <w:pPr>
              <w:jc w:val="center"/>
              <w:rPr>
                <w:ins w:id="1718" w:author="Steve Baird" w:date="2016-04-29T16:14:00Z"/>
                <w:sz w:val="20"/>
                <w:szCs w:val="20"/>
              </w:rPr>
            </w:pPr>
            <w:ins w:id="1719" w:author="Steve Baird" w:date="2016-04-29T16:14:00Z">
              <w:r w:rsidRPr="00A25D1A">
                <w:rPr>
                  <w:sz w:val="20"/>
                  <w:szCs w:val="20"/>
                </w:rPr>
                <w:t>Depth</w:t>
              </w:r>
            </w:ins>
          </w:p>
        </w:tc>
        <w:tc>
          <w:tcPr>
            <w:tcW w:w="2160" w:type="dxa"/>
            <w:tcBorders>
              <w:top w:val="nil"/>
              <w:left w:val="nil"/>
              <w:bottom w:val="single" w:sz="4" w:space="0" w:color="auto"/>
              <w:right w:val="single" w:sz="4" w:space="0" w:color="auto"/>
            </w:tcBorders>
            <w:shd w:val="clear" w:color="auto" w:fill="auto"/>
            <w:vAlign w:val="bottom"/>
          </w:tcPr>
          <w:p w14:paraId="16E08CD0" w14:textId="77777777" w:rsidR="00A25D1A" w:rsidRPr="00A25D1A" w:rsidRDefault="00A25D1A" w:rsidP="00A25D1A">
            <w:pPr>
              <w:jc w:val="center"/>
              <w:rPr>
                <w:ins w:id="1720" w:author="Steve Baird" w:date="2016-04-29T16:14:00Z"/>
                <w:sz w:val="20"/>
                <w:szCs w:val="20"/>
              </w:rPr>
            </w:pPr>
            <w:ins w:id="1721" w:author="Steve Baird" w:date="2016-04-29T16:14:00Z">
              <w:r w:rsidRPr="00A25D1A">
                <w:rPr>
                  <w:sz w:val="20"/>
                  <w:szCs w:val="20"/>
                </w:rPr>
                <w:t>feet or meters (m)</w:t>
              </w:r>
            </w:ins>
          </w:p>
        </w:tc>
        <w:tc>
          <w:tcPr>
            <w:tcW w:w="1980" w:type="dxa"/>
            <w:tcBorders>
              <w:top w:val="nil"/>
              <w:left w:val="nil"/>
              <w:bottom w:val="single" w:sz="4" w:space="0" w:color="auto"/>
              <w:right w:val="single" w:sz="4" w:space="0" w:color="auto"/>
            </w:tcBorders>
            <w:shd w:val="clear" w:color="auto" w:fill="auto"/>
            <w:vAlign w:val="bottom"/>
          </w:tcPr>
          <w:p w14:paraId="3F86B68B" w14:textId="77777777" w:rsidR="00A25D1A" w:rsidRPr="00A25D1A" w:rsidRDefault="00A25D1A" w:rsidP="00A25D1A">
            <w:pPr>
              <w:jc w:val="center"/>
              <w:rPr>
                <w:ins w:id="1722" w:author="Steve Baird" w:date="2016-04-29T16:14:00Z"/>
                <w:sz w:val="20"/>
                <w:szCs w:val="20"/>
              </w:rPr>
            </w:pPr>
            <w:ins w:id="1723" w:author="Steve Baird" w:date="2016-04-29T16:14:00Z">
              <w:r w:rsidRPr="00A25D1A">
                <w:rPr>
                  <w:sz w:val="20"/>
                  <w:szCs w:val="20"/>
                </w:rPr>
                <w:t>Stainless steel strain gauge</w:t>
              </w:r>
            </w:ins>
          </w:p>
        </w:tc>
        <w:tc>
          <w:tcPr>
            <w:tcW w:w="1080" w:type="dxa"/>
            <w:tcBorders>
              <w:top w:val="nil"/>
              <w:left w:val="nil"/>
              <w:bottom w:val="single" w:sz="4" w:space="0" w:color="auto"/>
              <w:right w:val="single" w:sz="4" w:space="0" w:color="auto"/>
            </w:tcBorders>
            <w:shd w:val="clear" w:color="auto" w:fill="auto"/>
            <w:vAlign w:val="bottom"/>
          </w:tcPr>
          <w:p w14:paraId="2E15C811" w14:textId="77777777" w:rsidR="00A25D1A" w:rsidRPr="00A25D1A" w:rsidRDefault="00A25D1A" w:rsidP="00A25D1A">
            <w:pPr>
              <w:jc w:val="center"/>
              <w:rPr>
                <w:ins w:id="1724" w:author="Steve Baird" w:date="2016-04-29T16:14:00Z"/>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14A8F84A" w14:textId="77777777" w:rsidR="00A25D1A" w:rsidRPr="00A25D1A" w:rsidRDefault="00A25D1A" w:rsidP="00A25D1A">
            <w:pPr>
              <w:jc w:val="center"/>
              <w:rPr>
                <w:ins w:id="1725" w:author="Steve Baird" w:date="2016-04-29T16:14:00Z"/>
                <w:sz w:val="20"/>
                <w:szCs w:val="20"/>
              </w:rPr>
            </w:pPr>
            <w:ins w:id="1726" w:author="Steve Baird" w:date="2016-04-29T16:14:00Z">
              <w:r w:rsidRPr="00A25D1A">
                <w:rPr>
                  <w:sz w:val="20"/>
                  <w:szCs w:val="20"/>
                </w:rPr>
                <w:t>0 to 30 ft (9.1 m)</w:t>
              </w:r>
            </w:ins>
          </w:p>
        </w:tc>
        <w:tc>
          <w:tcPr>
            <w:tcW w:w="3780" w:type="dxa"/>
            <w:tcBorders>
              <w:top w:val="nil"/>
              <w:left w:val="nil"/>
              <w:bottom w:val="single" w:sz="4" w:space="0" w:color="auto"/>
              <w:right w:val="single" w:sz="4" w:space="0" w:color="auto"/>
            </w:tcBorders>
            <w:shd w:val="clear" w:color="auto" w:fill="auto"/>
            <w:vAlign w:val="bottom"/>
          </w:tcPr>
          <w:p w14:paraId="3149E6A1" w14:textId="77777777" w:rsidR="00A25D1A" w:rsidRPr="00A25D1A" w:rsidRDefault="00A25D1A" w:rsidP="00A25D1A">
            <w:pPr>
              <w:ind w:left="360"/>
              <w:jc w:val="center"/>
              <w:rPr>
                <w:ins w:id="1727" w:author="Steve Baird" w:date="2016-04-29T16:14:00Z"/>
                <w:sz w:val="20"/>
                <w:szCs w:val="20"/>
              </w:rPr>
            </w:pPr>
            <w:ins w:id="1728" w:author="Steve Baird" w:date="2016-04-29T16:14:00Z">
              <w:r w:rsidRPr="00A25D1A">
                <w:rPr>
                  <w:sz w:val="20"/>
                  <w:szCs w:val="20"/>
                </w:rPr>
                <w:t>+/- 0.06 ft (0.018 m)</w:t>
              </w:r>
            </w:ins>
          </w:p>
        </w:tc>
        <w:tc>
          <w:tcPr>
            <w:tcW w:w="1440" w:type="dxa"/>
            <w:tcBorders>
              <w:top w:val="nil"/>
              <w:left w:val="nil"/>
              <w:bottom w:val="single" w:sz="4" w:space="0" w:color="auto"/>
              <w:right w:val="single" w:sz="4" w:space="0" w:color="auto"/>
            </w:tcBorders>
            <w:shd w:val="clear" w:color="auto" w:fill="auto"/>
            <w:vAlign w:val="bottom"/>
          </w:tcPr>
          <w:p w14:paraId="7B218DB8" w14:textId="77777777" w:rsidR="00A25D1A" w:rsidRPr="00A25D1A" w:rsidRDefault="00A25D1A" w:rsidP="00A25D1A">
            <w:pPr>
              <w:jc w:val="center"/>
              <w:rPr>
                <w:ins w:id="1729" w:author="Steve Baird" w:date="2016-04-29T16:14:00Z"/>
                <w:sz w:val="20"/>
                <w:szCs w:val="20"/>
              </w:rPr>
            </w:pPr>
            <w:ins w:id="1730" w:author="Steve Baird" w:date="2016-04-29T16:14:00Z">
              <w:r w:rsidRPr="00A25D1A">
                <w:rPr>
                  <w:sz w:val="20"/>
                  <w:szCs w:val="20"/>
                </w:rPr>
                <w:t>0.001 ft (0.001 m)</w:t>
              </w:r>
            </w:ins>
          </w:p>
        </w:tc>
      </w:tr>
      <w:tr w:rsidR="00A25D1A" w:rsidRPr="00A25D1A" w14:paraId="30FCA1C5" w14:textId="77777777" w:rsidTr="00DD4094">
        <w:trPr>
          <w:trHeight w:val="647"/>
          <w:ins w:id="1731"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2348631B" w14:textId="77777777" w:rsidR="00A25D1A" w:rsidRPr="00A25D1A" w:rsidRDefault="00A25D1A" w:rsidP="00A25D1A">
            <w:pPr>
              <w:jc w:val="center"/>
              <w:rPr>
                <w:ins w:id="1732" w:author="Steve Baird" w:date="2016-04-29T16:14:00Z"/>
                <w:sz w:val="20"/>
                <w:szCs w:val="20"/>
              </w:rPr>
            </w:pPr>
            <w:ins w:id="1733" w:author="Steve Baird" w:date="2016-04-29T16:14:00Z">
              <w:r w:rsidRPr="00A25D1A">
                <w:rPr>
                  <w:sz w:val="20"/>
                  <w:szCs w:val="20"/>
                </w:rPr>
                <w:t>pH</w:t>
              </w:r>
            </w:ins>
          </w:p>
        </w:tc>
        <w:tc>
          <w:tcPr>
            <w:tcW w:w="2160" w:type="dxa"/>
            <w:tcBorders>
              <w:top w:val="nil"/>
              <w:left w:val="nil"/>
              <w:bottom w:val="single" w:sz="4" w:space="0" w:color="auto"/>
              <w:right w:val="single" w:sz="4" w:space="0" w:color="auto"/>
            </w:tcBorders>
            <w:shd w:val="clear" w:color="auto" w:fill="auto"/>
            <w:vAlign w:val="bottom"/>
          </w:tcPr>
          <w:p w14:paraId="2B0ED395" w14:textId="77777777" w:rsidR="00A25D1A" w:rsidRPr="00A25D1A" w:rsidRDefault="00A25D1A" w:rsidP="00A25D1A">
            <w:pPr>
              <w:jc w:val="center"/>
              <w:rPr>
                <w:ins w:id="1734" w:author="Steve Baird" w:date="2016-04-29T16:14:00Z"/>
                <w:sz w:val="20"/>
                <w:szCs w:val="20"/>
              </w:rPr>
            </w:pPr>
            <w:ins w:id="1735" w:author="Steve Baird" w:date="2016-04-29T16:14:00Z">
              <w:r w:rsidRPr="00A25D1A">
                <w:rPr>
                  <w:sz w:val="20"/>
                  <w:szCs w:val="20"/>
                </w:rPr>
                <w:t>pH units</w:t>
              </w:r>
            </w:ins>
          </w:p>
        </w:tc>
        <w:tc>
          <w:tcPr>
            <w:tcW w:w="1980" w:type="dxa"/>
            <w:tcBorders>
              <w:top w:val="nil"/>
              <w:left w:val="nil"/>
              <w:bottom w:val="single" w:sz="4" w:space="0" w:color="auto"/>
              <w:right w:val="single" w:sz="4" w:space="0" w:color="auto"/>
            </w:tcBorders>
            <w:shd w:val="clear" w:color="auto" w:fill="auto"/>
            <w:vAlign w:val="bottom"/>
          </w:tcPr>
          <w:p w14:paraId="72D7CD9F" w14:textId="77777777" w:rsidR="00A25D1A" w:rsidRPr="00A25D1A" w:rsidRDefault="00A25D1A" w:rsidP="00A25D1A">
            <w:pPr>
              <w:jc w:val="center"/>
              <w:rPr>
                <w:ins w:id="1736" w:author="Steve Baird" w:date="2016-04-29T16:14:00Z"/>
                <w:sz w:val="20"/>
                <w:szCs w:val="20"/>
              </w:rPr>
            </w:pPr>
            <w:ins w:id="1737" w:author="Steve Baird" w:date="2016-04-29T16:14:00Z">
              <w:r w:rsidRPr="00A25D1A">
                <w:rPr>
                  <w:sz w:val="20"/>
                  <w:szCs w:val="20"/>
                </w:rPr>
                <w:t>Glass combination electrode</w:t>
              </w:r>
            </w:ins>
          </w:p>
        </w:tc>
        <w:tc>
          <w:tcPr>
            <w:tcW w:w="1080" w:type="dxa"/>
            <w:tcBorders>
              <w:top w:val="nil"/>
              <w:left w:val="nil"/>
              <w:bottom w:val="single" w:sz="4" w:space="0" w:color="auto"/>
              <w:right w:val="single" w:sz="4" w:space="0" w:color="auto"/>
            </w:tcBorders>
            <w:shd w:val="clear" w:color="auto" w:fill="auto"/>
            <w:vAlign w:val="bottom"/>
          </w:tcPr>
          <w:p w14:paraId="5BF84C70" w14:textId="77777777" w:rsidR="00A25D1A" w:rsidRPr="00A25D1A" w:rsidRDefault="00A25D1A" w:rsidP="00A25D1A">
            <w:pPr>
              <w:jc w:val="center"/>
              <w:rPr>
                <w:ins w:id="1738" w:author="Steve Baird" w:date="2016-04-29T16:14:00Z"/>
                <w:sz w:val="20"/>
                <w:szCs w:val="20"/>
              </w:rPr>
            </w:pPr>
            <w:ins w:id="1739" w:author="Steve Baird" w:date="2016-04-29T16:14:00Z">
              <w:r w:rsidRPr="00A25D1A">
                <w:rPr>
                  <w:sz w:val="20"/>
                  <w:szCs w:val="20"/>
                </w:rPr>
                <w:t>6561 and 6561FG</w:t>
              </w:r>
            </w:ins>
          </w:p>
        </w:tc>
        <w:tc>
          <w:tcPr>
            <w:tcW w:w="1260" w:type="dxa"/>
            <w:tcBorders>
              <w:top w:val="nil"/>
              <w:left w:val="nil"/>
              <w:bottom w:val="single" w:sz="4" w:space="0" w:color="auto"/>
              <w:right w:val="single" w:sz="4" w:space="0" w:color="auto"/>
            </w:tcBorders>
            <w:shd w:val="clear" w:color="auto" w:fill="auto"/>
            <w:vAlign w:val="bottom"/>
          </w:tcPr>
          <w:p w14:paraId="5F99524E" w14:textId="77777777" w:rsidR="00A25D1A" w:rsidRPr="00A25D1A" w:rsidRDefault="00A25D1A" w:rsidP="00A25D1A">
            <w:pPr>
              <w:jc w:val="center"/>
              <w:rPr>
                <w:ins w:id="1740" w:author="Steve Baird" w:date="2016-04-29T16:14:00Z"/>
                <w:sz w:val="20"/>
                <w:szCs w:val="20"/>
              </w:rPr>
            </w:pPr>
            <w:ins w:id="1741" w:author="Steve Baird" w:date="2016-04-29T16:14:00Z">
              <w:r w:rsidRPr="00A25D1A">
                <w:rPr>
                  <w:sz w:val="20"/>
                  <w:szCs w:val="20"/>
                </w:rPr>
                <w:t>0 to 14 units</w:t>
              </w:r>
            </w:ins>
          </w:p>
        </w:tc>
        <w:tc>
          <w:tcPr>
            <w:tcW w:w="3780" w:type="dxa"/>
            <w:tcBorders>
              <w:top w:val="nil"/>
              <w:left w:val="nil"/>
              <w:bottom w:val="single" w:sz="4" w:space="0" w:color="auto"/>
              <w:right w:val="single" w:sz="4" w:space="0" w:color="auto"/>
            </w:tcBorders>
            <w:shd w:val="clear" w:color="auto" w:fill="auto"/>
            <w:vAlign w:val="bottom"/>
          </w:tcPr>
          <w:p w14:paraId="17F77093" w14:textId="77777777" w:rsidR="00A25D1A" w:rsidRPr="00A25D1A" w:rsidRDefault="00A25D1A" w:rsidP="00A25D1A">
            <w:pPr>
              <w:jc w:val="center"/>
              <w:rPr>
                <w:ins w:id="1742" w:author="Steve Baird" w:date="2016-04-29T16:14:00Z"/>
                <w:sz w:val="20"/>
                <w:szCs w:val="20"/>
              </w:rPr>
            </w:pPr>
            <w:ins w:id="1743" w:author="Steve Baird" w:date="2016-04-29T16:14:00Z">
              <w:r w:rsidRPr="00A25D1A">
                <w:rPr>
                  <w:sz w:val="20"/>
                  <w:szCs w:val="20"/>
                </w:rPr>
                <w:t>+/- 0.2 units</w:t>
              </w:r>
            </w:ins>
          </w:p>
        </w:tc>
        <w:tc>
          <w:tcPr>
            <w:tcW w:w="1440" w:type="dxa"/>
            <w:tcBorders>
              <w:top w:val="nil"/>
              <w:left w:val="nil"/>
              <w:bottom w:val="single" w:sz="4" w:space="0" w:color="auto"/>
              <w:right w:val="single" w:sz="4" w:space="0" w:color="auto"/>
            </w:tcBorders>
            <w:shd w:val="clear" w:color="auto" w:fill="auto"/>
            <w:vAlign w:val="bottom"/>
          </w:tcPr>
          <w:p w14:paraId="0AA68302" w14:textId="77777777" w:rsidR="00A25D1A" w:rsidRPr="00A25D1A" w:rsidRDefault="00A25D1A" w:rsidP="00A25D1A">
            <w:pPr>
              <w:jc w:val="center"/>
              <w:rPr>
                <w:ins w:id="1744" w:author="Steve Baird" w:date="2016-04-29T16:14:00Z"/>
                <w:sz w:val="20"/>
                <w:szCs w:val="20"/>
              </w:rPr>
            </w:pPr>
            <w:ins w:id="1745" w:author="Steve Baird" w:date="2016-04-29T16:14:00Z">
              <w:r w:rsidRPr="00A25D1A">
                <w:rPr>
                  <w:sz w:val="20"/>
                  <w:szCs w:val="20"/>
                </w:rPr>
                <w:t>0.01 units</w:t>
              </w:r>
            </w:ins>
          </w:p>
        </w:tc>
      </w:tr>
      <w:tr w:rsidR="00A25D1A" w:rsidRPr="00A25D1A" w14:paraId="63294A0E" w14:textId="77777777" w:rsidTr="00DD4094">
        <w:trPr>
          <w:trHeight w:val="719"/>
          <w:ins w:id="1746" w:author="Steve Baird" w:date="2016-04-29T16:14:00Z"/>
        </w:trPr>
        <w:tc>
          <w:tcPr>
            <w:tcW w:w="1455" w:type="dxa"/>
            <w:tcBorders>
              <w:top w:val="nil"/>
              <w:left w:val="single" w:sz="4" w:space="0" w:color="auto"/>
              <w:bottom w:val="single" w:sz="4" w:space="0" w:color="auto"/>
              <w:right w:val="single" w:sz="4" w:space="0" w:color="auto"/>
            </w:tcBorders>
            <w:shd w:val="clear" w:color="auto" w:fill="auto"/>
            <w:vAlign w:val="bottom"/>
          </w:tcPr>
          <w:p w14:paraId="66D6C553" w14:textId="77777777" w:rsidR="00A25D1A" w:rsidRPr="00A25D1A" w:rsidRDefault="00A25D1A" w:rsidP="00A25D1A">
            <w:pPr>
              <w:jc w:val="center"/>
              <w:rPr>
                <w:ins w:id="1747" w:author="Steve Baird" w:date="2016-04-29T16:14:00Z"/>
                <w:sz w:val="20"/>
                <w:szCs w:val="20"/>
              </w:rPr>
            </w:pPr>
            <w:ins w:id="1748" w:author="Steve Baird" w:date="2016-04-29T16:14:00Z">
              <w:r w:rsidRPr="00A25D1A">
                <w:rPr>
                  <w:sz w:val="20"/>
                  <w:szCs w:val="20"/>
                </w:rPr>
                <w:t>Turbidity</w:t>
              </w:r>
            </w:ins>
          </w:p>
        </w:tc>
        <w:tc>
          <w:tcPr>
            <w:tcW w:w="2160" w:type="dxa"/>
            <w:tcBorders>
              <w:top w:val="nil"/>
              <w:left w:val="nil"/>
              <w:bottom w:val="single" w:sz="4" w:space="0" w:color="auto"/>
              <w:right w:val="single" w:sz="4" w:space="0" w:color="auto"/>
            </w:tcBorders>
            <w:shd w:val="clear" w:color="auto" w:fill="auto"/>
            <w:vAlign w:val="bottom"/>
          </w:tcPr>
          <w:p w14:paraId="585CFB49" w14:textId="77777777" w:rsidR="00A25D1A" w:rsidRPr="00A25D1A" w:rsidRDefault="00A25D1A" w:rsidP="00A25D1A">
            <w:pPr>
              <w:jc w:val="center"/>
              <w:rPr>
                <w:ins w:id="1749" w:author="Steve Baird" w:date="2016-04-29T16:14:00Z"/>
                <w:sz w:val="20"/>
                <w:szCs w:val="20"/>
              </w:rPr>
            </w:pPr>
            <w:ins w:id="1750" w:author="Steve Baird" w:date="2016-04-29T16:14:00Z">
              <w:r w:rsidRPr="00A25D1A">
                <w:rPr>
                  <w:sz w:val="20"/>
                  <w:szCs w:val="20"/>
                </w:rPr>
                <w:t>nephelometric turbidity units (NTU)</w:t>
              </w:r>
            </w:ins>
          </w:p>
        </w:tc>
        <w:tc>
          <w:tcPr>
            <w:tcW w:w="1980" w:type="dxa"/>
            <w:tcBorders>
              <w:top w:val="nil"/>
              <w:left w:val="nil"/>
              <w:bottom w:val="single" w:sz="4" w:space="0" w:color="auto"/>
              <w:right w:val="single" w:sz="4" w:space="0" w:color="auto"/>
            </w:tcBorders>
            <w:shd w:val="clear" w:color="auto" w:fill="auto"/>
            <w:vAlign w:val="bottom"/>
          </w:tcPr>
          <w:p w14:paraId="0220FC36" w14:textId="77777777" w:rsidR="00A25D1A" w:rsidRPr="00A25D1A" w:rsidRDefault="00A25D1A" w:rsidP="00A25D1A">
            <w:pPr>
              <w:jc w:val="center"/>
              <w:rPr>
                <w:ins w:id="1751" w:author="Steve Baird" w:date="2016-04-29T16:14:00Z"/>
                <w:sz w:val="20"/>
                <w:szCs w:val="20"/>
              </w:rPr>
            </w:pPr>
            <w:ins w:id="1752" w:author="Steve Baird" w:date="2016-04-29T16:14:00Z">
              <w:r w:rsidRPr="00A25D1A">
                <w:rPr>
                  <w:sz w:val="20"/>
                  <w:szCs w:val="20"/>
                </w:rPr>
                <w:t>Optical, 90 ° scatter, with mechanical cleaning</w:t>
              </w:r>
            </w:ins>
          </w:p>
        </w:tc>
        <w:tc>
          <w:tcPr>
            <w:tcW w:w="1080" w:type="dxa"/>
            <w:tcBorders>
              <w:top w:val="nil"/>
              <w:left w:val="nil"/>
              <w:bottom w:val="single" w:sz="4" w:space="0" w:color="auto"/>
              <w:right w:val="single" w:sz="4" w:space="0" w:color="auto"/>
            </w:tcBorders>
            <w:shd w:val="clear" w:color="auto" w:fill="auto"/>
            <w:vAlign w:val="bottom"/>
          </w:tcPr>
          <w:p w14:paraId="46784B2E" w14:textId="77777777" w:rsidR="00A25D1A" w:rsidRPr="00A25D1A" w:rsidRDefault="00A25D1A" w:rsidP="00A25D1A">
            <w:pPr>
              <w:jc w:val="center"/>
              <w:rPr>
                <w:ins w:id="1753" w:author="Steve Baird" w:date="2016-04-29T16:14:00Z"/>
                <w:sz w:val="20"/>
                <w:szCs w:val="20"/>
              </w:rPr>
            </w:pPr>
            <w:ins w:id="1754" w:author="Steve Baird" w:date="2016-04-29T16:14:00Z">
              <w:r w:rsidRPr="00A25D1A">
                <w:rPr>
                  <w:sz w:val="20"/>
                  <w:szCs w:val="20"/>
                </w:rPr>
                <w:t>6136</w:t>
              </w:r>
            </w:ins>
          </w:p>
        </w:tc>
        <w:tc>
          <w:tcPr>
            <w:tcW w:w="1260" w:type="dxa"/>
            <w:tcBorders>
              <w:top w:val="nil"/>
              <w:left w:val="nil"/>
              <w:bottom w:val="single" w:sz="4" w:space="0" w:color="auto"/>
              <w:right w:val="single" w:sz="4" w:space="0" w:color="auto"/>
            </w:tcBorders>
            <w:shd w:val="clear" w:color="auto" w:fill="auto"/>
            <w:vAlign w:val="bottom"/>
          </w:tcPr>
          <w:p w14:paraId="0FE8F9F6" w14:textId="77777777" w:rsidR="00A25D1A" w:rsidRPr="00A25D1A" w:rsidRDefault="00A25D1A" w:rsidP="00A25D1A">
            <w:pPr>
              <w:jc w:val="center"/>
              <w:rPr>
                <w:ins w:id="1755" w:author="Steve Baird" w:date="2016-04-29T16:14:00Z"/>
                <w:sz w:val="20"/>
                <w:szCs w:val="20"/>
              </w:rPr>
            </w:pPr>
            <w:ins w:id="1756" w:author="Steve Baird" w:date="2016-04-29T16:14:00Z">
              <w:r w:rsidRPr="00A25D1A">
                <w:rPr>
                  <w:sz w:val="20"/>
                  <w:szCs w:val="20"/>
                </w:rPr>
                <w:t>0 to 1000 NTU</w:t>
              </w:r>
            </w:ins>
          </w:p>
        </w:tc>
        <w:tc>
          <w:tcPr>
            <w:tcW w:w="3780" w:type="dxa"/>
            <w:tcBorders>
              <w:top w:val="nil"/>
              <w:left w:val="nil"/>
              <w:bottom w:val="single" w:sz="4" w:space="0" w:color="auto"/>
              <w:right w:val="single" w:sz="4" w:space="0" w:color="auto"/>
            </w:tcBorders>
            <w:shd w:val="clear" w:color="auto" w:fill="auto"/>
            <w:vAlign w:val="bottom"/>
          </w:tcPr>
          <w:p w14:paraId="77C9F91A" w14:textId="77777777" w:rsidR="00A25D1A" w:rsidRPr="00A25D1A" w:rsidRDefault="00A25D1A" w:rsidP="00A25D1A">
            <w:pPr>
              <w:jc w:val="center"/>
              <w:rPr>
                <w:ins w:id="1757" w:author="Steve Baird" w:date="2016-04-29T16:14:00Z"/>
                <w:sz w:val="20"/>
                <w:szCs w:val="20"/>
              </w:rPr>
            </w:pPr>
            <w:ins w:id="1758" w:author="Steve Baird" w:date="2016-04-29T16:14:00Z">
              <w:r w:rsidRPr="00A25D1A">
                <w:rPr>
                  <w:sz w:val="20"/>
                  <w:szCs w:val="20"/>
                </w:rPr>
                <w:t>+/- 2 % reading or 0.3 NTU (whichever is greater)</w:t>
              </w:r>
            </w:ins>
          </w:p>
        </w:tc>
        <w:tc>
          <w:tcPr>
            <w:tcW w:w="1440" w:type="dxa"/>
            <w:tcBorders>
              <w:top w:val="nil"/>
              <w:left w:val="nil"/>
              <w:bottom w:val="single" w:sz="4" w:space="0" w:color="auto"/>
              <w:right w:val="single" w:sz="4" w:space="0" w:color="auto"/>
            </w:tcBorders>
            <w:shd w:val="clear" w:color="auto" w:fill="auto"/>
            <w:vAlign w:val="bottom"/>
          </w:tcPr>
          <w:p w14:paraId="1A665721" w14:textId="77777777" w:rsidR="00A25D1A" w:rsidRPr="00A25D1A" w:rsidRDefault="00A25D1A" w:rsidP="00A25D1A">
            <w:pPr>
              <w:jc w:val="center"/>
              <w:rPr>
                <w:ins w:id="1759" w:author="Steve Baird" w:date="2016-04-29T16:14:00Z"/>
                <w:sz w:val="20"/>
                <w:szCs w:val="20"/>
              </w:rPr>
            </w:pPr>
            <w:ins w:id="1760" w:author="Steve Baird" w:date="2016-04-29T16:14:00Z">
              <w:r w:rsidRPr="00A25D1A">
                <w:rPr>
                  <w:sz w:val="20"/>
                  <w:szCs w:val="20"/>
                </w:rPr>
                <w:t>0.1 NTU</w:t>
              </w:r>
            </w:ins>
          </w:p>
        </w:tc>
      </w:tr>
      <w:tr w:rsidR="00A25D1A" w:rsidRPr="00A25D1A" w14:paraId="2F55E02C" w14:textId="77777777" w:rsidTr="00DD4094">
        <w:trPr>
          <w:trHeight w:val="719"/>
          <w:ins w:id="1761" w:author="Steve Baird" w:date="2016-04-29T16:14:00Z"/>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14:paraId="420AD659" w14:textId="77777777" w:rsidR="00A25D1A" w:rsidRPr="00A25D1A" w:rsidRDefault="00A25D1A" w:rsidP="00A25D1A">
            <w:pPr>
              <w:jc w:val="center"/>
              <w:rPr>
                <w:ins w:id="1762" w:author="Steve Baird" w:date="2016-04-29T16:14:00Z"/>
                <w:sz w:val="20"/>
                <w:szCs w:val="20"/>
              </w:rPr>
            </w:pPr>
            <w:ins w:id="1763" w:author="Steve Baird" w:date="2016-04-29T16:14:00Z">
              <w:r w:rsidRPr="00A25D1A">
                <w:rPr>
                  <w:sz w:val="20"/>
                  <w:szCs w:val="20"/>
                </w:rPr>
                <w:t>Chlorophyll</w:t>
              </w:r>
            </w:ins>
          </w:p>
        </w:tc>
        <w:tc>
          <w:tcPr>
            <w:tcW w:w="2160" w:type="dxa"/>
            <w:tcBorders>
              <w:top w:val="single" w:sz="4" w:space="0" w:color="auto"/>
              <w:left w:val="nil"/>
              <w:bottom w:val="single" w:sz="4" w:space="0" w:color="auto"/>
              <w:right w:val="single" w:sz="4" w:space="0" w:color="auto"/>
            </w:tcBorders>
            <w:shd w:val="clear" w:color="auto" w:fill="auto"/>
            <w:vAlign w:val="bottom"/>
          </w:tcPr>
          <w:p w14:paraId="34CDF750" w14:textId="77777777" w:rsidR="00A25D1A" w:rsidRPr="00A25D1A" w:rsidRDefault="00A25D1A" w:rsidP="00A25D1A">
            <w:pPr>
              <w:jc w:val="center"/>
              <w:rPr>
                <w:ins w:id="1764" w:author="Steve Baird" w:date="2016-04-29T16:14:00Z"/>
                <w:sz w:val="20"/>
                <w:szCs w:val="20"/>
              </w:rPr>
            </w:pPr>
            <w:ins w:id="1765" w:author="Steve Baird" w:date="2016-04-29T16:14:00Z">
              <w:r w:rsidRPr="00A25D1A">
                <w:rPr>
                  <w:sz w:val="20"/>
                  <w:szCs w:val="20"/>
                </w:rPr>
                <w:t xml:space="preserve"> micrograms/Liter (</w:t>
              </w:r>
              <w:proofErr w:type="spellStart"/>
              <w:r w:rsidRPr="00A25D1A">
                <w:rPr>
                  <w:sz w:val="20"/>
                  <w:szCs w:val="20"/>
                </w:rPr>
                <w:t>μg</w:t>
              </w:r>
              <w:proofErr w:type="spellEnd"/>
              <w:r w:rsidRPr="00A25D1A">
                <w:rPr>
                  <w:sz w:val="20"/>
                  <w:szCs w:val="20"/>
                </w:rPr>
                <w:t>/L)</w:t>
              </w:r>
            </w:ins>
          </w:p>
        </w:tc>
        <w:tc>
          <w:tcPr>
            <w:tcW w:w="1980" w:type="dxa"/>
            <w:tcBorders>
              <w:top w:val="single" w:sz="4" w:space="0" w:color="auto"/>
              <w:left w:val="nil"/>
              <w:bottom w:val="single" w:sz="4" w:space="0" w:color="auto"/>
              <w:right w:val="single" w:sz="4" w:space="0" w:color="auto"/>
            </w:tcBorders>
            <w:shd w:val="clear" w:color="auto" w:fill="auto"/>
            <w:vAlign w:val="bottom"/>
          </w:tcPr>
          <w:p w14:paraId="5C958FE1" w14:textId="77777777" w:rsidR="00A25D1A" w:rsidRPr="00A25D1A" w:rsidRDefault="00A25D1A" w:rsidP="00A25D1A">
            <w:pPr>
              <w:jc w:val="center"/>
              <w:rPr>
                <w:ins w:id="1766" w:author="Steve Baird" w:date="2016-04-29T16:14:00Z"/>
                <w:sz w:val="20"/>
                <w:szCs w:val="20"/>
              </w:rPr>
            </w:pPr>
            <w:ins w:id="1767" w:author="Steve Baird" w:date="2016-04-29T16:14:00Z">
              <w:r w:rsidRPr="00A25D1A">
                <w:rPr>
                  <w:sz w:val="20"/>
                  <w:szCs w:val="20"/>
                </w:rPr>
                <w:t>Optical probe w/ mechanical cleaning</w:t>
              </w:r>
            </w:ins>
          </w:p>
        </w:tc>
        <w:tc>
          <w:tcPr>
            <w:tcW w:w="1080" w:type="dxa"/>
            <w:tcBorders>
              <w:top w:val="single" w:sz="4" w:space="0" w:color="auto"/>
              <w:left w:val="nil"/>
              <w:bottom w:val="single" w:sz="4" w:space="0" w:color="auto"/>
              <w:right w:val="single" w:sz="4" w:space="0" w:color="auto"/>
            </w:tcBorders>
            <w:shd w:val="clear" w:color="auto" w:fill="auto"/>
            <w:vAlign w:val="bottom"/>
          </w:tcPr>
          <w:p w14:paraId="70BD8014" w14:textId="77777777" w:rsidR="00A25D1A" w:rsidRPr="00A25D1A" w:rsidRDefault="00A25D1A" w:rsidP="00A25D1A">
            <w:pPr>
              <w:jc w:val="center"/>
              <w:rPr>
                <w:ins w:id="1768" w:author="Steve Baird" w:date="2016-04-29T16:14:00Z"/>
                <w:sz w:val="20"/>
                <w:szCs w:val="20"/>
              </w:rPr>
            </w:pPr>
            <w:ins w:id="1769" w:author="Steve Baird" w:date="2016-04-29T16:14:00Z">
              <w:r w:rsidRPr="00A25D1A">
                <w:rPr>
                  <w:sz w:val="20"/>
                  <w:szCs w:val="20"/>
                </w:rPr>
                <w:t>6025</w:t>
              </w:r>
            </w:ins>
          </w:p>
        </w:tc>
        <w:tc>
          <w:tcPr>
            <w:tcW w:w="1260" w:type="dxa"/>
            <w:tcBorders>
              <w:top w:val="single" w:sz="4" w:space="0" w:color="auto"/>
              <w:left w:val="nil"/>
              <w:bottom w:val="single" w:sz="4" w:space="0" w:color="auto"/>
              <w:right w:val="single" w:sz="4" w:space="0" w:color="auto"/>
            </w:tcBorders>
            <w:shd w:val="clear" w:color="auto" w:fill="auto"/>
            <w:vAlign w:val="bottom"/>
          </w:tcPr>
          <w:p w14:paraId="30E77B33" w14:textId="77777777" w:rsidR="00A25D1A" w:rsidRPr="00A25D1A" w:rsidRDefault="00A25D1A" w:rsidP="00A25D1A">
            <w:pPr>
              <w:autoSpaceDE w:val="0"/>
              <w:autoSpaceDN w:val="0"/>
              <w:adjustRightInd w:val="0"/>
              <w:jc w:val="center"/>
              <w:rPr>
                <w:ins w:id="1770" w:author="Steve Baird" w:date="2016-04-29T16:14:00Z"/>
                <w:sz w:val="20"/>
                <w:szCs w:val="20"/>
              </w:rPr>
            </w:pPr>
            <w:ins w:id="1771" w:author="Steve Baird" w:date="2016-04-29T16:14:00Z">
              <w:r w:rsidRPr="00A25D1A">
                <w:rPr>
                  <w:sz w:val="20"/>
                  <w:szCs w:val="20"/>
                </w:rPr>
                <w:t xml:space="preserve">~0 to 400 </w:t>
              </w:r>
              <w:proofErr w:type="spellStart"/>
              <w:r w:rsidRPr="00A25D1A">
                <w:rPr>
                  <w:sz w:val="20"/>
                  <w:szCs w:val="20"/>
                </w:rPr>
                <w:t>μg</w:t>
              </w:r>
              <w:proofErr w:type="spellEnd"/>
              <w:r w:rsidRPr="00A25D1A">
                <w:rPr>
                  <w:sz w:val="20"/>
                  <w:szCs w:val="20"/>
                </w:rPr>
                <w:t>/L</w:t>
              </w:r>
            </w:ins>
          </w:p>
          <w:p w14:paraId="3B6E17CA" w14:textId="77777777" w:rsidR="00A25D1A" w:rsidRPr="00A25D1A" w:rsidRDefault="00A25D1A" w:rsidP="00A25D1A">
            <w:pPr>
              <w:jc w:val="center"/>
              <w:rPr>
                <w:ins w:id="1772" w:author="Steve Baird" w:date="2016-04-29T16:14:00Z"/>
                <w:sz w:val="20"/>
                <w:szCs w:val="20"/>
              </w:rPr>
            </w:pPr>
            <w:ins w:id="1773" w:author="Steve Baird" w:date="2016-04-29T16:14:00Z">
              <w:r w:rsidRPr="00A25D1A">
                <w:rPr>
                  <w:sz w:val="20"/>
                  <w:szCs w:val="20"/>
                </w:rPr>
                <w:t>0 to 100 RFU</w:t>
              </w:r>
            </w:ins>
          </w:p>
        </w:tc>
        <w:tc>
          <w:tcPr>
            <w:tcW w:w="3780" w:type="dxa"/>
            <w:tcBorders>
              <w:top w:val="single" w:sz="4" w:space="0" w:color="auto"/>
              <w:left w:val="nil"/>
              <w:bottom w:val="single" w:sz="4" w:space="0" w:color="auto"/>
              <w:right w:val="single" w:sz="4" w:space="0" w:color="auto"/>
            </w:tcBorders>
            <w:shd w:val="clear" w:color="auto" w:fill="auto"/>
            <w:vAlign w:val="bottom"/>
          </w:tcPr>
          <w:p w14:paraId="09936612" w14:textId="77777777" w:rsidR="00A25D1A" w:rsidRPr="00A25D1A" w:rsidRDefault="00A25D1A" w:rsidP="00A25D1A">
            <w:pPr>
              <w:jc w:val="center"/>
              <w:rPr>
                <w:ins w:id="1774" w:author="Steve Baird" w:date="2016-04-29T16:14:00Z"/>
                <w:sz w:val="20"/>
                <w:szCs w:val="20"/>
              </w:rPr>
            </w:pPr>
            <w:ins w:id="1775" w:author="Steve Baird" w:date="2016-04-29T16:14:00Z">
              <w:r w:rsidRPr="00A25D1A">
                <w:rPr>
                  <w:sz w:val="20"/>
                  <w:szCs w:val="20"/>
                </w:rPr>
                <w:t>The accuracy of the in vivo measurement will be completely dependent on the method of calibration</w:t>
              </w:r>
            </w:ins>
          </w:p>
        </w:tc>
        <w:tc>
          <w:tcPr>
            <w:tcW w:w="1440" w:type="dxa"/>
            <w:tcBorders>
              <w:top w:val="single" w:sz="4" w:space="0" w:color="auto"/>
              <w:left w:val="nil"/>
              <w:bottom w:val="single" w:sz="4" w:space="0" w:color="auto"/>
              <w:right w:val="single" w:sz="4" w:space="0" w:color="auto"/>
            </w:tcBorders>
            <w:shd w:val="clear" w:color="auto" w:fill="auto"/>
            <w:vAlign w:val="bottom"/>
          </w:tcPr>
          <w:p w14:paraId="76BF712A" w14:textId="77777777" w:rsidR="00A25D1A" w:rsidRPr="00A25D1A" w:rsidRDefault="00A25D1A" w:rsidP="00A25D1A">
            <w:pPr>
              <w:autoSpaceDE w:val="0"/>
              <w:autoSpaceDN w:val="0"/>
              <w:adjustRightInd w:val="0"/>
              <w:rPr>
                <w:ins w:id="1776" w:author="Steve Baird" w:date="2016-04-29T16:14:00Z"/>
                <w:sz w:val="20"/>
                <w:szCs w:val="20"/>
              </w:rPr>
            </w:pPr>
            <w:ins w:id="1777" w:author="Steve Baird" w:date="2016-04-29T16:14:00Z">
              <w:r w:rsidRPr="00A25D1A">
                <w:rPr>
                  <w:sz w:val="20"/>
                  <w:szCs w:val="20"/>
                </w:rPr>
                <w:t xml:space="preserve">0.1 </w:t>
              </w:r>
              <w:proofErr w:type="spellStart"/>
              <w:r w:rsidRPr="00A25D1A">
                <w:rPr>
                  <w:sz w:val="20"/>
                  <w:szCs w:val="20"/>
                </w:rPr>
                <w:t>μg</w:t>
              </w:r>
              <w:proofErr w:type="spellEnd"/>
              <w:r w:rsidRPr="00A25D1A">
                <w:rPr>
                  <w:sz w:val="20"/>
                  <w:szCs w:val="20"/>
                </w:rPr>
                <w:t xml:space="preserve">/L </w:t>
              </w:r>
              <w:proofErr w:type="spellStart"/>
              <w:r w:rsidRPr="00A25D1A">
                <w:rPr>
                  <w:sz w:val="20"/>
                  <w:szCs w:val="20"/>
                </w:rPr>
                <w:t>Chl</w:t>
              </w:r>
              <w:proofErr w:type="spellEnd"/>
            </w:ins>
          </w:p>
          <w:p w14:paraId="2965540B" w14:textId="77777777" w:rsidR="00A25D1A" w:rsidRPr="00A25D1A" w:rsidRDefault="00A25D1A" w:rsidP="00A25D1A">
            <w:pPr>
              <w:jc w:val="center"/>
              <w:rPr>
                <w:ins w:id="1778" w:author="Steve Baird" w:date="2016-04-29T16:14:00Z"/>
                <w:sz w:val="20"/>
                <w:szCs w:val="20"/>
              </w:rPr>
            </w:pPr>
            <w:ins w:id="1779" w:author="Steve Baird" w:date="2016-04-29T16:14:00Z">
              <w:r w:rsidRPr="00A25D1A">
                <w:rPr>
                  <w:sz w:val="20"/>
                  <w:szCs w:val="20"/>
                </w:rPr>
                <w:t>0.1% RFU</w:t>
              </w:r>
            </w:ins>
          </w:p>
        </w:tc>
      </w:tr>
    </w:tbl>
    <w:p w14:paraId="0C85B7FA" w14:textId="77777777" w:rsidR="00A25D1A" w:rsidRDefault="00A25D1A" w:rsidP="0065020B">
      <w:pPr>
        <w:ind w:right="900"/>
        <w:jc w:val="both"/>
        <w:rPr>
          <w:ins w:id="1780" w:author="Steve Baird" w:date="2016-04-29T16:14:00Z"/>
          <w:b/>
          <w:sz w:val="22"/>
          <w:szCs w:val="22"/>
        </w:rPr>
        <w:sectPr w:rsidR="00A25D1A" w:rsidSect="00A25D1A">
          <w:pgSz w:w="15840" w:h="12240" w:orient="landscape"/>
          <w:pgMar w:top="1152" w:right="1152" w:bottom="1152" w:left="1152" w:header="720" w:footer="720" w:gutter="0"/>
          <w:cols w:space="720"/>
          <w:docGrid w:linePitch="360"/>
          <w:sectPrChange w:id="1781" w:author="Steve Baird" w:date="2016-04-29T16:14:00Z">
            <w:sectPr w:rsidR="00A25D1A" w:rsidSect="00A25D1A">
              <w:pgSz w:w="12240" w:h="15840" w:orient="portrait"/>
              <w:pgMar w:top="1152" w:right="1152" w:bottom="1152" w:left="1152" w:header="720" w:footer="720" w:gutter="0"/>
            </w:sectPr>
          </w:sectPrChange>
        </w:sectPr>
      </w:pPr>
    </w:p>
    <w:p w14:paraId="00EFA9F2" w14:textId="77777777" w:rsidR="004514AD" w:rsidRPr="0024769B" w:rsidRDefault="004514AD">
      <w:pPr>
        <w:ind w:right="900" w:firstLine="540"/>
        <w:jc w:val="both"/>
        <w:rPr>
          <w:b/>
          <w:sz w:val="22"/>
          <w:szCs w:val="22"/>
          <w:rPrChange w:id="1782" w:author="Steve Baird" w:date="2016-04-29T15:40:00Z">
            <w:rPr>
              <w:rFonts w:ascii="Garamond" w:hAnsi="Garamond"/>
              <w:b/>
              <w:sz w:val="22"/>
              <w:szCs w:val="22"/>
            </w:rPr>
          </w:rPrChange>
        </w:rPr>
        <w:pPrChange w:id="1783" w:author="Steve Baird" w:date="2016-04-29T16:15:00Z">
          <w:pPr>
            <w:ind w:left="540" w:right="900"/>
            <w:jc w:val="both"/>
          </w:pPr>
        </w:pPrChange>
      </w:pPr>
      <w:r w:rsidRPr="0024769B">
        <w:rPr>
          <w:b/>
          <w:sz w:val="22"/>
          <w:szCs w:val="22"/>
          <w:rPrChange w:id="1784" w:author="Steve Baird" w:date="2016-04-29T15:40:00Z">
            <w:rPr>
              <w:rFonts w:ascii="Garamond" w:hAnsi="Garamond"/>
              <w:b/>
              <w:sz w:val="22"/>
              <w:szCs w:val="22"/>
            </w:rPr>
          </w:rPrChange>
        </w:rPr>
        <w:lastRenderedPageBreak/>
        <w:t xml:space="preserve">Depth Qualifier: </w:t>
      </w:r>
    </w:p>
    <w:p w14:paraId="05575E44" w14:textId="77777777" w:rsidR="004514AD" w:rsidRPr="0024769B" w:rsidRDefault="004514AD" w:rsidP="004514AD">
      <w:pPr>
        <w:ind w:left="540" w:right="900"/>
        <w:jc w:val="both"/>
        <w:rPr>
          <w:sz w:val="22"/>
          <w:szCs w:val="22"/>
          <w:rPrChange w:id="1785" w:author="Steve Baird" w:date="2016-04-29T15:40:00Z">
            <w:rPr>
              <w:rFonts w:ascii="Garamond" w:hAnsi="Garamond"/>
              <w:sz w:val="22"/>
              <w:szCs w:val="22"/>
            </w:rPr>
          </w:rPrChange>
        </w:rPr>
      </w:pPr>
      <w:r w:rsidRPr="0024769B">
        <w:rPr>
          <w:sz w:val="22"/>
          <w:szCs w:val="22"/>
          <w:rPrChange w:id="1786" w:author="Steve Baird" w:date="2016-04-29T15:40:00Z">
            <w:rPr>
              <w:rFonts w:ascii="Garamond" w:hAnsi="Garamond"/>
              <w:sz w:val="22"/>
              <w:szCs w:val="22"/>
            </w:rPr>
          </w:rPrChange>
        </w:rPr>
        <w:t xml:space="preserve">The NERR System-Wide Monitoring Program utilizes YSI data </w:t>
      </w:r>
      <w:proofErr w:type="spellStart"/>
      <w:r w:rsidRPr="0024769B">
        <w:rPr>
          <w:sz w:val="22"/>
          <w:szCs w:val="22"/>
          <w:rPrChange w:id="1787" w:author="Steve Baird" w:date="2016-04-29T15:40:00Z">
            <w:rPr>
              <w:rFonts w:ascii="Garamond" w:hAnsi="Garamond"/>
              <w:sz w:val="22"/>
              <w:szCs w:val="22"/>
            </w:rPr>
          </w:rPrChange>
        </w:rPr>
        <w:t>sondes</w:t>
      </w:r>
      <w:proofErr w:type="spellEnd"/>
      <w:r w:rsidRPr="0024769B">
        <w:rPr>
          <w:sz w:val="22"/>
          <w:szCs w:val="22"/>
          <w:rPrChange w:id="1788" w:author="Steve Baird" w:date="2016-04-29T15:40:00Z">
            <w:rPr>
              <w:rFonts w:ascii="Garamond" w:hAnsi="Garamond"/>
              <w:sz w:val="22"/>
              <w:szCs w:val="22"/>
            </w:rPr>
          </w:rPrChange>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24769B">
        <w:rPr>
          <w:sz w:val="22"/>
          <w:szCs w:val="22"/>
          <w:rPrChange w:id="1789" w:author="Steve Baird" w:date="2016-04-29T15:40:00Z">
            <w:rPr>
              <w:rFonts w:ascii="Garamond" w:hAnsi="Garamond"/>
              <w:sz w:val="22"/>
              <w:szCs w:val="22"/>
            </w:rPr>
          </w:rPrChange>
        </w:rPr>
        <w:t xml:space="preserve">02 </w:t>
      </w:r>
      <w:r w:rsidRPr="0024769B">
        <w:rPr>
          <w:sz w:val="22"/>
          <w:szCs w:val="22"/>
          <w:rPrChange w:id="1790" w:author="Steve Baird" w:date="2016-04-29T15:40:00Z">
            <w:rPr>
              <w:rFonts w:ascii="Garamond" w:hAnsi="Garamond"/>
              <w:sz w:val="22"/>
              <w:szCs w:val="22"/>
            </w:rPr>
          </w:rPrChange>
        </w:rPr>
        <w:t xml:space="preserve">cm for every 1 millibar change in atmospheric </w:t>
      </w:r>
      <w:proofErr w:type="gramStart"/>
      <w:r w:rsidRPr="0024769B">
        <w:rPr>
          <w:sz w:val="22"/>
          <w:szCs w:val="22"/>
          <w:rPrChange w:id="1791" w:author="Steve Baird" w:date="2016-04-29T15:40:00Z">
            <w:rPr>
              <w:rFonts w:ascii="Garamond" w:hAnsi="Garamond"/>
              <w:sz w:val="22"/>
              <w:szCs w:val="22"/>
            </w:rPr>
          </w:rPrChange>
        </w:rPr>
        <w:t>pressure, and</w:t>
      </w:r>
      <w:proofErr w:type="gramEnd"/>
      <w:r w:rsidRPr="0024769B">
        <w:rPr>
          <w:sz w:val="22"/>
          <w:szCs w:val="22"/>
          <w:rPrChange w:id="1792" w:author="Steve Baird" w:date="2016-04-29T15:40:00Z">
            <w:rPr>
              <w:rFonts w:ascii="Garamond" w:hAnsi="Garamond"/>
              <w:sz w:val="22"/>
              <w:szCs w:val="22"/>
            </w:rPr>
          </w:rPrChange>
        </w:rPr>
        <w:t xml:space="preserve"> is eliminated for vented sensors because they are vented to the atmosphere throughout the deployment time interval.  </w:t>
      </w:r>
    </w:p>
    <w:p w14:paraId="03C816C6" w14:textId="77777777" w:rsidR="004514AD" w:rsidRPr="0024769B" w:rsidRDefault="004514AD" w:rsidP="004514AD">
      <w:pPr>
        <w:ind w:left="540" w:right="900"/>
        <w:jc w:val="both"/>
        <w:rPr>
          <w:sz w:val="22"/>
          <w:szCs w:val="22"/>
          <w:rPrChange w:id="1793" w:author="Steve Baird" w:date="2016-04-29T15:40:00Z">
            <w:rPr>
              <w:rFonts w:ascii="Garamond" w:hAnsi="Garamond"/>
              <w:sz w:val="22"/>
              <w:szCs w:val="22"/>
            </w:rPr>
          </w:rPrChange>
        </w:rPr>
      </w:pPr>
    </w:p>
    <w:p w14:paraId="2E1E4E27" w14:textId="77777777" w:rsidR="004514AD" w:rsidRPr="0024769B" w:rsidRDefault="004514AD" w:rsidP="004514AD">
      <w:pPr>
        <w:ind w:left="540" w:right="900"/>
        <w:jc w:val="both"/>
        <w:rPr>
          <w:sz w:val="22"/>
          <w:szCs w:val="22"/>
          <w:rPrChange w:id="1794" w:author="Steve Baird" w:date="2016-04-29T15:40:00Z">
            <w:rPr>
              <w:rFonts w:ascii="Garamond" w:hAnsi="Garamond"/>
              <w:sz w:val="22"/>
              <w:szCs w:val="22"/>
            </w:rPr>
          </w:rPrChange>
        </w:rPr>
      </w:pPr>
      <w:r w:rsidRPr="0024769B">
        <w:rPr>
          <w:sz w:val="22"/>
          <w:szCs w:val="22"/>
          <w:rPrChange w:id="1795" w:author="Steve Baird" w:date="2016-04-29T15:40:00Z">
            <w:rPr>
              <w:rFonts w:ascii="Garamond" w:hAnsi="Garamond"/>
              <w:sz w:val="22"/>
              <w:szCs w:val="22"/>
            </w:rPr>
          </w:rPrChange>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BA90CC7" w14:textId="77777777" w:rsidR="004514AD" w:rsidRPr="0024769B" w:rsidRDefault="004514AD" w:rsidP="004514AD">
      <w:pPr>
        <w:ind w:left="540" w:right="900"/>
        <w:jc w:val="both"/>
        <w:rPr>
          <w:sz w:val="22"/>
          <w:szCs w:val="22"/>
          <w:rPrChange w:id="1796" w:author="Steve Baird" w:date="2016-04-29T15:40:00Z">
            <w:rPr>
              <w:rFonts w:ascii="Garamond" w:hAnsi="Garamond"/>
              <w:sz w:val="22"/>
              <w:szCs w:val="22"/>
            </w:rPr>
          </w:rPrChange>
        </w:rPr>
      </w:pPr>
    </w:p>
    <w:p w14:paraId="7F5C182A" w14:textId="77777777" w:rsidR="00957188" w:rsidRPr="0024769B" w:rsidRDefault="004514AD" w:rsidP="004514AD">
      <w:pPr>
        <w:ind w:left="540" w:right="900"/>
        <w:jc w:val="both"/>
        <w:rPr>
          <w:sz w:val="22"/>
          <w:szCs w:val="22"/>
          <w:rPrChange w:id="1797" w:author="Steve Baird" w:date="2016-04-29T15:40:00Z">
            <w:rPr>
              <w:rFonts w:ascii="Garamond" w:hAnsi="Garamond"/>
              <w:sz w:val="22"/>
              <w:szCs w:val="22"/>
            </w:rPr>
          </w:rPrChange>
        </w:rPr>
      </w:pPr>
      <w:r w:rsidRPr="0024769B">
        <w:rPr>
          <w:sz w:val="22"/>
          <w:szCs w:val="22"/>
          <w:rPrChange w:id="1798" w:author="Steve Baird" w:date="2016-04-29T15:40:00Z">
            <w:rPr>
              <w:rFonts w:ascii="Garamond" w:hAnsi="Garamond"/>
              <w:sz w:val="22"/>
              <w:szCs w:val="22"/>
            </w:rPr>
          </w:rPrChange>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24769B">
        <w:rPr>
          <w:sz w:val="22"/>
          <w:szCs w:val="22"/>
          <w:rPrChange w:id="1799" w:author="Steve Baird" w:date="2016-04-29T15:40:00Z">
            <w:rPr>
              <w:rFonts w:ascii="Garamond" w:hAnsi="Garamond"/>
              <w:sz w:val="22"/>
              <w:szCs w:val="22"/>
            </w:rPr>
          </w:rPrChange>
        </w:rPr>
        <w:t>cDepth</w:t>
      </w:r>
      <w:proofErr w:type="spellEnd"/>
      <w:r w:rsidRPr="0024769B">
        <w:rPr>
          <w:sz w:val="22"/>
          <w:szCs w:val="22"/>
          <w:rPrChange w:id="1800" w:author="Steve Baird" w:date="2016-04-29T15:40:00Z">
            <w:rPr>
              <w:rFonts w:ascii="Garamond" w:hAnsi="Garamond"/>
              <w:sz w:val="22"/>
              <w:szCs w:val="22"/>
            </w:rPr>
          </w:rPrChange>
        </w:rPr>
        <w:t xml:space="preserve"> and </w:t>
      </w:r>
      <w:proofErr w:type="spellStart"/>
      <w:proofErr w:type="gramStart"/>
      <w:r w:rsidRPr="0024769B">
        <w:rPr>
          <w:sz w:val="22"/>
          <w:szCs w:val="22"/>
          <w:rPrChange w:id="1801" w:author="Steve Baird" w:date="2016-04-29T15:40:00Z">
            <w:rPr>
              <w:rFonts w:ascii="Garamond" w:hAnsi="Garamond"/>
              <w:sz w:val="22"/>
              <w:szCs w:val="22"/>
            </w:rPr>
          </w:rPrChange>
        </w:rPr>
        <w:t>cLevel</w:t>
      </w:r>
      <w:proofErr w:type="spellEnd"/>
      <w:r w:rsidRPr="0024769B">
        <w:rPr>
          <w:sz w:val="22"/>
          <w:szCs w:val="22"/>
          <w:rPrChange w:id="1802" w:author="Steve Baird" w:date="2016-04-29T15:40:00Z">
            <w:rPr>
              <w:rFonts w:ascii="Garamond" w:hAnsi="Garamond"/>
              <w:sz w:val="22"/>
              <w:szCs w:val="22"/>
            </w:rPr>
          </w:rPrChange>
        </w:rPr>
        <w:t>, and</w:t>
      </w:r>
      <w:proofErr w:type="gramEnd"/>
      <w:r w:rsidRPr="0024769B">
        <w:rPr>
          <w:sz w:val="22"/>
          <w:szCs w:val="22"/>
          <w:rPrChange w:id="1803" w:author="Steve Baird" w:date="2016-04-29T15:40:00Z">
            <w:rPr>
              <w:rFonts w:ascii="Garamond" w:hAnsi="Garamond"/>
              <w:sz w:val="22"/>
              <w:szCs w:val="22"/>
            </w:rPr>
          </w:rPrChange>
        </w:rPr>
        <w:t xml:space="preserve"> are assigned QAQC flags and codes based on QAQC protocols.  </w:t>
      </w:r>
      <w:r w:rsidR="00957188" w:rsidRPr="0024769B">
        <w:rPr>
          <w:sz w:val="22"/>
          <w:szCs w:val="22"/>
          <w:rPrChange w:id="1804" w:author="Steve Baird" w:date="2016-04-29T15:40:00Z">
            <w:rPr>
              <w:rFonts w:ascii="Garamond" w:hAnsi="Garamond"/>
              <w:sz w:val="22"/>
              <w:szCs w:val="22"/>
            </w:rPr>
          </w:rPrChange>
        </w:rPr>
        <w:t xml:space="preserve">Please see sections 11 and 12 for QAQC flag and code definitions.  </w:t>
      </w:r>
    </w:p>
    <w:p w14:paraId="0B17F65A" w14:textId="77777777" w:rsidR="00957188" w:rsidRPr="0024769B" w:rsidRDefault="00957188" w:rsidP="004514AD">
      <w:pPr>
        <w:ind w:left="540" w:right="900"/>
        <w:jc w:val="both"/>
        <w:rPr>
          <w:sz w:val="22"/>
          <w:szCs w:val="22"/>
          <w:rPrChange w:id="1805" w:author="Steve Baird" w:date="2016-04-29T15:40:00Z">
            <w:rPr>
              <w:rFonts w:ascii="Garamond" w:hAnsi="Garamond"/>
              <w:sz w:val="22"/>
              <w:szCs w:val="22"/>
            </w:rPr>
          </w:rPrChange>
        </w:rPr>
      </w:pPr>
    </w:p>
    <w:p w14:paraId="31528E2C" w14:textId="77777777" w:rsidR="00957188" w:rsidRPr="0024769B" w:rsidRDefault="00A23FA7" w:rsidP="004514AD">
      <w:pPr>
        <w:ind w:left="540" w:right="900"/>
        <w:jc w:val="both"/>
        <w:rPr>
          <w:sz w:val="22"/>
          <w:szCs w:val="22"/>
          <w:rPrChange w:id="1806" w:author="Steve Baird" w:date="2016-04-29T15:40:00Z">
            <w:rPr>
              <w:rFonts w:ascii="Garamond" w:hAnsi="Garamond"/>
              <w:sz w:val="22"/>
              <w:szCs w:val="22"/>
            </w:rPr>
          </w:rPrChange>
        </w:rPr>
      </w:pPr>
      <w:r w:rsidRPr="0024769B">
        <w:rPr>
          <w:b/>
          <w:sz w:val="22"/>
          <w:szCs w:val="22"/>
          <w:rPrChange w:id="1807" w:author="Steve Baird" w:date="2016-04-29T15:40:00Z">
            <w:rPr>
              <w:rFonts w:ascii="Garamond" w:hAnsi="Garamond"/>
              <w:b/>
              <w:sz w:val="22"/>
              <w:szCs w:val="22"/>
            </w:rPr>
          </w:rPrChange>
        </w:rPr>
        <w:t>NOTE:  older depth data cannot be corrected without verifying that the depth offset was in place and whether a vented or non-vented depth sensor was in use.  No SWMP data prior to 2006 can be corrected using this method.</w:t>
      </w:r>
      <w:r w:rsidRPr="0024769B">
        <w:rPr>
          <w:sz w:val="22"/>
          <w:szCs w:val="22"/>
          <w:rPrChange w:id="1808" w:author="Steve Baird" w:date="2016-04-29T15:40:00Z">
            <w:rPr>
              <w:rFonts w:ascii="Garamond" w:hAnsi="Garamond"/>
              <w:sz w:val="22"/>
              <w:szCs w:val="22"/>
            </w:rPr>
          </w:rPrChange>
        </w:rPr>
        <w:t xml:space="preserve">  </w:t>
      </w:r>
      <w:r w:rsidR="00957188" w:rsidRPr="0024769B">
        <w:rPr>
          <w:sz w:val="22"/>
          <w:szCs w:val="22"/>
          <w:rPrChange w:id="1809" w:author="Steve Baird" w:date="2016-04-29T15:40:00Z">
            <w:rPr>
              <w:rFonts w:ascii="Garamond" w:hAnsi="Garamond"/>
              <w:sz w:val="22"/>
              <w:szCs w:val="22"/>
            </w:rPr>
          </w:rPrChange>
        </w:rPr>
        <w:t>The following equation is used for corrected depth/level data provided by the CDMO beginning in 2010:</w:t>
      </w:r>
    </w:p>
    <w:p w14:paraId="4724FFA8" w14:textId="77777777" w:rsidR="004514AD" w:rsidRPr="0024769B" w:rsidRDefault="00957188" w:rsidP="004514AD">
      <w:pPr>
        <w:ind w:left="540" w:right="900"/>
        <w:jc w:val="both"/>
        <w:rPr>
          <w:sz w:val="22"/>
          <w:szCs w:val="22"/>
          <w:rPrChange w:id="1810" w:author="Steve Baird" w:date="2016-04-29T15:40:00Z">
            <w:rPr>
              <w:rFonts w:ascii="Garamond" w:hAnsi="Garamond"/>
              <w:sz w:val="22"/>
              <w:szCs w:val="22"/>
            </w:rPr>
          </w:rPrChange>
        </w:rPr>
      </w:pPr>
      <w:r w:rsidRPr="0024769B">
        <w:rPr>
          <w:sz w:val="22"/>
          <w:szCs w:val="22"/>
          <w:rPrChange w:id="1811" w:author="Steve Baird" w:date="2016-04-29T15:40:00Z">
            <w:rPr>
              <w:rFonts w:ascii="Garamond" w:hAnsi="Garamond"/>
              <w:sz w:val="22"/>
              <w:szCs w:val="22"/>
            </w:rPr>
          </w:rPrChange>
        </w:rPr>
        <w:t>((1013-</w:t>
      </w:r>
      <w:proofErr w:type="gramStart"/>
      <w:r w:rsidRPr="0024769B">
        <w:rPr>
          <w:sz w:val="22"/>
          <w:szCs w:val="22"/>
          <w:rPrChange w:id="1812" w:author="Steve Baird" w:date="2016-04-29T15:40:00Z">
            <w:rPr>
              <w:rFonts w:ascii="Garamond" w:hAnsi="Garamond"/>
              <w:sz w:val="22"/>
              <w:szCs w:val="22"/>
            </w:rPr>
          </w:rPrChange>
        </w:rPr>
        <w:t>BP)*</w:t>
      </w:r>
      <w:proofErr w:type="gramEnd"/>
      <w:r w:rsidRPr="0024769B">
        <w:rPr>
          <w:sz w:val="22"/>
          <w:szCs w:val="22"/>
          <w:rPrChange w:id="1813" w:author="Steve Baird" w:date="2016-04-29T15:40:00Z">
            <w:rPr>
              <w:rFonts w:ascii="Garamond" w:hAnsi="Garamond"/>
              <w:sz w:val="22"/>
              <w:szCs w:val="22"/>
            </w:rPr>
          </w:rPrChange>
        </w:rPr>
        <w:t xml:space="preserve">0.0102)+Depth/Level = </w:t>
      </w:r>
      <w:proofErr w:type="spellStart"/>
      <w:r w:rsidRPr="0024769B">
        <w:rPr>
          <w:sz w:val="22"/>
          <w:szCs w:val="22"/>
          <w:rPrChange w:id="1814" w:author="Steve Baird" w:date="2016-04-29T15:40:00Z">
            <w:rPr>
              <w:rFonts w:ascii="Garamond" w:hAnsi="Garamond"/>
              <w:sz w:val="22"/>
              <w:szCs w:val="22"/>
            </w:rPr>
          </w:rPrChange>
        </w:rPr>
        <w:t>cDepth</w:t>
      </w:r>
      <w:proofErr w:type="spellEnd"/>
      <w:r w:rsidRPr="0024769B">
        <w:rPr>
          <w:sz w:val="22"/>
          <w:szCs w:val="22"/>
          <w:rPrChange w:id="1815" w:author="Steve Baird" w:date="2016-04-29T15:40:00Z">
            <w:rPr>
              <w:rFonts w:ascii="Garamond" w:hAnsi="Garamond"/>
              <w:sz w:val="22"/>
              <w:szCs w:val="22"/>
            </w:rPr>
          </w:rPrChange>
        </w:rPr>
        <w:t>/</w:t>
      </w:r>
      <w:proofErr w:type="spellStart"/>
      <w:r w:rsidRPr="0024769B">
        <w:rPr>
          <w:sz w:val="22"/>
          <w:szCs w:val="22"/>
          <w:rPrChange w:id="1816" w:author="Steve Baird" w:date="2016-04-29T15:40:00Z">
            <w:rPr>
              <w:rFonts w:ascii="Garamond" w:hAnsi="Garamond"/>
              <w:sz w:val="22"/>
              <w:szCs w:val="22"/>
            </w:rPr>
          </w:rPrChange>
        </w:rPr>
        <w:t>cLevel</w:t>
      </w:r>
      <w:proofErr w:type="spellEnd"/>
      <w:r w:rsidRPr="0024769B">
        <w:rPr>
          <w:sz w:val="22"/>
          <w:szCs w:val="22"/>
          <w:rPrChange w:id="1817" w:author="Steve Baird" w:date="2016-04-29T15:40:00Z">
            <w:rPr>
              <w:rFonts w:ascii="Garamond" w:hAnsi="Garamond"/>
              <w:sz w:val="22"/>
              <w:szCs w:val="22"/>
            </w:rPr>
          </w:rPrChange>
        </w:rPr>
        <w:t>.</w:t>
      </w:r>
    </w:p>
    <w:p w14:paraId="7170A96B" w14:textId="77777777" w:rsidR="004514AD" w:rsidRPr="0024769B" w:rsidRDefault="004514AD" w:rsidP="004514AD">
      <w:pPr>
        <w:ind w:left="540" w:right="900"/>
        <w:jc w:val="both"/>
        <w:rPr>
          <w:sz w:val="22"/>
          <w:szCs w:val="22"/>
          <w:rPrChange w:id="1818" w:author="Steve Baird" w:date="2016-04-29T15:40:00Z">
            <w:rPr>
              <w:rFonts w:ascii="Garamond" w:hAnsi="Garamond"/>
              <w:sz w:val="22"/>
              <w:szCs w:val="22"/>
            </w:rPr>
          </w:rPrChange>
        </w:rPr>
      </w:pPr>
    </w:p>
    <w:p w14:paraId="0A206277" w14:textId="77777777" w:rsidR="004514AD" w:rsidRPr="0024769B" w:rsidRDefault="004514AD" w:rsidP="004514AD">
      <w:pPr>
        <w:ind w:left="540" w:right="900"/>
        <w:jc w:val="both"/>
        <w:rPr>
          <w:b/>
          <w:sz w:val="22"/>
          <w:szCs w:val="22"/>
          <w:rPrChange w:id="1819" w:author="Steve Baird" w:date="2016-04-29T15:40:00Z">
            <w:rPr>
              <w:rFonts w:ascii="Garamond" w:hAnsi="Garamond"/>
              <w:b/>
              <w:sz w:val="22"/>
              <w:szCs w:val="22"/>
            </w:rPr>
          </w:rPrChange>
        </w:rPr>
      </w:pPr>
      <w:r w:rsidRPr="0024769B">
        <w:rPr>
          <w:b/>
          <w:sz w:val="22"/>
          <w:szCs w:val="22"/>
          <w:rPrChange w:id="1820" w:author="Steve Baird" w:date="2016-04-29T15:40:00Z">
            <w:rPr>
              <w:rFonts w:ascii="Garamond" w:hAnsi="Garamond"/>
              <w:b/>
              <w:sz w:val="22"/>
              <w:szCs w:val="22"/>
            </w:rPr>
          </w:rPrChange>
        </w:rPr>
        <w:t>Salinity Units Qualifier:</w:t>
      </w:r>
    </w:p>
    <w:p w14:paraId="176E149F" w14:textId="77777777" w:rsidR="004514AD" w:rsidRPr="0024769B" w:rsidRDefault="004514AD" w:rsidP="004514AD">
      <w:pPr>
        <w:ind w:left="540" w:right="900"/>
        <w:jc w:val="both"/>
        <w:rPr>
          <w:sz w:val="22"/>
          <w:szCs w:val="22"/>
          <w:rPrChange w:id="1821" w:author="Steve Baird" w:date="2016-04-29T15:40:00Z">
            <w:rPr>
              <w:rFonts w:ascii="Garamond" w:hAnsi="Garamond"/>
              <w:sz w:val="22"/>
              <w:szCs w:val="22"/>
            </w:rPr>
          </w:rPrChange>
        </w:rPr>
      </w:pPr>
    </w:p>
    <w:p w14:paraId="7519E3BC" w14:textId="77777777" w:rsidR="004514AD" w:rsidRPr="0024769B" w:rsidRDefault="004514AD" w:rsidP="004514AD">
      <w:pPr>
        <w:ind w:left="540" w:right="900"/>
        <w:jc w:val="both"/>
        <w:rPr>
          <w:sz w:val="22"/>
          <w:szCs w:val="22"/>
          <w:rPrChange w:id="1822" w:author="Steve Baird" w:date="2016-04-29T15:40:00Z">
            <w:rPr>
              <w:rFonts w:ascii="Garamond" w:hAnsi="Garamond"/>
              <w:sz w:val="22"/>
              <w:szCs w:val="22"/>
            </w:rPr>
          </w:rPrChange>
        </w:rPr>
      </w:pPr>
      <w:r w:rsidRPr="0024769B">
        <w:rPr>
          <w:sz w:val="22"/>
          <w:szCs w:val="22"/>
          <w:rPrChange w:id="1823" w:author="Steve Baird" w:date="2016-04-29T15:40:00Z">
            <w:rPr>
              <w:rFonts w:ascii="Garamond" w:hAnsi="Garamond"/>
              <w:sz w:val="22"/>
              <w:szCs w:val="22"/>
            </w:rPr>
          </w:rPrChange>
        </w:rPr>
        <w:t xml:space="preserve">In 2013, EXO </w:t>
      </w:r>
      <w:proofErr w:type="spellStart"/>
      <w:r w:rsidRPr="0024769B">
        <w:rPr>
          <w:sz w:val="22"/>
          <w:szCs w:val="22"/>
          <w:rPrChange w:id="1824" w:author="Steve Baird" w:date="2016-04-29T15:40:00Z">
            <w:rPr>
              <w:rFonts w:ascii="Garamond" w:hAnsi="Garamond"/>
              <w:sz w:val="22"/>
              <w:szCs w:val="22"/>
            </w:rPr>
          </w:rPrChange>
        </w:rPr>
        <w:t>sondes</w:t>
      </w:r>
      <w:proofErr w:type="spellEnd"/>
      <w:r w:rsidRPr="0024769B">
        <w:rPr>
          <w:sz w:val="22"/>
          <w:szCs w:val="22"/>
          <w:rPrChange w:id="1825" w:author="Steve Baird" w:date="2016-04-29T15:40:00Z">
            <w:rPr>
              <w:rFonts w:ascii="Garamond" w:hAnsi="Garamond"/>
              <w:sz w:val="22"/>
              <w:szCs w:val="22"/>
            </w:rPr>
          </w:rPrChange>
        </w:rPr>
        <w:t xml:space="preserve"> were approved for SWMP use and began to be utilized by Reserves. While the 6600 series </w:t>
      </w:r>
      <w:proofErr w:type="spellStart"/>
      <w:r w:rsidRPr="0024769B">
        <w:rPr>
          <w:sz w:val="22"/>
          <w:szCs w:val="22"/>
          <w:rPrChange w:id="1826" w:author="Steve Baird" w:date="2016-04-29T15:40:00Z">
            <w:rPr>
              <w:rFonts w:ascii="Garamond" w:hAnsi="Garamond"/>
              <w:sz w:val="22"/>
              <w:szCs w:val="22"/>
            </w:rPr>
          </w:rPrChange>
        </w:rPr>
        <w:t>sondes</w:t>
      </w:r>
      <w:proofErr w:type="spellEnd"/>
      <w:r w:rsidRPr="0024769B">
        <w:rPr>
          <w:sz w:val="22"/>
          <w:szCs w:val="22"/>
          <w:rPrChange w:id="1827" w:author="Steve Baird" w:date="2016-04-29T15:40:00Z">
            <w:rPr>
              <w:rFonts w:ascii="Garamond" w:hAnsi="Garamond"/>
              <w:sz w:val="22"/>
              <w:szCs w:val="22"/>
            </w:rPr>
          </w:rPrChange>
        </w:rPr>
        <w:t xml:space="preserve"> report salinity in parts per thousand (ppt) units, the EXO </w:t>
      </w:r>
      <w:proofErr w:type="spellStart"/>
      <w:r w:rsidRPr="0024769B">
        <w:rPr>
          <w:sz w:val="22"/>
          <w:szCs w:val="22"/>
          <w:rPrChange w:id="1828" w:author="Steve Baird" w:date="2016-04-29T15:40:00Z">
            <w:rPr>
              <w:rFonts w:ascii="Garamond" w:hAnsi="Garamond"/>
              <w:sz w:val="22"/>
              <w:szCs w:val="22"/>
            </w:rPr>
          </w:rPrChange>
        </w:rPr>
        <w:t>sondes</w:t>
      </w:r>
      <w:proofErr w:type="spellEnd"/>
      <w:r w:rsidRPr="0024769B">
        <w:rPr>
          <w:sz w:val="22"/>
          <w:szCs w:val="22"/>
          <w:rPrChange w:id="1829" w:author="Steve Baird" w:date="2016-04-29T15:40:00Z">
            <w:rPr>
              <w:rFonts w:ascii="Garamond" w:hAnsi="Garamond"/>
              <w:sz w:val="22"/>
              <w:szCs w:val="22"/>
            </w:rPr>
          </w:rPrChange>
        </w:rPr>
        <w:t xml:space="preserve"> report practical salinity units (</w:t>
      </w:r>
      <w:proofErr w:type="spellStart"/>
      <w:r w:rsidRPr="0024769B">
        <w:rPr>
          <w:sz w:val="22"/>
          <w:szCs w:val="22"/>
          <w:rPrChange w:id="1830" w:author="Steve Baird" w:date="2016-04-29T15:40:00Z">
            <w:rPr>
              <w:rFonts w:ascii="Garamond" w:hAnsi="Garamond"/>
              <w:sz w:val="22"/>
              <w:szCs w:val="22"/>
            </w:rPr>
          </w:rPrChange>
        </w:rPr>
        <w:t>psu</w:t>
      </w:r>
      <w:proofErr w:type="spellEnd"/>
      <w:r w:rsidRPr="0024769B">
        <w:rPr>
          <w:sz w:val="22"/>
          <w:szCs w:val="22"/>
          <w:rPrChange w:id="1831" w:author="Steve Baird" w:date="2016-04-29T15:40:00Z">
            <w:rPr>
              <w:rFonts w:ascii="Garamond" w:hAnsi="Garamond"/>
              <w:sz w:val="22"/>
              <w:szCs w:val="22"/>
            </w:rPr>
          </w:rPrChange>
        </w:rPr>
        <w:t xml:space="preserve">). These units are essentially the same and for SWMP purposes are understood to be equivalent, however </w:t>
      </w:r>
      <w:proofErr w:type="spellStart"/>
      <w:r w:rsidRPr="0024769B">
        <w:rPr>
          <w:sz w:val="22"/>
          <w:szCs w:val="22"/>
          <w:rPrChange w:id="1832" w:author="Steve Baird" w:date="2016-04-29T15:40:00Z">
            <w:rPr>
              <w:rFonts w:ascii="Garamond" w:hAnsi="Garamond"/>
              <w:sz w:val="22"/>
              <w:szCs w:val="22"/>
            </w:rPr>
          </w:rPrChange>
        </w:rPr>
        <w:t>psu</w:t>
      </w:r>
      <w:proofErr w:type="spellEnd"/>
      <w:r w:rsidRPr="0024769B">
        <w:rPr>
          <w:sz w:val="22"/>
          <w:szCs w:val="22"/>
          <w:rPrChange w:id="1833" w:author="Steve Baird" w:date="2016-04-29T15:40:00Z">
            <w:rPr>
              <w:rFonts w:ascii="Garamond" w:hAnsi="Garamond"/>
              <w:sz w:val="22"/>
              <w:szCs w:val="22"/>
            </w:rPr>
          </w:rPrChange>
        </w:rPr>
        <w:t xml:space="preserve"> is considered the more appropriate designation. Moving forward the NERR System will assign </w:t>
      </w:r>
      <w:proofErr w:type="spellStart"/>
      <w:r w:rsidRPr="0024769B">
        <w:rPr>
          <w:sz w:val="22"/>
          <w:szCs w:val="22"/>
          <w:rPrChange w:id="1834" w:author="Steve Baird" w:date="2016-04-29T15:40:00Z">
            <w:rPr>
              <w:rFonts w:ascii="Garamond" w:hAnsi="Garamond"/>
              <w:sz w:val="22"/>
              <w:szCs w:val="22"/>
            </w:rPr>
          </w:rPrChange>
        </w:rPr>
        <w:t>psu</w:t>
      </w:r>
      <w:proofErr w:type="spellEnd"/>
      <w:r w:rsidRPr="0024769B">
        <w:rPr>
          <w:sz w:val="22"/>
          <w:szCs w:val="22"/>
          <w:rPrChange w:id="1835" w:author="Steve Baird" w:date="2016-04-29T15:40:00Z">
            <w:rPr>
              <w:rFonts w:ascii="Garamond" w:hAnsi="Garamond"/>
              <w:sz w:val="22"/>
              <w:szCs w:val="22"/>
            </w:rPr>
          </w:rPrChange>
        </w:rPr>
        <w:t xml:space="preserve"> salinity units for all data regardless of </w:t>
      </w:r>
      <w:proofErr w:type="spellStart"/>
      <w:r w:rsidRPr="0024769B">
        <w:rPr>
          <w:sz w:val="22"/>
          <w:szCs w:val="22"/>
          <w:rPrChange w:id="1836" w:author="Steve Baird" w:date="2016-04-29T15:40:00Z">
            <w:rPr>
              <w:rFonts w:ascii="Garamond" w:hAnsi="Garamond"/>
              <w:sz w:val="22"/>
              <w:szCs w:val="22"/>
            </w:rPr>
          </w:rPrChange>
        </w:rPr>
        <w:t>sonde</w:t>
      </w:r>
      <w:proofErr w:type="spellEnd"/>
      <w:r w:rsidRPr="0024769B">
        <w:rPr>
          <w:sz w:val="22"/>
          <w:szCs w:val="22"/>
          <w:rPrChange w:id="1837" w:author="Steve Baird" w:date="2016-04-29T15:40:00Z">
            <w:rPr>
              <w:rFonts w:ascii="Garamond" w:hAnsi="Garamond"/>
              <w:sz w:val="22"/>
              <w:szCs w:val="22"/>
            </w:rPr>
          </w:rPrChange>
        </w:rPr>
        <w:t xml:space="preserve"> type. </w:t>
      </w:r>
    </w:p>
    <w:p w14:paraId="7D42AA8A" w14:textId="77777777" w:rsidR="004514AD" w:rsidRPr="0024769B" w:rsidRDefault="004514AD" w:rsidP="004514AD">
      <w:pPr>
        <w:ind w:left="540" w:right="900"/>
        <w:jc w:val="both"/>
        <w:rPr>
          <w:sz w:val="22"/>
          <w:szCs w:val="22"/>
          <w:rPrChange w:id="1838" w:author="Steve Baird" w:date="2016-04-29T15:40:00Z">
            <w:rPr>
              <w:rFonts w:ascii="Garamond" w:hAnsi="Garamond"/>
              <w:sz w:val="22"/>
              <w:szCs w:val="22"/>
            </w:rPr>
          </w:rPrChange>
        </w:rPr>
      </w:pPr>
    </w:p>
    <w:p w14:paraId="01956B18" w14:textId="77777777" w:rsidR="004514AD" w:rsidRPr="0024769B" w:rsidRDefault="004514AD" w:rsidP="004514AD">
      <w:pPr>
        <w:ind w:left="540" w:right="900"/>
        <w:jc w:val="both"/>
        <w:rPr>
          <w:b/>
          <w:sz w:val="22"/>
          <w:szCs w:val="22"/>
          <w:rPrChange w:id="1839" w:author="Steve Baird" w:date="2016-04-29T15:40:00Z">
            <w:rPr>
              <w:rFonts w:ascii="Garamond" w:hAnsi="Garamond"/>
              <w:b/>
              <w:sz w:val="22"/>
              <w:szCs w:val="22"/>
            </w:rPr>
          </w:rPrChange>
        </w:rPr>
      </w:pPr>
      <w:r w:rsidRPr="0024769B">
        <w:rPr>
          <w:b/>
          <w:sz w:val="22"/>
          <w:szCs w:val="22"/>
          <w:rPrChange w:id="1840" w:author="Steve Baird" w:date="2016-04-29T15:40:00Z">
            <w:rPr>
              <w:rFonts w:ascii="Garamond" w:hAnsi="Garamond"/>
              <w:b/>
              <w:sz w:val="22"/>
              <w:szCs w:val="22"/>
            </w:rPr>
          </w:rPrChange>
        </w:rPr>
        <w:t>Turbidity Qualifier:</w:t>
      </w:r>
    </w:p>
    <w:p w14:paraId="5C3A2E0A" w14:textId="77777777" w:rsidR="004514AD" w:rsidRPr="0024769B" w:rsidRDefault="004514AD" w:rsidP="004514AD">
      <w:pPr>
        <w:ind w:left="540" w:right="900"/>
        <w:jc w:val="both"/>
        <w:rPr>
          <w:b/>
          <w:sz w:val="22"/>
          <w:szCs w:val="22"/>
          <w:rPrChange w:id="1841" w:author="Steve Baird" w:date="2016-04-29T15:40:00Z">
            <w:rPr>
              <w:rFonts w:ascii="Garamond" w:hAnsi="Garamond"/>
              <w:b/>
              <w:sz w:val="22"/>
              <w:szCs w:val="22"/>
            </w:rPr>
          </w:rPrChange>
        </w:rPr>
      </w:pPr>
    </w:p>
    <w:p w14:paraId="3F0529EC" w14:textId="77777777" w:rsidR="004514AD" w:rsidRPr="0024769B" w:rsidRDefault="004514AD" w:rsidP="004514AD">
      <w:pPr>
        <w:ind w:left="540" w:right="900"/>
        <w:jc w:val="both"/>
        <w:rPr>
          <w:sz w:val="22"/>
          <w:szCs w:val="22"/>
          <w:rPrChange w:id="1842" w:author="Steve Baird" w:date="2016-04-29T15:40:00Z">
            <w:rPr>
              <w:rFonts w:ascii="Garamond" w:hAnsi="Garamond"/>
              <w:sz w:val="22"/>
              <w:szCs w:val="22"/>
            </w:rPr>
          </w:rPrChange>
        </w:rPr>
      </w:pPr>
      <w:r w:rsidRPr="0024769B">
        <w:rPr>
          <w:sz w:val="22"/>
          <w:szCs w:val="22"/>
          <w:rPrChange w:id="1843" w:author="Steve Baird" w:date="2016-04-29T15:40:00Z">
            <w:rPr>
              <w:rFonts w:ascii="Garamond" w:hAnsi="Garamond"/>
              <w:sz w:val="22"/>
              <w:szCs w:val="22"/>
            </w:rPr>
          </w:rPrChange>
        </w:rPr>
        <w:t xml:space="preserve">In 2013, EXO </w:t>
      </w:r>
      <w:proofErr w:type="spellStart"/>
      <w:r w:rsidRPr="0024769B">
        <w:rPr>
          <w:sz w:val="22"/>
          <w:szCs w:val="22"/>
          <w:rPrChange w:id="1844" w:author="Steve Baird" w:date="2016-04-29T15:40:00Z">
            <w:rPr>
              <w:rFonts w:ascii="Garamond" w:hAnsi="Garamond"/>
              <w:sz w:val="22"/>
              <w:szCs w:val="22"/>
            </w:rPr>
          </w:rPrChange>
        </w:rPr>
        <w:t>sondes</w:t>
      </w:r>
      <w:proofErr w:type="spellEnd"/>
      <w:r w:rsidRPr="0024769B">
        <w:rPr>
          <w:sz w:val="22"/>
          <w:szCs w:val="22"/>
          <w:rPrChange w:id="1845" w:author="Steve Baird" w:date="2016-04-29T15:40:00Z">
            <w:rPr>
              <w:rFonts w:ascii="Garamond" w:hAnsi="Garamond"/>
              <w:sz w:val="22"/>
              <w:szCs w:val="22"/>
            </w:rPr>
          </w:rPrChange>
        </w:rPr>
        <w:t xml:space="preserve"> were approved for SWMP use and began to be utilized by Reserves. While the 6600 series </w:t>
      </w:r>
      <w:proofErr w:type="spellStart"/>
      <w:r w:rsidRPr="0024769B">
        <w:rPr>
          <w:sz w:val="22"/>
          <w:szCs w:val="22"/>
          <w:rPrChange w:id="1846" w:author="Steve Baird" w:date="2016-04-29T15:40:00Z">
            <w:rPr>
              <w:rFonts w:ascii="Garamond" w:hAnsi="Garamond"/>
              <w:sz w:val="22"/>
              <w:szCs w:val="22"/>
            </w:rPr>
          </w:rPrChange>
        </w:rPr>
        <w:t>sondes</w:t>
      </w:r>
      <w:proofErr w:type="spellEnd"/>
      <w:r w:rsidRPr="0024769B">
        <w:rPr>
          <w:sz w:val="22"/>
          <w:szCs w:val="22"/>
          <w:rPrChange w:id="1847" w:author="Steve Baird" w:date="2016-04-29T15:40:00Z">
            <w:rPr>
              <w:rFonts w:ascii="Garamond" w:hAnsi="Garamond"/>
              <w:sz w:val="22"/>
              <w:szCs w:val="22"/>
            </w:rPr>
          </w:rPrChange>
        </w:rPr>
        <w:t xml:space="preserve"> report turbidity in nephelometric turbidity units (NTU), the EXO </w:t>
      </w:r>
      <w:proofErr w:type="spellStart"/>
      <w:r w:rsidRPr="0024769B">
        <w:rPr>
          <w:sz w:val="22"/>
          <w:szCs w:val="22"/>
          <w:rPrChange w:id="1848" w:author="Steve Baird" w:date="2016-04-29T15:40:00Z">
            <w:rPr>
              <w:rFonts w:ascii="Garamond" w:hAnsi="Garamond"/>
              <w:sz w:val="22"/>
              <w:szCs w:val="22"/>
            </w:rPr>
          </w:rPrChange>
        </w:rPr>
        <w:t>sondes</w:t>
      </w:r>
      <w:proofErr w:type="spellEnd"/>
      <w:r w:rsidRPr="0024769B">
        <w:rPr>
          <w:sz w:val="22"/>
          <w:szCs w:val="22"/>
          <w:rPrChange w:id="1849" w:author="Steve Baird" w:date="2016-04-29T15:40:00Z">
            <w:rPr>
              <w:rFonts w:ascii="Garamond" w:hAnsi="Garamond"/>
              <w:sz w:val="22"/>
              <w:szCs w:val="22"/>
            </w:rPr>
          </w:rPrChange>
        </w:rPr>
        <w:t xml:space="preserve"> use </w:t>
      </w:r>
      <w:proofErr w:type="spellStart"/>
      <w:r w:rsidRPr="0024769B">
        <w:rPr>
          <w:sz w:val="22"/>
          <w:szCs w:val="22"/>
          <w:rPrChange w:id="1850" w:author="Steve Baird" w:date="2016-04-29T15:40:00Z">
            <w:rPr>
              <w:rFonts w:ascii="Garamond" w:hAnsi="Garamond"/>
              <w:sz w:val="22"/>
              <w:szCs w:val="22"/>
            </w:rPr>
          </w:rPrChange>
        </w:rPr>
        <w:t>formazin</w:t>
      </w:r>
      <w:proofErr w:type="spellEnd"/>
      <w:r w:rsidRPr="0024769B">
        <w:rPr>
          <w:sz w:val="22"/>
          <w:szCs w:val="22"/>
          <w:rPrChange w:id="1851" w:author="Steve Baird" w:date="2016-04-29T15:40:00Z">
            <w:rPr>
              <w:rFonts w:ascii="Garamond" w:hAnsi="Garamond"/>
              <w:sz w:val="22"/>
              <w:szCs w:val="22"/>
            </w:rPr>
          </w:rPrChange>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sidRPr="0024769B">
        <w:rPr>
          <w:sz w:val="22"/>
          <w:szCs w:val="22"/>
          <w:rPrChange w:id="1852" w:author="Steve Baird" w:date="2016-04-29T15:40:00Z">
            <w:rPr>
              <w:rFonts w:ascii="Garamond" w:hAnsi="Garamond"/>
              <w:sz w:val="22"/>
              <w:szCs w:val="22"/>
            </w:rPr>
          </w:rPrChange>
        </w:rPr>
        <w:t>sonde</w:t>
      </w:r>
      <w:proofErr w:type="spellEnd"/>
      <w:r w:rsidRPr="0024769B">
        <w:rPr>
          <w:sz w:val="22"/>
          <w:szCs w:val="22"/>
          <w:rPrChange w:id="1853" w:author="Steve Baird" w:date="2016-04-29T15:40:00Z">
            <w:rPr>
              <w:rFonts w:ascii="Garamond" w:hAnsi="Garamond"/>
              <w:sz w:val="22"/>
              <w:szCs w:val="22"/>
            </w:rPr>
          </w:rPrChange>
        </w:rPr>
        <w:t xml:space="preserve"> type. If turbidity units and sensor methodology are of concern, please see the Sensor Specifications portion of the metadata.</w:t>
      </w:r>
    </w:p>
    <w:p w14:paraId="44262471" w14:textId="77777777" w:rsidR="00D6696C" w:rsidRPr="0024769B" w:rsidRDefault="00D6696C" w:rsidP="005014B0">
      <w:pPr>
        <w:ind w:left="540" w:right="900"/>
        <w:jc w:val="both"/>
        <w:rPr>
          <w:sz w:val="22"/>
          <w:szCs w:val="22"/>
          <w:rPrChange w:id="1854" w:author="Steve Baird" w:date="2016-04-29T15:40:00Z">
            <w:rPr>
              <w:rFonts w:ascii="Garamond" w:hAnsi="Garamond"/>
              <w:sz w:val="22"/>
              <w:szCs w:val="22"/>
            </w:rPr>
          </w:rPrChange>
        </w:rPr>
      </w:pPr>
    </w:p>
    <w:p w14:paraId="0650D780" w14:textId="77777777" w:rsidR="008E05B9" w:rsidRPr="0024769B" w:rsidRDefault="008E05B9" w:rsidP="008E05B9">
      <w:pPr>
        <w:ind w:firstLine="540"/>
        <w:rPr>
          <w:sz w:val="22"/>
          <w:szCs w:val="22"/>
          <w:rPrChange w:id="1855" w:author="Steve Baird" w:date="2016-04-29T15:40:00Z">
            <w:rPr>
              <w:rFonts w:ascii="Garamond" w:hAnsi="Garamond"/>
              <w:sz w:val="22"/>
              <w:szCs w:val="22"/>
            </w:rPr>
          </w:rPrChange>
        </w:rPr>
      </w:pPr>
      <w:r w:rsidRPr="0024769B">
        <w:rPr>
          <w:rStyle w:val="Strong"/>
          <w:sz w:val="22"/>
          <w:szCs w:val="22"/>
          <w:rPrChange w:id="1856" w:author="Steve Baird" w:date="2016-04-29T15:40:00Z">
            <w:rPr>
              <w:rStyle w:val="Strong"/>
              <w:rFonts w:ascii="Garamond" w:hAnsi="Garamond"/>
              <w:sz w:val="22"/>
              <w:szCs w:val="22"/>
            </w:rPr>
          </w:rPrChange>
        </w:rPr>
        <w:t>Chlorophyll Fluorescence Disclaimer:</w:t>
      </w:r>
      <w:r w:rsidRPr="0024769B">
        <w:rPr>
          <w:sz w:val="22"/>
          <w:szCs w:val="22"/>
          <w:rPrChange w:id="1857" w:author="Steve Baird" w:date="2016-04-29T15:40:00Z">
            <w:rPr>
              <w:rFonts w:ascii="Garamond" w:hAnsi="Garamond"/>
              <w:sz w:val="22"/>
              <w:szCs w:val="22"/>
            </w:rPr>
          </w:rPrChange>
        </w:rPr>
        <w:br/>
      </w:r>
    </w:p>
    <w:p w14:paraId="6667F1CF" w14:textId="77777777" w:rsidR="008E05B9" w:rsidRPr="0024769B" w:rsidRDefault="008E05B9" w:rsidP="008E05B9">
      <w:pPr>
        <w:ind w:left="540"/>
        <w:rPr>
          <w:color w:val="1F497D"/>
          <w:sz w:val="22"/>
          <w:szCs w:val="22"/>
          <w:rPrChange w:id="1858" w:author="Steve Baird" w:date="2016-04-29T15:40:00Z">
            <w:rPr>
              <w:rFonts w:ascii="Garamond" w:hAnsi="Garamond"/>
              <w:color w:val="1F497D"/>
              <w:sz w:val="22"/>
              <w:szCs w:val="22"/>
            </w:rPr>
          </w:rPrChange>
        </w:rPr>
      </w:pPr>
      <w:r w:rsidRPr="0024769B">
        <w:rPr>
          <w:sz w:val="22"/>
          <w:szCs w:val="22"/>
          <w:rPrChange w:id="1859" w:author="Steve Baird" w:date="2016-04-29T15:40:00Z">
            <w:rPr>
              <w:rFonts w:ascii="Garamond" w:hAnsi="Garamond"/>
              <w:sz w:val="22"/>
              <w:szCs w:val="22"/>
            </w:rPr>
          </w:rPrChange>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w:t>
      </w:r>
      <w:r w:rsidRPr="0024769B">
        <w:rPr>
          <w:sz w:val="22"/>
          <w:szCs w:val="22"/>
          <w:rPrChange w:id="1860" w:author="Steve Baird" w:date="2016-04-29T15:40:00Z">
            <w:rPr>
              <w:rFonts w:ascii="Garamond" w:hAnsi="Garamond"/>
              <w:sz w:val="22"/>
              <w:szCs w:val="22"/>
            </w:rPr>
          </w:rPrChange>
        </w:rPr>
        <w:lastRenderedPageBreak/>
        <w:t>including interference from other fluorescent species, differences in calibration method, and effects of cell structure, particle size, organism type, temperature, and light on sensor measurements.</w:t>
      </w:r>
    </w:p>
    <w:p w14:paraId="3CB487C3" w14:textId="77777777" w:rsidR="008E05B9" w:rsidRPr="0024769B" w:rsidRDefault="008E05B9" w:rsidP="005014B0">
      <w:pPr>
        <w:ind w:left="540" w:right="900"/>
        <w:jc w:val="both"/>
        <w:rPr>
          <w:sz w:val="22"/>
          <w:szCs w:val="22"/>
          <w:rPrChange w:id="1861" w:author="Steve Baird" w:date="2016-04-29T15:40:00Z">
            <w:rPr>
              <w:rFonts w:ascii="Garamond" w:hAnsi="Garamond"/>
              <w:sz w:val="22"/>
              <w:szCs w:val="22"/>
            </w:rPr>
          </w:rPrChange>
        </w:rPr>
      </w:pPr>
    </w:p>
    <w:p w14:paraId="74C91D74" w14:textId="77777777" w:rsidR="00F8159F" w:rsidRPr="0024769B" w:rsidRDefault="00B4483D" w:rsidP="00F8159F">
      <w:pPr>
        <w:pStyle w:val="HTMLPreformatted"/>
        <w:rPr>
          <w:rFonts w:ascii="Times New Roman" w:hAnsi="Times New Roman" w:cs="Times New Roman"/>
          <w:b/>
          <w:bCs/>
          <w:sz w:val="22"/>
          <w:szCs w:val="22"/>
          <w:rPrChange w:id="1862" w:author="Steve Baird" w:date="2016-04-29T15:40:00Z">
            <w:rPr>
              <w:rFonts w:ascii="Garamond" w:hAnsi="Garamond" w:cs="Times New Roman"/>
              <w:b/>
              <w:bCs/>
              <w:sz w:val="22"/>
              <w:szCs w:val="22"/>
            </w:rPr>
          </w:rPrChange>
        </w:rPr>
      </w:pPr>
      <w:r w:rsidRPr="0024769B">
        <w:rPr>
          <w:rFonts w:ascii="Times New Roman" w:hAnsi="Times New Roman" w:cs="Times New Roman"/>
          <w:b/>
          <w:bCs/>
          <w:sz w:val="22"/>
          <w:szCs w:val="22"/>
          <w:rPrChange w:id="1863" w:author="Steve Baird" w:date="2016-04-29T15:40:00Z">
            <w:rPr>
              <w:rFonts w:ascii="Garamond" w:hAnsi="Garamond" w:cs="Times New Roman"/>
              <w:b/>
              <w:bCs/>
              <w:sz w:val="22"/>
              <w:szCs w:val="22"/>
            </w:rPr>
          </w:rPrChange>
        </w:rPr>
        <w:t>10)  Coded variable definitions</w:t>
      </w:r>
      <w:r w:rsidR="00F8159F" w:rsidRPr="0024769B">
        <w:rPr>
          <w:rFonts w:ascii="Times New Roman" w:hAnsi="Times New Roman" w:cs="Times New Roman"/>
          <w:b/>
          <w:bCs/>
          <w:sz w:val="22"/>
          <w:szCs w:val="22"/>
          <w:rPrChange w:id="1864" w:author="Steve Baird" w:date="2016-04-29T15:40:00Z">
            <w:rPr>
              <w:rFonts w:ascii="Garamond" w:hAnsi="Garamond" w:cs="Times New Roman"/>
              <w:b/>
              <w:bCs/>
              <w:sz w:val="22"/>
              <w:szCs w:val="22"/>
            </w:rPr>
          </w:rPrChange>
        </w:rPr>
        <w:t xml:space="preserve"> </w:t>
      </w:r>
      <w:del w:id="1865" w:author="Steve Baird" w:date="2016-04-29T16:17:00Z">
        <w:r w:rsidR="003C4828" w:rsidRPr="0024769B" w:rsidDel="009077C6">
          <w:rPr>
            <w:rFonts w:ascii="Times New Roman" w:hAnsi="Times New Roman" w:cs="Times New Roman"/>
            <w:b/>
            <w:bCs/>
            <w:sz w:val="22"/>
            <w:szCs w:val="22"/>
            <w:rPrChange w:id="1866" w:author="Steve Baird" w:date="2016-04-29T15:40:00Z">
              <w:rPr>
                <w:rFonts w:ascii="Garamond" w:hAnsi="Garamond" w:cs="Times New Roman"/>
                <w:b/>
                <w:bCs/>
                <w:sz w:val="22"/>
                <w:szCs w:val="22"/>
              </w:rPr>
            </w:rPrChange>
          </w:rPr>
          <w:delText>–</w:delText>
        </w:r>
        <w:r w:rsidR="00F8159F" w:rsidRPr="0024769B" w:rsidDel="009077C6">
          <w:rPr>
            <w:rFonts w:ascii="Times New Roman" w:hAnsi="Times New Roman" w:cs="Times New Roman"/>
            <w:b/>
            <w:bCs/>
            <w:sz w:val="22"/>
            <w:szCs w:val="22"/>
            <w:rPrChange w:id="1867" w:author="Steve Baird" w:date="2016-04-29T15:40:00Z">
              <w:rPr>
                <w:rFonts w:ascii="Garamond" w:hAnsi="Garamond" w:cs="Times New Roman"/>
                <w:b/>
                <w:bCs/>
                <w:sz w:val="22"/>
                <w:szCs w:val="22"/>
              </w:rPr>
            </w:rPrChange>
          </w:rPr>
          <w:delText xml:space="preserve"> </w:delText>
        </w:r>
        <w:r w:rsidR="00F8159F" w:rsidRPr="0024769B" w:rsidDel="009077C6">
          <w:rPr>
            <w:rFonts w:ascii="Times New Roman" w:hAnsi="Times New Roman" w:cs="Times New Roman"/>
            <w:sz w:val="22"/>
            <w:szCs w:val="22"/>
            <w:rPrChange w:id="1868" w:author="Steve Baird" w:date="2016-04-29T15:40:00Z">
              <w:rPr>
                <w:rFonts w:ascii="Garamond" w:hAnsi="Garamond" w:cs="Times New Roman"/>
                <w:sz w:val="22"/>
                <w:szCs w:val="22"/>
              </w:rPr>
            </w:rPrChange>
          </w:rPr>
          <w:delText>List the sampling station, sampling site code, and station code used in the data.</w:delText>
        </w:r>
      </w:del>
    </w:p>
    <w:p w14:paraId="627BCE45" w14:textId="77777777" w:rsidR="00F8159F" w:rsidRPr="0024769B" w:rsidRDefault="00F8159F" w:rsidP="00F8159F">
      <w:pPr>
        <w:pStyle w:val="HTMLPreformatted"/>
        <w:rPr>
          <w:rFonts w:ascii="Times New Roman" w:hAnsi="Times New Roman" w:cs="Times New Roman"/>
          <w:sz w:val="22"/>
          <w:szCs w:val="22"/>
          <w:rPrChange w:id="1869" w:author="Steve Baird" w:date="2016-04-29T15:40:00Z">
            <w:rPr>
              <w:rFonts w:ascii="Garamond" w:hAnsi="Garamond" w:cs="Times New Roman"/>
              <w:sz w:val="22"/>
              <w:szCs w:val="22"/>
            </w:rPr>
          </w:rPrChange>
        </w:rPr>
      </w:pPr>
    </w:p>
    <w:p w14:paraId="42A512E5" w14:textId="77777777" w:rsidR="009077C6" w:rsidRPr="009077C6" w:rsidRDefault="009077C6" w:rsidP="009077C6">
      <w:pPr>
        <w:ind w:left="540"/>
        <w:rPr>
          <w:ins w:id="1870" w:author="Steve Baird" w:date="2016-04-29T16:17:00Z"/>
          <w:bCs/>
          <w:sz w:val="22"/>
          <w:szCs w:val="22"/>
        </w:rPr>
      </w:pPr>
      <w:ins w:id="1871" w:author="Steve Baird" w:date="2016-04-29T16:17:00Z">
        <w:r w:rsidRPr="009077C6">
          <w:rPr>
            <w:bCs/>
            <w:sz w:val="22"/>
            <w:szCs w:val="22"/>
          </w:rPr>
          <w:t>File name definitions:  Reserve/deployment site/file definition/year</w:t>
        </w:r>
      </w:ins>
    </w:p>
    <w:p w14:paraId="51D2AF43" w14:textId="77777777" w:rsidR="009077C6" w:rsidRPr="009077C6" w:rsidRDefault="009077C6" w:rsidP="009077C6">
      <w:pPr>
        <w:ind w:left="540"/>
        <w:rPr>
          <w:ins w:id="1872" w:author="Steve Baird" w:date="2016-04-29T16:17:00Z"/>
          <w:bCs/>
          <w:sz w:val="22"/>
          <w:szCs w:val="22"/>
        </w:rPr>
      </w:pPr>
      <w:ins w:id="1873" w:author="Steve Baird" w:date="2016-04-29T16:17:00Z">
        <w:r w:rsidRPr="009077C6">
          <w:rPr>
            <w:bCs/>
            <w:sz w:val="22"/>
            <w:szCs w:val="22"/>
          </w:rPr>
          <w:t>(ex: kacsswq201</w:t>
        </w:r>
      </w:ins>
      <w:r w:rsidR="002257DF">
        <w:rPr>
          <w:bCs/>
          <w:sz w:val="22"/>
          <w:szCs w:val="22"/>
        </w:rPr>
        <w:t>7</w:t>
      </w:r>
      <w:ins w:id="1874" w:author="Steve Baird" w:date="2016-04-29T16:17:00Z">
        <w:r w:rsidRPr="009077C6">
          <w:rPr>
            <w:bCs/>
            <w:sz w:val="22"/>
            <w:szCs w:val="22"/>
          </w:rPr>
          <w:t xml:space="preserve"> = Kachemak Bay/</w:t>
        </w:r>
        <w:proofErr w:type="spellStart"/>
        <w:r w:rsidRPr="009077C6">
          <w:rPr>
            <w:bCs/>
            <w:sz w:val="22"/>
            <w:szCs w:val="22"/>
          </w:rPr>
          <w:t>Seldovia</w:t>
        </w:r>
        <w:proofErr w:type="spellEnd"/>
        <w:r w:rsidRPr="009077C6">
          <w:rPr>
            <w:bCs/>
            <w:sz w:val="22"/>
            <w:szCs w:val="22"/>
          </w:rPr>
          <w:t xml:space="preserve"> Surface/</w:t>
        </w:r>
        <w:proofErr w:type="spellStart"/>
        <w:r w:rsidRPr="009077C6">
          <w:rPr>
            <w:bCs/>
            <w:sz w:val="22"/>
            <w:szCs w:val="22"/>
          </w:rPr>
          <w:t>WaterQuality</w:t>
        </w:r>
        <w:proofErr w:type="spellEnd"/>
        <w:r w:rsidRPr="009077C6">
          <w:rPr>
            <w:bCs/>
            <w:sz w:val="22"/>
            <w:szCs w:val="22"/>
          </w:rPr>
          <w:t>/201</w:t>
        </w:r>
      </w:ins>
      <w:r w:rsidR="002257DF">
        <w:rPr>
          <w:bCs/>
          <w:sz w:val="22"/>
          <w:szCs w:val="22"/>
        </w:rPr>
        <w:t>7</w:t>
      </w:r>
      <w:ins w:id="1875" w:author="Steve Baird" w:date="2016-04-29T16:17:00Z">
        <w:r w:rsidRPr="009077C6">
          <w:rPr>
            <w:bCs/>
            <w:sz w:val="22"/>
            <w:szCs w:val="22"/>
          </w:rPr>
          <w:t>).</w:t>
        </w:r>
      </w:ins>
    </w:p>
    <w:p w14:paraId="1A9A6F8A" w14:textId="77777777" w:rsidR="009077C6" w:rsidRPr="009077C6" w:rsidRDefault="009077C6" w:rsidP="009077C6">
      <w:pPr>
        <w:rPr>
          <w:ins w:id="1876" w:author="Steve Baird" w:date="2016-04-29T16:17:00Z"/>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077C6" w14:paraId="270D4D9E" w14:textId="77777777" w:rsidTr="00DD4094">
        <w:trPr>
          <w:ins w:id="1877" w:author="Steve Baird" w:date="2016-04-29T16:17:00Z"/>
        </w:trPr>
        <w:tc>
          <w:tcPr>
            <w:tcW w:w="2268" w:type="dxa"/>
          </w:tcPr>
          <w:p w14:paraId="31B5BE93" w14:textId="77777777" w:rsidR="009077C6" w:rsidRPr="009077C6" w:rsidRDefault="009077C6" w:rsidP="009077C6">
            <w:pPr>
              <w:jc w:val="both"/>
              <w:rPr>
                <w:ins w:id="1878" w:author="Steve Baird" w:date="2016-04-29T16:17:00Z"/>
                <w:rFonts w:eastAsia="MS Mincho"/>
                <w:sz w:val="22"/>
                <w:szCs w:val="22"/>
              </w:rPr>
            </w:pPr>
            <w:ins w:id="1879" w:author="Steve Baird" w:date="2016-04-29T16:17:00Z">
              <w:r w:rsidRPr="009077C6">
                <w:rPr>
                  <w:b/>
                  <w:bCs/>
                  <w:sz w:val="22"/>
                  <w:szCs w:val="22"/>
                </w:rPr>
                <w:t>Sampling station</w:t>
              </w:r>
            </w:ins>
          </w:p>
        </w:tc>
        <w:tc>
          <w:tcPr>
            <w:tcW w:w="2632" w:type="dxa"/>
          </w:tcPr>
          <w:p w14:paraId="245CE525" w14:textId="77777777" w:rsidR="009077C6" w:rsidRPr="009077C6" w:rsidRDefault="009077C6" w:rsidP="009077C6">
            <w:pPr>
              <w:jc w:val="both"/>
              <w:rPr>
                <w:ins w:id="1880" w:author="Steve Baird" w:date="2016-04-29T16:17:00Z"/>
                <w:rFonts w:eastAsia="MS Mincho"/>
                <w:sz w:val="22"/>
                <w:szCs w:val="22"/>
              </w:rPr>
            </w:pPr>
            <w:ins w:id="1881" w:author="Steve Baird" w:date="2016-04-29T16:17:00Z">
              <w:r w:rsidRPr="009077C6">
                <w:rPr>
                  <w:b/>
                  <w:bCs/>
                  <w:sz w:val="22"/>
                  <w:szCs w:val="22"/>
                </w:rPr>
                <w:t>Sampling site code</w:t>
              </w:r>
            </w:ins>
          </w:p>
        </w:tc>
        <w:tc>
          <w:tcPr>
            <w:tcW w:w="1596" w:type="dxa"/>
          </w:tcPr>
          <w:p w14:paraId="1ACF8AD2" w14:textId="77777777" w:rsidR="009077C6" w:rsidRPr="009077C6" w:rsidRDefault="009077C6" w:rsidP="009077C6">
            <w:pPr>
              <w:rPr>
                <w:ins w:id="1882" w:author="Steve Baird" w:date="2016-04-29T16:17:00Z"/>
                <w:b/>
                <w:bCs/>
                <w:sz w:val="22"/>
                <w:szCs w:val="22"/>
              </w:rPr>
            </w:pPr>
            <w:ins w:id="1883" w:author="Steve Baird" w:date="2016-04-29T16:17:00Z">
              <w:r w:rsidRPr="009077C6">
                <w:rPr>
                  <w:b/>
                  <w:bCs/>
                  <w:sz w:val="22"/>
                  <w:szCs w:val="22"/>
                </w:rPr>
                <w:t>Station code</w:t>
              </w:r>
            </w:ins>
          </w:p>
        </w:tc>
      </w:tr>
      <w:tr w:rsidR="009077C6" w:rsidRPr="009077C6" w14:paraId="49B8F8FA" w14:textId="77777777" w:rsidTr="00DD4094">
        <w:trPr>
          <w:ins w:id="1884" w:author="Steve Baird" w:date="2016-04-29T16:17:00Z"/>
        </w:trPr>
        <w:tc>
          <w:tcPr>
            <w:tcW w:w="2268" w:type="dxa"/>
          </w:tcPr>
          <w:p w14:paraId="44676A22" w14:textId="77777777" w:rsidR="009077C6" w:rsidRPr="009077C6" w:rsidRDefault="009077C6" w:rsidP="009077C6">
            <w:pPr>
              <w:jc w:val="both"/>
              <w:rPr>
                <w:ins w:id="1885" w:author="Steve Baird" w:date="2016-04-29T16:17:00Z"/>
                <w:bCs/>
                <w:sz w:val="22"/>
                <w:szCs w:val="22"/>
              </w:rPr>
            </w:pPr>
            <w:ins w:id="1886" w:author="Steve Baird" w:date="2016-04-29T16:17:00Z">
              <w:r w:rsidRPr="009077C6">
                <w:rPr>
                  <w:bCs/>
                  <w:sz w:val="22"/>
                  <w:szCs w:val="22"/>
                </w:rPr>
                <w:t>Homer Surface</w:t>
              </w:r>
            </w:ins>
          </w:p>
        </w:tc>
        <w:tc>
          <w:tcPr>
            <w:tcW w:w="2632" w:type="dxa"/>
          </w:tcPr>
          <w:p w14:paraId="4E5F7BFC" w14:textId="77777777" w:rsidR="009077C6" w:rsidRPr="009077C6" w:rsidRDefault="009077C6" w:rsidP="009077C6">
            <w:pPr>
              <w:jc w:val="both"/>
              <w:rPr>
                <w:ins w:id="1887" w:author="Steve Baird" w:date="2016-04-29T16:17:00Z"/>
                <w:bCs/>
                <w:sz w:val="22"/>
                <w:szCs w:val="22"/>
              </w:rPr>
            </w:pPr>
            <w:ins w:id="1888" w:author="Steve Baird" w:date="2016-04-29T16:17:00Z">
              <w:r w:rsidRPr="009077C6">
                <w:rPr>
                  <w:bCs/>
                  <w:sz w:val="22"/>
                  <w:szCs w:val="22"/>
                </w:rPr>
                <w:t>H3</w:t>
              </w:r>
            </w:ins>
          </w:p>
        </w:tc>
        <w:tc>
          <w:tcPr>
            <w:tcW w:w="1596" w:type="dxa"/>
          </w:tcPr>
          <w:p w14:paraId="40244006" w14:textId="77777777" w:rsidR="009077C6" w:rsidRPr="009077C6" w:rsidRDefault="009077C6" w:rsidP="009077C6">
            <w:pPr>
              <w:rPr>
                <w:ins w:id="1889" w:author="Steve Baird" w:date="2016-04-29T16:17:00Z"/>
                <w:bCs/>
                <w:sz w:val="22"/>
                <w:szCs w:val="22"/>
              </w:rPr>
            </w:pPr>
            <w:ins w:id="1890" w:author="Steve Baird" w:date="2016-04-29T16:17:00Z">
              <w:r w:rsidRPr="009077C6">
                <w:rPr>
                  <w:bCs/>
                  <w:sz w:val="22"/>
                  <w:szCs w:val="22"/>
                </w:rPr>
                <w:t>kach3wq</w:t>
              </w:r>
            </w:ins>
          </w:p>
        </w:tc>
      </w:tr>
      <w:tr w:rsidR="009077C6" w:rsidRPr="009077C6" w14:paraId="4B70413E" w14:textId="77777777" w:rsidTr="00DD4094">
        <w:trPr>
          <w:ins w:id="1891" w:author="Steve Baird" w:date="2016-04-29T16:17:00Z"/>
        </w:trPr>
        <w:tc>
          <w:tcPr>
            <w:tcW w:w="2268" w:type="dxa"/>
          </w:tcPr>
          <w:p w14:paraId="58345DA5" w14:textId="77777777" w:rsidR="009077C6" w:rsidRPr="009077C6" w:rsidRDefault="009077C6" w:rsidP="009077C6">
            <w:pPr>
              <w:jc w:val="both"/>
              <w:rPr>
                <w:ins w:id="1892" w:author="Steve Baird" w:date="2016-04-29T16:17:00Z"/>
                <w:bCs/>
                <w:sz w:val="22"/>
                <w:szCs w:val="22"/>
              </w:rPr>
            </w:pPr>
            <w:ins w:id="1893" w:author="Steve Baird" w:date="2016-04-29T16:17:00Z">
              <w:r w:rsidRPr="009077C6">
                <w:rPr>
                  <w:bCs/>
                  <w:sz w:val="22"/>
                  <w:szCs w:val="22"/>
                </w:rPr>
                <w:t>Homer Deep</w:t>
              </w:r>
            </w:ins>
          </w:p>
        </w:tc>
        <w:tc>
          <w:tcPr>
            <w:tcW w:w="2632" w:type="dxa"/>
          </w:tcPr>
          <w:p w14:paraId="6BF96013" w14:textId="77777777" w:rsidR="009077C6" w:rsidRPr="009077C6" w:rsidRDefault="009077C6" w:rsidP="009077C6">
            <w:pPr>
              <w:jc w:val="both"/>
              <w:rPr>
                <w:ins w:id="1894" w:author="Steve Baird" w:date="2016-04-29T16:17:00Z"/>
                <w:bCs/>
                <w:sz w:val="22"/>
                <w:szCs w:val="22"/>
              </w:rPr>
            </w:pPr>
            <w:ins w:id="1895" w:author="Steve Baird" w:date="2016-04-29T16:17:00Z">
              <w:r w:rsidRPr="009077C6">
                <w:rPr>
                  <w:bCs/>
                  <w:sz w:val="22"/>
                  <w:szCs w:val="22"/>
                </w:rPr>
                <w:t>HD</w:t>
              </w:r>
            </w:ins>
          </w:p>
        </w:tc>
        <w:tc>
          <w:tcPr>
            <w:tcW w:w="1596" w:type="dxa"/>
          </w:tcPr>
          <w:p w14:paraId="58E7B0A3" w14:textId="77777777" w:rsidR="009077C6" w:rsidRPr="009077C6" w:rsidRDefault="009077C6" w:rsidP="009077C6">
            <w:pPr>
              <w:rPr>
                <w:ins w:id="1896" w:author="Steve Baird" w:date="2016-04-29T16:17:00Z"/>
                <w:bCs/>
                <w:sz w:val="22"/>
                <w:szCs w:val="22"/>
              </w:rPr>
            </w:pPr>
            <w:proofErr w:type="spellStart"/>
            <w:ins w:id="1897" w:author="Steve Baird" w:date="2016-04-29T16:17:00Z">
              <w:r w:rsidRPr="009077C6">
                <w:rPr>
                  <w:bCs/>
                  <w:sz w:val="22"/>
                  <w:szCs w:val="22"/>
                </w:rPr>
                <w:t>kachdwq</w:t>
              </w:r>
              <w:proofErr w:type="spellEnd"/>
            </w:ins>
          </w:p>
        </w:tc>
      </w:tr>
      <w:tr w:rsidR="009077C6" w:rsidRPr="009077C6" w14:paraId="1B4A4D50" w14:textId="77777777" w:rsidTr="00DD4094">
        <w:trPr>
          <w:ins w:id="1898" w:author="Steve Baird" w:date="2016-04-29T16:17:00Z"/>
        </w:trPr>
        <w:tc>
          <w:tcPr>
            <w:tcW w:w="2268" w:type="dxa"/>
          </w:tcPr>
          <w:p w14:paraId="2C83D42C" w14:textId="77777777" w:rsidR="009077C6" w:rsidRPr="009077C6" w:rsidRDefault="009077C6" w:rsidP="009077C6">
            <w:pPr>
              <w:jc w:val="both"/>
              <w:rPr>
                <w:ins w:id="1899" w:author="Steve Baird" w:date="2016-04-29T16:17:00Z"/>
                <w:bCs/>
                <w:sz w:val="22"/>
                <w:szCs w:val="22"/>
              </w:rPr>
            </w:pPr>
            <w:proofErr w:type="spellStart"/>
            <w:ins w:id="1900" w:author="Steve Baird" w:date="2016-04-29T16:17:00Z">
              <w:r w:rsidRPr="009077C6">
                <w:rPr>
                  <w:bCs/>
                  <w:sz w:val="22"/>
                  <w:szCs w:val="22"/>
                </w:rPr>
                <w:t>Seldovia</w:t>
              </w:r>
              <w:proofErr w:type="spellEnd"/>
              <w:r w:rsidRPr="009077C6">
                <w:rPr>
                  <w:bCs/>
                  <w:sz w:val="22"/>
                  <w:szCs w:val="22"/>
                </w:rPr>
                <w:t xml:space="preserve"> Surface</w:t>
              </w:r>
            </w:ins>
          </w:p>
        </w:tc>
        <w:tc>
          <w:tcPr>
            <w:tcW w:w="2632" w:type="dxa"/>
          </w:tcPr>
          <w:p w14:paraId="586F5DFF" w14:textId="77777777" w:rsidR="009077C6" w:rsidRPr="009077C6" w:rsidRDefault="009077C6" w:rsidP="009077C6">
            <w:pPr>
              <w:jc w:val="both"/>
              <w:rPr>
                <w:ins w:id="1901" w:author="Steve Baird" w:date="2016-04-29T16:17:00Z"/>
                <w:bCs/>
                <w:sz w:val="22"/>
                <w:szCs w:val="22"/>
              </w:rPr>
            </w:pPr>
            <w:ins w:id="1902" w:author="Steve Baird" w:date="2016-04-29T16:17:00Z">
              <w:r w:rsidRPr="009077C6">
                <w:rPr>
                  <w:bCs/>
                  <w:sz w:val="22"/>
                  <w:szCs w:val="22"/>
                </w:rPr>
                <w:t>SS</w:t>
              </w:r>
            </w:ins>
          </w:p>
        </w:tc>
        <w:tc>
          <w:tcPr>
            <w:tcW w:w="1596" w:type="dxa"/>
          </w:tcPr>
          <w:p w14:paraId="4375DA73" w14:textId="77777777" w:rsidR="009077C6" w:rsidRPr="009077C6" w:rsidRDefault="009077C6" w:rsidP="009077C6">
            <w:pPr>
              <w:rPr>
                <w:ins w:id="1903" w:author="Steve Baird" w:date="2016-04-29T16:17:00Z"/>
                <w:bCs/>
                <w:sz w:val="22"/>
                <w:szCs w:val="22"/>
              </w:rPr>
            </w:pPr>
            <w:proofErr w:type="spellStart"/>
            <w:ins w:id="1904" w:author="Steve Baird" w:date="2016-04-29T16:17:00Z">
              <w:r w:rsidRPr="009077C6">
                <w:rPr>
                  <w:bCs/>
                  <w:sz w:val="22"/>
                  <w:szCs w:val="22"/>
                </w:rPr>
                <w:t>kacsswq</w:t>
              </w:r>
              <w:proofErr w:type="spellEnd"/>
            </w:ins>
          </w:p>
        </w:tc>
      </w:tr>
      <w:tr w:rsidR="009077C6" w:rsidRPr="009077C6" w14:paraId="554948BC" w14:textId="77777777" w:rsidTr="00DD4094">
        <w:trPr>
          <w:ins w:id="1905" w:author="Steve Baird" w:date="2016-04-29T16:17:00Z"/>
        </w:trPr>
        <w:tc>
          <w:tcPr>
            <w:tcW w:w="2268" w:type="dxa"/>
          </w:tcPr>
          <w:p w14:paraId="0C84C03F" w14:textId="77777777" w:rsidR="009077C6" w:rsidRPr="009077C6" w:rsidRDefault="009077C6" w:rsidP="009077C6">
            <w:pPr>
              <w:jc w:val="both"/>
              <w:rPr>
                <w:ins w:id="1906" w:author="Steve Baird" w:date="2016-04-29T16:17:00Z"/>
                <w:bCs/>
                <w:sz w:val="22"/>
                <w:szCs w:val="22"/>
              </w:rPr>
            </w:pPr>
            <w:proofErr w:type="spellStart"/>
            <w:ins w:id="1907" w:author="Steve Baird" w:date="2016-04-29T16:17:00Z">
              <w:r w:rsidRPr="009077C6">
                <w:rPr>
                  <w:bCs/>
                  <w:sz w:val="22"/>
                  <w:szCs w:val="22"/>
                </w:rPr>
                <w:t>Seldovia</w:t>
              </w:r>
              <w:proofErr w:type="spellEnd"/>
              <w:r w:rsidRPr="009077C6">
                <w:rPr>
                  <w:bCs/>
                  <w:sz w:val="22"/>
                  <w:szCs w:val="22"/>
                </w:rPr>
                <w:t xml:space="preserve"> Deep</w:t>
              </w:r>
              <w:r w:rsidRPr="009077C6">
                <w:rPr>
                  <w:bCs/>
                  <w:sz w:val="22"/>
                  <w:szCs w:val="22"/>
                </w:rPr>
                <w:tab/>
              </w:r>
            </w:ins>
          </w:p>
        </w:tc>
        <w:tc>
          <w:tcPr>
            <w:tcW w:w="2632" w:type="dxa"/>
          </w:tcPr>
          <w:p w14:paraId="5BCFDD9E" w14:textId="77777777" w:rsidR="009077C6" w:rsidRPr="009077C6" w:rsidRDefault="009077C6" w:rsidP="009077C6">
            <w:pPr>
              <w:jc w:val="both"/>
              <w:rPr>
                <w:ins w:id="1908" w:author="Steve Baird" w:date="2016-04-29T16:17:00Z"/>
                <w:bCs/>
                <w:sz w:val="22"/>
                <w:szCs w:val="22"/>
              </w:rPr>
            </w:pPr>
            <w:ins w:id="1909" w:author="Steve Baird" w:date="2016-04-29T16:17:00Z">
              <w:r w:rsidRPr="009077C6">
                <w:rPr>
                  <w:bCs/>
                  <w:sz w:val="22"/>
                  <w:szCs w:val="22"/>
                </w:rPr>
                <w:t>SD</w:t>
              </w:r>
            </w:ins>
          </w:p>
        </w:tc>
        <w:tc>
          <w:tcPr>
            <w:tcW w:w="1596" w:type="dxa"/>
          </w:tcPr>
          <w:p w14:paraId="5075E118" w14:textId="77777777" w:rsidR="009077C6" w:rsidRPr="009077C6" w:rsidRDefault="009077C6" w:rsidP="009077C6">
            <w:pPr>
              <w:rPr>
                <w:ins w:id="1910" w:author="Steve Baird" w:date="2016-04-29T16:17:00Z"/>
                <w:bCs/>
                <w:sz w:val="22"/>
                <w:szCs w:val="22"/>
              </w:rPr>
            </w:pPr>
            <w:proofErr w:type="spellStart"/>
            <w:ins w:id="1911" w:author="Steve Baird" w:date="2016-04-29T16:17:00Z">
              <w:r w:rsidRPr="009077C6">
                <w:rPr>
                  <w:bCs/>
                  <w:sz w:val="22"/>
                  <w:szCs w:val="22"/>
                </w:rPr>
                <w:t>kacsdwq</w:t>
              </w:r>
              <w:proofErr w:type="spellEnd"/>
            </w:ins>
          </w:p>
        </w:tc>
      </w:tr>
    </w:tbl>
    <w:p w14:paraId="7778272A"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912" w:author="Steve Baird" w:date="2016-04-29T16:17:00Z"/>
          <w:rFonts w:eastAsia="MS Mincho"/>
          <w:sz w:val="22"/>
          <w:szCs w:val="22"/>
        </w:rPr>
      </w:pPr>
    </w:p>
    <w:p w14:paraId="5783726A" w14:textId="77777777" w:rsidR="00F8159F" w:rsidRPr="0024769B" w:rsidDel="009077C6" w:rsidRDefault="00F8159F" w:rsidP="00F8159F">
      <w:pPr>
        <w:ind w:left="360"/>
        <w:rPr>
          <w:del w:id="1913" w:author="Steve Baird" w:date="2016-04-29T16:17:00Z"/>
          <w:rFonts w:eastAsia="MS Mincho"/>
          <w:sz w:val="22"/>
          <w:szCs w:val="22"/>
          <w:rPrChange w:id="1914" w:author="Steve Baird" w:date="2016-04-29T15:40:00Z">
            <w:rPr>
              <w:del w:id="1915" w:author="Steve Baird" w:date="2016-04-29T16:17:00Z"/>
              <w:rFonts w:ascii="Garamond" w:eastAsia="MS Mincho" w:hAnsi="Garamond"/>
              <w:sz w:val="22"/>
              <w:szCs w:val="22"/>
            </w:rPr>
          </w:rPrChange>
        </w:rPr>
      </w:pPr>
      <w:del w:id="1916" w:author="Steve Baird" w:date="2016-04-29T16:17:00Z">
        <w:r w:rsidRPr="0024769B" w:rsidDel="009077C6">
          <w:rPr>
            <w:rFonts w:eastAsia="MS Mincho"/>
            <w:sz w:val="22"/>
            <w:szCs w:val="22"/>
            <w:rPrChange w:id="1917" w:author="Steve Baird" w:date="2016-04-29T15:40:00Z">
              <w:rPr>
                <w:rFonts w:ascii="Garamond" w:eastAsia="MS Mincho" w:hAnsi="Garamond"/>
                <w:sz w:val="22"/>
                <w:szCs w:val="22"/>
              </w:rPr>
            </w:rPrChange>
          </w:rPr>
          <w:delText>Sampling station:</w:delText>
        </w:r>
        <w:r w:rsidRPr="0024769B" w:rsidDel="009077C6">
          <w:rPr>
            <w:rFonts w:eastAsia="MS Mincho"/>
            <w:sz w:val="22"/>
            <w:szCs w:val="22"/>
            <w:rPrChange w:id="1918" w:author="Steve Baird" w:date="2016-04-29T15:40:00Z">
              <w:rPr>
                <w:rFonts w:ascii="Garamond" w:eastAsia="MS Mincho" w:hAnsi="Garamond"/>
                <w:sz w:val="22"/>
                <w:szCs w:val="22"/>
              </w:rPr>
            </w:rPrChange>
          </w:rPr>
          <w:tab/>
        </w:r>
        <w:r w:rsidRPr="0024769B" w:rsidDel="009077C6">
          <w:rPr>
            <w:rFonts w:eastAsia="MS Mincho"/>
            <w:sz w:val="22"/>
            <w:szCs w:val="22"/>
            <w:rPrChange w:id="1919" w:author="Steve Baird" w:date="2016-04-29T15:40:00Z">
              <w:rPr>
                <w:rFonts w:ascii="Garamond" w:eastAsia="MS Mincho" w:hAnsi="Garamond"/>
                <w:sz w:val="22"/>
                <w:szCs w:val="22"/>
              </w:rPr>
            </w:rPrChange>
          </w:rPr>
          <w:tab/>
          <w:delText>Sampling site code:</w:delText>
        </w:r>
        <w:r w:rsidRPr="0024769B" w:rsidDel="009077C6">
          <w:rPr>
            <w:rFonts w:eastAsia="MS Mincho"/>
            <w:sz w:val="22"/>
            <w:szCs w:val="22"/>
            <w:rPrChange w:id="1920" w:author="Steve Baird" w:date="2016-04-29T15:40:00Z">
              <w:rPr>
                <w:rFonts w:ascii="Garamond" w:eastAsia="MS Mincho" w:hAnsi="Garamond"/>
                <w:sz w:val="22"/>
                <w:szCs w:val="22"/>
              </w:rPr>
            </w:rPrChange>
          </w:rPr>
          <w:tab/>
          <w:delText>Station code:</w:delText>
        </w:r>
      </w:del>
    </w:p>
    <w:p w14:paraId="68C92598" w14:textId="77777777" w:rsidR="00F8159F" w:rsidRPr="0024769B" w:rsidDel="009077C6" w:rsidRDefault="00F8159F" w:rsidP="00F8159F">
      <w:pPr>
        <w:ind w:left="360"/>
        <w:rPr>
          <w:del w:id="1921" w:author="Steve Baird" w:date="2016-04-29T16:17:00Z"/>
          <w:rFonts w:eastAsia="MS Mincho"/>
          <w:sz w:val="16"/>
          <w:szCs w:val="16"/>
          <w:rPrChange w:id="1922" w:author="Steve Baird" w:date="2016-04-29T15:40:00Z">
            <w:rPr>
              <w:del w:id="1923" w:author="Steve Baird" w:date="2016-04-29T16:17:00Z"/>
              <w:rFonts w:ascii="Garamond" w:eastAsia="MS Mincho" w:hAnsi="Garamond"/>
              <w:sz w:val="16"/>
              <w:szCs w:val="16"/>
            </w:rPr>
          </w:rPrChange>
        </w:rPr>
      </w:pPr>
    </w:p>
    <w:p w14:paraId="07B4374D" w14:textId="77777777" w:rsidR="00F8159F" w:rsidRPr="0024769B" w:rsidDel="009077C6" w:rsidRDefault="00F8159F" w:rsidP="00F8159F">
      <w:pPr>
        <w:ind w:left="360"/>
        <w:rPr>
          <w:del w:id="1924" w:author="Steve Baird" w:date="2016-04-29T16:17:00Z"/>
          <w:rFonts w:eastAsia="MS Mincho"/>
          <w:sz w:val="22"/>
          <w:szCs w:val="22"/>
          <w:rPrChange w:id="1925" w:author="Steve Baird" w:date="2016-04-29T15:40:00Z">
            <w:rPr>
              <w:del w:id="1926" w:author="Steve Baird" w:date="2016-04-29T16:17:00Z"/>
              <w:rFonts w:ascii="Garamond" w:eastAsia="MS Mincho" w:hAnsi="Garamond"/>
              <w:sz w:val="22"/>
              <w:szCs w:val="22"/>
            </w:rPr>
          </w:rPrChange>
        </w:rPr>
      </w:pPr>
      <w:del w:id="1927" w:author="Steve Baird" w:date="2016-04-29T16:17:00Z">
        <w:r w:rsidRPr="0024769B" w:rsidDel="009077C6">
          <w:rPr>
            <w:rFonts w:eastAsia="MS Mincho"/>
            <w:sz w:val="22"/>
            <w:szCs w:val="22"/>
            <w:rPrChange w:id="1928" w:author="Steve Baird" w:date="2016-04-29T15:40:00Z">
              <w:rPr>
                <w:rFonts w:ascii="Garamond" w:eastAsia="MS Mincho" w:hAnsi="Garamond"/>
                <w:sz w:val="22"/>
                <w:szCs w:val="22"/>
              </w:rPr>
            </w:rPrChange>
          </w:rPr>
          <w:delText>Sengstacken Arm</w:delText>
        </w:r>
        <w:r w:rsidRPr="0024769B" w:rsidDel="009077C6">
          <w:rPr>
            <w:rFonts w:eastAsia="MS Mincho"/>
            <w:sz w:val="22"/>
            <w:szCs w:val="22"/>
            <w:rPrChange w:id="1929" w:author="Steve Baird" w:date="2016-04-29T15:40:00Z">
              <w:rPr>
                <w:rFonts w:ascii="Garamond" w:eastAsia="MS Mincho" w:hAnsi="Garamond"/>
                <w:sz w:val="22"/>
                <w:szCs w:val="22"/>
              </w:rPr>
            </w:rPrChange>
          </w:rPr>
          <w:tab/>
        </w:r>
        <w:r w:rsidRPr="0024769B" w:rsidDel="009077C6">
          <w:rPr>
            <w:rFonts w:eastAsia="MS Mincho"/>
            <w:sz w:val="22"/>
            <w:szCs w:val="22"/>
            <w:rPrChange w:id="1930" w:author="Steve Baird" w:date="2016-04-29T15:40:00Z">
              <w:rPr>
                <w:rFonts w:ascii="Garamond" w:eastAsia="MS Mincho" w:hAnsi="Garamond"/>
                <w:sz w:val="22"/>
                <w:szCs w:val="22"/>
              </w:rPr>
            </w:rPrChange>
          </w:rPr>
          <w:tab/>
          <w:delText>SE</w:delText>
        </w:r>
        <w:r w:rsidRPr="0024769B" w:rsidDel="009077C6">
          <w:rPr>
            <w:rFonts w:eastAsia="MS Mincho"/>
            <w:sz w:val="22"/>
            <w:szCs w:val="22"/>
            <w:rPrChange w:id="1931" w:author="Steve Baird" w:date="2016-04-29T15:40:00Z">
              <w:rPr>
                <w:rFonts w:ascii="Garamond" w:eastAsia="MS Mincho" w:hAnsi="Garamond"/>
                <w:sz w:val="22"/>
                <w:szCs w:val="22"/>
              </w:rPr>
            </w:rPrChange>
          </w:rPr>
          <w:tab/>
        </w:r>
        <w:r w:rsidRPr="0024769B" w:rsidDel="009077C6">
          <w:rPr>
            <w:rFonts w:eastAsia="MS Mincho"/>
            <w:sz w:val="22"/>
            <w:szCs w:val="22"/>
            <w:rPrChange w:id="1932" w:author="Steve Baird" w:date="2016-04-29T15:40:00Z">
              <w:rPr>
                <w:rFonts w:ascii="Garamond" w:eastAsia="MS Mincho" w:hAnsi="Garamond"/>
                <w:sz w:val="22"/>
                <w:szCs w:val="22"/>
              </w:rPr>
            </w:rPrChange>
          </w:rPr>
          <w:tab/>
        </w:r>
        <w:r w:rsidRPr="0024769B" w:rsidDel="009077C6">
          <w:rPr>
            <w:rFonts w:eastAsia="MS Mincho"/>
            <w:sz w:val="22"/>
            <w:szCs w:val="22"/>
            <w:rPrChange w:id="1933" w:author="Steve Baird" w:date="2016-04-29T15:40:00Z">
              <w:rPr>
                <w:rFonts w:ascii="Garamond" w:eastAsia="MS Mincho" w:hAnsi="Garamond"/>
                <w:sz w:val="22"/>
                <w:szCs w:val="22"/>
              </w:rPr>
            </w:rPrChange>
          </w:rPr>
          <w:tab/>
          <w:delText>sossewq</w:delText>
        </w:r>
      </w:del>
    </w:p>
    <w:p w14:paraId="27BA3AD9" w14:textId="77777777" w:rsidR="00F8159F" w:rsidRPr="0024769B" w:rsidDel="009077C6" w:rsidRDefault="00F8159F" w:rsidP="00F8159F">
      <w:pPr>
        <w:ind w:left="360"/>
        <w:rPr>
          <w:del w:id="1934" w:author="Steve Baird" w:date="2016-04-29T16:17:00Z"/>
          <w:rFonts w:eastAsia="MS Mincho"/>
          <w:sz w:val="22"/>
          <w:szCs w:val="22"/>
          <w:rPrChange w:id="1935" w:author="Steve Baird" w:date="2016-04-29T15:40:00Z">
            <w:rPr>
              <w:del w:id="1936" w:author="Steve Baird" w:date="2016-04-29T16:17:00Z"/>
              <w:rFonts w:ascii="Garamond" w:eastAsia="MS Mincho" w:hAnsi="Garamond"/>
              <w:sz w:val="22"/>
              <w:szCs w:val="22"/>
            </w:rPr>
          </w:rPrChange>
        </w:rPr>
      </w:pPr>
      <w:del w:id="1937" w:author="Steve Baird" w:date="2016-04-29T16:17:00Z">
        <w:r w:rsidRPr="0024769B" w:rsidDel="009077C6">
          <w:rPr>
            <w:rFonts w:eastAsia="MS Mincho"/>
            <w:sz w:val="22"/>
            <w:szCs w:val="22"/>
            <w:rPrChange w:id="1938" w:author="Steve Baird" w:date="2016-04-29T15:40:00Z">
              <w:rPr>
                <w:rFonts w:ascii="Garamond" w:eastAsia="MS Mincho" w:hAnsi="Garamond"/>
                <w:sz w:val="22"/>
                <w:szCs w:val="22"/>
              </w:rPr>
            </w:rPrChange>
          </w:rPr>
          <w:delText>Winchester Arm</w:delText>
        </w:r>
        <w:r w:rsidRPr="0024769B" w:rsidDel="009077C6">
          <w:rPr>
            <w:rFonts w:eastAsia="MS Mincho"/>
            <w:sz w:val="22"/>
            <w:szCs w:val="22"/>
            <w:rPrChange w:id="1939" w:author="Steve Baird" w:date="2016-04-29T15:40:00Z">
              <w:rPr>
                <w:rFonts w:ascii="Garamond" w:eastAsia="MS Mincho" w:hAnsi="Garamond"/>
                <w:sz w:val="22"/>
                <w:szCs w:val="22"/>
              </w:rPr>
            </w:rPrChange>
          </w:rPr>
          <w:tab/>
        </w:r>
        <w:r w:rsidRPr="0024769B" w:rsidDel="009077C6">
          <w:rPr>
            <w:rFonts w:eastAsia="MS Mincho"/>
            <w:sz w:val="22"/>
            <w:szCs w:val="22"/>
            <w:rPrChange w:id="1940" w:author="Steve Baird" w:date="2016-04-29T15:40:00Z">
              <w:rPr>
                <w:rFonts w:ascii="Garamond" w:eastAsia="MS Mincho" w:hAnsi="Garamond"/>
                <w:sz w:val="22"/>
                <w:szCs w:val="22"/>
              </w:rPr>
            </w:rPrChange>
          </w:rPr>
          <w:tab/>
          <w:delText>WI</w:delText>
        </w:r>
        <w:r w:rsidRPr="0024769B" w:rsidDel="009077C6">
          <w:rPr>
            <w:rFonts w:eastAsia="MS Mincho"/>
            <w:sz w:val="22"/>
            <w:szCs w:val="22"/>
            <w:rPrChange w:id="1941" w:author="Steve Baird" w:date="2016-04-29T15:40:00Z">
              <w:rPr>
                <w:rFonts w:ascii="Garamond" w:eastAsia="MS Mincho" w:hAnsi="Garamond"/>
                <w:sz w:val="22"/>
                <w:szCs w:val="22"/>
              </w:rPr>
            </w:rPrChange>
          </w:rPr>
          <w:tab/>
        </w:r>
        <w:r w:rsidRPr="0024769B" w:rsidDel="009077C6">
          <w:rPr>
            <w:rFonts w:eastAsia="MS Mincho"/>
            <w:sz w:val="22"/>
            <w:szCs w:val="22"/>
            <w:rPrChange w:id="1942" w:author="Steve Baird" w:date="2016-04-29T15:40:00Z">
              <w:rPr>
                <w:rFonts w:ascii="Garamond" w:eastAsia="MS Mincho" w:hAnsi="Garamond"/>
                <w:sz w:val="22"/>
                <w:szCs w:val="22"/>
              </w:rPr>
            </w:rPrChange>
          </w:rPr>
          <w:tab/>
        </w:r>
        <w:r w:rsidRPr="0024769B" w:rsidDel="009077C6">
          <w:rPr>
            <w:rFonts w:eastAsia="MS Mincho"/>
            <w:sz w:val="22"/>
            <w:szCs w:val="22"/>
            <w:rPrChange w:id="1943" w:author="Steve Baird" w:date="2016-04-29T15:40:00Z">
              <w:rPr>
                <w:rFonts w:ascii="Garamond" w:eastAsia="MS Mincho" w:hAnsi="Garamond"/>
                <w:sz w:val="22"/>
                <w:szCs w:val="22"/>
              </w:rPr>
            </w:rPrChange>
          </w:rPr>
          <w:tab/>
          <w:delText>soswiwq</w:delText>
        </w:r>
      </w:del>
    </w:p>
    <w:p w14:paraId="2E706150" w14:textId="77777777" w:rsidR="00F8159F" w:rsidRPr="0024769B" w:rsidDel="009077C6" w:rsidRDefault="00F8159F" w:rsidP="00F8159F">
      <w:pPr>
        <w:ind w:left="360"/>
        <w:rPr>
          <w:del w:id="1944" w:author="Steve Baird" w:date="2016-04-29T16:17:00Z"/>
          <w:rFonts w:eastAsia="MS Mincho"/>
          <w:sz w:val="22"/>
          <w:szCs w:val="22"/>
          <w:rPrChange w:id="1945" w:author="Steve Baird" w:date="2016-04-29T15:40:00Z">
            <w:rPr>
              <w:del w:id="1946" w:author="Steve Baird" w:date="2016-04-29T16:17:00Z"/>
              <w:rFonts w:ascii="Garamond" w:eastAsia="MS Mincho" w:hAnsi="Garamond"/>
              <w:sz w:val="22"/>
              <w:szCs w:val="22"/>
            </w:rPr>
          </w:rPrChange>
        </w:rPr>
      </w:pPr>
      <w:del w:id="1947" w:author="Steve Baird" w:date="2016-04-29T16:17:00Z">
        <w:r w:rsidRPr="0024769B" w:rsidDel="009077C6">
          <w:rPr>
            <w:rFonts w:eastAsia="MS Mincho"/>
            <w:sz w:val="22"/>
            <w:szCs w:val="22"/>
            <w:rPrChange w:id="1948" w:author="Steve Baird" w:date="2016-04-29T15:40:00Z">
              <w:rPr>
                <w:rFonts w:ascii="Garamond" w:eastAsia="MS Mincho" w:hAnsi="Garamond"/>
                <w:sz w:val="22"/>
                <w:szCs w:val="22"/>
              </w:rPr>
            </w:rPrChange>
          </w:rPr>
          <w:delText>Valino Island</w:delText>
        </w:r>
        <w:r w:rsidRPr="0024769B" w:rsidDel="009077C6">
          <w:rPr>
            <w:rFonts w:eastAsia="MS Mincho"/>
            <w:sz w:val="22"/>
            <w:szCs w:val="22"/>
            <w:rPrChange w:id="1949" w:author="Steve Baird" w:date="2016-04-29T15:40:00Z">
              <w:rPr>
                <w:rFonts w:ascii="Garamond" w:eastAsia="MS Mincho" w:hAnsi="Garamond"/>
                <w:sz w:val="22"/>
                <w:szCs w:val="22"/>
              </w:rPr>
            </w:rPrChange>
          </w:rPr>
          <w:tab/>
        </w:r>
        <w:r w:rsidRPr="0024769B" w:rsidDel="009077C6">
          <w:rPr>
            <w:rFonts w:eastAsia="MS Mincho"/>
            <w:sz w:val="22"/>
            <w:szCs w:val="22"/>
            <w:rPrChange w:id="1950" w:author="Steve Baird" w:date="2016-04-29T15:40:00Z">
              <w:rPr>
                <w:rFonts w:ascii="Garamond" w:eastAsia="MS Mincho" w:hAnsi="Garamond"/>
                <w:sz w:val="22"/>
                <w:szCs w:val="22"/>
              </w:rPr>
            </w:rPrChange>
          </w:rPr>
          <w:tab/>
          <w:delText>VA</w:delText>
        </w:r>
        <w:r w:rsidRPr="0024769B" w:rsidDel="009077C6">
          <w:rPr>
            <w:rFonts w:eastAsia="MS Mincho"/>
            <w:sz w:val="22"/>
            <w:szCs w:val="22"/>
            <w:rPrChange w:id="1951" w:author="Steve Baird" w:date="2016-04-29T15:40:00Z">
              <w:rPr>
                <w:rFonts w:ascii="Garamond" w:eastAsia="MS Mincho" w:hAnsi="Garamond"/>
                <w:sz w:val="22"/>
                <w:szCs w:val="22"/>
              </w:rPr>
            </w:rPrChange>
          </w:rPr>
          <w:tab/>
        </w:r>
        <w:r w:rsidRPr="0024769B" w:rsidDel="009077C6">
          <w:rPr>
            <w:rFonts w:eastAsia="MS Mincho"/>
            <w:sz w:val="22"/>
            <w:szCs w:val="22"/>
            <w:rPrChange w:id="1952" w:author="Steve Baird" w:date="2016-04-29T15:40:00Z">
              <w:rPr>
                <w:rFonts w:ascii="Garamond" w:eastAsia="MS Mincho" w:hAnsi="Garamond"/>
                <w:sz w:val="22"/>
                <w:szCs w:val="22"/>
              </w:rPr>
            </w:rPrChange>
          </w:rPr>
          <w:tab/>
        </w:r>
        <w:r w:rsidRPr="0024769B" w:rsidDel="009077C6">
          <w:rPr>
            <w:rFonts w:eastAsia="MS Mincho"/>
            <w:sz w:val="22"/>
            <w:szCs w:val="22"/>
            <w:rPrChange w:id="1953" w:author="Steve Baird" w:date="2016-04-29T15:40:00Z">
              <w:rPr>
                <w:rFonts w:ascii="Garamond" w:eastAsia="MS Mincho" w:hAnsi="Garamond"/>
                <w:sz w:val="22"/>
                <w:szCs w:val="22"/>
              </w:rPr>
            </w:rPrChange>
          </w:rPr>
          <w:tab/>
          <w:delText>sosvawq</w:delText>
        </w:r>
      </w:del>
    </w:p>
    <w:p w14:paraId="285202AB" w14:textId="77777777" w:rsidR="00F8159F" w:rsidRPr="0024769B" w:rsidDel="009077C6" w:rsidRDefault="00F8159F" w:rsidP="00F8159F">
      <w:pPr>
        <w:ind w:left="360"/>
        <w:jc w:val="both"/>
        <w:rPr>
          <w:del w:id="1954" w:author="Steve Baird" w:date="2016-04-29T16:17:00Z"/>
          <w:rFonts w:eastAsia="MS Mincho"/>
          <w:sz w:val="22"/>
          <w:szCs w:val="22"/>
          <w:rPrChange w:id="1955" w:author="Steve Baird" w:date="2016-04-29T15:40:00Z">
            <w:rPr>
              <w:del w:id="1956" w:author="Steve Baird" w:date="2016-04-29T16:17:00Z"/>
              <w:rFonts w:ascii="Garamond" w:eastAsia="MS Mincho" w:hAnsi="Garamond"/>
              <w:sz w:val="22"/>
              <w:szCs w:val="22"/>
            </w:rPr>
          </w:rPrChange>
        </w:rPr>
      </w:pPr>
      <w:del w:id="1957" w:author="Steve Baird" w:date="2016-04-29T16:17:00Z">
        <w:r w:rsidRPr="0024769B" w:rsidDel="009077C6">
          <w:rPr>
            <w:rFonts w:eastAsia="MS Mincho"/>
            <w:sz w:val="22"/>
            <w:szCs w:val="22"/>
            <w:rPrChange w:id="1958" w:author="Steve Baird" w:date="2016-04-29T15:40:00Z">
              <w:rPr>
                <w:rFonts w:ascii="Garamond" w:eastAsia="MS Mincho" w:hAnsi="Garamond"/>
                <w:sz w:val="22"/>
                <w:szCs w:val="22"/>
              </w:rPr>
            </w:rPrChange>
          </w:rPr>
          <w:delText>Charleston Bridge</w:delText>
        </w:r>
        <w:r w:rsidRPr="0024769B" w:rsidDel="009077C6">
          <w:rPr>
            <w:rFonts w:eastAsia="MS Mincho"/>
            <w:sz w:val="22"/>
            <w:szCs w:val="22"/>
            <w:rPrChange w:id="1959" w:author="Steve Baird" w:date="2016-04-29T15:40:00Z">
              <w:rPr>
                <w:rFonts w:ascii="Garamond" w:eastAsia="MS Mincho" w:hAnsi="Garamond"/>
                <w:sz w:val="22"/>
                <w:szCs w:val="22"/>
              </w:rPr>
            </w:rPrChange>
          </w:rPr>
          <w:tab/>
        </w:r>
        <w:r w:rsidRPr="0024769B" w:rsidDel="009077C6">
          <w:rPr>
            <w:rFonts w:eastAsia="MS Mincho"/>
            <w:sz w:val="22"/>
            <w:szCs w:val="22"/>
            <w:rPrChange w:id="1960" w:author="Steve Baird" w:date="2016-04-29T15:40:00Z">
              <w:rPr>
                <w:rFonts w:ascii="Garamond" w:eastAsia="MS Mincho" w:hAnsi="Garamond"/>
                <w:sz w:val="22"/>
                <w:szCs w:val="22"/>
              </w:rPr>
            </w:rPrChange>
          </w:rPr>
          <w:tab/>
          <w:delText>CH</w:delText>
        </w:r>
        <w:r w:rsidRPr="0024769B" w:rsidDel="009077C6">
          <w:rPr>
            <w:rFonts w:eastAsia="MS Mincho"/>
            <w:sz w:val="22"/>
            <w:szCs w:val="22"/>
            <w:rPrChange w:id="1961" w:author="Steve Baird" w:date="2016-04-29T15:40:00Z">
              <w:rPr>
                <w:rFonts w:ascii="Garamond" w:eastAsia="MS Mincho" w:hAnsi="Garamond"/>
                <w:sz w:val="22"/>
                <w:szCs w:val="22"/>
              </w:rPr>
            </w:rPrChange>
          </w:rPr>
          <w:tab/>
        </w:r>
        <w:r w:rsidRPr="0024769B" w:rsidDel="009077C6">
          <w:rPr>
            <w:rFonts w:eastAsia="MS Mincho"/>
            <w:sz w:val="22"/>
            <w:szCs w:val="22"/>
            <w:rPrChange w:id="1962" w:author="Steve Baird" w:date="2016-04-29T15:40:00Z">
              <w:rPr>
                <w:rFonts w:ascii="Garamond" w:eastAsia="MS Mincho" w:hAnsi="Garamond"/>
                <w:sz w:val="22"/>
                <w:szCs w:val="22"/>
              </w:rPr>
            </w:rPrChange>
          </w:rPr>
          <w:tab/>
        </w:r>
        <w:r w:rsidRPr="0024769B" w:rsidDel="009077C6">
          <w:rPr>
            <w:rFonts w:eastAsia="MS Mincho"/>
            <w:sz w:val="22"/>
            <w:szCs w:val="22"/>
            <w:rPrChange w:id="1963" w:author="Steve Baird" w:date="2016-04-29T15:40:00Z">
              <w:rPr>
                <w:rFonts w:ascii="Garamond" w:eastAsia="MS Mincho" w:hAnsi="Garamond"/>
                <w:sz w:val="22"/>
                <w:szCs w:val="22"/>
              </w:rPr>
            </w:rPrChange>
          </w:rPr>
          <w:tab/>
          <w:delText>soschwq</w:delText>
        </w:r>
      </w:del>
    </w:p>
    <w:p w14:paraId="6D3D3455" w14:textId="77777777" w:rsidR="00F8159F" w:rsidRPr="0024769B" w:rsidDel="009077C6" w:rsidRDefault="00F8159F" w:rsidP="009F7241">
      <w:pPr>
        <w:jc w:val="both"/>
        <w:rPr>
          <w:del w:id="1964" w:author="Steve Baird" w:date="2016-04-29T16:17:00Z"/>
          <w:rFonts w:eastAsia="MS Mincho"/>
          <w:sz w:val="22"/>
          <w:szCs w:val="22"/>
          <w:rPrChange w:id="1965" w:author="Steve Baird" w:date="2016-04-29T15:40:00Z">
            <w:rPr>
              <w:del w:id="1966" w:author="Steve Baird" w:date="2016-04-29T16:17:00Z"/>
              <w:rFonts w:ascii="Garamond" w:eastAsia="MS Mincho" w:hAnsi="Garamond"/>
              <w:sz w:val="22"/>
              <w:szCs w:val="22"/>
            </w:rPr>
          </w:rPrChange>
        </w:rPr>
      </w:pPr>
    </w:p>
    <w:p w14:paraId="600D9564" w14:textId="77777777" w:rsidR="009F7241" w:rsidRPr="0024769B" w:rsidRDefault="009F7241" w:rsidP="009F7241">
      <w:pPr>
        <w:jc w:val="both"/>
        <w:rPr>
          <w:rFonts w:eastAsia="MS Mincho"/>
          <w:sz w:val="22"/>
          <w:szCs w:val="22"/>
          <w:rPrChange w:id="1967" w:author="Steve Baird" w:date="2016-04-29T15:40:00Z">
            <w:rPr>
              <w:rFonts w:ascii="Garamond" w:eastAsia="MS Mincho" w:hAnsi="Garamond"/>
              <w:sz w:val="22"/>
              <w:szCs w:val="22"/>
            </w:rPr>
          </w:rPrChange>
        </w:rPr>
      </w:pPr>
    </w:p>
    <w:p w14:paraId="0429088E" w14:textId="77777777" w:rsidR="00C40AD6" w:rsidRPr="0024769B" w:rsidRDefault="00B4483D">
      <w:pPr>
        <w:pStyle w:val="HTMLPreformatted"/>
        <w:rPr>
          <w:rFonts w:ascii="Times New Roman" w:hAnsi="Times New Roman" w:cs="Times New Roman"/>
          <w:b/>
          <w:bCs/>
          <w:i/>
          <w:sz w:val="22"/>
          <w:szCs w:val="22"/>
          <w:u w:val="single"/>
          <w:rPrChange w:id="1968" w:author="Steve Baird" w:date="2016-04-29T15:40:00Z">
            <w:rPr>
              <w:rFonts w:ascii="Garamond" w:hAnsi="Garamond"/>
              <w:b/>
              <w:bCs/>
              <w:i/>
              <w:sz w:val="22"/>
              <w:szCs w:val="22"/>
              <w:u w:val="single"/>
            </w:rPr>
          </w:rPrChange>
        </w:rPr>
      </w:pPr>
      <w:r w:rsidRPr="0024769B">
        <w:rPr>
          <w:rFonts w:ascii="Times New Roman" w:hAnsi="Times New Roman" w:cs="Times New Roman"/>
          <w:b/>
          <w:bCs/>
          <w:sz w:val="22"/>
          <w:szCs w:val="22"/>
          <w:rPrChange w:id="1969" w:author="Steve Baird" w:date="2016-04-29T15:40:00Z">
            <w:rPr>
              <w:rFonts w:ascii="Garamond" w:hAnsi="Garamond"/>
              <w:b/>
              <w:bCs/>
              <w:sz w:val="22"/>
              <w:szCs w:val="22"/>
            </w:rPr>
          </w:rPrChange>
        </w:rPr>
        <w:t xml:space="preserve">11)  </w:t>
      </w:r>
      <w:r w:rsidR="00F8159F" w:rsidRPr="0024769B">
        <w:rPr>
          <w:rFonts w:ascii="Times New Roman" w:hAnsi="Times New Roman" w:cs="Times New Roman"/>
          <w:b/>
          <w:bCs/>
          <w:sz w:val="22"/>
          <w:szCs w:val="22"/>
          <w:rPrChange w:id="1970" w:author="Steve Baird" w:date="2016-04-29T15:40:00Z">
            <w:rPr>
              <w:rFonts w:ascii="Garamond" w:hAnsi="Garamond"/>
              <w:b/>
              <w:bCs/>
              <w:sz w:val="22"/>
              <w:szCs w:val="22"/>
            </w:rPr>
          </w:rPrChange>
        </w:rPr>
        <w:t xml:space="preserve">QAQC </w:t>
      </w:r>
      <w:r w:rsidR="00F32C85" w:rsidRPr="0024769B">
        <w:rPr>
          <w:rFonts w:ascii="Times New Roman" w:hAnsi="Times New Roman" w:cs="Times New Roman"/>
          <w:b/>
          <w:bCs/>
          <w:sz w:val="22"/>
          <w:szCs w:val="22"/>
          <w:rPrChange w:id="1971" w:author="Steve Baird" w:date="2016-04-29T15:40:00Z">
            <w:rPr>
              <w:rFonts w:ascii="Garamond" w:hAnsi="Garamond"/>
              <w:b/>
              <w:bCs/>
              <w:sz w:val="22"/>
              <w:szCs w:val="22"/>
            </w:rPr>
          </w:rPrChange>
        </w:rPr>
        <w:t xml:space="preserve">flag definitions </w:t>
      </w:r>
      <w:del w:id="1972" w:author="Steve Baird" w:date="2016-04-29T16:17:00Z">
        <w:r w:rsidR="00E13A30" w:rsidRPr="0024769B" w:rsidDel="009077C6">
          <w:rPr>
            <w:rFonts w:ascii="Times New Roman" w:hAnsi="Times New Roman" w:cs="Times New Roman"/>
            <w:b/>
            <w:bCs/>
            <w:sz w:val="22"/>
            <w:szCs w:val="22"/>
            <w:rPrChange w:id="1973" w:author="Steve Baird" w:date="2016-04-29T15:40:00Z">
              <w:rPr>
                <w:rFonts w:ascii="Garamond" w:hAnsi="Garamond"/>
                <w:b/>
                <w:bCs/>
                <w:sz w:val="22"/>
                <w:szCs w:val="22"/>
              </w:rPr>
            </w:rPrChange>
          </w:rPr>
          <w:delText>–</w:delText>
        </w:r>
        <w:r w:rsidR="00F8159F" w:rsidRPr="0024769B" w:rsidDel="009077C6">
          <w:rPr>
            <w:rFonts w:ascii="Times New Roman" w:hAnsi="Times New Roman" w:cs="Times New Roman"/>
            <w:b/>
            <w:bCs/>
            <w:sz w:val="22"/>
            <w:szCs w:val="22"/>
            <w:rPrChange w:id="1974" w:author="Steve Baird" w:date="2016-04-29T15:40:00Z">
              <w:rPr>
                <w:rFonts w:ascii="Garamond" w:hAnsi="Garamond"/>
                <w:b/>
                <w:bCs/>
                <w:sz w:val="22"/>
                <w:szCs w:val="22"/>
              </w:rPr>
            </w:rPrChange>
          </w:rPr>
          <w:delText xml:space="preserve"> </w:delText>
        </w:r>
        <w:r w:rsidR="00E13A30" w:rsidRPr="0024769B" w:rsidDel="009077C6">
          <w:rPr>
            <w:rFonts w:ascii="Times New Roman" w:hAnsi="Times New Roman" w:cs="Times New Roman"/>
            <w:bCs/>
            <w:sz w:val="22"/>
            <w:szCs w:val="22"/>
            <w:rPrChange w:id="1975" w:author="Steve Baird" w:date="2016-04-29T15:40:00Z">
              <w:rPr>
                <w:rFonts w:ascii="Garamond" w:hAnsi="Garamond"/>
                <w:bCs/>
                <w:sz w:val="22"/>
                <w:szCs w:val="22"/>
              </w:rPr>
            </w:rPrChange>
          </w:rPr>
          <w:delText>This section details the automated and secondary QA</w:delText>
        </w:r>
        <w:r w:rsidR="00E63587" w:rsidRPr="0024769B" w:rsidDel="009077C6">
          <w:rPr>
            <w:rFonts w:ascii="Times New Roman" w:hAnsi="Times New Roman" w:cs="Times New Roman"/>
            <w:bCs/>
            <w:sz w:val="22"/>
            <w:szCs w:val="22"/>
            <w:rPrChange w:id="1976" w:author="Steve Baird" w:date="2016-04-29T15:40:00Z">
              <w:rPr>
                <w:rFonts w:ascii="Garamond" w:hAnsi="Garamond"/>
                <w:bCs/>
                <w:sz w:val="22"/>
                <w:szCs w:val="22"/>
              </w:rPr>
            </w:rPrChange>
          </w:rPr>
          <w:delText>Q</w:delText>
        </w:r>
        <w:r w:rsidR="00E13A30" w:rsidRPr="0024769B" w:rsidDel="009077C6">
          <w:rPr>
            <w:rFonts w:ascii="Times New Roman" w:hAnsi="Times New Roman" w:cs="Times New Roman"/>
            <w:bCs/>
            <w:sz w:val="22"/>
            <w:szCs w:val="22"/>
            <w:rPrChange w:id="1977" w:author="Steve Baird" w:date="2016-04-29T15:40:00Z">
              <w:rPr>
                <w:rFonts w:ascii="Garamond" w:hAnsi="Garamond"/>
                <w:bCs/>
                <w:sz w:val="22"/>
                <w:szCs w:val="22"/>
              </w:rPr>
            </w:rPrChange>
          </w:rPr>
          <w:delText xml:space="preserve">C flag definitions. </w:delText>
        </w:r>
        <w:r w:rsidR="0019352E" w:rsidRPr="0024769B" w:rsidDel="009077C6">
          <w:rPr>
            <w:rFonts w:ascii="Times New Roman" w:hAnsi="Times New Roman" w:cs="Times New Roman"/>
            <w:bCs/>
            <w:sz w:val="22"/>
            <w:szCs w:val="22"/>
            <w:rPrChange w:id="1978" w:author="Steve Baird" w:date="2016-04-29T15:40:00Z">
              <w:rPr>
                <w:rFonts w:ascii="Garamond" w:hAnsi="Garamond"/>
                <w:bCs/>
                <w:sz w:val="22"/>
                <w:szCs w:val="22"/>
              </w:rPr>
            </w:rPrChange>
          </w:rPr>
          <w:delText xml:space="preserve"> </w:delText>
        </w:r>
        <w:r w:rsidR="00E13A30" w:rsidRPr="0024769B" w:rsidDel="009077C6">
          <w:rPr>
            <w:rFonts w:ascii="Times New Roman" w:hAnsi="Times New Roman" w:cs="Times New Roman"/>
            <w:bCs/>
            <w:sz w:val="22"/>
            <w:szCs w:val="22"/>
            <w:u w:val="single"/>
            <w:rPrChange w:id="1979" w:author="Steve Baird" w:date="2016-04-29T15:40:00Z">
              <w:rPr>
                <w:rFonts w:ascii="Garamond" w:hAnsi="Garamond"/>
                <w:bCs/>
                <w:sz w:val="22"/>
                <w:szCs w:val="22"/>
                <w:u w:val="single"/>
              </w:rPr>
            </w:rPrChange>
          </w:rPr>
          <w:delText>Include the following excerp</w:delText>
        </w:r>
        <w:r w:rsidR="00E649D6" w:rsidRPr="0024769B" w:rsidDel="009077C6">
          <w:rPr>
            <w:rFonts w:ascii="Times New Roman" w:hAnsi="Times New Roman" w:cs="Times New Roman"/>
            <w:bCs/>
            <w:sz w:val="22"/>
            <w:szCs w:val="22"/>
            <w:u w:val="single"/>
            <w:rPrChange w:id="1980" w:author="Steve Baird" w:date="2016-04-29T15:40:00Z">
              <w:rPr>
                <w:rFonts w:ascii="Garamond" w:hAnsi="Garamond"/>
                <w:bCs/>
                <w:sz w:val="22"/>
                <w:szCs w:val="22"/>
                <w:u w:val="single"/>
              </w:rPr>
            </w:rPrChange>
          </w:rPr>
          <w:delText>t</w:delText>
        </w:r>
        <w:r w:rsidR="00E649D6" w:rsidRPr="0024769B" w:rsidDel="009077C6">
          <w:rPr>
            <w:rFonts w:ascii="Times New Roman" w:hAnsi="Times New Roman" w:cs="Times New Roman"/>
            <w:b/>
            <w:bCs/>
            <w:sz w:val="22"/>
            <w:szCs w:val="22"/>
            <w:u w:val="single"/>
            <w:rPrChange w:id="1981" w:author="Steve Baird" w:date="2016-04-29T15:40:00Z">
              <w:rPr>
                <w:rFonts w:ascii="Garamond" w:hAnsi="Garamond"/>
                <w:b/>
                <w:bCs/>
                <w:sz w:val="22"/>
                <w:szCs w:val="22"/>
                <w:u w:val="single"/>
              </w:rPr>
            </w:rPrChange>
          </w:rPr>
          <w:delText>:</w:delText>
        </w:r>
      </w:del>
    </w:p>
    <w:p w14:paraId="3539E04A" w14:textId="77777777" w:rsidR="00C40AD6" w:rsidRPr="0024769B" w:rsidRDefault="00C40AD6">
      <w:pPr>
        <w:pStyle w:val="HTMLPreformatted"/>
        <w:rPr>
          <w:rFonts w:ascii="Times New Roman" w:hAnsi="Times New Roman" w:cs="Times New Roman"/>
          <w:bCs/>
          <w:sz w:val="22"/>
          <w:szCs w:val="22"/>
          <w:rPrChange w:id="1982" w:author="Steve Baird" w:date="2016-04-29T15:40:00Z">
            <w:rPr>
              <w:rFonts w:ascii="Garamond" w:hAnsi="Garamond"/>
              <w:bCs/>
              <w:sz w:val="22"/>
              <w:szCs w:val="22"/>
            </w:rPr>
          </w:rPrChange>
        </w:rPr>
      </w:pPr>
    </w:p>
    <w:p w14:paraId="085E5346" w14:textId="77777777" w:rsidR="00F8159F" w:rsidRPr="0024769B" w:rsidRDefault="00C40AD6" w:rsidP="0024722E">
      <w:pPr>
        <w:pStyle w:val="HTMLPreformatted"/>
        <w:ind w:left="540" w:right="900"/>
        <w:jc w:val="both"/>
        <w:rPr>
          <w:rFonts w:ascii="Times New Roman" w:hAnsi="Times New Roman" w:cs="Times New Roman"/>
          <w:bCs/>
          <w:sz w:val="22"/>
          <w:szCs w:val="22"/>
          <w:rPrChange w:id="1983" w:author="Steve Baird" w:date="2016-04-29T15:40:00Z">
            <w:rPr>
              <w:rFonts w:ascii="Garamond" w:hAnsi="Garamond"/>
              <w:bCs/>
              <w:sz w:val="22"/>
              <w:szCs w:val="22"/>
            </w:rPr>
          </w:rPrChange>
        </w:rPr>
      </w:pPr>
      <w:r w:rsidRPr="0024769B">
        <w:rPr>
          <w:rFonts w:ascii="Times New Roman" w:hAnsi="Times New Roman" w:cs="Times New Roman"/>
          <w:bCs/>
          <w:sz w:val="22"/>
          <w:szCs w:val="22"/>
          <w:rPrChange w:id="1984" w:author="Steve Baird" w:date="2016-04-29T15:40:00Z">
            <w:rPr>
              <w:rFonts w:ascii="Garamond" w:hAnsi="Garamond"/>
              <w:bCs/>
              <w:sz w:val="22"/>
              <w:szCs w:val="22"/>
            </w:rPr>
          </w:rPrChange>
        </w:rPr>
        <w:t>Q</w:t>
      </w:r>
      <w:r w:rsidR="00BE5EF8" w:rsidRPr="0024769B">
        <w:rPr>
          <w:rFonts w:ascii="Times New Roman" w:hAnsi="Times New Roman" w:cs="Times New Roman"/>
          <w:bCs/>
          <w:sz w:val="22"/>
          <w:szCs w:val="22"/>
          <w:rPrChange w:id="1985" w:author="Steve Baird" w:date="2016-04-29T15:40:00Z">
            <w:rPr>
              <w:rFonts w:ascii="Garamond" w:hAnsi="Garamond"/>
              <w:bCs/>
              <w:sz w:val="22"/>
              <w:szCs w:val="22"/>
            </w:rPr>
          </w:rPrChange>
        </w:rPr>
        <w:t>A</w:t>
      </w:r>
      <w:r w:rsidRPr="0024769B">
        <w:rPr>
          <w:rFonts w:ascii="Times New Roman" w:hAnsi="Times New Roman" w:cs="Times New Roman"/>
          <w:bCs/>
          <w:sz w:val="22"/>
          <w:szCs w:val="22"/>
          <w:rPrChange w:id="1986" w:author="Steve Baird" w:date="2016-04-29T15:40:00Z">
            <w:rPr>
              <w:rFonts w:ascii="Garamond" w:hAnsi="Garamond"/>
              <w:bCs/>
              <w:sz w:val="22"/>
              <w:szCs w:val="22"/>
            </w:rPr>
          </w:rPrChange>
        </w:rPr>
        <w:t xml:space="preserve">QC flags </w:t>
      </w:r>
      <w:r w:rsidR="00BE5EF8" w:rsidRPr="0024769B">
        <w:rPr>
          <w:rFonts w:ascii="Times New Roman" w:hAnsi="Times New Roman" w:cs="Times New Roman"/>
          <w:bCs/>
          <w:sz w:val="22"/>
          <w:szCs w:val="22"/>
          <w:rPrChange w:id="1987" w:author="Steve Baird" w:date="2016-04-29T15:40:00Z">
            <w:rPr>
              <w:rFonts w:ascii="Garamond" w:hAnsi="Garamond"/>
              <w:bCs/>
              <w:sz w:val="22"/>
              <w:szCs w:val="22"/>
            </w:rPr>
          </w:rPrChange>
        </w:rPr>
        <w:t xml:space="preserve">provide </w:t>
      </w:r>
      <w:r w:rsidR="006C17BB" w:rsidRPr="0024769B">
        <w:rPr>
          <w:rFonts w:ascii="Times New Roman" w:hAnsi="Times New Roman" w:cs="Times New Roman"/>
          <w:bCs/>
          <w:sz w:val="22"/>
          <w:szCs w:val="22"/>
          <w:rPrChange w:id="1988" w:author="Steve Baird" w:date="2016-04-29T15:40:00Z">
            <w:rPr>
              <w:rFonts w:ascii="Garamond" w:hAnsi="Garamond"/>
              <w:bCs/>
              <w:sz w:val="22"/>
              <w:szCs w:val="22"/>
            </w:rPr>
          </w:rPrChange>
        </w:rPr>
        <w:t>documentation</w:t>
      </w:r>
      <w:r w:rsidR="00BE5EF8" w:rsidRPr="0024769B">
        <w:rPr>
          <w:rFonts w:ascii="Times New Roman" w:hAnsi="Times New Roman" w:cs="Times New Roman"/>
          <w:bCs/>
          <w:sz w:val="22"/>
          <w:szCs w:val="22"/>
          <w:rPrChange w:id="1989" w:author="Steve Baird" w:date="2016-04-29T15:40:00Z">
            <w:rPr>
              <w:rFonts w:ascii="Garamond" w:hAnsi="Garamond"/>
              <w:bCs/>
              <w:sz w:val="22"/>
              <w:szCs w:val="22"/>
            </w:rPr>
          </w:rPrChange>
        </w:rPr>
        <w:t xml:space="preserve"> </w:t>
      </w:r>
      <w:r w:rsidR="006C17BB" w:rsidRPr="0024769B">
        <w:rPr>
          <w:rFonts w:ascii="Times New Roman" w:hAnsi="Times New Roman" w:cs="Times New Roman"/>
          <w:bCs/>
          <w:sz w:val="22"/>
          <w:szCs w:val="22"/>
          <w:rPrChange w:id="1990" w:author="Steve Baird" w:date="2016-04-29T15:40:00Z">
            <w:rPr>
              <w:rFonts w:ascii="Garamond" w:hAnsi="Garamond"/>
              <w:bCs/>
              <w:sz w:val="22"/>
              <w:szCs w:val="22"/>
            </w:rPr>
          </w:rPrChange>
        </w:rPr>
        <w:t>of</w:t>
      </w:r>
      <w:r w:rsidR="00BE5EF8" w:rsidRPr="0024769B">
        <w:rPr>
          <w:rFonts w:ascii="Times New Roman" w:hAnsi="Times New Roman" w:cs="Times New Roman"/>
          <w:bCs/>
          <w:sz w:val="22"/>
          <w:szCs w:val="22"/>
          <w:rPrChange w:id="1991" w:author="Steve Baird" w:date="2016-04-29T15:40:00Z">
            <w:rPr>
              <w:rFonts w:ascii="Garamond" w:hAnsi="Garamond"/>
              <w:bCs/>
              <w:sz w:val="22"/>
              <w:szCs w:val="22"/>
            </w:rPr>
          </w:rPrChange>
        </w:rPr>
        <w:t xml:space="preserve"> the data and </w:t>
      </w:r>
      <w:r w:rsidRPr="0024769B">
        <w:rPr>
          <w:rFonts w:ascii="Times New Roman" w:hAnsi="Times New Roman" w:cs="Times New Roman"/>
          <w:bCs/>
          <w:sz w:val="22"/>
          <w:szCs w:val="22"/>
          <w:rPrChange w:id="1992" w:author="Steve Baird" w:date="2016-04-29T15:40:00Z">
            <w:rPr>
              <w:rFonts w:ascii="Garamond" w:hAnsi="Garamond"/>
              <w:bCs/>
              <w:sz w:val="22"/>
              <w:szCs w:val="22"/>
            </w:rPr>
          </w:rPrChange>
        </w:rPr>
        <w:t>are applied to individual data points by insertion into the</w:t>
      </w:r>
      <w:r w:rsidR="00733D82" w:rsidRPr="0024769B">
        <w:rPr>
          <w:rFonts w:ascii="Times New Roman" w:hAnsi="Times New Roman" w:cs="Times New Roman"/>
          <w:bCs/>
          <w:sz w:val="22"/>
          <w:szCs w:val="22"/>
          <w:rPrChange w:id="1993" w:author="Steve Baird" w:date="2016-04-29T15:40:00Z">
            <w:rPr>
              <w:rFonts w:ascii="Garamond" w:hAnsi="Garamond"/>
              <w:bCs/>
              <w:sz w:val="22"/>
              <w:szCs w:val="22"/>
            </w:rPr>
          </w:rPrChange>
        </w:rPr>
        <w:t xml:space="preserve"> parameter’s</w:t>
      </w:r>
      <w:r w:rsidRPr="0024769B">
        <w:rPr>
          <w:rFonts w:ascii="Times New Roman" w:hAnsi="Times New Roman" w:cs="Times New Roman"/>
          <w:bCs/>
          <w:sz w:val="22"/>
          <w:szCs w:val="22"/>
          <w:rPrChange w:id="1994" w:author="Steve Baird" w:date="2016-04-29T15:40:00Z">
            <w:rPr>
              <w:rFonts w:ascii="Garamond" w:hAnsi="Garamond"/>
              <w:bCs/>
              <w:sz w:val="22"/>
              <w:szCs w:val="22"/>
            </w:rPr>
          </w:rPrChange>
        </w:rPr>
        <w:t xml:space="preserve"> associated flag column</w:t>
      </w:r>
      <w:r w:rsidR="00733D82" w:rsidRPr="0024769B">
        <w:rPr>
          <w:rFonts w:ascii="Times New Roman" w:hAnsi="Times New Roman" w:cs="Times New Roman"/>
          <w:bCs/>
          <w:sz w:val="22"/>
          <w:szCs w:val="22"/>
          <w:rPrChange w:id="1995" w:author="Steve Baird" w:date="2016-04-29T15:40:00Z">
            <w:rPr>
              <w:rFonts w:ascii="Garamond" w:hAnsi="Garamond"/>
              <w:bCs/>
              <w:sz w:val="22"/>
              <w:szCs w:val="22"/>
            </w:rPr>
          </w:rPrChange>
        </w:rPr>
        <w:t xml:space="preserve"> (header preceded by an F_)</w:t>
      </w:r>
      <w:r w:rsidRPr="0024769B">
        <w:rPr>
          <w:rFonts w:ascii="Times New Roman" w:hAnsi="Times New Roman" w:cs="Times New Roman"/>
          <w:bCs/>
          <w:sz w:val="22"/>
          <w:szCs w:val="22"/>
          <w:rPrChange w:id="1996" w:author="Steve Baird" w:date="2016-04-29T15:40:00Z">
            <w:rPr>
              <w:rFonts w:ascii="Garamond" w:hAnsi="Garamond"/>
              <w:bCs/>
              <w:sz w:val="22"/>
              <w:szCs w:val="22"/>
            </w:rPr>
          </w:rPrChange>
        </w:rPr>
        <w:t xml:space="preserve">.  </w:t>
      </w:r>
      <w:r w:rsidR="00BE5EF8" w:rsidRPr="0024769B">
        <w:rPr>
          <w:rFonts w:ascii="Times New Roman" w:hAnsi="Times New Roman" w:cs="Times New Roman"/>
          <w:bCs/>
          <w:sz w:val="22"/>
          <w:szCs w:val="22"/>
          <w:rPrChange w:id="1997" w:author="Steve Baird" w:date="2016-04-29T15:40:00Z">
            <w:rPr>
              <w:rFonts w:ascii="Garamond" w:hAnsi="Garamond"/>
              <w:bCs/>
              <w:sz w:val="22"/>
              <w:szCs w:val="22"/>
            </w:rPr>
          </w:rPrChange>
        </w:rPr>
        <w:t xml:space="preserve"> During </w:t>
      </w:r>
      <w:r w:rsidR="00DA3E2A" w:rsidRPr="0024769B">
        <w:rPr>
          <w:rFonts w:ascii="Times New Roman" w:hAnsi="Times New Roman" w:cs="Times New Roman"/>
          <w:bCs/>
          <w:sz w:val="22"/>
          <w:szCs w:val="22"/>
          <w:rPrChange w:id="1998" w:author="Steve Baird" w:date="2016-04-29T15:40:00Z">
            <w:rPr>
              <w:rFonts w:ascii="Garamond" w:hAnsi="Garamond"/>
              <w:bCs/>
              <w:sz w:val="22"/>
              <w:szCs w:val="22"/>
            </w:rPr>
          </w:rPrChange>
        </w:rPr>
        <w:t>p</w:t>
      </w:r>
      <w:r w:rsidR="00BE5EF8" w:rsidRPr="0024769B">
        <w:rPr>
          <w:rFonts w:ascii="Times New Roman" w:hAnsi="Times New Roman" w:cs="Times New Roman"/>
          <w:bCs/>
          <w:sz w:val="22"/>
          <w:szCs w:val="22"/>
          <w:rPrChange w:id="1999" w:author="Steve Baird" w:date="2016-04-29T15:40:00Z">
            <w:rPr>
              <w:rFonts w:ascii="Garamond" w:hAnsi="Garamond"/>
              <w:bCs/>
              <w:sz w:val="22"/>
              <w:szCs w:val="22"/>
            </w:rPr>
          </w:rPrChange>
        </w:rPr>
        <w:t xml:space="preserve">rimary </w:t>
      </w:r>
      <w:r w:rsidR="00DA3E2A" w:rsidRPr="0024769B">
        <w:rPr>
          <w:rFonts w:ascii="Times New Roman" w:hAnsi="Times New Roman" w:cs="Times New Roman"/>
          <w:bCs/>
          <w:sz w:val="22"/>
          <w:szCs w:val="22"/>
          <w:rPrChange w:id="2000" w:author="Steve Baird" w:date="2016-04-29T15:40:00Z">
            <w:rPr>
              <w:rFonts w:ascii="Garamond" w:hAnsi="Garamond"/>
              <w:bCs/>
              <w:sz w:val="22"/>
              <w:szCs w:val="22"/>
            </w:rPr>
          </w:rPrChange>
        </w:rPr>
        <w:t>a</w:t>
      </w:r>
      <w:r w:rsidR="00BE5EF8" w:rsidRPr="0024769B">
        <w:rPr>
          <w:rFonts w:ascii="Times New Roman" w:hAnsi="Times New Roman" w:cs="Times New Roman"/>
          <w:bCs/>
          <w:sz w:val="22"/>
          <w:szCs w:val="22"/>
          <w:rPrChange w:id="2001" w:author="Steve Baird" w:date="2016-04-29T15:40:00Z">
            <w:rPr>
              <w:rFonts w:ascii="Garamond" w:hAnsi="Garamond"/>
              <w:bCs/>
              <w:sz w:val="22"/>
              <w:szCs w:val="22"/>
            </w:rPr>
          </w:rPrChange>
        </w:rPr>
        <w:t>utomated QA</w:t>
      </w:r>
      <w:r w:rsidRPr="0024769B">
        <w:rPr>
          <w:rFonts w:ascii="Times New Roman" w:hAnsi="Times New Roman" w:cs="Times New Roman"/>
          <w:bCs/>
          <w:sz w:val="22"/>
          <w:szCs w:val="22"/>
          <w:rPrChange w:id="2002" w:author="Steve Baird" w:date="2016-04-29T15:40:00Z">
            <w:rPr>
              <w:rFonts w:ascii="Garamond" w:hAnsi="Garamond"/>
              <w:bCs/>
              <w:sz w:val="22"/>
              <w:szCs w:val="22"/>
            </w:rPr>
          </w:rPrChange>
        </w:rPr>
        <w:t>QC</w:t>
      </w:r>
      <w:r w:rsidR="00BE5EF8" w:rsidRPr="0024769B">
        <w:rPr>
          <w:rFonts w:ascii="Times New Roman" w:hAnsi="Times New Roman" w:cs="Times New Roman"/>
          <w:bCs/>
          <w:sz w:val="22"/>
          <w:szCs w:val="22"/>
          <w:rPrChange w:id="2003" w:author="Steve Baird" w:date="2016-04-29T15:40:00Z">
            <w:rPr>
              <w:rFonts w:ascii="Garamond" w:hAnsi="Garamond"/>
              <w:bCs/>
              <w:sz w:val="22"/>
              <w:szCs w:val="22"/>
            </w:rPr>
          </w:rPrChange>
        </w:rPr>
        <w:t xml:space="preserve"> (performed by the CDMO)</w:t>
      </w:r>
      <w:r w:rsidRPr="0024769B">
        <w:rPr>
          <w:rFonts w:ascii="Times New Roman" w:hAnsi="Times New Roman" w:cs="Times New Roman"/>
          <w:bCs/>
          <w:sz w:val="22"/>
          <w:szCs w:val="22"/>
          <w:rPrChange w:id="2004" w:author="Steve Baird" w:date="2016-04-29T15:40:00Z">
            <w:rPr>
              <w:rFonts w:ascii="Garamond" w:hAnsi="Garamond"/>
              <w:bCs/>
              <w:sz w:val="22"/>
              <w:szCs w:val="22"/>
            </w:rPr>
          </w:rPrChange>
        </w:rPr>
        <w:t xml:space="preserve">, -5, -4, </w:t>
      </w:r>
      <w:r w:rsidR="00763370" w:rsidRPr="0024769B">
        <w:rPr>
          <w:rFonts w:ascii="Times New Roman" w:hAnsi="Times New Roman" w:cs="Times New Roman"/>
          <w:bCs/>
          <w:sz w:val="22"/>
          <w:szCs w:val="22"/>
          <w:rPrChange w:id="2005" w:author="Steve Baird" w:date="2016-04-29T15:40:00Z">
            <w:rPr>
              <w:rFonts w:ascii="Garamond" w:hAnsi="Garamond"/>
              <w:bCs/>
              <w:sz w:val="22"/>
              <w:szCs w:val="22"/>
            </w:rPr>
          </w:rPrChange>
        </w:rPr>
        <w:t xml:space="preserve">and </w:t>
      </w:r>
      <w:r w:rsidRPr="0024769B">
        <w:rPr>
          <w:rFonts w:ascii="Times New Roman" w:hAnsi="Times New Roman" w:cs="Times New Roman"/>
          <w:bCs/>
          <w:sz w:val="22"/>
          <w:szCs w:val="22"/>
          <w:rPrChange w:id="2006" w:author="Steve Baird" w:date="2016-04-29T15:40:00Z">
            <w:rPr>
              <w:rFonts w:ascii="Garamond" w:hAnsi="Garamond"/>
              <w:bCs/>
              <w:sz w:val="22"/>
              <w:szCs w:val="22"/>
            </w:rPr>
          </w:rPrChange>
        </w:rPr>
        <w:t xml:space="preserve">-2 </w:t>
      </w:r>
      <w:r w:rsidR="00763370" w:rsidRPr="0024769B">
        <w:rPr>
          <w:rFonts w:ascii="Times New Roman" w:hAnsi="Times New Roman" w:cs="Times New Roman"/>
          <w:bCs/>
          <w:sz w:val="22"/>
          <w:szCs w:val="22"/>
          <w:rPrChange w:id="2007" w:author="Steve Baird" w:date="2016-04-29T15:40:00Z">
            <w:rPr>
              <w:rFonts w:ascii="Garamond" w:hAnsi="Garamond"/>
              <w:bCs/>
              <w:sz w:val="22"/>
              <w:szCs w:val="22"/>
            </w:rPr>
          </w:rPrChange>
        </w:rPr>
        <w:t xml:space="preserve">flags </w:t>
      </w:r>
      <w:r w:rsidRPr="0024769B">
        <w:rPr>
          <w:rFonts w:ascii="Times New Roman" w:hAnsi="Times New Roman" w:cs="Times New Roman"/>
          <w:bCs/>
          <w:sz w:val="22"/>
          <w:szCs w:val="22"/>
          <w:rPrChange w:id="2008" w:author="Steve Baird" w:date="2016-04-29T15:40:00Z">
            <w:rPr>
              <w:rFonts w:ascii="Garamond" w:hAnsi="Garamond"/>
              <w:bCs/>
              <w:sz w:val="22"/>
              <w:szCs w:val="22"/>
            </w:rPr>
          </w:rPrChange>
        </w:rPr>
        <w:t>are applied automatically</w:t>
      </w:r>
      <w:r w:rsidR="00BE5EF8" w:rsidRPr="0024769B">
        <w:rPr>
          <w:rFonts w:ascii="Times New Roman" w:hAnsi="Times New Roman" w:cs="Times New Roman"/>
          <w:bCs/>
          <w:sz w:val="22"/>
          <w:szCs w:val="22"/>
          <w:rPrChange w:id="2009" w:author="Steve Baird" w:date="2016-04-29T15:40:00Z">
            <w:rPr>
              <w:rFonts w:ascii="Garamond" w:hAnsi="Garamond"/>
              <w:bCs/>
              <w:sz w:val="22"/>
              <w:szCs w:val="22"/>
            </w:rPr>
          </w:rPrChange>
        </w:rPr>
        <w:t xml:space="preserve"> to indicate data that is </w:t>
      </w:r>
      <w:r w:rsidR="00F66033" w:rsidRPr="0024769B">
        <w:rPr>
          <w:rFonts w:ascii="Times New Roman" w:hAnsi="Times New Roman" w:cs="Times New Roman"/>
          <w:bCs/>
          <w:sz w:val="22"/>
          <w:szCs w:val="22"/>
          <w:rPrChange w:id="2010" w:author="Steve Baird" w:date="2016-04-29T15:40:00Z">
            <w:rPr>
              <w:rFonts w:ascii="Garamond" w:hAnsi="Garamond"/>
              <w:bCs/>
              <w:sz w:val="22"/>
              <w:szCs w:val="22"/>
            </w:rPr>
          </w:rPrChange>
        </w:rPr>
        <w:t xml:space="preserve">missing and </w:t>
      </w:r>
      <w:r w:rsidR="00BE5EF8" w:rsidRPr="0024769B">
        <w:rPr>
          <w:rFonts w:ascii="Times New Roman" w:hAnsi="Times New Roman" w:cs="Times New Roman"/>
          <w:bCs/>
          <w:sz w:val="22"/>
          <w:szCs w:val="22"/>
          <w:rPrChange w:id="2011" w:author="Steve Baird" w:date="2016-04-29T15:40:00Z">
            <w:rPr>
              <w:rFonts w:ascii="Garamond" w:hAnsi="Garamond"/>
              <w:bCs/>
              <w:sz w:val="22"/>
              <w:szCs w:val="22"/>
            </w:rPr>
          </w:rPrChange>
        </w:rPr>
        <w:t>above or below sensor range.  A</w:t>
      </w:r>
      <w:r w:rsidRPr="0024769B">
        <w:rPr>
          <w:rFonts w:ascii="Times New Roman" w:hAnsi="Times New Roman" w:cs="Times New Roman"/>
          <w:bCs/>
          <w:sz w:val="22"/>
          <w:szCs w:val="22"/>
          <w:rPrChange w:id="2012" w:author="Steve Baird" w:date="2016-04-29T15:40:00Z">
            <w:rPr>
              <w:rFonts w:ascii="Garamond" w:hAnsi="Garamond"/>
              <w:bCs/>
              <w:sz w:val="22"/>
              <w:szCs w:val="22"/>
            </w:rPr>
          </w:rPrChange>
        </w:rPr>
        <w:t>ll remaining data</w:t>
      </w:r>
      <w:r w:rsidR="00BE5EF8" w:rsidRPr="0024769B">
        <w:rPr>
          <w:rFonts w:ascii="Times New Roman" w:hAnsi="Times New Roman" w:cs="Times New Roman"/>
          <w:bCs/>
          <w:sz w:val="22"/>
          <w:szCs w:val="22"/>
          <w:rPrChange w:id="2013" w:author="Steve Baird" w:date="2016-04-29T15:40:00Z">
            <w:rPr>
              <w:rFonts w:ascii="Garamond" w:hAnsi="Garamond"/>
              <w:bCs/>
              <w:sz w:val="22"/>
              <w:szCs w:val="22"/>
            </w:rPr>
          </w:rPrChange>
        </w:rPr>
        <w:t xml:space="preserve"> are then </w:t>
      </w:r>
      <w:r w:rsidRPr="0024769B">
        <w:rPr>
          <w:rFonts w:ascii="Times New Roman" w:hAnsi="Times New Roman" w:cs="Times New Roman"/>
          <w:bCs/>
          <w:sz w:val="22"/>
          <w:szCs w:val="22"/>
          <w:rPrChange w:id="2014" w:author="Steve Baird" w:date="2016-04-29T15:40:00Z">
            <w:rPr>
              <w:rFonts w:ascii="Garamond" w:hAnsi="Garamond"/>
              <w:bCs/>
              <w:sz w:val="22"/>
              <w:szCs w:val="22"/>
            </w:rPr>
          </w:rPrChange>
        </w:rPr>
        <w:t xml:space="preserve">flagged </w:t>
      </w:r>
      <w:r w:rsidR="00BE5EF8" w:rsidRPr="0024769B">
        <w:rPr>
          <w:rFonts w:ascii="Times New Roman" w:hAnsi="Times New Roman" w:cs="Times New Roman"/>
          <w:bCs/>
          <w:sz w:val="22"/>
          <w:szCs w:val="22"/>
          <w:rPrChange w:id="2015" w:author="Steve Baird" w:date="2016-04-29T15:40:00Z">
            <w:rPr>
              <w:rFonts w:ascii="Garamond" w:hAnsi="Garamond"/>
              <w:bCs/>
              <w:sz w:val="22"/>
              <w:szCs w:val="22"/>
            </w:rPr>
          </w:rPrChange>
        </w:rPr>
        <w:t>0</w:t>
      </w:r>
      <w:r w:rsidR="00F66033" w:rsidRPr="0024769B">
        <w:rPr>
          <w:rFonts w:ascii="Times New Roman" w:hAnsi="Times New Roman" w:cs="Times New Roman"/>
          <w:bCs/>
          <w:sz w:val="22"/>
          <w:szCs w:val="22"/>
          <w:rPrChange w:id="2016" w:author="Steve Baird" w:date="2016-04-29T15:40:00Z">
            <w:rPr>
              <w:rFonts w:ascii="Garamond" w:hAnsi="Garamond"/>
              <w:bCs/>
              <w:sz w:val="22"/>
              <w:szCs w:val="22"/>
            </w:rPr>
          </w:rPrChange>
        </w:rPr>
        <w:t>, passing initial QAQC checks</w:t>
      </w:r>
      <w:r w:rsidRPr="0024769B">
        <w:rPr>
          <w:rFonts w:ascii="Times New Roman" w:hAnsi="Times New Roman" w:cs="Times New Roman"/>
          <w:bCs/>
          <w:sz w:val="22"/>
          <w:szCs w:val="22"/>
          <w:rPrChange w:id="2017" w:author="Steve Baird" w:date="2016-04-29T15:40:00Z">
            <w:rPr>
              <w:rFonts w:ascii="Garamond" w:hAnsi="Garamond"/>
              <w:bCs/>
              <w:sz w:val="22"/>
              <w:szCs w:val="22"/>
            </w:rPr>
          </w:rPrChange>
        </w:rPr>
        <w:t>.   D</w:t>
      </w:r>
      <w:r w:rsidR="00BE5EF8" w:rsidRPr="0024769B">
        <w:rPr>
          <w:rFonts w:ascii="Times New Roman" w:hAnsi="Times New Roman" w:cs="Times New Roman"/>
          <w:bCs/>
          <w:sz w:val="22"/>
          <w:szCs w:val="22"/>
          <w:rPrChange w:id="2018" w:author="Steve Baird" w:date="2016-04-29T15:40:00Z">
            <w:rPr>
              <w:rFonts w:ascii="Garamond" w:hAnsi="Garamond"/>
              <w:bCs/>
              <w:sz w:val="22"/>
              <w:szCs w:val="22"/>
            </w:rPr>
          </w:rPrChange>
        </w:rPr>
        <w:t xml:space="preserve">uring </w:t>
      </w:r>
      <w:r w:rsidR="00DA3E2A" w:rsidRPr="0024769B">
        <w:rPr>
          <w:rFonts w:ascii="Times New Roman" w:hAnsi="Times New Roman" w:cs="Times New Roman"/>
          <w:bCs/>
          <w:sz w:val="22"/>
          <w:szCs w:val="22"/>
          <w:rPrChange w:id="2019" w:author="Steve Baird" w:date="2016-04-29T15:40:00Z">
            <w:rPr>
              <w:rFonts w:ascii="Garamond" w:hAnsi="Garamond"/>
              <w:bCs/>
              <w:sz w:val="22"/>
              <w:szCs w:val="22"/>
            </w:rPr>
          </w:rPrChange>
        </w:rPr>
        <w:t>s</w:t>
      </w:r>
      <w:r w:rsidR="00BE5EF8" w:rsidRPr="0024769B">
        <w:rPr>
          <w:rFonts w:ascii="Times New Roman" w:hAnsi="Times New Roman" w:cs="Times New Roman"/>
          <w:bCs/>
          <w:sz w:val="22"/>
          <w:szCs w:val="22"/>
          <w:rPrChange w:id="2020" w:author="Steve Baird" w:date="2016-04-29T15:40:00Z">
            <w:rPr>
              <w:rFonts w:ascii="Garamond" w:hAnsi="Garamond"/>
              <w:bCs/>
              <w:sz w:val="22"/>
              <w:szCs w:val="22"/>
            </w:rPr>
          </w:rPrChange>
        </w:rPr>
        <w:t xml:space="preserve">econdary and </w:t>
      </w:r>
      <w:r w:rsidR="00DA3E2A" w:rsidRPr="0024769B">
        <w:rPr>
          <w:rFonts w:ascii="Times New Roman" w:hAnsi="Times New Roman" w:cs="Times New Roman"/>
          <w:bCs/>
          <w:sz w:val="22"/>
          <w:szCs w:val="22"/>
          <w:rPrChange w:id="2021" w:author="Steve Baird" w:date="2016-04-29T15:40:00Z">
            <w:rPr>
              <w:rFonts w:ascii="Garamond" w:hAnsi="Garamond"/>
              <w:bCs/>
              <w:sz w:val="22"/>
              <w:szCs w:val="22"/>
            </w:rPr>
          </w:rPrChange>
        </w:rPr>
        <w:t>t</w:t>
      </w:r>
      <w:r w:rsidR="00BE5EF8" w:rsidRPr="0024769B">
        <w:rPr>
          <w:rFonts w:ascii="Times New Roman" w:hAnsi="Times New Roman" w:cs="Times New Roman"/>
          <w:bCs/>
          <w:sz w:val="22"/>
          <w:szCs w:val="22"/>
          <w:rPrChange w:id="2022" w:author="Steve Baird" w:date="2016-04-29T15:40:00Z">
            <w:rPr>
              <w:rFonts w:ascii="Garamond" w:hAnsi="Garamond"/>
              <w:bCs/>
              <w:sz w:val="22"/>
              <w:szCs w:val="22"/>
            </w:rPr>
          </w:rPrChange>
        </w:rPr>
        <w:t>ertiary QA</w:t>
      </w:r>
      <w:r w:rsidRPr="0024769B">
        <w:rPr>
          <w:rFonts w:ascii="Times New Roman" w:hAnsi="Times New Roman" w:cs="Times New Roman"/>
          <w:bCs/>
          <w:sz w:val="22"/>
          <w:szCs w:val="22"/>
          <w:rPrChange w:id="2023" w:author="Steve Baird" w:date="2016-04-29T15:40:00Z">
            <w:rPr>
              <w:rFonts w:ascii="Garamond" w:hAnsi="Garamond"/>
              <w:bCs/>
              <w:sz w:val="22"/>
              <w:szCs w:val="22"/>
            </w:rPr>
          </w:rPrChange>
        </w:rPr>
        <w:t xml:space="preserve">QC 1, -3, and 5 flags may be used to note data as suspect, </w:t>
      </w:r>
      <w:r w:rsidR="006C17BB" w:rsidRPr="0024769B">
        <w:rPr>
          <w:rFonts w:ascii="Times New Roman" w:hAnsi="Times New Roman" w:cs="Times New Roman"/>
          <w:bCs/>
          <w:sz w:val="22"/>
          <w:szCs w:val="22"/>
          <w:rPrChange w:id="2024" w:author="Steve Baird" w:date="2016-04-29T15:40:00Z">
            <w:rPr>
              <w:rFonts w:ascii="Garamond" w:hAnsi="Garamond"/>
              <w:bCs/>
              <w:sz w:val="22"/>
              <w:szCs w:val="22"/>
            </w:rPr>
          </w:rPrChange>
        </w:rPr>
        <w:t>rejected</w:t>
      </w:r>
      <w:r w:rsidR="00733D82" w:rsidRPr="0024769B">
        <w:rPr>
          <w:rFonts w:ascii="Times New Roman" w:hAnsi="Times New Roman" w:cs="Times New Roman"/>
          <w:bCs/>
          <w:sz w:val="22"/>
          <w:szCs w:val="22"/>
          <w:rPrChange w:id="2025" w:author="Steve Baird" w:date="2016-04-29T15:40:00Z">
            <w:rPr>
              <w:rFonts w:ascii="Garamond" w:hAnsi="Garamond"/>
              <w:bCs/>
              <w:sz w:val="22"/>
              <w:szCs w:val="22"/>
            </w:rPr>
          </w:rPrChange>
        </w:rPr>
        <w:t xml:space="preserve"> due to QAQC</w:t>
      </w:r>
      <w:r w:rsidR="006C17BB" w:rsidRPr="0024769B">
        <w:rPr>
          <w:rFonts w:ascii="Times New Roman" w:hAnsi="Times New Roman" w:cs="Times New Roman"/>
          <w:bCs/>
          <w:sz w:val="22"/>
          <w:szCs w:val="22"/>
          <w:rPrChange w:id="2026" w:author="Steve Baird" w:date="2016-04-29T15:40:00Z">
            <w:rPr>
              <w:rFonts w:ascii="Garamond" w:hAnsi="Garamond"/>
              <w:bCs/>
              <w:sz w:val="22"/>
              <w:szCs w:val="22"/>
            </w:rPr>
          </w:rPrChange>
        </w:rPr>
        <w:t xml:space="preserve">, or </w:t>
      </w:r>
      <w:r w:rsidRPr="0024769B">
        <w:rPr>
          <w:rFonts w:ascii="Times New Roman" w:hAnsi="Times New Roman" w:cs="Times New Roman"/>
          <w:bCs/>
          <w:sz w:val="22"/>
          <w:szCs w:val="22"/>
          <w:rPrChange w:id="2027" w:author="Steve Baird" w:date="2016-04-29T15:40:00Z">
            <w:rPr>
              <w:rFonts w:ascii="Garamond" w:hAnsi="Garamond"/>
              <w:bCs/>
              <w:sz w:val="22"/>
              <w:szCs w:val="22"/>
            </w:rPr>
          </w:rPrChange>
        </w:rPr>
        <w:t>corrected.</w:t>
      </w:r>
    </w:p>
    <w:p w14:paraId="25AD567C" w14:textId="77777777" w:rsidR="00B4483D" w:rsidRPr="0024769B" w:rsidRDefault="00B4483D" w:rsidP="00141DA8">
      <w:pPr>
        <w:pStyle w:val="HTMLPreformatted"/>
        <w:ind w:left="360" w:right="720"/>
        <w:rPr>
          <w:rFonts w:ascii="Times New Roman" w:hAnsi="Times New Roman" w:cs="Times New Roman"/>
          <w:sz w:val="16"/>
          <w:szCs w:val="16"/>
          <w:highlight w:val="yellow"/>
          <w:rPrChange w:id="2028" w:author="Steve Baird" w:date="2016-04-29T15:40:00Z">
            <w:rPr>
              <w:rFonts w:ascii="Garamond" w:hAnsi="Garamond"/>
              <w:sz w:val="16"/>
              <w:szCs w:val="16"/>
              <w:highlight w:val="yellow"/>
            </w:rPr>
          </w:rPrChange>
        </w:rPr>
      </w:pPr>
    </w:p>
    <w:p w14:paraId="05DB936A" w14:textId="77777777" w:rsidR="00E13A30" w:rsidRPr="0024769B" w:rsidRDefault="00E16F02" w:rsidP="009B3254">
      <w:pPr>
        <w:pStyle w:val="HTMLPreformatted"/>
        <w:tabs>
          <w:tab w:val="clear" w:pos="916"/>
          <w:tab w:val="left" w:pos="720"/>
          <w:tab w:val="left" w:pos="1080"/>
        </w:tabs>
        <w:ind w:left="720"/>
        <w:rPr>
          <w:rFonts w:ascii="Times New Roman" w:hAnsi="Times New Roman" w:cs="Times New Roman"/>
          <w:sz w:val="22"/>
          <w:szCs w:val="22"/>
          <w:rPrChange w:id="2029" w:author="Steve Baird" w:date="2016-04-29T15:40:00Z">
            <w:rPr>
              <w:rFonts w:ascii="Garamond" w:hAnsi="Garamond"/>
              <w:sz w:val="22"/>
              <w:szCs w:val="22"/>
            </w:rPr>
          </w:rPrChange>
        </w:rPr>
      </w:pPr>
      <w:r w:rsidRPr="0024769B">
        <w:rPr>
          <w:rFonts w:ascii="Times New Roman" w:hAnsi="Times New Roman" w:cs="Times New Roman"/>
          <w:sz w:val="22"/>
          <w:szCs w:val="22"/>
          <w:rPrChange w:id="2030"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31" w:author="Steve Baird" w:date="2016-04-29T15:40:00Z">
            <w:rPr>
              <w:rFonts w:ascii="Garamond" w:hAnsi="Garamond"/>
              <w:sz w:val="22"/>
              <w:szCs w:val="22"/>
            </w:rPr>
          </w:rPrChange>
        </w:rPr>
        <w:t>5</w:t>
      </w:r>
      <w:r w:rsidR="009B3254" w:rsidRPr="0024769B">
        <w:rPr>
          <w:rFonts w:ascii="Times New Roman" w:hAnsi="Times New Roman" w:cs="Times New Roman"/>
          <w:sz w:val="22"/>
          <w:szCs w:val="22"/>
          <w:rPrChange w:id="2032" w:author="Steve Baird" w:date="2016-04-29T15:40:00Z">
            <w:rPr>
              <w:rFonts w:ascii="Garamond" w:hAnsi="Garamond"/>
              <w:sz w:val="22"/>
              <w:szCs w:val="22"/>
            </w:rPr>
          </w:rPrChange>
        </w:rPr>
        <w:tab/>
      </w:r>
      <w:r w:rsidRPr="0024769B">
        <w:rPr>
          <w:rFonts w:ascii="Times New Roman" w:hAnsi="Times New Roman" w:cs="Times New Roman"/>
          <w:sz w:val="22"/>
          <w:szCs w:val="22"/>
          <w:rPrChange w:id="2033" w:author="Steve Baird" w:date="2016-04-29T15:40:00Z">
            <w:rPr>
              <w:rFonts w:ascii="Garamond" w:hAnsi="Garamond"/>
              <w:sz w:val="22"/>
              <w:szCs w:val="22"/>
            </w:rPr>
          </w:rPrChange>
        </w:rPr>
        <w:t>Outside High Sensor Range</w:t>
      </w:r>
    </w:p>
    <w:p w14:paraId="53B2FE1B" w14:textId="77777777" w:rsidR="00E16F02" w:rsidRPr="0024769B" w:rsidRDefault="00E16F02" w:rsidP="009B3254">
      <w:pPr>
        <w:pStyle w:val="HTMLPreformatted"/>
        <w:tabs>
          <w:tab w:val="clear" w:pos="916"/>
          <w:tab w:val="left" w:pos="720"/>
          <w:tab w:val="left" w:pos="1080"/>
        </w:tabs>
        <w:ind w:left="720"/>
        <w:rPr>
          <w:rFonts w:ascii="Times New Roman" w:hAnsi="Times New Roman" w:cs="Times New Roman"/>
          <w:sz w:val="22"/>
          <w:szCs w:val="22"/>
          <w:rPrChange w:id="2034" w:author="Steve Baird" w:date="2016-04-29T15:40:00Z">
            <w:rPr>
              <w:rFonts w:ascii="Garamond" w:hAnsi="Garamond"/>
              <w:sz w:val="22"/>
              <w:szCs w:val="22"/>
            </w:rPr>
          </w:rPrChange>
        </w:rPr>
      </w:pPr>
      <w:r w:rsidRPr="0024769B">
        <w:rPr>
          <w:rFonts w:ascii="Times New Roman" w:hAnsi="Times New Roman" w:cs="Times New Roman"/>
          <w:sz w:val="22"/>
          <w:szCs w:val="22"/>
          <w:rPrChange w:id="2035"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36" w:author="Steve Baird" w:date="2016-04-29T15:40:00Z">
            <w:rPr>
              <w:rFonts w:ascii="Garamond" w:hAnsi="Garamond"/>
              <w:sz w:val="22"/>
              <w:szCs w:val="22"/>
            </w:rPr>
          </w:rPrChange>
        </w:rPr>
        <w:t>4</w:t>
      </w:r>
      <w:r w:rsidR="00657762" w:rsidRPr="0024769B">
        <w:rPr>
          <w:rFonts w:ascii="Times New Roman" w:hAnsi="Times New Roman" w:cs="Times New Roman"/>
          <w:sz w:val="22"/>
          <w:szCs w:val="22"/>
          <w:rPrChange w:id="2037" w:author="Steve Baird" w:date="2016-04-29T15:40:00Z">
            <w:rPr>
              <w:rFonts w:ascii="Garamond" w:hAnsi="Garamond"/>
              <w:sz w:val="22"/>
              <w:szCs w:val="22"/>
            </w:rPr>
          </w:rPrChange>
        </w:rPr>
        <w:tab/>
      </w:r>
      <w:r w:rsidRPr="0024769B">
        <w:rPr>
          <w:rFonts w:ascii="Times New Roman" w:hAnsi="Times New Roman" w:cs="Times New Roman"/>
          <w:sz w:val="22"/>
          <w:szCs w:val="22"/>
          <w:rPrChange w:id="2038" w:author="Steve Baird" w:date="2016-04-29T15:40:00Z">
            <w:rPr>
              <w:rFonts w:ascii="Garamond" w:hAnsi="Garamond"/>
              <w:sz w:val="22"/>
              <w:szCs w:val="22"/>
            </w:rPr>
          </w:rPrChange>
        </w:rPr>
        <w:t>Outside Low Sensor Range</w:t>
      </w:r>
    </w:p>
    <w:p w14:paraId="14CB3F48"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39" w:author="Steve Baird" w:date="2016-04-29T15:40:00Z">
            <w:rPr>
              <w:rFonts w:ascii="Garamond" w:hAnsi="Garamond"/>
              <w:sz w:val="22"/>
              <w:szCs w:val="22"/>
            </w:rPr>
          </w:rPrChange>
        </w:rPr>
      </w:pPr>
      <w:r w:rsidRPr="0024769B">
        <w:rPr>
          <w:rFonts w:ascii="Times New Roman" w:hAnsi="Times New Roman" w:cs="Times New Roman"/>
          <w:sz w:val="22"/>
          <w:szCs w:val="22"/>
          <w:rPrChange w:id="2040"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41" w:author="Steve Baird" w:date="2016-04-29T15:40:00Z">
            <w:rPr>
              <w:rFonts w:ascii="Garamond" w:hAnsi="Garamond"/>
              <w:sz w:val="22"/>
              <w:szCs w:val="22"/>
            </w:rPr>
          </w:rPrChange>
        </w:rPr>
        <w:t>3</w:t>
      </w:r>
      <w:r w:rsidR="009B3254" w:rsidRPr="0024769B">
        <w:rPr>
          <w:rFonts w:ascii="Times New Roman" w:hAnsi="Times New Roman" w:cs="Times New Roman"/>
          <w:sz w:val="22"/>
          <w:szCs w:val="22"/>
          <w:rPrChange w:id="2042"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43" w:author="Steve Baird" w:date="2016-04-29T15:40:00Z">
            <w:rPr>
              <w:rFonts w:ascii="Garamond" w:hAnsi="Garamond"/>
              <w:sz w:val="22"/>
              <w:szCs w:val="22"/>
            </w:rPr>
          </w:rPrChange>
        </w:rPr>
        <w:tab/>
      </w:r>
      <w:r w:rsidR="00231E2C" w:rsidRPr="0024769B">
        <w:rPr>
          <w:rFonts w:ascii="Times New Roman" w:hAnsi="Times New Roman" w:cs="Times New Roman"/>
          <w:sz w:val="22"/>
          <w:szCs w:val="22"/>
          <w:rPrChange w:id="2044" w:author="Steve Baird" w:date="2016-04-29T15:40:00Z">
            <w:rPr>
              <w:rFonts w:ascii="Garamond" w:hAnsi="Garamond"/>
              <w:sz w:val="22"/>
              <w:szCs w:val="22"/>
            </w:rPr>
          </w:rPrChange>
        </w:rPr>
        <w:t xml:space="preserve">Data Rejected </w:t>
      </w:r>
      <w:r w:rsidR="00DA3E2A" w:rsidRPr="0024769B">
        <w:rPr>
          <w:rFonts w:ascii="Times New Roman" w:hAnsi="Times New Roman" w:cs="Times New Roman"/>
          <w:sz w:val="22"/>
          <w:szCs w:val="22"/>
          <w:rPrChange w:id="2045" w:author="Steve Baird" w:date="2016-04-29T15:40:00Z">
            <w:rPr>
              <w:rFonts w:ascii="Garamond" w:hAnsi="Garamond"/>
              <w:sz w:val="22"/>
              <w:szCs w:val="22"/>
            </w:rPr>
          </w:rPrChange>
        </w:rPr>
        <w:t xml:space="preserve">due </w:t>
      </w:r>
      <w:r w:rsidR="00231E2C" w:rsidRPr="0024769B">
        <w:rPr>
          <w:rFonts w:ascii="Times New Roman" w:hAnsi="Times New Roman" w:cs="Times New Roman"/>
          <w:sz w:val="22"/>
          <w:szCs w:val="22"/>
          <w:rPrChange w:id="2046" w:author="Steve Baird" w:date="2016-04-29T15:40:00Z">
            <w:rPr>
              <w:rFonts w:ascii="Garamond" w:hAnsi="Garamond"/>
              <w:sz w:val="22"/>
              <w:szCs w:val="22"/>
            </w:rPr>
          </w:rPrChange>
        </w:rPr>
        <w:t>to QAQC</w:t>
      </w:r>
    </w:p>
    <w:p w14:paraId="54476F18"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47" w:author="Steve Baird" w:date="2016-04-29T15:40:00Z">
            <w:rPr>
              <w:rFonts w:ascii="Garamond" w:hAnsi="Garamond"/>
              <w:sz w:val="22"/>
              <w:szCs w:val="22"/>
            </w:rPr>
          </w:rPrChange>
        </w:rPr>
      </w:pPr>
      <w:r w:rsidRPr="0024769B">
        <w:rPr>
          <w:rFonts w:ascii="Times New Roman" w:hAnsi="Times New Roman" w:cs="Times New Roman"/>
          <w:sz w:val="22"/>
          <w:szCs w:val="22"/>
          <w:rPrChange w:id="2048"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49" w:author="Steve Baird" w:date="2016-04-29T15:40:00Z">
            <w:rPr>
              <w:rFonts w:ascii="Garamond" w:hAnsi="Garamond"/>
              <w:sz w:val="22"/>
              <w:szCs w:val="22"/>
            </w:rPr>
          </w:rPrChange>
        </w:rPr>
        <w:t>2</w:t>
      </w:r>
      <w:r w:rsidR="00657762" w:rsidRPr="0024769B">
        <w:rPr>
          <w:rFonts w:ascii="Times New Roman" w:hAnsi="Times New Roman" w:cs="Times New Roman"/>
          <w:sz w:val="22"/>
          <w:szCs w:val="22"/>
          <w:rPrChange w:id="2050"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51" w:author="Steve Baird" w:date="2016-04-29T15:40:00Z">
            <w:rPr>
              <w:rFonts w:ascii="Garamond" w:hAnsi="Garamond"/>
              <w:sz w:val="22"/>
              <w:szCs w:val="22"/>
            </w:rPr>
          </w:rPrChange>
        </w:rPr>
        <w:tab/>
      </w:r>
      <w:r w:rsidRPr="0024769B">
        <w:rPr>
          <w:rFonts w:ascii="Times New Roman" w:hAnsi="Times New Roman" w:cs="Times New Roman"/>
          <w:sz w:val="22"/>
          <w:szCs w:val="22"/>
          <w:rPrChange w:id="2052" w:author="Steve Baird" w:date="2016-04-29T15:40:00Z">
            <w:rPr>
              <w:rFonts w:ascii="Garamond" w:hAnsi="Garamond"/>
              <w:sz w:val="22"/>
              <w:szCs w:val="22"/>
            </w:rPr>
          </w:rPrChange>
        </w:rPr>
        <w:t>Missing Data</w:t>
      </w:r>
    </w:p>
    <w:p w14:paraId="537DBF90" w14:textId="77777777" w:rsidR="00E16F02" w:rsidRPr="0024769B" w:rsidRDefault="00E16F02" w:rsidP="009B3254">
      <w:pPr>
        <w:pStyle w:val="HTMLPreformatted"/>
        <w:tabs>
          <w:tab w:val="left" w:pos="720"/>
          <w:tab w:val="left" w:pos="1080"/>
        </w:tabs>
        <w:ind w:left="720"/>
        <w:rPr>
          <w:rFonts w:ascii="Times New Roman" w:hAnsi="Times New Roman" w:cs="Times New Roman"/>
          <w:i/>
          <w:sz w:val="22"/>
          <w:szCs w:val="22"/>
          <w:rPrChange w:id="2053" w:author="Steve Baird" w:date="2016-04-29T15:40:00Z">
            <w:rPr>
              <w:rFonts w:ascii="Garamond" w:hAnsi="Garamond"/>
              <w:i/>
              <w:sz w:val="22"/>
              <w:szCs w:val="22"/>
            </w:rPr>
          </w:rPrChange>
        </w:rPr>
      </w:pPr>
      <w:r w:rsidRPr="0024769B">
        <w:rPr>
          <w:rFonts w:ascii="Times New Roman" w:hAnsi="Times New Roman" w:cs="Times New Roman"/>
          <w:sz w:val="22"/>
          <w:szCs w:val="22"/>
          <w:rPrChange w:id="2054" w:author="Steve Baird" w:date="2016-04-29T15:40:00Z">
            <w:rPr>
              <w:rFonts w:ascii="Garamond" w:hAnsi="Garamond"/>
              <w:sz w:val="22"/>
              <w:szCs w:val="22"/>
            </w:rPr>
          </w:rPrChange>
        </w:rPr>
        <w:t>-</w:t>
      </w:r>
      <w:r w:rsidR="00657762" w:rsidRPr="0024769B">
        <w:rPr>
          <w:rFonts w:ascii="Times New Roman" w:hAnsi="Times New Roman" w:cs="Times New Roman"/>
          <w:sz w:val="22"/>
          <w:szCs w:val="22"/>
          <w:rPrChange w:id="2055" w:author="Steve Baird" w:date="2016-04-29T15:40:00Z">
            <w:rPr>
              <w:rFonts w:ascii="Garamond" w:hAnsi="Garamond"/>
              <w:sz w:val="22"/>
              <w:szCs w:val="22"/>
            </w:rPr>
          </w:rPrChange>
        </w:rPr>
        <w:t>1</w:t>
      </w:r>
      <w:r w:rsidR="00657762" w:rsidRPr="0024769B">
        <w:rPr>
          <w:rFonts w:ascii="Times New Roman" w:hAnsi="Times New Roman" w:cs="Times New Roman"/>
          <w:sz w:val="22"/>
          <w:szCs w:val="22"/>
          <w:rPrChange w:id="2056"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57" w:author="Steve Baird" w:date="2016-04-29T15:40:00Z">
            <w:rPr>
              <w:rFonts w:ascii="Garamond" w:hAnsi="Garamond"/>
              <w:sz w:val="22"/>
              <w:szCs w:val="22"/>
            </w:rPr>
          </w:rPrChange>
        </w:rPr>
        <w:tab/>
      </w:r>
      <w:r w:rsidR="005F40C9" w:rsidRPr="0024769B">
        <w:rPr>
          <w:rFonts w:ascii="Times New Roman" w:hAnsi="Times New Roman" w:cs="Times New Roman"/>
          <w:sz w:val="22"/>
          <w:szCs w:val="22"/>
          <w:rPrChange w:id="2058" w:author="Steve Baird" w:date="2016-04-29T15:40:00Z">
            <w:rPr>
              <w:rFonts w:ascii="Garamond" w:hAnsi="Garamond"/>
              <w:sz w:val="22"/>
              <w:szCs w:val="22"/>
            </w:rPr>
          </w:rPrChange>
        </w:rPr>
        <w:t>Optional SWMP Supported Parameter</w:t>
      </w:r>
    </w:p>
    <w:p w14:paraId="1A2ADAF8"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59" w:author="Steve Baird" w:date="2016-04-29T15:40:00Z">
            <w:rPr>
              <w:rFonts w:ascii="Garamond" w:hAnsi="Garamond"/>
              <w:sz w:val="22"/>
              <w:szCs w:val="22"/>
            </w:rPr>
          </w:rPrChange>
        </w:rPr>
      </w:pPr>
      <w:r w:rsidRPr="0024769B">
        <w:rPr>
          <w:rFonts w:ascii="Times New Roman" w:hAnsi="Times New Roman" w:cs="Times New Roman"/>
          <w:sz w:val="22"/>
          <w:szCs w:val="22"/>
          <w:rPrChange w:id="2060"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61" w:author="Steve Baird" w:date="2016-04-29T15:40:00Z">
            <w:rPr>
              <w:rFonts w:ascii="Garamond" w:hAnsi="Garamond"/>
              <w:sz w:val="22"/>
              <w:szCs w:val="22"/>
            </w:rPr>
          </w:rPrChange>
        </w:rPr>
        <w:t>0</w:t>
      </w:r>
      <w:r w:rsidR="00657762" w:rsidRPr="0024769B">
        <w:rPr>
          <w:rFonts w:ascii="Times New Roman" w:hAnsi="Times New Roman" w:cs="Times New Roman"/>
          <w:sz w:val="22"/>
          <w:szCs w:val="22"/>
          <w:rPrChange w:id="2062"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63" w:author="Steve Baird" w:date="2016-04-29T15:40:00Z">
            <w:rPr>
              <w:rFonts w:ascii="Garamond" w:hAnsi="Garamond"/>
              <w:sz w:val="22"/>
              <w:szCs w:val="22"/>
            </w:rPr>
          </w:rPrChange>
        </w:rPr>
        <w:tab/>
      </w:r>
      <w:r w:rsidR="005F40C9" w:rsidRPr="0024769B">
        <w:rPr>
          <w:rFonts w:ascii="Times New Roman" w:hAnsi="Times New Roman" w:cs="Times New Roman"/>
          <w:sz w:val="22"/>
          <w:szCs w:val="22"/>
          <w:rPrChange w:id="2064" w:author="Steve Baird" w:date="2016-04-29T15:40:00Z">
            <w:rPr>
              <w:rFonts w:ascii="Garamond" w:hAnsi="Garamond"/>
              <w:sz w:val="22"/>
              <w:szCs w:val="22"/>
            </w:rPr>
          </w:rPrChange>
        </w:rPr>
        <w:t>Data Passed Initial QAQC Checks</w:t>
      </w:r>
    </w:p>
    <w:p w14:paraId="791F25E5"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65" w:author="Steve Baird" w:date="2016-04-29T15:40:00Z">
            <w:rPr>
              <w:rFonts w:ascii="Garamond" w:hAnsi="Garamond"/>
              <w:sz w:val="22"/>
              <w:szCs w:val="22"/>
            </w:rPr>
          </w:rPrChange>
        </w:rPr>
      </w:pPr>
      <w:r w:rsidRPr="0024769B">
        <w:rPr>
          <w:rFonts w:ascii="Times New Roman" w:hAnsi="Times New Roman" w:cs="Times New Roman"/>
          <w:sz w:val="22"/>
          <w:szCs w:val="22"/>
          <w:rPrChange w:id="2066"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67" w:author="Steve Baird" w:date="2016-04-29T15:40:00Z">
            <w:rPr>
              <w:rFonts w:ascii="Garamond" w:hAnsi="Garamond"/>
              <w:sz w:val="22"/>
              <w:szCs w:val="22"/>
            </w:rPr>
          </w:rPrChange>
        </w:rPr>
        <w:t>1</w:t>
      </w:r>
      <w:r w:rsidR="00657762" w:rsidRPr="0024769B">
        <w:rPr>
          <w:rFonts w:ascii="Times New Roman" w:hAnsi="Times New Roman" w:cs="Times New Roman"/>
          <w:sz w:val="22"/>
          <w:szCs w:val="22"/>
          <w:rPrChange w:id="2068"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69" w:author="Steve Baird" w:date="2016-04-29T15:40:00Z">
            <w:rPr>
              <w:rFonts w:ascii="Garamond" w:hAnsi="Garamond"/>
              <w:sz w:val="22"/>
              <w:szCs w:val="22"/>
            </w:rPr>
          </w:rPrChange>
        </w:rPr>
        <w:tab/>
      </w:r>
      <w:r w:rsidRPr="0024769B">
        <w:rPr>
          <w:rFonts w:ascii="Times New Roman" w:hAnsi="Times New Roman" w:cs="Times New Roman"/>
          <w:sz w:val="22"/>
          <w:szCs w:val="22"/>
          <w:rPrChange w:id="2070" w:author="Steve Baird" w:date="2016-04-29T15:40:00Z">
            <w:rPr>
              <w:rFonts w:ascii="Garamond" w:hAnsi="Garamond"/>
              <w:sz w:val="22"/>
              <w:szCs w:val="22"/>
            </w:rPr>
          </w:rPrChange>
        </w:rPr>
        <w:t>Suspect Data</w:t>
      </w:r>
    </w:p>
    <w:p w14:paraId="3AFDBF2C"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71" w:author="Steve Baird" w:date="2016-04-29T15:40:00Z">
            <w:rPr>
              <w:rFonts w:ascii="Garamond" w:hAnsi="Garamond"/>
              <w:sz w:val="22"/>
              <w:szCs w:val="22"/>
            </w:rPr>
          </w:rPrChange>
        </w:rPr>
      </w:pPr>
      <w:r w:rsidRPr="0024769B">
        <w:rPr>
          <w:rFonts w:ascii="Times New Roman" w:hAnsi="Times New Roman" w:cs="Times New Roman"/>
          <w:sz w:val="22"/>
          <w:szCs w:val="22"/>
          <w:rPrChange w:id="2072"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73" w:author="Steve Baird" w:date="2016-04-29T15:40:00Z">
            <w:rPr>
              <w:rFonts w:ascii="Garamond" w:hAnsi="Garamond"/>
              <w:sz w:val="22"/>
              <w:szCs w:val="22"/>
            </w:rPr>
          </w:rPrChange>
        </w:rPr>
        <w:t>2</w:t>
      </w:r>
      <w:r w:rsidR="00657762" w:rsidRPr="0024769B">
        <w:rPr>
          <w:rFonts w:ascii="Times New Roman" w:hAnsi="Times New Roman" w:cs="Times New Roman"/>
          <w:sz w:val="22"/>
          <w:szCs w:val="22"/>
          <w:rPrChange w:id="2074"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75" w:author="Steve Baird" w:date="2016-04-29T15:40:00Z">
            <w:rPr>
              <w:rFonts w:ascii="Garamond" w:hAnsi="Garamond"/>
              <w:sz w:val="22"/>
              <w:szCs w:val="22"/>
            </w:rPr>
          </w:rPrChange>
        </w:rPr>
        <w:tab/>
      </w:r>
      <w:r w:rsidR="00763370" w:rsidRPr="0024769B">
        <w:rPr>
          <w:rFonts w:ascii="Times New Roman" w:hAnsi="Times New Roman" w:cs="Times New Roman"/>
          <w:i/>
          <w:sz w:val="22"/>
          <w:szCs w:val="22"/>
          <w:rPrChange w:id="2076" w:author="Steve Baird" w:date="2016-04-29T15:40:00Z">
            <w:rPr>
              <w:rFonts w:ascii="Garamond" w:hAnsi="Garamond"/>
              <w:i/>
              <w:sz w:val="22"/>
              <w:szCs w:val="22"/>
            </w:rPr>
          </w:rPrChange>
        </w:rPr>
        <w:t>Open - reserved for later flag</w:t>
      </w:r>
    </w:p>
    <w:p w14:paraId="339BD3ED"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77" w:author="Steve Baird" w:date="2016-04-29T15:40:00Z">
            <w:rPr>
              <w:rFonts w:ascii="Garamond" w:hAnsi="Garamond"/>
              <w:sz w:val="22"/>
              <w:szCs w:val="22"/>
            </w:rPr>
          </w:rPrChange>
        </w:rPr>
      </w:pPr>
      <w:r w:rsidRPr="0024769B">
        <w:rPr>
          <w:rFonts w:ascii="Times New Roman" w:hAnsi="Times New Roman" w:cs="Times New Roman"/>
          <w:sz w:val="22"/>
          <w:szCs w:val="22"/>
          <w:rPrChange w:id="2078"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79" w:author="Steve Baird" w:date="2016-04-29T15:40:00Z">
            <w:rPr>
              <w:rFonts w:ascii="Garamond" w:hAnsi="Garamond"/>
              <w:sz w:val="22"/>
              <w:szCs w:val="22"/>
            </w:rPr>
          </w:rPrChange>
        </w:rPr>
        <w:t>3</w:t>
      </w:r>
      <w:r w:rsidR="00657762" w:rsidRPr="0024769B">
        <w:rPr>
          <w:rFonts w:ascii="Times New Roman" w:hAnsi="Times New Roman" w:cs="Times New Roman"/>
          <w:sz w:val="22"/>
          <w:szCs w:val="22"/>
          <w:rPrChange w:id="2080"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81" w:author="Steve Baird" w:date="2016-04-29T15:40:00Z">
            <w:rPr>
              <w:rFonts w:ascii="Garamond" w:hAnsi="Garamond"/>
              <w:sz w:val="22"/>
              <w:szCs w:val="22"/>
            </w:rPr>
          </w:rPrChange>
        </w:rPr>
        <w:tab/>
      </w:r>
      <w:r w:rsidR="00B60965" w:rsidRPr="0024769B">
        <w:rPr>
          <w:rFonts w:ascii="Times New Roman" w:hAnsi="Times New Roman" w:cs="Times New Roman"/>
          <w:sz w:val="22"/>
          <w:szCs w:val="22"/>
          <w:rPrChange w:id="2082" w:author="Steve Baird" w:date="2016-04-29T15:40:00Z">
            <w:rPr>
              <w:rFonts w:ascii="Garamond" w:hAnsi="Garamond"/>
              <w:sz w:val="22"/>
              <w:szCs w:val="22"/>
            </w:rPr>
          </w:rPrChange>
        </w:rPr>
        <w:t>Calculated data: non-vented depth/level sensor correction for changes in barometric pressure</w:t>
      </w:r>
    </w:p>
    <w:p w14:paraId="7C1DF5DF"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83" w:author="Steve Baird" w:date="2016-04-29T15:40:00Z">
            <w:rPr>
              <w:rFonts w:ascii="Garamond" w:hAnsi="Garamond"/>
              <w:sz w:val="22"/>
              <w:szCs w:val="22"/>
            </w:rPr>
          </w:rPrChange>
        </w:rPr>
      </w:pPr>
      <w:r w:rsidRPr="0024769B">
        <w:rPr>
          <w:rFonts w:ascii="Times New Roman" w:hAnsi="Times New Roman" w:cs="Times New Roman"/>
          <w:sz w:val="22"/>
          <w:szCs w:val="22"/>
          <w:rPrChange w:id="2084"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85" w:author="Steve Baird" w:date="2016-04-29T15:40:00Z">
            <w:rPr>
              <w:rFonts w:ascii="Garamond" w:hAnsi="Garamond"/>
              <w:sz w:val="22"/>
              <w:szCs w:val="22"/>
            </w:rPr>
          </w:rPrChange>
        </w:rPr>
        <w:t>4</w:t>
      </w:r>
      <w:r w:rsidR="00657762" w:rsidRPr="0024769B">
        <w:rPr>
          <w:rFonts w:ascii="Times New Roman" w:hAnsi="Times New Roman" w:cs="Times New Roman"/>
          <w:sz w:val="22"/>
          <w:szCs w:val="22"/>
          <w:rPrChange w:id="2086"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87" w:author="Steve Baird" w:date="2016-04-29T15:40:00Z">
            <w:rPr>
              <w:rFonts w:ascii="Garamond" w:hAnsi="Garamond"/>
              <w:sz w:val="22"/>
              <w:szCs w:val="22"/>
            </w:rPr>
          </w:rPrChange>
        </w:rPr>
        <w:tab/>
      </w:r>
      <w:r w:rsidRPr="0024769B">
        <w:rPr>
          <w:rFonts w:ascii="Times New Roman" w:hAnsi="Times New Roman" w:cs="Times New Roman"/>
          <w:sz w:val="22"/>
          <w:szCs w:val="22"/>
          <w:rPrChange w:id="2088" w:author="Steve Baird" w:date="2016-04-29T15:40:00Z">
            <w:rPr>
              <w:rFonts w:ascii="Garamond" w:hAnsi="Garamond"/>
              <w:sz w:val="22"/>
              <w:szCs w:val="22"/>
            </w:rPr>
          </w:rPrChange>
        </w:rPr>
        <w:t>Historical</w:t>
      </w:r>
      <w:r w:rsidR="0019352E" w:rsidRPr="0024769B">
        <w:rPr>
          <w:rFonts w:ascii="Times New Roman" w:hAnsi="Times New Roman" w:cs="Times New Roman"/>
          <w:sz w:val="22"/>
          <w:szCs w:val="22"/>
          <w:rPrChange w:id="2089" w:author="Steve Baird" w:date="2016-04-29T15:40:00Z">
            <w:rPr>
              <w:rFonts w:ascii="Garamond" w:hAnsi="Garamond"/>
              <w:sz w:val="22"/>
              <w:szCs w:val="22"/>
            </w:rPr>
          </w:rPrChange>
        </w:rPr>
        <w:t xml:space="preserve"> Data</w:t>
      </w:r>
      <w:r w:rsidRPr="0024769B">
        <w:rPr>
          <w:rFonts w:ascii="Times New Roman" w:hAnsi="Times New Roman" w:cs="Times New Roman"/>
          <w:sz w:val="22"/>
          <w:szCs w:val="22"/>
          <w:rPrChange w:id="2090" w:author="Steve Baird" w:date="2016-04-29T15:40:00Z">
            <w:rPr>
              <w:rFonts w:ascii="Garamond" w:hAnsi="Garamond"/>
              <w:sz w:val="22"/>
              <w:szCs w:val="22"/>
            </w:rPr>
          </w:rPrChange>
        </w:rPr>
        <w:t>:  Pre-Auto QAQC</w:t>
      </w:r>
    </w:p>
    <w:p w14:paraId="246E76DB"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91" w:author="Steve Baird" w:date="2016-04-29T15:40:00Z">
            <w:rPr>
              <w:rFonts w:ascii="Garamond" w:hAnsi="Garamond"/>
              <w:sz w:val="22"/>
              <w:szCs w:val="22"/>
            </w:rPr>
          </w:rPrChange>
        </w:rPr>
      </w:pPr>
      <w:r w:rsidRPr="0024769B">
        <w:rPr>
          <w:rFonts w:ascii="Times New Roman" w:hAnsi="Times New Roman" w:cs="Times New Roman"/>
          <w:sz w:val="22"/>
          <w:szCs w:val="22"/>
          <w:rPrChange w:id="2092" w:author="Steve Baird" w:date="2016-04-29T15:40:00Z">
            <w:rPr>
              <w:rFonts w:ascii="Garamond" w:hAnsi="Garamond"/>
              <w:sz w:val="22"/>
              <w:szCs w:val="22"/>
            </w:rPr>
          </w:rPrChange>
        </w:rPr>
        <w:t xml:space="preserve"> </w:t>
      </w:r>
      <w:r w:rsidR="00657762" w:rsidRPr="0024769B">
        <w:rPr>
          <w:rFonts w:ascii="Times New Roman" w:hAnsi="Times New Roman" w:cs="Times New Roman"/>
          <w:sz w:val="22"/>
          <w:szCs w:val="22"/>
          <w:rPrChange w:id="2093" w:author="Steve Baird" w:date="2016-04-29T15:40:00Z">
            <w:rPr>
              <w:rFonts w:ascii="Garamond" w:hAnsi="Garamond"/>
              <w:sz w:val="22"/>
              <w:szCs w:val="22"/>
            </w:rPr>
          </w:rPrChange>
        </w:rPr>
        <w:t>5</w:t>
      </w:r>
      <w:r w:rsidR="00657762" w:rsidRPr="0024769B">
        <w:rPr>
          <w:rFonts w:ascii="Times New Roman" w:hAnsi="Times New Roman" w:cs="Times New Roman"/>
          <w:sz w:val="22"/>
          <w:szCs w:val="22"/>
          <w:rPrChange w:id="2094" w:author="Steve Baird" w:date="2016-04-29T15:40:00Z">
            <w:rPr>
              <w:rFonts w:ascii="Garamond" w:hAnsi="Garamond"/>
              <w:sz w:val="22"/>
              <w:szCs w:val="22"/>
            </w:rPr>
          </w:rPrChange>
        </w:rPr>
        <w:tab/>
      </w:r>
      <w:r w:rsidR="009B3254" w:rsidRPr="0024769B">
        <w:rPr>
          <w:rFonts w:ascii="Times New Roman" w:hAnsi="Times New Roman" w:cs="Times New Roman"/>
          <w:sz w:val="22"/>
          <w:szCs w:val="22"/>
          <w:rPrChange w:id="2095" w:author="Steve Baird" w:date="2016-04-29T15:40:00Z">
            <w:rPr>
              <w:rFonts w:ascii="Garamond" w:hAnsi="Garamond"/>
              <w:sz w:val="22"/>
              <w:szCs w:val="22"/>
            </w:rPr>
          </w:rPrChange>
        </w:rPr>
        <w:tab/>
      </w:r>
      <w:r w:rsidRPr="0024769B">
        <w:rPr>
          <w:rFonts w:ascii="Times New Roman" w:hAnsi="Times New Roman" w:cs="Times New Roman"/>
          <w:sz w:val="22"/>
          <w:szCs w:val="22"/>
          <w:rPrChange w:id="2096" w:author="Steve Baird" w:date="2016-04-29T15:40:00Z">
            <w:rPr>
              <w:rFonts w:ascii="Garamond" w:hAnsi="Garamond"/>
              <w:sz w:val="22"/>
              <w:szCs w:val="22"/>
            </w:rPr>
          </w:rPrChange>
        </w:rPr>
        <w:t>Corrected Data</w:t>
      </w:r>
    </w:p>
    <w:p w14:paraId="3CD2795D" w14:textId="77777777" w:rsidR="00E16F02" w:rsidRPr="0024769B" w:rsidRDefault="00E16F02" w:rsidP="009B3254">
      <w:pPr>
        <w:pStyle w:val="HTMLPreformatted"/>
        <w:tabs>
          <w:tab w:val="left" w:pos="720"/>
          <w:tab w:val="left" w:pos="1080"/>
        </w:tabs>
        <w:ind w:left="720"/>
        <w:rPr>
          <w:rFonts w:ascii="Times New Roman" w:hAnsi="Times New Roman" w:cs="Times New Roman"/>
          <w:sz w:val="22"/>
          <w:szCs w:val="22"/>
          <w:rPrChange w:id="2097" w:author="Steve Baird" w:date="2016-04-29T15:40:00Z">
            <w:rPr>
              <w:rFonts w:ascii="Garamond" w:hAnsi="Garamond"/>
              <w:sz w:val="22"/>
              <w:szCs w:val="22"/>
            </w:rPr>
          </w:rPrChange>
        </w:rPr>
      </w:pPr>
    </w:p>
    <w:p w14:paraId="7186BB66" w14:textId="77777777" w:rsidR="00E715AA" w:rsidRPr="0024769B" w:rsidRDefault="00E715AA" w:rsidP="00E715AA">
      <w:pPr>
        <w:pStyle w:val="HTMLPreformatted"/>
        <w:rPr>
          <w:rFonts w:ascii="Times New Roman" w:hAnsi="Times New Roman" w:cs="Times New Roman"/>
          <w:sz w:val="22"/>
          <w:szCs w:val="22"/>
          <w:rPrChange w:id="2098" w:author="Steve Baird" w:date="2016-04-29T15:40:00Z">
            <w:rPr>
              <w:rFonts w:ascii="Garamond" w:hAnsi="Garamond"/>
              <w:sz w:val="22"/>
              <w:szCs w:val="22"/>
            </w:rPr>
          </w:rPrChange>
        </w:rPr>
      </w:pPr>
      <w:r w:rsidRPr="0024769B">
        <w:rPr>
          <w:rFonts w:ascii="Times New Roman" w:hAnsi="Times New Roman" w:cs="Times New Roman"/>
          <w:b/>
          <w:sz w:val="22"/>
          <w:szCs w:val="22"/>
          <w:rPrChange w:id="2099" w:author="Steve Baird" w:date="2016-04-29T15:40:00Z">
            <w:rPr>
              <w:rFonts w:ascii="Garamond" w:hAnsi="Garamond"/>
              <w:b/>
              <w:sz w:val="22"/>
              <w:szCs w:val="22"/>
            </w:rPr>
          </w:rPrChange>
        </w:rPr>
        <w:t xml:space="preserve">12)  QAQC </w:t>
      </w:r>
      <w:r w:rsidR="00F32C85" w:rsidRPr="0024769B">
        <w:rPr>
          <w:rFonts w:ascii="Times New Roman" w:hAnsi="Times New Roman" w:cs="Times New Roman"/>
          <w:b/>
          <w:sz w:val="22"/>
          <w:szCs w:val="22"/>
          <w:rPrChange w:id="2100" w:author="Steve Baird" w:date="2016-04-29T15:40:00Z">
            <w:rPr>
              <w:rFonts w:ascii="Garamond" w:hAnsi="Garamond"/>
              <w:b/>
              <w:sz w:val="22"/>
              <w:szCs w:val="22"/>
            </w:rPr>
          </w:rPrChange>
        </w:rPr>
        <w:t>c</w:t>
      </w:r>
      <w:r w:rsidRPr="0024769B">
        <w:rPr>
          <w:rFonts w:ascii="Times New Roman" w:hAnsi="Times New Roman" w:cs="Times New Roman"/>
          <w:b/>
          <w:sz w:val="22"/>
          <w:szCs w:val="22"/>
          <w:rPrChange w:id="2101" w:author="Steve Baird" w:date="2016-04-29T15:40:00Z">
            <w:rPr>
              <w:rFonts w:ascii="Garamond" w:hAnsi="Garamond"/>
              <w:b/>
              <w:sz w:val="22"/>
              <w:szCs w:val="22"/>
            </w:rPr>
          </w:rPrChange>
        </w:rPr>
        <w:t xml:space="preserve">ode </w:t>
      </w:r>
      <w:r w:rsidR="00F32C85" w:rsidRPr="0024769B">
        <w:rPr>
          <w:rFonts w:ascii="Times New Roman" w:hAnsi="Times New Roman" w:cs="Times New Roman"/>
          <w:b/>
          <w:sz w:val="22"/>
          <w:szCs w:val="22"/>
          <w:rPrChange w:id="2102" w:author="Steve Baird" w:date="2016-04-29T15:40:00Z">
            <w:rPr>
              <w:rFonts w:ascii="Garamond" w:hAnsi="Garamond"/>
              <w:b/>
              <w:sz w:val="22"/>
              <w:szCs w:val="22"/>
            </w:rPr>
          </w:rPrChange>
        </w:rPr>
        <w:t>definitions</w:t>
      </w:r>
      <w:r w:rsidR="00F32C85" w:rsidRPr="0024769B">
        <w:rPr>
          <w:rFonts w:ascii="Times New Roman" w:hAnsi="Times New Roman" w:cs="Times New Roman"/>
          <w:sz w:val="22"/>
          <w:szCs w:val="22"/>
          <w:rPrChange w:id="2103" w:author="Steve Baird" w:date="2016-04-29T15:40:00Z">
            <w:rPr>
              <w:rFonts w:ascii="Garamond" w:hAnsi="Garamond"/>
              <w:sz w:val="22"/>
              <w:szCs w:val="22"/>
            </w:rPr>
          </w:rPrChange>
        </w:rPr>
        <w:t xml:space="preserve"> </w:t>
      </w:r>
      <w:r w:rsidRPr="0024769B">
        <w:rPr>
          <w:rFonts w:ascii="Times New Roman" w:hAnsi="Times New Roman" w:cs="Times New Roman"/>
          <w:sz w:val="22"/>
          <w:szCs w:val="22"/>
          <w:rPrChange w:id="2104" w:author="Steve Baird" w:date="2016-04-29T15:40:00Z">
            <w:rPr>
              <w:rFonts w:ascii="Garamond" w:hAnsi="Garamond"/>
              <w:sz w:val="22"/>
              <w:szCs w:val="22"/>
            </w:rPr>
          </w:rPrChange>
        </w:rPr>
        <w:t>– This section details the secondary QAQC Code definitions used in combination with the flags above.</w:t>
      </w:r>
      <w:r w:rsidR="00BE5EF8" w:rsidRPr="0024769B">
        <w:rPr>
          <w:rFonts w:ascii="Times New Roman" w:hAnsi="Times New Roman" w:cs="Times New Roman"/>
          <w:sz w:val="22"/>
          <w:szCs w:val="22"/>
          <w:rPrChange w:id="2105" w:author="Steve Baird" w:date="2016-04-29T15:40:00Z">
            <w:rPr>
              <w:rFonts w:ascii="Garamond" w:hAnsi="Garamond"/>
              <w:sz w:val="22"/>
              <w:szCs w:val="22"/>
            </w:rPr>
          </w:rPrChange>
        </w:rPr>
        <w:t xml:space="preserve"> </w:t>
      </w:r>
      <w:r w:rsidR="008A3CCC" w:rsidRPr="0024769B">
        <w:rPr>
          <w:rFonts w:ascii="Times New Roman" w:hAnsi="Times New Roman" w:cs="Times New Roman"/>
          <w:sz w:val="22"/>
          <w:szCs w:val="22"/>
          <w:rPrChange w:id="2106" w:author="Steve Baird" w:date="2016-04-29T15:40:00Z">
            <w:rPr>
              <w:rFonts w:ascii="Garamond" w:hAnsi="Garamond"/>
              <w:sz w:val="22"/>
              <w:szCs w:val="22"/>
            </w:rPr>
          </w:rPrChange>
        </w:rPr>
        <w:t xml:space="preserve"> </w:t>
      </w:r>
      <w:r w:rsidRPr="0024769B">
        <w:rPr>
          <w:rFonts w:ascii="Times New Roman" w:hAnsi="Times New Roman" w:cs="Times New Roman"/>
          <w:sz w:val="22"/>
          <w:szCs w:val="22"/>
          <w:u w:val="single"/>
          <w:rPrChange w:id="2107" w:author="Steve Baird" w:date="2016-04-29T15:40:00Z">
            <w:rPr>
              <w:rFonts w:ascii="Garamond" w:hAnsi="Garamond"/>
              <w:sz w:val="22"/>
              <w:szCs w:val="22"/>
              <w:u w:val="single"/>
            </w:rPr>
          </w:rPrChange>
        </w:rPr>
        <w:t>Include the following excerpt</w:t>
      </w:r>
      <w:r w:rsidR="00E649D6" w:rsidRPr="0024769B">
        <w:rPr>
          <w:rFonts w:ascii="Times New Roman" w:hAnsi="Times New Roman" w:cs="Times New Roman"/>
          <w:sz w:val="22"/>
          <w:szCs w:val="22"/>
          <w:rPrChange w:id="2108" w:author="Steve Baird" w:date="2016-04-29T15:40:00Z">
            <w:rPr>
              <w:rFonts w:ascii="Garamond" w:hAnsi="Garamond"/>
              <w:sz w:val="22"/>
              <w:szCs w:val="22"/>
            </w:rPr>
          </w:rPrChange>
        </w:rPr>
        <w:t>:</w:t>
      </w:r>
    </w:p>
    <w:p w14:paraId="58D0375B" w14:textId="77777777" w:rsidR="008A3CCC" w:rsidRPr="0024769B" w:rsidRDefault="008A3CCC" w:rsidP="00E715AA">
      <w:pPr>
        <w:pStyle w:val="HTMLPreformatted"/>
        <w:rPr>
          <w:rFonts w:ascii="Times New Roman" w:hAnsi="Times New Roman" w:cs="Times New Roman"/>
          <w:sz w:val="22"/>
          <w:szCs w:val="22"/>
          <w:rPrChange w:id="2109" w:author="Steve Baird" w:date="2016-04-29T15:40:00Z">
            <w:rPr>
              <w:rFonts w:ascii="Garamond" w:hAnsi="Garamond"/>
              <w:sz w:val="22"/>
              <w:szCs w:val="22"/>
            </w:rPr>
          </w:rPrChange>
        </w:rPr>
      </w:pPr>
    </w:p>
    <w:p w14:paraId="46E88F46" w14:textId="77777777" w:rsidR="00BE5EF8" w:rsidRPr="0024769B" w:rsidRDefault="00BE5EF8" w:rsidP="0024722E">
      <w:pPr>
        <w:pStyle w:val="HTMLPreformatted"/>
        <w:ind w:left="540" w:right="900"/>
        <w:jc w:val="both"/>
        <w:rPr>
          <w:rFonts w:ascii="Times New Roman" w:hAnsi="Times New Roman" w:cs="Times New Roman"/>
          <w:sz w:val="22"/>
          <w:szCs w:val="22"/>
          <w:rPrChange w:id="2110" w:author="Steve Baird" w:date="2016-04-29T15:40:00Z">
            <w:rPr>
              <w:rFonts w:ascii="Garamond" w:hAnsi="Garamond"/>
              <w:sz w:val="22"/>
              <w:szCs w:val="22"/>
            </w:rPr>
          </w:rPrChange>
        </w:rPr>
      </w:pPr>
      <w:r w:rsidRPr="0024769B">
        <w:rPr>
          <w:rFonts w:ascii="Times New Roman" w:hAnsi="Times New Roman" w:cs="Times New Roman"/>
          <w:sz w:val="22"/>
          <w:szCs w:val="22"/>
          <w:rPrChange w:id="2111" w:author="Steve Baird" w:date="2016-04-29T15:40:00Z">
            <w:rPr>
              <w:rFonts w:ascii="Garamond" w:hAnsi="Garamond"/>
              <w:sz w:val="22"/>
              <w:szCs w:val="22"/>
            </w:rPr>
          </w:rPrChange>
        </w:rPr>
        <w:t xml:space="preserve">QAQC codes are used in conjunction with QAQC flags to provide </w:t>
      </w:r>
      <w:r w:rsidR="006C17BB" w:rsidRPr="0024769B">
        <w:rPr>
          <w:rFonts w:ascii="Times New Roman" w:hAnsi="Times New Roman" w:cs="Times New Roman"/>
          <w:sz w:val="22"/>
          <w:szCs w:val="22"/>
          <w:rPrChange w:id="2112" w:author="Steve Baird" w:date="2016-04-29T15:40:00Z">
            <w:rPr>
              <w:rFonts w:ascii="Garamond" w:hAnsi="Garamond"/>
              <w:sz w:val="22"/>
              <w:szCs w:val="22"/>
            </w:rPr>
          </w:rPrChange>
        </w:rPr>
        <w:t>further documentation of</w:t>
      </w:r>
      <w:r w:rsidRPr="0024769B">
        <w:rPr>
          <w:rFonts w:ascii="Times New Roman" w:hAnsi="Times New Roman" w:cs="Times New Roman"/>
          <w:sz w:val="22"/>
          <w:szCs w:val="22"/>
          <w:rPrChange w:id="2113" w:author="Steve Baird" w:date="2016-04-29T15:40:00Z">
            <w:rPr>
              <w:rFonts w:ascii="Garamond" w:hAnsi="Garamond"/>
              <w:sz w:val="22"/>
              <w:szCs w:val="22"/>
            </w:rPr>
          </w:rPrChange>
        </w:rPr>
        <w:t xml:space="preserve"> the data and are also applied by insertion into the associated flag column.  There are </w:t>
      </w:r>
      <w:r w:rsidR="0024722E" w:rsidRPr="0024769B">
        <w:rPr>
          <w:rFonts w:ascii="Times New Roman" w:hAnsi="Times New Roman" w:cs="Times New Roman"/>
          <w:sz w:val="22"/>
          <w:szCs w:val="22"/>
          <w:rPrChange w:id="2114" w:author="Steve Baird" w:date="2016-04-29T15:40:00Z">
            <w:rPr>
              <w:rFonts w:ascii="Garamond" w:hAnsi="Garamond"/>
              <w:sz w:val="22"/>
              <w:szCs w:val="22"/>
            </w:rPr>
          </w:rPrChange>
        </w:rPr>
        <w:t>three (</w:t>
      </w:r>
      <w:r w:rsidRPr="0024769B">
        <w:rPr>
          <w:rFonts w:ascii="Times New Roman" w:hAnsi="Times New Roman" w:cs="Times New Roman"/>
          <w:sz w:val="22"/>
          <w:szCs w:val="22"/>
          <w:rPrChange w:id="2115" w:author="Steve Baird" w:date="2016-04-29T15:40:00Z">
            <w:rPr>
              <w:rFonts w:ascii="Garamond" w:hAnsi="Garamond"/>
              <w:sz w:val="22"/>
              <w:szCs w:val="22"/>
            </w:rPr>
          </w:rPrChange>
        </w:rPr>
        <w:t>3</w:t>
      </w:r>
      <w:r w:rsidR="0024722E" w:rsidRPr="0024769B">
        <w:rPr>
          <w:rFonts w:ascii="Times New Roman" w:hAnsi="Times New Roman" w:cs="Times New Roman"/>
          <w:sz w:val="22"/>
          <w:szCs w:val="22"/>
          <w:rPrChange w:id="2116" w:author="Steve Baird" w:date="2016-04-29T15:40:00Z">
            <w:rPr>
              <w:rFonts w:ascii="Garamond" w:hAnsi="Garamond"/>
              <w:sz w:val="22"/>
              <w:szCs w:val="22"/>
            </w:rPr>
          </w:rPrChange>
        </w:rPr>
        <w:t>)</w:t>
      </w:r>
      <w:r w:rsidRPr="0024769B">
        <w:rPr>
          <w:rFonts w:ascii="Times New Roman" w:hAnsi="Times New Roman" w:cs="Times New Roman"/>
          <w:sz w:val="22"/>
          <w:szCs w:val="22"/>
          <w:rPrChange w:id="2117" w:author="Steve Baird" w:date="2016-04-29T15:40:00Z">
            <w:rPr>
              <w:rFonts w:ascii="Garamond" w:hAnsi="Garamond"/>
              <w:sz w:val="22"/>
              <w:szCs w:val="22"/>
            </w:rPr>
          </w:rPrChange>
        </w:rPr>
        <w:t xml:space="preserve"> different code categories, general, sensor, and comment.</w:t>
      </w:r>
      <w:r w:rsidR="00020C95" w:rsidRPr="0024769B">
        <w:rPr>
          <w:rFonts w:ascii="Times New Roman" w:hAnsi="Times New Roman" w:cs="Times New Roman"/>
          <w:sz w:val="22"/>
          <w:szCs w:val="22"/>
          <w:rPrChange w:id="2118" w:author="Steve Baird" w:date="2016-04-29T15:40:00Z">
            <w:rPr>
              <w:rFonts w:ascii="Garamond" w:hAnsi="Garamond"/>
              <w:sz w:val="22"/>
              <w:szCs w:val="22"/>
            </w:rPr>
          </w:rPrChange>
        </w:rPr>
        <w:t xml:space="preserve">  General errors document general problems with the deployment or</w:t>
      </w:r>
      <w:r w:rsidR="006C17BB" w:rsidRPr="0024769B">
        <w:rPr>
          <w:rFonts w:ascii="Times New Roman" w:hAnsi="Times New Roman" w:cs="Times New Roman"/>
          <w:sz w:val="22"/>
          <w:szCs w:val="22"/>
          <w:rPrChange w:id="2119" w:author="Steve Baird" w:date="2016-04-29T15:40:00Z">
            <w:rPr>
              <w:rFonts w:ascii="Garamond" w:hAnsi="Garamond"/>
              <w:sz w:val="22"/>
              <w:szCs w:val="22"/>
            </w:rPr>
          </w:rPrChange>
        </w:rPr>
        <w:t xml:space="preserve"> YSI</w:t>
      </w:r>
      <w:r w:rsidR="00020C95" w:rsidRPr="0024769B">
        <w:rPr>
          <w:rFonts w:ascii="Times New Roman" w:hAnsi="Times New Roman" w:cs="Times New Roman"/>
          <w:sz w:val="22"/>
          <w:szCs w:val="22"/>
          <w:rPrChange w:id="2120" w:author="Steve Baird" w:date="2016-04-29T15:40:00Z">
            <w:rPr>
              <w:rFonts w:ascii="Garamond" w:hAnsi="Garamond"/>
              <w:sz w:val="22"/>
              <w:szCs w:val="22"/>
            </w:rPr>
          </w:rPrChange>
        </w:rPr>
        <w:t xml:space="preserve"> </w:t>
      </w:r>
      <w:proofErr w:type="spellStart"/>
      <w:r w:rsidR="006C17BB" w:rsidRPr="0024769B">
        <w:rPr>
          <w:rFonts w:ascii="Times New Roman" w:hAnsi="Times New Roman" w:cs="Times New Roman"/>
          <w:sz w:val="22"/>
          <w:szCs w:val="22"/>
          <w:rPrChange w:id="2121" w:author="Steve Baird" w:date="2016-04-29T15:40:00Z">
            <w:rPr>
              <w:rFonts w:ascii="Garamond" w:hAnsi="Garamond"/>
              <w:sz w:val="22"/>
              <w:szCs w:val="22"/>
            </w:rPr>
          </w:rPrChange>
        </w:rPr>
        <w:t>datasonde</w:t>
      </w:r>
      <w:proofErr w:type="spellEnd"/>
      <w:r w:rsidR="00020C95" w:rsidRPr="0024769B">
        <w:rPr>
          <w:rFonts w:ascii="Times New Roman" w:hAnsi="Times New Roman" w:cs="Times New Roman"/>
          <w:sz w:val="22"/>
          <w:szCs w:val="22"/>
          <w:rPrChange w:id="2122" w:author="Steve Baird" w:date="2016-04-29T15:40:00Z">
            <w:rPr>
              <w:rFonts w:ascii="Garamond" w:hAnsi="Garamond"/>
              <w:sz w:val="22"/>
              <w:szCs w:val="22"/>
            </w:rPr>
          </w:rPrChange>
        </w:rPr>
        <w:t>, sensor errors are sensor specific, and comment codes are used to further document conditions</w:t>
      </w:r>
      <w:r w:rsidR="006C17BB" w:rsidRPr="0024769B">
        <w:rPr>
          <w:rFonts w:ascii="Times New Roman" w:hAnsi="Times New Roman" w:cs="Times New Roman"/>
          <w:sz w:val="22"/>
          <w:szCs w:val="22"/>
          <w:rPrChange w:id="2123" w:author="Steve Baird" w:date="2016-04-29T15:40:00Z">
            <w:rPr>
              <w:rFonts w:ascii="Garamond" w:hAnsi="Garamond"/>
              <w:sz w:val="22"/>
              <w:szCs w:val="22"/>
            </w:rPr>
          </w:rPrChange>
        </w:rPr>
        <w:t xml:space="preserve"> or a problem with the data</w:t>
      </w:r>
      <w:r w:rsidR="00020C95" w:rsidRPr="0024769B">
        <w:rPr>
          <w:rFonts w:ascii="Times New Roman" w:hAnsi="Times New Roman" w:cs="Times New Roman"/>
          <w:sz w:val="22"/>
          <w:szCs w:val="22"/>
          <w:rPrChange w:id="2124" w:author="Steve Baird" w:date="2016-04-29T15:40:00Z">
            <w:rPr>
              <w:rFonts w:ascii="Garamond" w:hAnsi="Garamond"/>
              <w:sz w:val="22"/>
              <w:szCs w:val="22"/>
            </w:rPr>
          </w:rPrChange>
        </w:rPr>
        <w:t xml:space="preserve">.  Only one general or sensor error and one comment code can be applied to a </w:t>
      </w:r>
      <w:proofErr w:type="gramStart"/>
      <w:r w:rsidR="00020C95" w:rsidRPr="0024769B">
        <w:rPr>
          <w:rFonts w:ascii="Times New Roman" w:hAnsi="Times New Roman" w:cs="Times New Roman"/>
          <w:sz w:val="22"/>
          <w:szCs w:val="22"/>
          <w:rPrChange w:id="2125" w:author="Steve Baird" w:date="2016-04-29T15:40:00Z">
            <w:rPr>
              <w:rFonts w:ascii="Garamond" w:hAnsi="Garamond"/>
              <w:sz w:val="22"/>
              <w:szCs w:val="22"/>
            </w:rPr>
          </w:rPrChange>
        </w:rPr>
        <w:t>particular data</w:t>
      </w:r>
      <w:proofErr w:type="gramEnd"/>
      <w:r w:rsidR="00020C95" w:rsidRPr="0024769B">
        <w:rPr>
          <w:rFonts w:ascii="Times New Roman" w:hAnsi="Times New Roman" w:cs="Times New Roman"/>
          <w:sz w:val="22"/>
          <w:szCs w:val="22"/>
          <w:rPrChange w:id="2126" w:author="Steve Baird" w:date="2016-04-29T15:40:00Z">
            <w:rPr>
              <w:rFonts w:ascii="Garamond" w:hAnsi="Garamond"/>
              <w:sz w:val="22"/>
              <w:szCs w:val="22"/>
            </w:rPr>
          </w:rPrChange>
        </w:rPr>
        <w:t xml:space="preserve"> point</w:t>
      </w:r>
      <w:r w:rsidR="00C16BEB" w:rsidRPr="0024769B">
        <w:rPr>
          <w:rFonts w:ascii="Times New Roman" w:hAnsi="Times New Roman" w:cs="Times New Roman"/>
          <w:sz w:val="22"/>
          <w:szCs w:val="22"/>
          <w:rPrChange w:id="2127" w:author="Steve Baird" w:date="2016-04-29T15:40:00Z">
            <w:rPr>
              <w:rFonts w:ascii="Garamond" w:hAnsi="Garamond"/>
              <w:sz w:val="22"/>
              <w:szCs w:val="22"/>
            </w:rPr>
          </w:rPrChange>
        </w:rPr>
        <w:t xml:space="preserve">, but some comment codes </w:t>
      </w:r>
      <w:r w:rsidR="00EE25CA" w:rsidRPr="0024769B">
        <w:rPr>
          <w:rFonts w:ascii="Times New Roman" w:hAnsi="Times New Roman" w:cs="Times New Roman"/>
          <w:sz w:val="22"/>
          <w:szCs w:val="22"/>
          <w:rPrChange w:id="2128" w:author="Steve Baird" w:date="2016-04-29T15:40:00Z">
            <w:rPr>
              <w:rFonts w:ascii="Garamond" w:hAnsi="Garamond"/>
              <w:sz w:val="22"/>
              <w:szCs w:val="22"/>
            </w:rPr>
          </w:rPrChange>
        </w:rPr>
        <w:t xml:space="preserve">(marked with an * below) </w:t>
      </w:r>
      <w:r w:rsidR="00C16BEB" w:rsidRPr="0024769B">
        <w:rPr>
          <w:rFonts w:ascii="Times New Roman" w:hAnsi="Times New Roman" w:cs="Times New Roman"/>
          <w:sz w:val="22"/>
          <w:szCs w:val="22"/>
          <w:rPrChange w:id="2129" w:author="Steve Baird" w:date="2016-04-29T15:40:00Z">
            <w:rPr>
              <w:rFonts w:ascii="Garamond" w:hAnsi="Garamond"/>
              <w:sz w:val="22"/>
              <w:szCs w:val="22"/>
            </w:rPr>
          </w:rPrChange>
        </w:rPr>
        <w:t xml:space="preserve">can be applied to the entire record in the </w:t>
      </w:r>
      <w:proofErr w:type="spellStart"/>
      <w:r w:rsidR="00C16BEB" w:rsidRPr="0024769B">
        <w:rPr>
          <w:rFonts w:ascii="Times New Roman" w:hAnsi="Times New Roman" w:cs="Times New Roman"/>
          <w:sz w:val="22"/>
          <w:szCs w:val="22"/>
          <w:rPrChange w:id="2130" w:author="Steve Baird" w:date="2016-04-29T15:40:00Z">
            <w:rPr>
              <w:rFonts w:ascii="Garamond" w:hAnsi="Garamond"/>
              <w:sz w:val="22"/>
              <w:szCs w:val="22"/>
            </w:rPr>
          </w:rPrChange>
        </w:rPr>
        <w:t>F_Record</w:t>
      </w:r>
      <w:proofErr w:type="spellEnd"/>
      <w:r w:rsidR="00C16BEB" w:rsidRPr="0024769B">
        <w:rPr>
          <w:rFonts w:ascii="Times New Roman" w:hAnsi="Times New Roman" w:cs="Times New Roman"/>
          <w:sz w:val="22"/>
          <w:szCs w:val="22"/>
          <w:rPrChange w:id="2131" w:author="Steve Baird" w:date="2016-04-29T15:40:00Z">
            <w:rPr>
              <w:rFonts w:ascii="Garamond" w:hAnsi="Garamond"/>
              <w:sz w:val="22"/>
              <w:szCs w:val="22"/>
            </w:rPr>
          </w:rPrChange>
        </w:rPr>
        <w:t xml:space="preserve"> column.</w:t>
      </w:r>
      <w:r w:rsidR="00020C95" w:rsidRPr="0024769B">
        <w:rPr>
          <w:rFonts w:ascii="Times New Roman" w:hAnsi="Times New Roman" w:cs="Times New Roman"/>
          <w:sz w:val="22"/>
          <w:szCs w:val="22"/>
          <w:rPrChange w:id="2132" w:author="Steve Baird" w:date="2016-04-29T15:40:00Z">
            <w:rPr>
              <w:rFonts w:ascii="Garamond" w:hAnsi="Garamond"/>
              <w:sz w:val="22"/>
              <w:szCs w:val="22"/>
            </w:rPr>
          </w:rPrChange>
        </w:rPr>
        <w:t xml:space="preserve">  </w:t>
      </w:r>
    </w:p>
    <w:p w14:paraId="62CD5BE0" w14:textId="77777777" w:rsidR="00BE5EF8" w:rsidRPr="0024769B" w:rsidRDefault="00BE5EF8" w:rsidP="0024722E">
      <w:pPr>
        <w:pStyle w:val="HTMLPreformatted"/>
        <w:ind w:left="540" w:right="540"/>
        <w:jc w:val="both"/>
        <w:rPr>
          <w:rFonts w:ascii="Times New Roman" w:hAnsi="Times New Roman" w:cs="Times New Roman"/>
          <w:sz w:val="16"/>
          <w:szCs w:val="16"/>
          <w:rPrChange w:id="2133" w:author="Steve Baird" w:date="2016-04-29T15:40:00Z">
            <w:rPr>
              <w:rFonts w:ascii="Garamond" w:hAnsi="Garamond"/>
              <w:sz w:val="16"/>
              <w:szCs w:val="16"/>
            </w:rPr>
          </w:rPrChange>
        </w:rPr>
      </w:pPr>
    </w:p>
    <w:p w14:paraId="7B4A8C58" w14:textId="77777777" w:rsidR="00E715AA" w:rsidRPr="0024769B"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Change w:id="2134" w:author="Steve Baird" w:date="2016-04-29T15:40:00Z">
            <w:rPr>
              <w:rFonts w:ascii="Garamond" w:hAnsi="Garamond"/>
              <w:sz w:val="22"/>
              <w:szCs w:val="22"/>
            </w:rPr>
          </w:rPrChange>
        </w:rPr>
      </w:pPr>
      <w:r w:rsidRPr="0024769B">
        <w:rPr>
          <w:rFonts w:ascii="Times New Roman" w:hAnsi="Times New Roman" w:cs="Times New Roman"/>
          <w:sz w:val="22"/>
          <w:szCs w:val="22"/>
          <w:rPrChange w:id="2135" w:author="Steve Baird" w:date="2016-04-29T15:40:00Z">
            <w:rPr>
              <w:rFonts w:ascii="Garamond" w:hAnsi="Garamond"/>
              <w:sz w:val="22"/>
              <w:szCs w:val="22"/>
            </w:rPr>
          </w:rPrChange>
        </w:rPr>
        <w:t>General</w:t>
      </w:r>
      <w:r w:rsidR="00BE5EF8" w:rsidRPr="0024769B">
        <w:rPr>
          <w:rFonts w:ascii="Times New Roman" w:hAnsi="Times New Roman" w:cs="Times New Roman"/>
          <w:sz w:val="22"/>
          <w:szCs w:val="22"/>
          <w:rPrChange w:id="2136" w:author="Steve Baird" w:date="2016-04-29T15:40:00Z">
            <w:rPr>
              <w:rFonts w:ascii="Garamond" w:hAnsi="Garamond"/>
              <w:sz w:val="22"/>
              <w:szCs w:val="22"/>
            </w:rPr>
          </w:rPrChange>
        </w:rPr>
        <w:t xml:space="preserve"> </w:t>
      </w:r>
      <w:r w:rsidRPr="0024769B">
        <w:rPr>
          <w:rFonts w:ascii="Times New Roman" w:hAnsi="Times New Roman" w:cs="Times New Roman"/>
          <w:sz w:val="22"/>
          <w:szCs w:val="22"/>
          <w:rPrChange w:id="2137" w:author="Steve Baird" w:date="2016-04-29T15:40:00Z">
            <w:rPr>
              <w:rFonts w:ascii="Garamond" w:hAnsi="Garamond"/>
              <w:sz w:val="22"/>
              <w:szCs w:val="22"/>
            </w:rPr>
          </w:rPrChange>
        </w:rPr>
        <w:t>Errors</w:t>
      </w:r>
    </w:p>
    <w:p w14:paraId="75F7025A" w14:textId="77777777" w:rsidR="00E6507D" w:rsidRPr="0024769B" w:rsidRDefault="00DF6463" w:rsidP="00DF6463">
      <w:pPr>
        <w:pStyle w:val="BodyText"/>
        <w:tabs>
          <w:tab w:val="left" w:pos="720"/>
          <w:tab w:val="left" w:pos="1080"/>
          <w:tab w:val="left" w:pos="1440"/>
          <w:tab w:val="left" w:pos="1980"/>
        </w:tabs>
        <w:ind w:left="720" w:right="720"/>
        <w:rPr>
          <w:sz w:val="22"/>
          <w:szCs w:val="22"/>
          <w:rPrChange w:id="2138" w:author="Steve Baird" w:date="2016-04-29T15:40:00Z">
            <w:rPr>
              <w:rFonts w:ascii="Garamond" w:hAnsi="Garamond"/>
              <w:sz w:val="22"/>
              <w:szCs w:val="22"/>
            </w:rPr>
          </w:rPrChange>
        </w:rPr>
      </w:pPr>
      <w:r w:rsidRPr="0024769B">
        <w:rPr>
          <w:sz w:val="22"/>
          <w:szCs w:val="22"/>
          <w:rPrChange w:id="2139" w:author="Steve Baird" w:date="2016-04-29T15:40:00Z">
            <w:rPr>
              <w:rFonts w:ascii="Garamond" w:hAnsi="Garamond"/>
              <w:sz w:val="22"/>
              <w:szCs w:val="22"/>
            </w:rPr>
          </w:rPrChange>
        </w:rPr>
        <w:tab/>
      </w:r>
      <w:r w:rsidR="00E6507D" w:rsidRPr="0024769B">
        <w:rPr>
          <w:sz w:val="22"/>
          <w:szCs w:val="22"/>
          <w:rPrChange w:id="2140" w:author="Steve Baird" w:date="2016-04-29T15:40:00Z">
            <w:rPr>
              <w:rFonts w:ascii="Garamond" w:hAnsi="Garamond"/>
              <w:sz w:val="22"/>
              <w:szCs w:val="22"/>
            </w:rPr>
          </w:rPrChange>
        </w:rPr>
        <w:t>GIC</w:t>
      </w:r>
      <w:r w:rsidR="00E6507D" w:rsidRPr="0024769B">
        <w:rPr>
          <w:sz w:val="22"/>
          <w:szCs w:val="22"/>
          <w:rPrChange w:id="2141" w:author="Steve Baird" w:date="2016-04-29T15:40:00Z">
            <w:rPr>
              <w:rFonts w:ascii="Garamond" w:hAnsi="Garamond"/>
              <w:sz w:val="22"/>
              <w:szCs w:val="22"/>
            </w:rPr>
          </w:rPrChange>
        </w:rPr>
        <w:tab/>
        <w:t xml:space="preserve">No </w:t>
      </w:r>
      <w:r w:rsidR="004A68EB" w:rsidRPr="0024769B">
        <w:rPr>
          <w:sz w:val="22"/>
          <w:szCs w:val="22"/>
          <w:rPrChange w:id="2142" w:author="Steve Baird" w:date="2016-04-29T15:40:00Z">
            <w:rPr>
              <w:rFonts w:ascii="Garamond" w:hAnsi="Garamond"/>
              <w:sz w:val="22"/>
              <w:szCs w:val="22"/>
            </w:rPr>
          </w:rPrChange>
        </w:rPr>
        <w:t xml:space="preserve">instrument deployed due </w:t>
      </w:r>
      <w:r w:rsidR="00E6507D" w:rsidRPr="0024769B">
        <w:rPr>
          <w:sz w:val="22"/>
          <w:szCs w:val="22"/>
          <w:rPrChange w:id="2143" w:author="Steve Baird" w:date="2016-04-29T15:40:00Z">
            <w:rPr>
              <w:rFonts w:ascii="Garamond" w:hAnsi="Garamond"/>
              <w:sz w:val="22"/>
              <w:szCs w:val="22"/>
            </w:rPr>
          </w:rPrChange>
        </w:rPr>
        <w:t xml:space="preserve">to </w:t>
      </w:r>
      <w:r w:rsidR="004A68EB" w:rsidRPr="0024769B">
        <w:rPr>
          <w:sz w:val="22"/>
          <w:szCs w:val="22"/>
          <w:rPrChange w:id="2144" w:author="Steve Baird" w:date="2016-04-29T15:40:00Z">
            <w:rPr>
              <w:rFonts w:ascii="Garamond" w:hAnsi="Garamond"/>
              <w:sz w:val="22"/>
              <w:szCs w:val="22"/>
            </w:rPr>
          </w:rPrChange>
        </w:rPr>
        <w:t>ice</w:t>
      </w:r>
    </w:p>
    <w:p w14:paraId="2022369A" w14:textId="77777777" w:rsidR="00E649D6" w:rsidRPr="0024769B" w:rsidRDefault="00E6507D" w:rsidP="00DF6463">
      <w:pPr>
        <w:pStyle w:val="BodyText"/>
        <w:tabs>
          <w:tab w:val="left" w:pos="720"/>
          <w:tab w:val="left" w:pos="1080"/>
          <w:tab w:val="left" w:pos="1440"/>
          <w:tab w:val="left" w:pos="1980"/>
        </w:tabs>
        <w:ind w:left="720" w:right="720"/>
        <w:rPr>
          <w:sz w:val="22"/>
          <w:szCs w:val="22"/>
          <w:rPrChange w:id="2145" w:author="Steve Baird" w:date="2016-04-29T15:40:00Z">
            <w:rPr>
              <w:rFonts w:ascii="Garamond" w:hAnsi="Garamond"/>
              <w:sz w:val="22"/>
              <w:szCs w:val="22"/>
            </w:rPr>
          </w:rPrChange>
        </w:rPr>
      </w:pPr>
      <w:r w:rsidRPr="0024769B">
        <w:rPr>
          <w:sz w:val="22"/>
          <w:szCs w:val="22"/>
          <w:rPrChange w:id="2146" w:author="Steve Baird" w:date="2016-04-29T15:40:00Z">
            <w:rPr>
              <w:rFonts w:ascii="Garamond" w:hAnsi="Garamond"/>
              <w:sz w:val="22"/>
              <w:szCs w:val="22"/>
            </w:rPr>
          </w:rPrChange>
        </w:rPr>
        <w:tab/>
      </w:r>
      <w:r w:rsidR="00E649D6" w:rsidRPr="0024769B">
        <w:rPr>
          <w:sz w:val="22"/>
          <w:szCs w:val="22"/>
          <w:rPrChange w:id="2147" w:author="Steve Baird" w:date="2016-04-29T15:40:00Z">
            <w:rPr>
              <w:rFonts w:ascii="Garamond" w:hAnsi="Garamond"/>
              <w:sz w:val="22"/>
              <w:szCs w:val="22"/>
            </w:rPr>
          </w:rPrChange>
        </w:rPr>
        <w:t>GIM</w:t>
      </w:r>
      <w:r w:rsidR="00875634" w:rsidRPr="0024769B">
        <w:rPr>
          <w:sz w:val="22"/>
          <w:szCs w:val="22"/>
          <w:rPrChange w:id="2148" w:author="Steve Baird" w:date="2016-04-29T15:40:00Z">
            <w:rPr>
              <w:rFonts w:ascii="Garamond" w:hAnsi="Garamond"/>
              <w:sz w:val="22"/>
              <w:szCs w:val="22"/>
            </w:rPr>
          </w:rPrChange>
        </w:rPr>
        <w:tab/>
      </w:r>
      <w:r w:rsidR="00E649D6" w:rsidRPr="0024769B">
        <w:rPr>
          <w:sz w:val="22"/>
          <w:szCs w:val="22"/>
          <w:rPrChange w:id="2149" w:author="Steve Baird" w:date="2016-04-29T15:40:00Z">
            <w:rPr>
              <w:rFonts w:ascii="Garamond" w:hAnsi="Garamond"/>
              <w:sz w:val="22"/>
              <w:szCs w:val="22"/>
            </w:rPr>
          </w:rPrChange>
        </w:rPr>
        <w:t xml:space="preserve">Instrument </w:t>
      </w:r>
      <w:r w:rsidR="004A68EB" w:rsidRPr="0024769B">
        <w:rPr>
          <w:sz w:val="22"/>
          <w:szCs w:val="22"/>
          <w:rPrChange w:id="2150" w:author="Steve Baird" w:date="2016-04-29T15:40:00Z">
            <w:rPr>
              <w:rFonts w:ascii="Garamond" w:hAnsi="Garamond"/>
              <w:sz w:val="22"/>
              <w:szCs w:val="22"/>
            </w:rPr>
          </w:rPrChange>
        </w:rPr>
        <w:t>malfunction</w:t>
      </w:r>
    </w:p>
    <w:p w14:paraId="5B9567D1" w14:textId="77777777" w:rsidR="00E6507D" w:rsidRPr="0024769B" w:rsidRDefault="00E6507D" w:rsidP="00DF6463">
      <w:pPr>
        <w:pStyle w:val="BodyText"/>
        <w:tabs>
          <w:tab w:val="left" w:pos="720"/>
          <w:tab w:val="left" w:pos="1080"/>
          <w:tab w:val="left" w:pos="1440"/>
          <w:tab w:val="left" w:pos="1980"/>
        </w:tabs>
        <w:ind w:left="720" w:right="720"/>
        <w:rPr>
          <w:sz w:val="22"/>
          <w:szCs w:val="22"/>
          <w:rPrChange w:id="2151" w:author="Steve Baird" w:date="2016-04-29T15:40:00Z">
            <w:rPr>
              <w:rFonts w:ascii="Garamond" w:hAnsi="Garamond"/>
              <w:sz w:val="22"/>
              <w:szCs w:val="22"/>
            </w:rPr>
          </w:rPrChange>
        </w:rPr>
      </w:pPr>
      <w:r w:rsidRPr="0024769B">
        <w:rPr>
          <w:sz w:val="22"/>
          <w:szCs w:val="22"/>
          <w:rPrChange w:id="2152" w:author="Steve Baird" w:date="2016-04-29T15:40:00Z">
            <w:rPr>
              <w:rFonts w:ascii="Garamond" w:hAnsi="Garamond"/>
              <w:sz w:val="22"/>
              <w:szCs w:val="22"/>
            </w:rPr>
          </w:rPrChange>
        </w:rPr>
        <w:tab/>
        <w:t>GIT</w:t>
      </w:r>
      <w:r w:rsidRPr="0024769B">
        <w:rPr>
          <w:sz w:val="22"/>
          <w:szCs w:val="22"/>
          <w:rPrChange w:id="2153" w:author="Steve Baird" w:date="2016-04-29T15:40:00Z">
            <w:rPr>
              <w:rFonts w:ascii="Garamond" w:hAnsi="Garamond"/>
              <w:sz w:val="22"/>
              <w:szCs w:val="22"/>
            </w:rPr>
          </w:rPrChange>
        </w:rPr>
        <w:tab/>
        <w:t xml:space="preserve">Instrument </w:t>
      </w:r>
      <w:r w:rsidR="004A68EB" w:rsidRPr="0024769B">
        <w:rPr>
          <w:sz w:val="22"/>
          <w:szCs w:val="22"/>
          <w:rPrChange w:id="2154" w:author="Steve Baird" w:date="2016-04-29T15:40:00Z">
            <w:rPr>
              <w:rFonts w:ascii="Garamond" w:hAnsi="Garamond"/>
              <w:sz w:val="22"/>
              <w:szCs w:val="22"/>
            </w:rPr>
          </w:rPrChange>
        </w:rPr>
        <w:t>recording error</w:t>
      </w:r>
      <w:r w:rsidRPr="0024769B">
        <w:rPr>
          <w:sz w:val="22"/>
          <w:szCs w:val="22"/>
          <w:rPrChange w:id="2155" w:author="Steve Baird" w:date="2016-04-29T15:40:00Z">
            <w:rPr>
              <w:rFonts w:ascii="Garamond" w:hAnsi="Garamond"/>
              <w:sz w:val="22"/>
              <w:szCs w:val="22"/>
            </w:rPr>
          </w:rPrChange>
        </w:rPr>
        <w:t xml:space="preserve">; </w:t>
      </w:r>
      <w:r w:rsidR="004A68EB" w:rsidRPr="0024769B">
        <w:rPr>
          <w:sz w:val="22"/>
          <w:szCs w:val="22"/>
          <w:rPrChange w:id="2156" w:author="Steve Baird" w:date="2016-04-29T15:40:00Z">
            <w:rPr>
              <w:rFonts w:ascii="Garamond" w:hAnsi="Garamond"/>
              <w:sz w:val="22"/>
              <w:szCs w:val="22"/>
            </w:rPr>
          </w:rPrChange>
        </w:rPr>
        <w:t>recovered telemetry data</w:t>
      </w:r>
    </w:p>
    <w:p w14:paraId="0DBCADC5"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157" w:author="Steve Baird" w:date="2016-04-29T15:40:00Z">
            <w:rPr>
              <w:rFonts w:ascii="Garamond" w:hAnsi="Garamond"/>
              <w:sz w:val="22"/>
              <w:szCs w:val="22"/>
            </w:rPr>
          </w:rPrChange>
        </w:rPr>
      </w:pPr>
      <w:r w:rsidRPr="0024769B">
        <w:rPr>
          <w:sz w:val="22"/>
          <w:szCs w:val="22"/>
          <w:rPrChange w:id="2158" w:author="Steve Baird" w:date="2016-04-29T15:40:00Z">
            <w:rPr>
              <w:rFonts w:ascii="Garamond" w:hAnsi="Garamond"/>
              <w:sz w:val="22"/>
              <w:szCs w:val="22"/>
            </w:rPr>
          </w:rPrChange>
        </w:rPr>
        <w:tab/>
      </w:r>
      <w:r w:rsidR="00E649D6" w:rsidRPr="0024769B">
        <w:rPr>
          <w:sz w:val="22"/>
          <w:szCs w:val="22"/>
          <w:rPrChange w:id="2159" w:author="Steve Baird" w:date="2016-04-29T15:40:00Z">
            <w:rPr>
              <w:rFonts w:ascii="Garamond" w:hAnsi="Garamond"/>
              <w:sz w:val="22"/>
              <w:szCs w:val="22"/>
            </w:rPr>
          </w:rPrChange>
        </w:rPr>
        <w:t>GM</w:t>
      </w:r>
      <w:r w:rsidR="00E6507D" w:rsidRPr="0024769B">
        <w:rPr>
          <w:sz w:val="22"/>
          <w:szCs w:val="22"/>
          <w:rPrChange w:id="2160" w:author="Steve Baird" w:date="2016-04-29T15:40:00Z">
            <w:rPr>
              <w:rFonts w:ascii="Garamond" w:hAnsi="Garamond"/>
              <w:sz w:val="22"/>
              <w:szCs w:val="22"/>
            </w:rPr>
          </w:rPrChange>
        </w:rPr>
        <w:t>C</w:t>
      </w:r>
      <w:r w:rsidR="00E649D6" w:rsidRPr="0024769B">
        <w:rPr>
          <w:sz w:val="22"/>
          <w:szCs w:val="22"/>
          <w:rPrChange w:id="2161" w:author="Steve Baird" w:date="2016-04-29T15:40:00Z">
            <w:rPr>
              <w:rFonts w:ascii="Garamond" w:hAnsi="Garamond"/>
              <w:sz w:val="22"/>
              <w:szCs w:val="22"/>
            </w:rPr>
          </w:rPrChange>
        </w:rPr>
        <w:t xml:space="preserve"> </w:t>
      </w:r>
      <w:r w:rsidR="00E649D6" w:rsidRPr="0024769B">
        <w:rPr>
          <w:sz w:val="22"/>
          <w:szCs w:val="22"/>
          <w:rPrChange w:id="2162" w:author="Steve Baird" w:date="2016-04-29T15:40:00Z">
            <w:rPr>
              <w:rFonts w:ascii="Garamond" w:hAnsi="Garamond"/>
              <w:sz w:val="22"/>
              <w:szCs w:val="22"/>
            </w:rPr>
          </w:rPrChange>
        </w:rPr>
        <w:tab/>
      </w:r>
      <w:r w:rsidR="00E6507D" w:rsidRPr="0024769B">
        <w:rPr>
          <w:sz w:val="22"/>
          <w:szCs w:val="22"/>
          <w:rPrChange w:id="2163" w:author="Steve Baird" w:date="2016-04-29T15:40:00Z">
            <w:rPr>
              <w:rFonts w:ascii="Garamond" w:hAnsi="Garamond"/>
              <w:sz w:val="22"/>
              <w:szCs w:val="22"/>
            </w:rPr>
          </w:rPrChange>
        </w:rPr>
        <w:t xml:space="preserve">No </w:t>
      </w:r>
      <w:r w:rsidR="004A68EB" w:rsidRPr="0024769B">
        <w:rPr>
          <w:sz w:val="22"/>
          <w:szCs w:val="22"/>
          <w:rPrChange w:id="2164" w:author="Steve Baird" w:date="2016-04-29T15:40:00Z">
            <w:rPr>
              <w:rFonts w:ascii="Garamond" w:hAnsi="Garamond"/>
              <w:sz w:val="22"/>
              <w:szCs w:val="22"/>
            </w:rPr>
          </w:rPrChange>
        </w:rPr>
        <w:t xml:space="preserve">instrument deployed due </w:t>
      </w:r>
      <w:r w:rsidR="00E6507D" w:rsidRPr="0024769B">
        <w:rPr>
          <w:sz w:val="22"/>
          <w:szCs w:val="22"/>
          <w:rPrChange w:id="2165" w:author="Steve Baird" w:date="2016-04-29T15:40:00Z">
            <w:rPr>
              <w:rFonts w:ascii="Garamond" w:hAnsi="Garamond"/>
              <w:sz w:val="22"/>
              <w:szCs w:val="22"/>
            </w:rPr>
          </w:rPrChange>
        </w:rPr>
        <w:t xml:space="preserve">to </w:t>
      </w:r>
      <w:r w:rsidR="004A68EB" w:rsidRPr="0024769B">
        <w:rPr>
          <w:sz w:val="22"/>
          <w:szCs w:val="22"/>
          <w:rPrChange w:id="2166" w:author="Steve Baird" w:date="2016-04-29T15:40:00Z">
            <w:rPr>
              <w:rFonts w:ascii="Garamond" w:hAnsi="Garamond"/>
              <w:sz w:val="22"/>
              <w:szCs w:val="22"/>
            </w:rPr>
          </w:rPrChange>
        </w:rPr>
        <w:t>maintenance</w:t>
      </w:r>
      <w:r w:rsidR="00136522" w:rsidRPr="0024769B">
        <w:rPr>
          <w:sz w:val="22"/>
          <w:szCs w:val="22"/>
          <w:rPrChange w:id="2167" w:author="Steve Baird" w:date="2016-04-29T15:40:00Z">
            <w:rPr>
              <w:rFonts w:ascii="Garamond" w:hAnsi="Garamond"/>
              <w:sz w:val="22"/>
              <w:szCs w:val="22"/>
            </w:rPr>
          </w:rPrChange>
        </w:rPr>
        <w:t>/</w:t>
      </w:r>
      <w:r w:rsidR="004A68EB" w:rsidRPr="0024769B">
        <w:rPr>
          <w:sz w:val="22"/>
          <w:szCs w:val="22"/>
          <w:rPrChange w:id="2168" w:author="Steve Baird" w:date="2016-04-29T15:40:00Z">
            <w:rPr>
              <w:rFonts w:ascii="Garamond" w:hAnsi="Garamond"/>
              <w:sz w:val="22"/>
              <w:szCs w:val="22"/>
            </w:rPr>
          </w:rPrChange>
        </w:rPr>
        <w:t>calibration</w:t>
      </w:r>
    </w:p>
    <w:p w14:paraId="1A63272D" w14:textId="77777777" w:rsidR="00E715AA" w:rsidRPr="0024769B" w:rsidRDefault="00DF6463" w:rsidP="00DF6463">
      <w:pPr>
        <w:pStyle w:val="BodyText"/>
        <w:tabs>
          <w:tab w:val="left" w:pos="720"/>
          <w:tab w:val="left" w:pos="1080"/>
          <w:tab w:val="left" w:pos="1440"/>
          <w:tab w:val="left" w:pos="1980"/>
          <w:tab w:val="left" w:pos="2520"/>
        </w:tabs>
        <w:ind w:left="720" w:right="720"/>
        <w:rPr>
          <w:sz w:val="22"/>
          <w:szCs w:val="22"/>
          <w:rPrChange w:id="2169" w:author="Steve Baird" w:date="2016-04-29T15:40:00Z">
            <w:rPr>
              <w:rFonts w:ascii="Garamond" w:hAnsi="Garamond"/>
              <w:sz w:val="22"/>
              <w:szCs w:val="22"/>
            </w:rPr>
          </w:rPrChange>
        </w:rPr>
      </w:pPr>
      <w:r w:rsidRPr="0024769B">
        <w:rPr>
          <w:sz w:val="22"/>
          <w:szCs w:val="22"/>
          <w:rPrChange w:id="2170" w:author="Steve Baird" w:date="2016-04-29T15:40:00Z">
            <w:rPr>
              <w:rFonts w:ascii="Garamond" w:hAnsi="Garamond"/>
              <w:sz w:val="22"/>
              <w:szCs w:val="22"/>
            </w:rPr>
          </w:rPrChange>
        </w:rPr>
        <w:tab/>
      </w:r>
      <w:r w:rsidR="00E715AA" w:rsidRPr="0024769B">
        <w:rPr>
          <w:sz w:val="22"/>
          <w:szCs w:val="22"/>
          <w:rPrChange w:id="2171" w:author="Steve Baird" w:date="2016-04-29T15:40:00Z">
            <w:rPr>
              <w:rFonts w:ascii="Garamond" w:hAnsi="Garamond"/>
              <w:sz w:val="22"/>
              <w:szCs w:val="22"/>
            </w:rPr>
          </w:rPrChange>
        </w:rPr>
        <w:t>GNF</w:t>
      </w:r>
      <w:r w:rsidR="00E715AA" w:rsidRPr="0024769B">
        <w:rPr>
          <w:sz w:val="22"/>
          <w:szCs w:val="22"/>
          <w:rPrChange w:id="2172" w:author="Steve Baird" w:date="2016-04-29T15:40:00Z">
            <w:rPr>
              <w:rFonts w:ascii="Garamond" w:hAnsi="Garamond"/>
              <w:sz w:val="22"/>
              <w:szCs w:val="22"/>
            </w:rPr>
          </w:rPrChange>
        </w:rPr>
        <w:tab/>
        <w:t xml:space="preserve">Deployment </w:t>
      </w:r>
      <w:r w:rsidR="004A68EB" w:rsidRPr="0024769B">
        <w:rPr>
          <w:sz w:val="22"/>
          <w:szCs w:val="22"/>
          <w:rPrChange w:id="2173" w:author="Steve Baird" w:date="2016-04-29T15:40:00Z">
            <w:rPr>
              <w:rFonts w:ascii="Garamond" w:hAnsi="Garamond"/>
              <w:sz w:val="22"/>
              <w:szCs w:val="22"/>
            </w:rPr>
          </w:rPrChange>
        </w:rPr>
        <w:t xml:space="preserve">tube clogged </w:t>
      </w:r>
      <w:r w:rsidR="00E649D6" w:rsidRPr="0024769B">
        <w:rPr>
          <w:sz w:val="22"/>
          <w:szCs w:val="22"/>
          <w:rPrChange w:id="2174" w:author="Steve Baird" w:date="2016-04-29T15:40:00Z">
            <w:rPr>
              <w:rFonts w:ascii="Garamond" w:hAnsi="Garamond"/>
              <w:sz w:val="22"/>
              <w:szCs w:val="22"/>
            </w:rPr>
          </w:rPrChange>
        </w:rPr>
        <w:t xml:space="preserve">/ </w:t>
      </w:r>
      <w:r w:rsidR="004A68EB" w:rsidRPr="0024769B">
        <w:rPr>
          <w:sz w:val="22"/>
          <w:szCs w:val="22"/>
          <w:rPrChange w:id="2175" w:author="Steve Baird" w:date="2016-04-29T15:40:00Z">
            <w:rPr>
              <w:rFonts w:ascii="Garamond" w:hAnsi="Garamond"/>
              <w:sz w:val="22"/>
              <w:szCs w:val="22"/>
            </w:rPr>
          </w:rPrChange>
        </w:rPr>
        <w:t>no flow</w:t>
      </w:r>
    </w:p>
    <w:p w14:paraId="68E29D32"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176" w:author="Steve Baird" w:date="2016-04-29T15:40:00Z">
            <w:rPr>
              <w:rFonts w:ascii="Garamond" w:hAnsi="Garamond"/>
              <w:sz w:val="22"/>
              <w:szCs w:val="22"/>
            </w:rPr>
          </w:rPrChange>
        </w:rPr>
      </w:pPr>
      <w:r w:rsidRPr="0024769B">
        <w:rPr>
          <w:sz w:val="22"/>
          <w:szCs w:val="22"/>
          <w:rPrChange w:id="2177" w:author="Steve Baird" w:date="2016-04-29T15:40:00Z">
            <w:rPr>
              <w:rFonts w:ascii="Garamond" w:hAnsi="Garamond"/>
              <w:sz w:val="22"/>
              <w:szCs w:val="22"/>
            </w:rPr>
          </w:rPrChange>
        </w:rPr>
        <w:lastRenderedPageBreak/>
        <w:tab/>
      </w:r>
      <w:r w:rsidR="00E649D6" w:rsidRPr="0024769B">
        <w:rPr>
          <w:sz w:val="22"/>
          <w:szCs w:val="22"/>
          <w:rPrChange w:id="2178" w:author="Steve Baird" w:date="2016-04-29T15:40:00Z">
            <w:rPr>
              <w:rFonts w:ascii="Garamond" w:hAnsi="Garamond"/>
              <w:sz w:val="22"/>
              <w:szCs w:val="22"/>
            </w:rPr>
          </w:rPrChange>
        </w:rPr>
        <w:t>GOW</w:t>
      </w:r>
      <w:r w:rsidR="006C17BB" w:rsidRPr="0024769B">
        <w:rPr>
          <w:sz w:val="22"/>
          <w:szCs w:val="22"/>
          <w:rPrChange w:id="2179" w:author="Steve Baird" w:date="2016-04-29T15:40:00Z">
            <w:rPr>
              <w:rFonts w:ascii="Garamond" w:hAnsi="Garamond"/>
              <w:sz w:val="22"/>
              <w:szCs w:val="22"/>
            </w:rPr>
          </w:rPrChange>
        </w:rPr>
        <w:tab/>
        <w:t xml:space="preserve">Out of </w:t>
      </w:r>
      <w:r w:rsidR="004A68EB" w:rsidRPr="0024769B">
        <w:rPr>
          <w:sz w:val="22"/>
          <w:szCs w:val="22"/>
          <w:rPrChange w:id="2180" w:author="Steve Baird" w:date="2016-04-29T15:40:00Z">
            <w:rPr>
              <w:rFonts w:ascii="Garamond" w:hAnsi="Garamond"/>
              <w:sz w:val="22"/>
              <w:szCs w:val="22"/>
            </w:rPr>
          </w:rPrChange>
        </w:rPr>
        <w:t>water event</w:t>
      </w:r>
    </w:p>
    <w:p w14:paraId="58B57BAD" w14:textId="77777777" w:rsidR="006C17BB" w:rsidRPr="0024769B" w:rsidRDefault="00DF6463" w:rsidP="00DF6463">
      <w:pPr>
        <w:pStyle w:val="BodyText"/>
        <w:tabs>
          <w:tab w:val="left" w:pos="720"/>
          <w:tab w:val="left" w:pos="1080"/>
          <w:tab w:val="left" w:pos="1440"/>
          <w:tab w:val="left" w:pos="1980"/>
          <w:tab w:val="left" w:pos="2520"/>
        </w:tabs>
        <w:ind w:left="720" w:right="720"/>
        <w:rPr>
          <w:sz w:val="22"/>
          <w:szCs w:val="22"/>
          <w:rPrChange w:id="2181" w:author="Steve Baird" w:date="2016-04-29T15:40:00Z">
            <w:rPr>
              <w:rFonts w:ascii="Garamond" w:hAnsi="Garamond"/>
              <w:sz w:val="22"/>
              <w:szCs w:val="22"/>
            </w:rPr>
          </w:rPrChange>
        </w:rPr>
      </w:pPr>
      <w:r w:rsidRPr="0024769B">
        <w:rPr>
          <w:sz w:val="22"/>
          <w:szCs w:val="22"/>
          <w:rPrChange w:id="2182" w:author="Steve Baird" w:date="2016-04-29T15:40:00Z">
            <w:rPr>
              <w:rFonts w:ascii="Garamond" w:hAnsi="Garamond"/>
              <w:sz w:val="22"/>
              <w:szCs w:val="22"/>
            </w:rPr>
          </w:rPrChange>
        </w:rPr>
        <w:tab/>
      </w:r>
      <w:r w:rsidR="006C17BB" w:rsidRPr="0024769B">
        <w:rPr>
          <w:sz w:val="22"/>
          <w:szCs w:val="22"/>
          <w:rPrChange w:id="2183" w:author="Steve Baird" w:date="2016-04-29T15:40:00Z">
            <w:rPr>
              <w:rFonts w:ascii="Garamond" w:hAnsi="Garamond"/>
              <w:sz w:val="22"/>
              <w:szCs w:val="22"/>
            </w:rPr>
          </w:rPrChange>
        </w:rPr>
        <w:t>GPF</w:t>
      </w:r>
      <w:r w:rsidR="006C17BB" w:rsidRPr="0024769B">
        <w:rPr>
          <w:sz w:val="22"/>
          <w:szCs w:val="22"/>
          <w:rPrChange w:id="2184" w:author="Steve Baird" w:date="2016-04-29T15:40:00Z">
            <w:rPr>
              <w:rFonts w:ascii="Garamond" w:hAnsi="Garamond"/>
              <w:sz w:val="22"/>
              <w:szCs w:val="22"/>
            </w:rPr>
          </w:rPrChange>
        </w:rPr>
        <w:tab/>
        <w:t xml:space="preserve">Power </w:t>
      </w:r>
      <w:r w:rsidR="004A68EB" w:rsidRPr="0024769B">
        <w:rPr>
          <w:sz w:val="22"/>
          <w:szCs w:val="22"/>
          <w:rPrChange w:id="2185" w:author="Steve Baird" w:date="2016-04-29T15:40:00Z">
            <w:rPr>
              <w:rFonts w:ascii="Garamond" w:hAnsi="Garamond"/>
              <w:sz w:val="22"/>
              <w:szCs w:val="22"/>
            </w:rPr>
          </w:rPrChange>
        </w:rPr>
        <w:t xml:space="preserve">failure </w:t>
      </w:r>
      <w:r w:rsidR="006C17BB" w:rsidRPr="0024769B">
        <w:rPr>
          <w:sz w:val="22"/>
          <w:szCs w:val="22"/>
          <w:rPrChange w:id="2186" w:author="Steve Baird" w:date="2016-04-29T15:40:00Z">
            <w:rPr>
              <w:rFonts w:ascii="Garamond" w:hAnsi="Garamond"/>
              <w:sz w:val="22"/>
              <w:szCs w:val="22"/>
            </w:rPr>
          </w:rPrChange>
        </w:rPr>
        <w:t xml:space="preserve">/ </w:t>
      </w:r>
      <w:r w:rsidR="004A68EB" w:rsidRPr="0024769B">
        <w:rPr>
          <w:sz w:val="22"/>
          <w:szCs w:val="22"/>
          <w:rPrChange w:id="2187" w:author="Steve Baird" w:date="2016-04-29T15:40:00Z">
            <w:rPr>
              <w:rFonts w:ascii="Garamond" w:hAnsi="Garamond"/>
              <w:sz w:val="22"/>
              <w:szCs w:val="22"/>
            </w:rPr>
          </w:rPrChange>
        </w:rPr>
        <w:t>low battery</w:t>
      </w:r>
    </w:p>
    <w:p w14:paraId="455686FF" w14:textId="77777777" w:rsidR="006C17BB" w:rsidRPr="0024769B" w:rsidRDefault="00DF6463" w:rsidP="00DF6463">
      <w:pPr>
        <w:pStyle w:val="BodyText"/>
        <w:tabs>
          <w:tab w:val="left" w:pos="720"/>
          <w:tab w:val="left" w:pos="1080"/>
          <w:tab w:val="left" w:pos="1440"/>
          <w:tab w:val="left" w:pos="1980"/>
          <w:tab w:val="left" w:pos="2520"/>
        </w:tabs>
        <w:ind w:left="720" w:right="720"/>
        <w:rPr>
          <w:sz w:val="22"/>
          <w:szCs w:val="22"/>
          <w:rPrChange w:id="2188" w:author="Steve Baird" w:date="2016-04-29T15:40:00Z">
            <w:rPr>
              <w:rFonts w:ascii="Garamond" w:hAnsi="Garamond"/>
              <w:sz w:val="22"/>
              <w:szCs w:val="22"/>
            </w:rPr>
          </w:rPrChange>
        </w:rPr>
      </w:pPr>
      <w:r w:rsidRPr="0024769B">
        <w:rPr>
          <w:sz w:val="22"/>
          <w:szCs w:val="22"/>
          <w:rPrChange w:id="2189" w:author="Steve Baird" w:date="2016-04-29T15:40:00Z">
            <w:rPr>
              <w:rFonts w:ascii="Garamond" w:hAnsi="Garamond"/>
              <w:sz w:val="22"/>
              <w:szCs w:val="22"/>
            </w:rPr>
          </w:rPrChange>
        </w:rPr>
        <w:tab/>
      </w:r>
      <w:r w:rsidR="006C17BB" w:rsidRPr="0024769B">
        <w:rPr>
          <w:sz w:val="22"/>
          <w:szCs w:val="22"/>
          <w:rPrChange w:id="2190" w:author="Steve Baird" w:date="2016-04-29T15:40:00Z">
            <w:rPr>
              <w:rFonts w:ascii="Garamond" w:hAnsi="Garamond"/>
              <w:sz w:val="22"/>
              <w:szCs w:val="22"/>
            </w:rPr>
          </w:rPrChange>
        </w:rPr>
        <w:t>GQR</w:t>
      </w:r>
      <w:r w:rsidR="006C17BB" w:rsidRPr="0024769B">
        <w:rPr>
          <w:sz w:val="22"/>
          <w:szCs w:val="22"/>
          <w:rPrChange w:id="2191" w:author="Steve Baird" w:date="2016-04-29T15:40:00Z">
            <w:rPr>
              <w:rFonts w:ascii="Garamond" w:hAnsi="Garamond"/>
              <w:sz w:val="22"/>
              <w:szCs w:val="22"/>
            </w:rPr>
          </w:rPrChange>
        </w:rPr>
        <w:tab/>
        <w:t xml:space="preserve">Data </w:t>
      </w:r>
      <w:r w:rsidR="004A68EB" w:rsidRPr="0024769B">
        <w:rPr>
          <w:sz w:val="22"/>
          <w:szCs w:val="22"/>
          <w:rPrChange w:id="2192" w:author="Steve Baird" w:date="2016-04-29T15:40:00Z">
            <w:rPr>
              <w:rFonts w:ascii="Garamond" w:hAnsi="Garamond"/>
              <w:sz w:val="22"/>
              <w:szCs w:val="22"/>
            </w:rPr>
          </w:rPrChange>
        </w:rPr>
        <w:t xml:space="preserve">rejected due </w:t>
      </w:r>
      <w:r w:rsidR="006C17BB" w:rsidRPr="0024769B">
        <w:rPr>
          <w:sz w:val="22"/>
          <w:szCs w:val="22"/>
          <w:rPrChange w:id="2193" w:author="Steve Baird" w:date="2016-04-29T15:40:00Z">
            <w:rPr>
              <w:rFonts w:ascii="Garamond" w:hAnsi="Garamond"/>
              <w:sz w:val="22"/>
              <w:szCs w:val="22"/>
            </w:rPr>
          </w:rPrChange>
        </w:rPr>
        <w:t xml:space="preserve">to QA/QC </w:t>
      </w:r>
      <w:r w:rsidR="004A68EB" w:rsidRPr="0024769B">
        <w:rPr>
          <w:sz w:val="22"/>
          <w:szCs w:val="22"/>
          <w:rPrChange w:id="2194" w:author="Steve Baird" w:date="2016-04-29T15:40:00Z">
            <w:rPr>
              <w:rFonts w:ascii="Garamond" w:hAnsi="Garamond"/>
              <w:sz w:val="22"/>
              <w:szCs w:val="22"/>
            </w:rPr>
          </w:rPrChange>
        </w:rPr>
        <w:t>checks</w:t>
      </w:r>
    </w:p>
    <w:p w14:paraId="2385B4BD" w14:textId="77777777" w:rsidR="00136522" w:rsidRPr="0024769B" w:rsidRDefault="00136522" w:rsidP="00DF6463">
      <w:pPr>
        <w:pStyle w:val="BodyText"/>
        <w:tabs>
          <w:tab w:val="left" w:pos="720"/>
          <w:tab w:val="left" w:pos="1080"/>
          <w:tab w:val="left" w:pos="1440"/>
          <w:tab w:val="left" w:pos="1980"/>
          <w:tab w:val="left" w:pos="2520"/>
        </w:tabs>
        <w:ind w:left="720" w:right="720"/>
        <w:rPr>
          <w:sz w:val="22"/>
          <w:szCs w:val="22"/>
          <w:rPrChange w:id="2195" w:author="Steve Baird" w:date="2016-04-29T15:40:00Z">
            <w:rPr>
              <w:rFonts w:ascii="Garamond" w:hAnsi="Garamond"/>
              <w:sz w:val="22"/>
              <w:szCs w:val="22"/>
            </w:rPr>
          </w:rPrChange>
        </w:rPr>
      </w:pPr>
      <w:r w:rsidRPr="0024769B">
        <w:rPr>
          <w:sz w:val="22"/>
          <w:szCs w:val="22"/>
          <w:rPrChange w:id="2196" w:author="Steve Baird" w:date="2016-04-29T15:40:00Z">
            <w:rPr>
              <w:rFonts w:ascii="Garamond" w:hAnsi="Garamond"/>
              <w:sz w:val="22"/>
              <w:szCs w:val="22"/>
            </w:rPr>
          </w:rPrChange>
        </w:rPr>
        <w:tab/>
        <w:t>GSM</w:t>
      </w:r>
      <w:r w:rsidRPr="0024769B">
        <w:rPr>
          <w:sz w:val="22"/>
          <w:szCs w:val="22"/>
          <w:rPrChange w:id="2197" w:author="Steve Baird" w:date="2016-04-29T15:40:00Z">
            <w:rPr>
              <w:rFonts w:ascii="Garamond" w:hAnsi="Garamond"/>
              <w:sz w:val="22"/>
              <w:szCs w:val="22"/>
            </w:rPr>
          </w:rPrChange>
        </w:rPr>
        <w:tab/>
        <w:t xml:space="preserve">See </w:t>
      </w:r>
      <w:r w:rsidR="004A68EB" w:rsidRPr="0024769B">
        <w:rPr>
          <w:sz w:val="22"/>
          <w:szCs w:val="22"/>
          <w:rPrChange w:id="2198" w:author="Steve Baird" w:date="2016-04-29T15:40:00Z">
            <w:rPr>
              <w:rFonts w:ascii="Garamond" w:hAnsi="Garamond"/>
              <w:sz w:val="22"/>
              <w:szCs w:val="22"/>
            </w:rPr>
          </w:rPrChange>
        </w:rPr>
        <w:t>metadata</w:t>
      </w:r>
    </w:p>
    <w:p w14:paraId="5B7370CE" w14:textId="77777777" w:rsidR="00C16BEB" w:rsidRPr="0024769B" w:rsidRDefault="004A68EB" w:rsidP="00DF6463">
      <w:pPr>
        <w:pStyle w:val="BodyText"/>
        <w:tabs>
          <w:tab w:val="left" w:pos="720"/>
          <w:tab w:val="left" w:pos="1080"/>
          <w:tab w:val="left" w:pos="1440"/>
          <w:tab w:val="left" w:pos="1980"/>
          <w:tab w:val="left" w:pos="2520"/>
        </w:tabs>
        <w:ind w:left="720" w:right="720"/>
        <w:rPr>
          <w:sz w:val="22"/>
          <w:szCs w:val="22"/>
          <w:rPrChange w:id="2199" w:author="Steve Baird" w:date="2016-04-29T15:40:00Z">
            <w:rPr>
              <w:rFonts w:ascii="Garamond" w:hAnsi="Garamond"/>
              <w:sz w:val="22"/>
              <w:szCs w:val="22"/>
            </w:rPr>
          </w:rPrChange>
        </w:rPr>
      </w:pPr>
      <w:r w:rsidRPr="0024769B">
        <w:rPr>
          <w:sz w:val="22"/>
          <w:szCs w:val="22"/>
          <w:rPrChange w:id="2200" w:author="Steve Baird" w:date="2016-04-29T15:40:00Z">
            <w:rPr>
              <w:rFonts w:ascii="Garamond" w:hAnsi="Garamond"/>
              <w:sz w:val="22"/>
              <w:szCs w:val="22"/>
            </w:rPr>
          </w:rPrChange>
        </w:rPr>
        <w:t xml:space="preserve">   Corrected Depth/Level Data Codes</w:t>
      </w:r>
    </w:p>
    <w:p w14:paraId="76BB66E0" w14:textId="77777777" w:rsidR="004A68EB" w:rsidRPr="0024769B" w:rsidRDefault="004A68EB" w:rsidP="004A68EB">
      <w:pPr>
        <w:pStyle w:val="BodyText"/>
        <w:tabs>
          <w:tab w:val="left" w:pos="720"/>
          <w:tab w:val="left" w:pos="1080"/>
          <w:tab w:val="left" w:pos="1440"/>
          <w:tab w:val="left" w:pos="1980"/>
          <w:tab w:val="left" w:pos="2520"/>
        </w:tabs>
        <w:ind w:left="720" w:right="720"/>
        <w:rPr>
          <w:sz w:val="22"/>
          <w:szCs w:val="22"/>
          <w:rPrChange w:id="2201" w:author="Steve Baird" w:date="2016-04-29T15:40:00Z">
            <w:rPr>
              <w:rFonts w:ascii="Garamond" w:hAnsi="Garamond"/>
              <w:sz w:val="22"/>
              <w:szCs w:val="22"/>
            </w:rPr>
          </w:rPrChange>
        </w:rPr>
      </w:pPr>
      <w:r w:rsidRPr="0024769B">
        <w:rPr>
          <w:sz w:val="22"/>
          <w:szCs w:val="22"/>
          <w:rPrChange w:id="2202" w:author="Steve Baird" w:date="2016-04-29T15:40:00Z">
            <w:rPr>
              <w:rFonts w:ascii="Garamond" w:hAnsi="Garamond"/>
              <w:sz w:val="22"/>
              <w:szCs w:val="22"/>
            </w:rPr>
          </w:rPrChange>
        </w:rPr>
        <w:tab/>
        <w:t>GCC</w:t>
      </w:r>
      <w:r w:rsidRPr="0024769B">
        <w:rPr>
          <w:sz w:val="22"/>
          <w:szCs w:val="22"/>
          <w:rPrChange w:id="2203" w:author="Steve Baird" w:date="2016-04-29T15:40:00Z">
            <w:rPr>
              <w:rFonts w:ascii="Garamond" w:hAnsi="Garamond"/>
              <w:sz w:val="22"/>
              <w:szCs w:val="22"/>
            </w:rPr>
          </w:rPrChange>
        </w:rPr>
        <w:tab/>
        <w:t>Calculated with data that were corrected during QA/QC</w:t>
      </w:r>
    </w:p>
    <w:p w14:paraId="0E6689A0" w14:textId="77777777" w:rsidR="004A68EB" w:rsidRPr="0024769B" w:rsidRDefault="004A68EB" w:rsidP="004A68EB">
      <w:pPr>
        <w:pStyle w:val="BodyText"/>
        <w:tabs>
          <w:tab w:val="left" w:pos="720"/>
          <w:tab w:val="left" w:pos="1080"/>
          <w:tab w:val="left" w:pos="1440"/>
          <w:tab w:val="left" w:pos="1980"/>
          <w:tab w:val="left" w:pos="2520"/>
        </w:tabs>
        <w:ind w:left="720" w:right="720"/>
        <w:rPr>
          <w:sz w:val="22"/>
          <w:szCs w:val="22"/>
          <w:rPrChange w:id="2204" w:author="Steve Baird" w:date="2016-04-29T15:40:00Z">
            <w:rPr>
              <w:rFonts w:ascii="Garamond" w:hAnsi="Garamond"/>
              <w:sz w:val="22"/>
              <w:szCs w:val="22"/>
            </w:rPr>
          </w:rPrChange>
        </w:rPr>
      </w:pPr>
      <w:r w:rsidRPr="0024769B">
        <w:rPr>
          <w:sz w:val="22"/>
          <w:szCs w:val="22"/>
          <w:rPrChange w:id="2205" w:author="Steve Baird" w:date="2016-04-29T15:40:00Z">
            <w:rPr>
              <w:rFonts w:ascii="Garamond" w:hAnsi="Garamond"/>
              <w:sz w:val="22"/>
              <w:szCs w:val="22"/>
            </w:rPr>
          </w:rPrChange>
        </w:rPr>
        <w:tab/>
        <w:t>GCM</w:t>
      </w:r>
      <w:r w:rsidRPr="0024769B">
        <w:rPr>
          <w:sz w:val="22"/>
          <w:szCs w:val="22"/>
          <w:rPrChange w:id="2206" w:author="Steve Baird" w:date="2016-04-29T15:40:00Z">
            <w:rPr>
              <w:rFonts w:ascii="Garamond" w:hAnsi="Garamond"/>
              <w:sz w:val="22"/>
              <w:szCs w:val="22"/>
            </w:rPr>
          </w:rPrChange>
        </w:rPr>
        <w:tab/>
        <w:t>Calculated value could not be determined due to missing data</w:t>
      </w:r>
    </w:p>
    <w:p w14:paraId="0EBA887C" w14:textId="77777777" w:rsidR="004A68EB" w:rsidRPr="0024769B" w:rsidRDefault="004A68EB" w:rsidP="004A68EB">
      <w:pPr>
        <w:pStyle w:val="BodyText"/>
        <w:tabs>
          <w:tab w:val="left" w:pos="720"/>
          <w:tab w:val="left" w:pos="1080"/>
          <w:tab w:val="left" w:pos="1440"/>
          <w:tab w:val="left" w:pos="1980"/>
          <w:tab w:val="left" w:pos="2520"/>
        </w:tabs>
        <w:ind w:left="720" w:right="720"/>
        <w:rPr>
          <w:sz w:val="22"/>
          <w:szCs w:val="22"/>
          <w:rPrChange w:id="2207" w:author="Steve Baird" w:date="2016-04-29T15:40:00Z">
            <w:rPr>
              <w:rFonts w:ascii="Garamond" w:hAnsi="Garamond"/>
              <w:sz w:val="22"/>
              <w:szCs w:val="22"/>
            </w:rPr>
          </w:rPrChange>
        </w:rPr>
      </w:pPr>
      <w:r w:rsidRPr="0024769B">
        <w:rPr>
          <w:sz w:val="22"/>
          <w:szCs w:val="22"/>
          <w:rPrChange w:id="2208" w:author="Steve Baird" w:date="2016-04-29T15:40:00Z">
            <w:rPr>
              <w:rFonts w:ascii="Garamond" w:hAnsi="Garamond"/>
              <w:sz w:val="22"/>
              <w:szCs w:val="22"/>
            </w:rPr>
          </w:rPrChange>
        </w:rPr>
        <w:tab/>
        <w:t>GCR</w:t>
      </w:r>
      <w:r w:rsidRPr="0024769B">
        <w:rPr>
          <w:sz w:val="22"/>
          <w:szCs w:val="22"/>
          <w:rPrChange w:id="2209" w:author="Steve Baird" w:date="2016-04-29T15:40:00Z">
            <w:rPr>
              <w:rFonts w:ascii="Garamond" w:hAnsi="Garamond"/>
              <w:sz w:val="22"/>
              <w:szCs w:val="22"/>
            </w:rPr>
          </w:rPrChange>
        </w:rPr>
        <w:tab/>
        <w:t>Calculated value could not be determined due to rejected data</w:t>
      </w:r>
    </w:p>
    <w:p w14:paraId="2512A9DB" w14:textId="77777777" w:rsidR="004A68EB" w:rsidRPr="0024769B" w:rsidRDefault="004A68EB" w:rsidP="004A68EB">
      <w:pPr>
        <w:pStyle w:val="BodyText"/>
        <w:tabs>
          <w:tab w:val="left" w:pos="720"/>
          <w:tab w:val="left" w:pos="1080"/>
          <w:tab w:val="left" w:pos="1440"/>
          <w:tab w:val="left" w:pos="1980"/>
          <w:tab w:val="left" w:pos="2520"/>
        </w:tabs>
        <w:ind w:left="720" w:right="720"/>
        <w:rPr>
          <w:sz w:val="22"/>
          <w:szCs w:val="22"/>
          <w:rPrChange w:id="2210" w:author="Steve Baird" w:date="2016-04-29T15:40:00Z">
            <w:rPr>
              <w:rFonts w:ascii="Garamond" w:hAnsi="Garamond"/>
              <w:sz w:val="22"/>
              <w:szCs w:val="22"/>
            </w:rPr>
          </w:rPrChange>
        </w:rPr>
      </w:pPr>
      <w:r w:rsidRPr="0024769B">
        <w:rPr>
          <w:sz w:val="22"/>
          <w:szCs w:val="22"/>
          <w:rPrChange w:id="2211" w:author="Steve Baird" w:date="2016-04-29T15:40:00Z">
            <w:rPr>
              <w:rFonts w:ascii="Garamond" w:hAnsi="Garamond"/>
              <w:sz w:val="22"/>
              <w:szCs w:val="22"/>
            </w:rPr>
          </w:rPrChange>
        </w:rPr>
        <w:tab/>
        <w:t>GCS</w:t>
      </w:r>
      <w:r w:rsidRPr="0024769B">
        <w:rPr>
          <w:sz w:val="22"/>
          <w:szCs w:val="22"/>
          <w:rPrChange w:id="2212" w:author="Steve Baird" w:date="2016-04-29T15:40:00Z">
            <w:rPr>
              <w:rFonts w:ascii="Garamond" w:hAnsi="Garamond"/>
              <w:sz w:val="22"/>
              <w:szCs w:val="22"/>
            </w:rPr>
          </w:rPrChange>
        </w:rPr>
        <w:tab/>
        <w:t>Calculated value suspect due to questionable data</w:t>
      </w:r>
    </w:p>
    <w:p w14:paraId="580B01DC" w14:textId="77777777" w:rsidR="004A68EB" w:rsidRPr="0024769B" w:rsidRDefault="004A68EB" w:rsidP="00DF6463">
      <w:pPr>
        <w:pStyle w:val="BodyText"/>
        <w:tabs>
          <w:tab w:val="left" w:pos="720"/>
          <w:tab w:val="left" w:pos="1080"/>
          <w:tab w:val="left" w:pos="1440"/>
          <w:tab w:val="left" w:pos="1980"/>
          <w:tab w:val="left" w:pos="2520"/>
        </w:tabs>
        <w:ind w:left="720" w:right="720"/>
        <w:rPr>
          <w:sz w:val="22"/>
          <w:szCs w:val="22"/>
          <w:rPrChange w:id="2213" w:author="Steve Baird" w:date="2016-04-29T15:40:00Z">
            <w:rPr>
              <w:rFonts w:ascii="Garamond" w:hAnsi="Garamond"/>
              <w:sz w:val="22"/>
              <w:szCs w:val="22"/>
            </w:rPr>
          </w:rPrChange>
        </w:rPr>
      </w:pPr>
      <w:r w:rsidRPr="0024769B">
        <w:rPr>
          <w:sz w:val="22"/>
          <w:szCs w:val="22"/>
          <w:rPrChange w:id="2214" w:author="Steve Baird" w:date="2016-04-29T15:40:00Z">
            <w:rPr>
              <w:rFonts w:ascii="Garamond" w:hAnsi="Garamond"/>
              <w:sz w:val="22"/>
              <w:szCs w:val="22"/>
            </w:rPr>
          </w:rPrChange>
        </w:rPr>
        <w:tab/>
        <w:t xml:space="preserve">GCU </w:t>
      </w:r>
      <w:r w:rsidRPr="0024769B">
        <w:rPr>
          <w:sz w:val="22"/>
          <w:szCs w:val="22"/>
          <w:rPrChange w:id="2215" w:author="Steve Baird" w:date="2016-04-29T15:40:00Z">
            <w:rPr>
              <w:rFonts w:ascii="Garamond" w:hAnsi="Garamond"/>
              <w:sz w:val="22"/>
              <w:szCs w:val="22"/>
            </w:rPr>
          </w:rPrChange>
        </w:rPr>
        <w:tab/>
        <w:t>Calculated value could not be determined due to unavailable data</w:t>
      </w:r>
    </w:p>
    <w:p w14:paraId="395343D1" w14:textId="77777777" w:rsidR="004A68EB" w:rsidRPr="0024769B" w:rsidRDefault="004A68EB" w:rsidP="00DF6463">
      <w:pPr>
        <w:pStyle w:val="BodyText"/>
        <w:tabs>
          <w:tab w:val="left" w:pos="720"/>
          <w:tab w:val="left" w:pos="1080"/>
          <w:tab w:val="left" w:pos="1440"/>
          <w:tab w:val="left" w:pos="1980"/>
          <w:tab w:val="left" w:pos="2520"/>
        </w:tabs>
        <w:ind w:left="720" w:right="720"/>
        <w:rPr>
          <w:sz w:val="22"/>
          <w:szCs w:val="22"/>
          <w:rPrChange w:id="2216" w:author="Steve Baird" w:date="2016-04-29T15:40:00Z">
            <w:rPr>
              <w:rFonts w:ascii="Garamond" w:hAnsi="Garamond"/>
              <w:sz w:val="22"/>
              <w:szCs w:val="22"/>
            </w:rPr>
          </w:rPrChange>
        </w:rPr>
      </w:pPr>
    </w:p>
    <w:p w14:paraId="4A5D7C2C" w14:textId="77777777" w:rsidR="00E715AA" w:rsidRPr="0024769B" w:rsidRDefault="00E715AA" w:rsidP="00DF6463">
      <w:pPr>
        <w:pStyle w:val="BodyText"/>
        <w:tabs>
          <w:tab w:val="left" w:pos="720"/>
          <w:tab w:val="left" w:pos="1080"/>
          <w:tab w:val="left" w:pos="1440"/>
          <w:tab w:val="left" w:pos="1980"/>
          <w:tab w:val="left" w:pos="2520"/>
        </w:tabs>
        <w:ind w:left="720" w:right="720"/>
        <w:rPr>
          <w:sz w:val="22"/>
          <w:szCs w:val="22"/>
          <w:rPrChange w:id="2217" w:author="Steve Baird" w:date="2016-04-29T15:40:00Z">
            <w:rPr>
              <w:rFonts w:ascii="Garamond" w:hAnsi="Garamond"/>
              <w:sz w:val="22"/>
              <w:szCs w:val="22"/>
            </w:rPr>
          </w:rPrChange>
        </w:rPr>
      </w:pPr>
      <w:r w:rsidRPr="0024769B">
        <w:rPr>
          <w:sz w:val="22"/>
          <w:szCs w:val="22"/>
          <w:rPrChange w:id="2218" w:author="Steve Baird" w:date="2016-04-29T15:40:00Z">
            <w:rPr>
              <w:rFonts w:ascii="Garamond" w:hAnsi="Garamond"/>
              <w:sz w:val="22"/>
              <w:szCs w:val="22"/>
            </w:rPr>
          </w:rPrChange>
        </w:rPr>
        <w:t>Sensor Errors</w:t>
      </w:r>
    </w:p>
    <w:p w14:paraId="7F717641"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19" w:author="Steve Baird" w:date="2016-04-29T15:40:00Z">
            <w:rPr>
              <w:rFonts w:ascii="Garamond" w:hAnsi="Garamond"/>
              <w:sz w:val="22"/>
              <w:szCs w:val="22"/>
            </w:rPr>
          </w:rPrChange>
        </w:rPr>
      </w:pPr>
      <w:r w:rsidRPr="0024769B">
        <w:rPr>
          <w:sz w:val="22"/>
          <w:szCs w:val="22"/>
          <w:rPrChange w:id="2220" w:author="Steve Baird" w:date="2016-04-29T15:40:00Z">
            <w:rPr>
              <w:rFonts w:ascii="Garamond" w:hAnsi="Garamond"/>
              <w:sz w:val="22"/>
              <w:szCs w:val="22"/>
            </w:rPr>
          </w:rPrChange>
        </w:rPr>
        <w:tab/>
      </w:r>
      <w:r w:rsidR="00E649D6" w:rsidRPr="0024769B">
        <w:rPr>
          <w:sz w:val="22"/>
          <w:szCs w:val="22"/>
          <w:rPrChange w:id="2221" w:author="Steve Baird" w:date="2016-04-29T15:40:00Z">
            <w:rPr>
              <w:rFonts w:ascii="Garamond" w:hAnsi="Garamond"/>
              <w:sz w:val="22"/>
              <w:szCs w:val="22"/>
            </w:rPr>
          </w:rPrChange>
        </w:rPr>
        <w:t>SBO</w:t>
      </w:r>
      <w:r w:rsidR="00E649D6" w:rsidRPr="0024769B">
        <w:rPr>
          <w:sz w:val="22"/>
          <w:szCs w:val="22"/>
          <w:rPrChange w:id="2222" w:author="Steve Baird" w:date="2016-04-29T15:40:00Z">
            <w:rPr>
              <w:rFonts w:ascii="Garamond" w:hAnsi="Garamond"/>
              <w:sz w:val="22"/>
              <w:szCs w:val="22"/>
            </w:rPr>
          </w:rPrChange>
        </w:rPr>
        <w:tab/>
        <w:t xml:space="preserve">Blocked </w:t>
      </w:r>
      <w:r w:rsidR="004A68EB" w:rsidRPr="0024769B">
        <w:rPr>
          <w:sz w:val="22"/>
          <w:szCs w:val="22"/>
          <w:rPrChange w:id="2223" w:author="Steve Baird" w:date="2016-04-29T15:40:00Z">
            <w:rPr>
              <w:rFonts w:ascii="Garamond" w:hAnsi="Garamond"/>
              <w:sz w:val="22"/>
              <w:szCs w:val="22"/>
            </w:rPr>
          </w:rPrChange>
        </w:rPr>
        <w:t>optic</w:t>
      </w:r>
    </w:p>
    <w:p w14:paraId="3ED28663"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24" w:author="Steve Baird" w:date="2016-04-29T15:40:00Z">
            <w:rPr>
              <w:rFonts w:ascii="Garamond" w:hAnsi="Garamond"/>
              <w:sz w:val="22"/>
              <w:szCs w:val="22"/>
            </w:rPr>
          </w:rPrChange>
        </w:rPr>
      </w:pPr>
      <w:r w:rsidRPr="0024769B">
        <w:rPr>
          <w:sz w:val="22"/>
          <w:szCs w:val="22"/>
          <w:rPrChange w:id="2225" w:author="Steve Baird" w:date="2016-04-29T15:40:00Z">
            <w:rPr>
              <w:rFonts w:ascii="Garamond" w:hAnsi="Garamond"/>
              <w:sz w:val="22"/>
              <w:szCs w:val="22"/>
            </w:rPr>
          </w:rPrChange>
        </w:rPr>
        <w:tab/>
      </w:r>
      <w:r w:rsidR="00E649D6" w:rsidRPr="0024769B">
        <w:rPr>
          <w:sz w:val="22"/>
          <w:szCs w:val="22"/>
          <w:rPrChange w:id="2226" w:author="Steve Baird" w:date="2016-04-29T15:40:00Z">
            <w:rPr>
              <w:rFonts w:ascii="Garamond" w:hAnsi="Garamond"/>
              <w:sz w:val="22"/>
              <w:szCs w:val="22"/>
            </w:rPr>
          </w:rPrChange>
        </w:rPr>
        <w:t>SCF</w:t>
      </w:r>
      <w:r w:rsidR="00E649D6" w:rsidRPr="0024769B">
        <w:rPr>
          <w:sz w:val="22"/>
          <w:szCs w:val="22"/>
          <w:rPrChange w:id="2227" w:author="Steve Baird" w:date="2016-04-29T15:40:00Z">
            <w:rPr>
              <w:rFonts w:ascii="Garamond" w:hAnsi="Garamond"/>
              <w:sz w:val="22"/>
              <w:szCs w:val="22"/>
            </w:rPr>
          </w:rPrChange>
        </w:rPr>
        <w:tab/>
        <w:t xml:space="preserve">Conductivity </w:t>
      </w:r>
      <w:r w:rsidR="004A68EB" w:rsidRPr="0024769B">
        <w:rPr>
          <w:sz w:val="22"/>
          <w:szCs w:val="22"/>
          <w:rPrChange w:id="2228" w:author="Steve Baird" w:date="2016-04-29T15:40:00Z">
            <w:rPr>
              <w:rFonts w:ascii="Garamond" w:hAnsi="Garamond"/>
              <w:sz w:val="22"/>
              <w:szCs w:val="22"/>
            </w:rPr>
          </w:rPrChange>
        </w:rPr>
        <w:t>sensor failure</w:t>
      </w:r>
    </w:p>
    <w:p w14:paraId="2D7A57A9" w14:textId="77777777" w:rsidR="005974E9" w:rsidRPr="0024769B" w:rsidRDefault="005974E9" w:rsidP="00DF6463">
      <w:pPr>
        <w:pStyle w:val="BodyText"/>
        <w:tabs>
          <w:tab w:val="left" w:pos="720"/>
          <w:tab w:val="left" w:pos="1080"/>
          <w:tab w:val="left" w:pos="1440"/>
          <w:tab w:val="left" w:pos="1980"/>
          <w:tab w:val="left" w:pos="2520"/>
        </w:tabs>
        <w:ind w:left="720" w:right="720"/>
        <w:rPr>
          <w:sz w:val="22"/>
          <w:szCs w:val="22"/>
          <w:rPrChange w:id="2229" w:author="Steve Baird" w:date="2016-04-29T15:40:00Z">
            <w:rPr>
              <w:rFonts w:ascii="Garamond" w:hAnsi="Garamond"/>
              <w:sz w:val="22"/>
              <w:szCs w:val="22"/>
            </w:rPr>
          </w:rPrChange>
        </w:rPr>
      </w:pPr>
      <w:r w:rsidRPr="0024769B">
        <w:rPr>
          <w:sz w:val="22"/>
          <w:szCs w:val="22"/>
          <w:rPrChange w:id="2230" w:author="Steve Baird" w:date="2016-04-29T15:40:00Z">
            <w:rPr>
              <w:rFonts w:ascii="Garamond" w:hAnsi="Garamond"/>
              <w:sz w:val="22"/>
              <w:szCs w:val="22"/>
            </w:rPr>
          </w:rPrChange>
        </w:rPr>
        <w:tab/>
        <w:t>SCS</w:t>
      </w:r>
      <w:r w:rsidRPr="0024769B">
        <w:rPr>
          <w:sz w:val="22"/>
          <w:szCs w:val="22"/>
          <w:rPrChange w:id="2231" w:author="Steve Baird" w:date="2016-04-29T15:40:00Z">
            <w:rPr>
              <w:rFonts w:ascii="Garamond" w:hAnsi="Garamond"/>
              <w:sz w:val="22"/>
              <w:szCs w:val="22"/>
            </w:rPr>
          </w:rPrChange>
        </w:rPr>
        <w:tab/>
      </w:r>
      <w:r w:rsidRPr="0024769B">
        <w:rPr>
          <w:sz w:val="22"/>
          <w:szCs w:val="22"/>
          <w:rPrChange w:id="2232" w:author="Steve Baird" w:date="2016-04-29T15:40:00Z">
            <w:rPr>
              <w:rFonts w:ascii="Garamond" w:hAnsi="Garamond"/>
              <w:sz w:val="22"/>
              <w:szCs w:val="22"/>
            </w:rPr>
          </w:rPrChange>
        </w:rPr>
        <w:tab/>
        <w:t>Chlorophyll spike</w:t>
      </w:r>
    </w:p>
    <w:p w14:paraId="4981C41D" w14:textId="77777777" w:rsidR="00E6507D" w:rsidRPr="0024769B" w:rsidRDefault="00DF6463" w:rsidP="00DF6463">
      <w:pPr>
        <w:pStyle w:val="BodyText"/>
        <w:tabs>
          <w:tab w:val="left" w:pos="720"/>
          <w:tab w:val="left" w:pos="1080"/>
          <w:tab w:val="left" w:pos="1440"/>
          <w:tab w:val="left" w:pos="1980"/>
          <w:tab w:val="left" w:pos="2520"/>
        </w:tabs>
        <w:ind w:left="720" w:right="720"/>
        <w:rPr>
          <w:sz w:val="22"/>
          <w:szCs w:val="22"/>
          <w:rPrChange w:id="2233" w:author="Steve Baird" w:date="2016-04-29T15:40:00Z">
            <w:rPr>
              <w:rFonts w:ascii="Garamond" w:hAnsi="Garamond"/>
              <w:sz w:val="22"/>
              <w:szCs w:val="22"/>
            </w:rPr>
          </w:rPrChange>
        </w:rPr>
      </w:pPr>
      <w:r w:rsidRPr="0024769B">
        <w:rPr>
          <w:sz w:val="22"/>
          <w:szCs w:val="22"/>
          <w:rPrChange w:id="2234" w:author="Steve Baird" w:date="2016-04-29T15:40:00Z">
            <w:rPr>
              <w:rFonts w:ascii="Garamond" w:hAnsi="Garamond"/>
              <w:sz w:val="22"/>
              <w:szCs w:val="22"/>
            </w:rPr>
          </w:rPrChange>
        </w:rPr>
        <w:tab/>
      </w:r>
      <w:r w:rsidR="00E6507D" w:rsidRPr="0024769B">
        <w:rPr>
          <w:sz w:val="22"/>
          <w:szCs w:val="22"/>
          <w:rPrChange w:id="2235" w:author="Steve Baird" w:date="2016-04-29T15:40:00Z">
            <w:rPr>
              <w:rFonts w:ascii="Garamond" w:hAnsi="Garamond"/>
              <w:sz w:val="22"/>
              <w:szCs w:val="22"/>
            </w:rPr>
          </w:rPrChange>
        </w:rPr>
        <w:t>SDF</w:t>
      </w:r>
      <w:r w:rsidR="00E6507D" w:rsidRPr="0024769B">
        <w:rPr>
          <w:sz w:val="22"/>
          <w:szCs w:val="22"/>
          <w:rPrChange w:id="2236" w:author="Steve Baird" w:date="2016-04-29T15:40:00Z">
            <w:rPr>
              <w:rFonts w:ascii="Garamond" w:hAnsi="Garamond"/>
              <w:sz w:val="22"/>
              <w:szCs w:val="22"/>
            </w:rPr>
          </w:rPrChange>
        </w:rPr>
        <w:tab/>
        <w:t xml:space="preserve">Depth </w:t>
      </w:r>
      <w:r w:rsidR="004A68EB" w:rsidRPr="0024769B">
        <w:rPr>
          <w:sz w:val="22"/>
          <w:szCs w:val="22"/>
          <w:rPrChange w:id="2237" w:author="Steve Baird" w:date="2016-04-29T15:40:00Z">
            <w:rPr>
              <w:rFonts w:ascii="Garamond" w:hAnsi="Garamond"/>
              <w:sz w:val="22"/>
              <w:szCs w:val="22"/>
            </w:rPr>
          </w:rPrChange>
        </w:rPr>
        <w:t>port frozen</w:t>
      </w:r>
    </w:p>
    <w:p w14:paraId="124D5E96" w14:textId="77777777" w:rsidR="007148FA" w:rsidRPr="0024769B" w:rsidRDefault="00E6507D" w:rsidP="00DF6463">
      <w:pPr>
        <w:pStyle w:val="BodyText"/>
        <w:tabs>
          <w:tab w:val="left" w:pos="720"/>
          <w:tab w:val="left" w:pos="1080"/>
          <w:tab w:val="left" w:pos="1440"/>
          <w:tab w:val="left" w:pos="1980"/>
          <w:tab w:val="left" w:pos="2520"/>
        </w:tabs>
        <w:ind w:left="720" w:right="720"/>
        <w:rPr>
          <w:sz w:val="22"/>
          <w:szCs w:val="22"/>
          <w:rPrChange w:id="2238" w:author="Steve Baird" w:date="2016-04-29T15:40:00Z">
            <w:rPr>
              <w:rFonts w:ascii="Garamond" w:hAnsi="Garamond"/>
              <w:sz w:val="22"/>
              <w:szCs w:val="22"/>
            </w:rPr>
          </w:rPrChange>
        </w:rPr>
      </w:pPr>
      <w:r w:rsidRPr="0024769B">
        <w:rPr>
          <w:sz w:val="22"/>
          <w:szCs w:val="22"/>
          <w:rPrChange w:id="2239" w:author="Steve Baird" w:date="2016-04-29T15:40:00Z">
            <w:rPr>
              <w:rFonts w:ascii="Garamond" w:hAnsi="Garamond"/>
              <w:sz w:val="22"/>
              <w:szCs w:val="22"/>
            </w:rPr>
          </w:rPrChange>
        </w:rPr>
        <w:tab/>
      </w:r>
      <w:r w:rsidR="007148FA" w:rsidRPr="0024769B">
        <w:rPr>
          <w:sz w:val="22"/>
          <w:szCs w:val="22"/>
          <w:rPrChange w:id="2240" w:author="Steve Baird" w:date="2016-04-29T15:40:00Z">
            <w:rPr>
              <w:rFonts w:ascii="Garamond" w:hAnsi="Garamond"/>
              <w:sz w:val="22"/>
              <w:szCs w:val="22"/>
            </w:rPr>
          </w:rPrChange>
        </w:rPr>
        <w:t>SDG</w:t>
      </w:r>
      <w:r w:rsidR="007148FA" w:rsidRPr="0024769B">
        <w:rPr>
          <w:sz w:val="22"/>
          <w:szCs w:val="22"/>
          <w:rPrChange w:id="2241" w:author="Steve Baird" w:date="2016-04-29T15:40:00Z">
            <w:rPr>
              <w:rFonts w:ascii="Garamond" w:hAnsi="Garamond"/>
              <w:sz w:val="22"/>
              <w:szCs w:val="22"/>
            </w:rPr>
          </w:rPrChange>
        </w:rPr>
        <w:tab/>
        <w:t>Suspect due to sensor diagnostics</w:t>
      </w:r>
    </w:p>
    <w:p w14:paraId="3D324FFF" w14:textId="77777777" w:rsidR="00E649D6" w:rsidRPr="0024769B" w:rsidRDefault="007148FA" w:rsidP="00DF6463">
      <w:pPr>
        <w:pStyle w:val="BodyText"/>
        <w:tabs>
          <w:tab w:val="left" w:pos="720"/>
          <w:tab w:val="left" w:pos="1080"/>
          <w:tab w:val="left" w:pos="1440"/>
          <w:tab w:val="left" w:pos="1980"/>
          <w:tab w:val="left" w:pos="2520"/>
        </w:tabs>
        <w:ind w:left="720" w:right="720"/>
        <w:rPr>
          <w:sz w:val="22"/>
          <w:szCs w:val="22"/>
          <w:rPrChange w:id="2242" w:author="Steve Baird" w:date="2016-04-29T15:40:00Z">
            <w:rPr>
              <w:rFonts w:ascii="Garamond" w:hAnsi="Garamond"/>
              <w:sz w:val="22"/>
              <w:szCs w:val="22"/>
            </w:rPr>
          </w:rPrChange>
        </w:rPr>
      </w:pPr>
      <w:r w:rsidRPr="0024769B">
        <w:rPr>
          <w:sz w:val="22"/>
          <w:szCs w:val="22"/>
          <w:rPrChange w:id="2243" w:author="Steve Baird" w:date="2016-04-29T15:40:00Z">
            <w:rPr>
              <w:rFonts w:ascii="Garamond" w:hAnsi="Garamond"/>
              <w:sz w:val="22"/>
              <w:szCs w:val="22"/>
            </w:rPr>
          </w:rPrChange>
        </w:rPr>
        <w:tab/>
      </w:r>
      <w:r w:rsidR="00E649D6" w:rsidRPr="0024769B">
        <w:rPr>
          <w:sz w:val="22"/>
          <w:szCs w:val="22"/>
          <w:rPrChange w:id="2244" w:author="Steve Baird" w:date="2016-04-29T15:40:00Z">
            <w:rPr>
              <w:rFonts w:ascii="Garamond" w:hAnsi="Garamond"/>
              <w:sz w:val="22"/>
              <w:szCs w:val="22"/>
            </w:rPr>
          </w:rPrChange>
        </w:rPr>
        <w:t>SDO</w:t>
      </w:r>
      <w:r w:rsidR="00E649D6" w:rsidRPr="0024769B">
        <w:rPr>
          <w:sz w:val="22"/>
          <w:szCs w:val="22"/>
          <w:rPrChange w:id="2245" w:author="Steve Baird" w:date="2016-04-29T15:40:00Z">
            <w:rPr>
              <w:rFonts w:ascii="Garamond" w:hAnsi="Garamond"/>
              <w:sz w:val="22"/>
              <w:szCs w:val="22"/>
            </w:rPr>
          </w:rPrChange>
        </w:rPr>
        <w:tab/>
        <w:t xml:space="preserve">DO </w:t>
      </w:r>
      <w:r w:rsidR="004A68EB" w:rsidRPr="0024769B">
        <w:rPr>
          <w:sz w:val="22"/>
          <w:szCs w:val="22"/>
          <w:rPrChange w:id="2246" w:author="Steve Baird" w:date="2016-04-29T15:40:00Z">
            <w:rPr>
              <w:rFonts w:ascii="Garamond" w:hAnsi="Garamond"/>
              <w:sz w:val="22"/>
              <w:szCs w:val="22"/>
            </w:rPr>
          </w:rPrChange>
        </w:rPr>
        <w:t>suspect</w:t>
      </w:r>
    </w:p>
    <w:p w14:paraId="4E33C99F"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47" w:author="Steve Baird" w:date="2016-04-29T15:40:00Z">
            <w:rPr>
              <w:rFonts w:ascii="Garamond" w:hAnsi="Garamond"/>
              <w:sz w:val="22"/>
              <w:szCs w:val="22"/>
            </w:rPr>
          </w:rPrChange>
        </w:rPr>
      </w:pPr>
      <w:r w:rsidRPr="0024769B">
        <w:rPr>
          <w:sz w:val="22"/>
          <w:szCs w:val="22"/>
          <w:rPrChange w:id="2248" w:author="Steve Baird" w:date="2016-04-29T15:40:00Z">
            <w:rPr>
              <w:rFonts w:ascii="Garamond" w:hAnsi="Garamond"/>
              <w:sz w:val="22"/>
              <w:szCs w:val="22"/>
            </w:rPr>
          </w:rPrChange>
        </w:rPr>
        <w:tab/>
      </w:r>
      <w:r w:rsidR="00E649D6" w:rsidRPr="0024769B">
        <w:rPr>
          <w:sz w:val="22"/>
          <w:szCs w:val="22"/>
          <w:rPrChange w:id="2249" w:author="Steve Baird" w:date="2016-04-29T15:40:00Z">
            <w:rPr>
              <w:rFonts w:ascii="Garamond" w:hAnsi="Garamond"/>
              <w:sz w:val="22"/>
              <w:szCs w:val="22"/>
            </w:rPr>
          </w:rPrChange>
        </w:rPr>
        <w:t>SDP</w:t>
      </w:r>
      <w:r w:rsidR="00E649D6" w:rsidRPr="0024769B">
        <w:rPr>
          <w:sz w:val="22"/>
          <w:szCs w:val="22"/>
          <w:rPrChange w:id="2250" w:author="Steve Baird" w:date="2016-04-29T15:40:00Z">
            <w:rPr>
              <w:rFonts w:ascii="Garamond" w:hAnsi="Garamond"/>
              <w:sz w:val="22"/>
              <w:szCs w:val="22"/>
            </w:rPr>
          </w:rPrChange>
        </w:rPr>
        <w:tab/>
        <w:t xml:space="preserve">DO </w:t>
      </w:r>
      <w:r w:rsidR="004A68EB" w:rsidRPr="0024769B">
        <w:rPr>
          <w:sz w:val="22"/>
          <w:szCs w:val="22"/>
          <w:rPrChange w:id="2251" w:author="Steve Baird" w:date="2016-04-29T15:40:00Z">
            <w:rPr>
              <w:rFonts w:ascii="Garamond" w:hAnsi="Garamond"/>
              <w:sz w:val="22"/>
              <w:szCs w:val="22"/>
            </w:rPr>
          </w:rPrChange>
        </w:rPr>
        <w:t>membrane puncture</w:t>
      </w:r>
    </w:p>
    <w:p w14:paraId="33CAA663"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52" w:author="Steve Baird" w:date="2016-04-29T15:40:00Z">
            <w:rPr>
              <w:rFonts w:ascii="Garamond" w:hAnsi="Garamond"/>
              <w:sz w:val="22"/>
              <w:szCs w:val="22"/>
            </w:rPr>
          </w:rPrChange>
        </w:rPr>
      </w:pPr>
      <w:r w:rsidRPr="0024769B">
        <w:rPr>
          <w:sz w:val="22"/>
          <w:szCs w:val="22"/>
          <w:rPrChange w:id="2253" w:author="Steve Baird" w:date="2016-04-29T15:40:00Z">
            <w:rPr>
              <w:rFonts w:ascii="Garamond" w:hAnsi="Garamond"/>
              <w:sz w:val="22"/>
              <w:szCs w:val="22"/>
            </w:rPr>
          </w:rPrChange>
        </w:rPr>
        <w:tab/>
      </w:r>
      <w:r w:rsidR="00E649D6" w:rsidRPr="0024769B">
        <w:rPr>
          <w:sz w:val="22"/>
          <w:szCs w:val="22"/>
          <w:rPrChange w:id="2254" w:author="Steve Baird" w:date="2016-04-29T15:40:00Z">
            <w:rPr>
              <w:rFonts w:ascii="Garamond" w:hAnsi="Garamond"/>
              <w:sz w:val="22"/>
              <w:szCs w:val="22"/>
            </w:rPr>
          </w:rPrChange>
        </w:rPr>
        <w:t>SIC</w:t>
      </w:r>
      <w:r w:rsidR="00E649D6" w:rsidRPr="0024769B">
        <w:rPr>
          <w:sz w:val="22"/>
          <w:szCs w:val="22"/>
          <w:rPrChange w:id="2255" w:author="Steve Baird" w:date="2016-04-29T15:40:00Z">
            <w:rPr>
              <w:rFonts w:ascii="Garamond" w:hAnsi="Garamond"/>
              <w:sz w:val="22"/>
              <w:szCs w:val="22"/>
            </w:rPr>
          </w:rPrChange>
        </w:rPr>
        <w:tab/>
      </w:r>
      <w:r w:rsidR="00E649D6" w:rsidRPr="0024769B">
        <w:rPr>
          <w:sz w:val="22"/>
          <w:szCs w:val="22"/>
          <w:rPrChange w:id="2256" w:author="Steve Baird" w:date="2016-04-29T15:40:00Z">
            <w:rPr>
              <w:rFonts w:ascii="Garamond" w:hAnsi="Garamond"/>
              <w:sz w:val="22"/>
              <w:szCs w:val="22"/>
            </w:rPr>
          </w:rPrChange>
        </w:rPr>
        <w:tab/>
        <w:t xml:space="preserve">Incorrect </w:t>
      </w:r>
      <w:r w:rsidR="004A68EB" w:rsidRPr="0024769B">
        <w:rPr>
          <w:sz w:val="22"/>
          <w:szCs w:val="22"/>
          <w:rPrChange w:id="2257" w:author="Steve Baird" w:date="2016-04-29T15:40:00Z">
            <w:rPr>
              <w:rFonts w:ascii="Garamond" w:hAnsi="Garamond"/>
              <w:sz w:val="22"/>
              <w:szCs w:val="22"/>
            </w:rPr>
          </w:rPrChange>
        </w:rPr>
        <w:t xml:space="preserve">calibration </w:t>
      </w:r>
      <w:r w:rsidR="00E649D6" w:rsidRPr="0024769B">
        <w:rPr>
          <w:sz w:val="22"/>
          <w:szCs w:val="22"/>
          <w:rPrChange w:id="2258" w:author="Steve Baird" w:date="2016-04-29T15:40:00Z">
            <w:rPr>
              <w:rFonts w:ascii="Garamond" w:hAnsi="Garamond"/>
              <w:sz w:val="22"/>
              <w:szCs w:val="22"/>
            </w:rPr>
          </w:rPrChange>
        </w:rPr>
        <w:t xml:space="preserve">/ </w:t>
      </w:r>
      <w:r w:rsidR="004A68EB" w:rsidRPr="0024769B">
        <w:rPr>
          <w:sz w:val="22"/>
          <w:szCs w:val="22"/>
          <w:rPrChange w:id="2259" w:author="Steve Baird" w:date="2016-04-29T15:40:00Z">
            <w:rPr>
              <w:rFonts w:ascii="Garamond" w:hAnsi="Garamond"/>
              <w:sz w:val="22"/>
              <w:szCs w:val="22"/>
            </w:rPr>
          </w:rPrChange>
        </w:rPr>
        <w:t>contaminated standard</w:t>
      </w:r>
    </w:p>
    <w:p w14:paraId="005E04B4"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60" w:author="Steve Baird" w:date="2016-04-29T15:40:00Z">
            <w:rPr>
              <w:rFonts w:ascii="Garamond" w:hAnsi="Garamond"/>
              <w:sz w:val="22"/>
              <w:szCs w:val="22"/>
            </w:rPr>
          </w:rPrChange>
        </w:rPr>
      </w:pPr>
      <w:r w:rsidRPr="0024769B">
        <w:rPr>
          <w:sz w:val="22"/>
          <w:szCs w:val="22"/>
          <w:rPrChange w:id="2261" w:author="Steve Baird" w:date="2016-04-29T15:40:00Z">
            <w:rPr>
              <w:rFonts w:ascii="Garamond" w:hAnsi="Garamond"/>
              <w:sz w:val="22"/>
              <w:szCs w:val="22"/>
            </w:rPr>
          </w:rPrChange>
        </w:rPr>
        <w:tab/>
      </w:r>
      <w:r w:rsidR="00E649D6" w:rsidRPr="0024769B">
        <w:rPr>
          <w:sz w:val="22"/>
          <w:szCs w:val="22"/>
          <w:rPrChange w:id="2262" w:author="Steve Baird" w:date="2016-04-29T15:40:00Z">
            <w:rPr>
              <w:rFonts w:ascii="Garamond" w:hAnsi="Garamond"/>
              <w:sz w:val="22"/>
              <w:szCs w:val="22"/>
            </w:rPr>
          </w:rPrChange>
        </w:rPr>
        <w:t>SNV</w:t>
      </w:r>
      <w:r w:rsidR="00E649D6" w:rsidRPr="0024769B">
        <w:rPr>
          <w:sz w:val="22"/>
          <w:szCs w:val="22"/>
          <w:rPrChange w:id="2263" w:author="Steve Baird" w:date="2016-04-29T15:40:00Z">
            <w:rPr>
              <w:rFonts w:ascii="Garamond" w:hAnsi="Garamond"/>
              <w:sz w:val="22"/>
              <w:szCs w:val="22"/>
            </w:rPr>
          </w:rPrChange>
        </w:rPr>
        <w:tab/>
        <w:t xml:space="preserve">Negative </w:t>
      </w:r>
      <w:r w:rsidR="004A68EB" w:rsidRPr="0024769B">
        <w:rPr>
          <w:sz w:val="22"/>
          <w:szCs w:val="22"/>
          <w:rPrChange w:id="2264" w:author="Steve Baird" w:date="2016-04-29T15:40:00Z">
            <w:rPr>
              <w:rFonts w:ascii="Garamond" w:hAnsi="Garamond"/>
              <w:sz w:val="22"/>
              <w:szCs w:val="22"/>
            </w:rPr>
          </w:rPrChange>
        </w:rPr>
        <w:t>value</w:t>
      </w:r>
    </w:p>
    <w:p w14:paraId="31E70D9C"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65" w:author="Steve Baird" w:date="2016-04-29T15:40:00Z">
            <w:rPr>
              <w:rFonts w:ascii="Garamond" w:hAnsi="Garamond"/>
              <w:sz w:val="22"/>
              <w:szCs w:val="22"/>
            </w:rPr>
          </w:rPrChange>
        </w:rPr>
      </w:pPr>
      <w:r w:rsidRPr="0024769B">
        <w:rPr>
          <w:sz w:val="22"/>
          <w:szCs w:val="22"/>
          <w:rPrChange w:id="2266" w:author="Steve Baird" w:date="2016-04-29T15:40:00Z">
            <w:rPr>
              <w:rFonts w:ascii="Garamond" w:hAnsi="Garamond"/>
              <w:sz w:val="22"/>
              <w:szCs w:val="22"/>
            </w:rPr>
          </w:rPrChange>
        </w:rPr>
        <w:tab/>
      </w:r>
      <w:r w:rsidR="00E649D6" w:rsidRPr="0024769B">
        <w:rPr>
          <w:sz w:val="22"/>
          <w:szCs w:val="22"/>
          <w:rPrChange w:id="2267" w:author="Steve Baird" w:date="2016-04-29T15:40:00Z">
            <w:rPr>
              <w:rFonts w:ascii="Garamond" w:hAnsi="Garamond"/>
              <w:sz w:val="22"/>
              <w:szCs w:val="22"/>
            </w:rPr>
          </w:rPrChange>
        </w:rPr>
        <w:t>SOW</w:t>
      </w:r>
      <w:r w:rsidR="00E649D6" w:rsidRPr="0024769B">
        <w:rPr>
          <w:sz w:val="22"/>
          <w:szCs w:val="22"/>
          <w:rPrChange w:id="2268" w:author="Steve Baird" w:date="2016-04-29T15:40:00Z">
            <w:rPr>
              <w:rFonts w:ascii="Garamond" w:hAnsi="Garamond"/>
              <w:sz w:val="22"/>
              <w:szCs w:val="22"/>
            </w:rPr>
          </w:rPrChange>
        </w:rPr>
        <w:tab/>
        <w:t xml:space="preserve">Sensor </w:t>
      </w:r>
      <w:r w:rsidR="004A68EB" w:rsidRPr="0024769B">
        <w:rPr>
          <w:sz w:val="22"/>
          <w:szCs w:val="22"/>
          <w:rPrChange w:id="2269" w:author="Steve Baird" w:date="2016-04-29T15:40:00Z">
            <w:rPr>
              <w:rFonts w:ascii="Garamond" w:hAnsi="Garamond"/>
              <w:sz w:val="22"/>
              <w:szCs w:val="22"/>
            </w:rPr>
          </w:rPrChange>
        </w:rPr>
        <w:t xml:space="preserve">out </w:t>
      </w:r>
      <w:r w:rsidR="00E649D6" w:rsidRPr="0024769B">
        <w:rPr>
          <w:sz w:val="22"/>
          <w:szCs w:val="22"/>
          <w:rPrChange w:id="2270" w:author="Steve Baird" w:date="2016-04-29T15:40:00Z">
            <w:rPr>
              <w:rFonts w:ascii="Garamond" w:hAnsi="Garamond"/>
              <w:sz w:val="22"/>
              <w:szCs w:val="22"/>
            </w:rPr>
          </w:rPrChange>
        </w:rPr>
        <w:t xml:space="preserve">of </w:t>
      </w:r>
      <w:r w:rsidR="004A68EB" w:rsidRPr="0024769B">
        <w:rPr>
          <w:sz w:val="22"/>
          <w:szCs w:val="22"/>
          <w:rPrChange w:id="2271" w:author="Steve Baird" w:date="2016-04-29T15:40:00Z">
            <w:rPr>
              <w:rFonts w:ascii="Garamond" w:hAnsi="Garamond"/>
              <w:sz w:val="22"/>
              <w:szCs w:val="22"/>
            </w:rPr>
          </w:rPrChange>
        </w:rPr>
        <w:t>water</w:t>
      </w:r>
    </w:p>
    <w:p w14:paraId="0801F790"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72" w:author="Steve Baird" w:date="2016-04-29T15:40:00Z">
            <w:rPr>
              <w:rFonts w:ascii="Garamond" w:hAnsi="Garamond"/>
              <w:sz w:val="22"/>
              <w:szCs w:val="22"/>
            </w:rPr>
          </w:rPrChange>
        </w:rPr>
      </w:pPr>
      <w:r w:rsidRPr="0024769B">
        <w:rPr>
          <w:sz w:val="22"/>
          <w:szCs w:val="22"/>
          <w:rPrChange w:id="2273" w:author="Steve Baird" w:date="2016-04-29T15:40:00Z">
            <w:rPr>
              <w:rFonts w:ascii="Garamond" w:hAnsi="Garamond"/>
              <w:sz w:val="22"/>
              <w:szCs w:val="22"/>
            </w:rPr>
          </w:rPrChange>
        </w:rPr>
        <w:tab/>
      </w:r>
      <w:r w:rsidR="00E649D6" w:rsidRPr="0024769B">
        <w:rPr>
          <w:sz w:val="22"/>
          <w:szCs w:val="22"/>
          <w:rPrChange w:id="2274" w:author="Steve Baird" w:date="2016-04-29T15:40:00Z">
            <w:rPr>
              <w:rFonts w:ascii="Garamond" w:hAnsi="Garamond"/>
              <w:sz w:val="22"/>
              <w:szCs w:val="22"/>
            </w:rPr>
          </w:rPrChange>
        </w:rPr>
        <w:t>SPC</w:t>
      </w:r>
      <w:r w:rsidR="00E649D6" w:rsidRPr="0024769B">
        <w:rPr>
          <w:sz w:val="22"/>
          <w:szCs w:val="22"/>
          <w:rPrChange w:id="2275" w:author="Steve Baird" w:date="2016-04-29T15:40:00Z">
            <w:rPr>
              <w:rFonts w:ascii="Garamond" w:hAnsi="Garamond"/>
              <w:sz w:val="22"/>
              <w:szCs w:val="22"/>
            </w:rPr>
          </w:rPrChange>
        </w:rPr>
        <w:tab/>
        <w:t xml:space="preserve">Post </w:t>
      </w:r>
      <w:r w:rsidR="004A68EB" w:rsidRPr="0024769B">
        <w:rPr>
          <w:sz w:val="22"/>
          <w:szCs w:val="22"/>
          <w:rPrChange w:id="2276" w:author="Steve Baird" w:date="2016-04-29T15:40:00Z">
            <w:rPr>
              <w:rFonts w:ascii="Garamond" w:hAnsi="Garamond"/>
              <w:sz w:val="22"/>
              <w:szCs w:val="22"/>
            </w:rPr>
          </w:rPrChange>
        </w:rPr>
        <w:t xml:space="preserve">calibration out </w:t>
      </w:r>
      <w:r w:rsidR="00E649D6" w:rsidRPr="0024769B">
        <w:rPr>
          <w:sz w:val="22"/>
          <w:szCs w:val="22"/>
          <w:rPrChange w:id="2277" w:author="Steve Baird" w:date="2016-04-29T15:40:00Z">
            <w:rPr>
              <w:rFonts w:ascii="Garamond" w:hAnsi="Garamond"/>
              <w:sz w:val="22"/>
              <w:szCs w:val="22"/>
            </w:rPr>
          </w:rPrChange>
        </w:rPr>
        <w:t xml:space="preserve">of </w:t>
      </w:r>
      <w:r w:rsidR="004A68EB" w:rsidRPr="0024769B">
        <w:rPr>
          <w:sz w:val="22"/>
          <w:szCs w:val="22"/>
          <w:rPrChange w:id="2278" w:author="Steve Baird" w:date="2016-04-29T15:40:00Z">
            <w:rPr>
              <w:rFonts w:ascii="Garamond" w:hAnsi="Garamond"/>
              <w:sz w:val="22"/>
              <w:szCs w:val="22"/>
            </w:rPr>
          </w:rPrChange>
        </w:rPr>
        <w:t>range</w:t>
      </w:r>
    </w:p>
    <w:p w14:paraId="4E8301AA" w14:textId="77777777" w:rsidR="00EE25CA" w:rsidRPr="0024769B" w:rsidRDefault="00EE25CA" w:rsidP="000278DE">
      <w:pPr>
        <w:tabs>
          <w:tab w:val="left" w:pos="1080"/>
          <w:tab w:val="left" w:pos="1440"/>
          <w:tab w:val="left" w:pos="1980"/>
        </w:tabs>
        <w:ind w:left="720"/>
        <w:rPr>
          <w:sz w:val="22"/>
          <w:szCs w:val="22"/>
          <w:rPrChange w:id="2279" w:author="Steve Baird" w:date="2016-04-29T15:40:00Z">
            <w:rPr>
              <w:rFonts w:ascii="Garamond" w:hAnsi="Garamond"/>
              <w:sz w:val="22"/>
              <w:szCs w:val="22"/>
            </w:rPr>
          </w:rPrChange>
        </w:rPr>
      </w:pPr>
      <w:r w:rsidRPr="0024769B">
        <w:rPr>
          <w:sz w:val="22"/>
          <w:szCs w:val="22"/>
          <w:rPrChange w:id="2280" w:author="Steve Baird" w:date="2016-04-29T15:40:00Z">
            <w:rPr>
              <w:rFonts w:ascii="Garamond" w:hAnsi="Garamond"/>
              <w:sz w:val="22"/>
              <w:szCs w:val="22"/>
            </w:rPr>
          </w:rPrChange>
        </w:rPr>
        <w:tab/>
        <w:t>SQR</w:t>
      </w:r>
      <w:r w:rsidRPr="0024769B">
        <w:rPr>
          <w:sz w:val="22"/>
          <w:szCs w:val="22"/>
          <w:rPrChange w:id="2281" w:author="Steve Baird" w:date="2016-04-29T15:40:00Z">
            <w:rPr>
              <w:rFonts w:ascii="Garamond" w:hAnsi="Garamond"/>
              <w:sz w:val="22"/>
              <w:szCs w:val="22"/>
            </w:rPr>
          </w:rPrChange>
        </w:rPr>
        <w:tab/>
        <w:t>Data rejected due to QAQC checks</w:t>
      </w:r>
    </w:p>
    <w:p w14:paraId="12E3B2FF" w14:textId="77777777" w:rsidR="00E649D6" w:rsidRPr="0024769B" w:rsidRDefault="00EE25CA" w:rsidP="00DF6463">
      <w:pPr>
        <w:pStyle w:val="BodyText"/>
        <w:tabs>
          <w:tab w:val="left" w:pos="720"/>
          <w:tab w:val="left" w:pos="1080"/>
          <w:tab w:val="left" w:pos="1440"/>
          <w:tab w:val="left" w:pos="1980"/>
          <w:tab w:val="left" w:pos="2520"/>
        </w:tabs>
        <w:ind w:left="720" w:right="720"/>
        <w:rPr>
          <w:sz w:val="22"/>
          <w:szCs w:val="22"/>
          <w:rPrChange w:id="2282" w:author="Steve Baird" w:date="2016-04-29T15:40:00Z">
            <w:rPr>
              <w:rFonts w:ascii="Garamond" w:hAnsi="Garamond"/>
              <w:sz w:val="22"/>
              <w:szCs w:val="22"/>
            </w:rPr>
          </w:rPrChange>
        </w:rPr>
      </w:pPr>
      <w:r w:rsidRPr="0024769B">
        <w:rPr>
          <w:sz w:val="22"/>
          <w:szCs w:val="22"/>
          <w:rPrChange w:id="2283" w:author="Steve Baird" w:date="2016-04-29T15:40:00Z">
            <w:rPr>
              <w:rFonts w:ascii="Garamond" w:hAnsi="Garamond"/>
              <w:sz w:val="22"/>
              <w:szCs w:val="22"/>
            </w:rPr>
          </w:rPrChange>
        </w:rPr>
        <w:tab/>
      </w:r>
      <w:r w:rsidR="00E649D6" w:rsidRPr="0024769B">
        <w:rPr>
          <w:sz w:val="22"/>
          <w:szCs w:val="22"/>
          <w:rPrChange w:id="2284" w:author="Steve Baird" w:date="2016-04-29T15:40:00Z">
            <w:rPr>
              <w:rFonts w:ascii="Garamond" w:hAnsi="Garamond"/>
              <w:sz w:val="22"/>
              <w:szCs w:val="22"/>
            </w:rPr>
          </w:rPrChange>
        </w:rPr>
        <w:t>SSD</w:t>
      </w:r>
      <w:r w:rsidR="00E649D6" w:rsidRPr="0024769B">
        <w:rPr>
          <w:sz w:val="22"/>
          <w:szCs w:val="22"/>
          <w:rPrChange w:id="2285" w:author="Steve Baird" w:date="2016-04-29T15:40:00Z">
            <w:rPr>
              <w:rFonts w:ascii="Garamond" w:hAnsi="Garamond"/>
              <w:sz w:val="22"/>
              <w:szCs w:val="22"/>
            </w:rPr>
          </w:rPrChange>
        </w:rPr>
        <w:tab/>
        <w:t xml:space="preserve">Sensor </w:t>
      </w:r>
      <w:r w:rsidR="004A68EB" w:rsidRPr="0024769B">
        <w:rPr>
          <w:sz w:val="22"/>
          <w:szCs w:val="22"/>
          <w:rPrChange w:id="2286" w:author="Steve Baird" w:date="2016-04-29T15:40:00Z">
            <w:rPr>
              <w:rFonts w:ascii="Garamond" w:hAnsi="Garamond"/>
              <w:sz w:val="22"/>
              <w:szCs w:val="22"/>
            </w:rPr>
          </w:rPrChange>
        </w:rPr>
        <w:t>drift</w:t>
      </w:r>
    </w:p>
    <w:p w14:paraId="4456AB1E"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87" w:author="Steve Baird" w:date="2016-04-29T15:40:00Z">
            <w:rPr>
              <w:rFonts w:ascii="Garamond" w:hAnsi="Garamond"/>
              <w:sz w:val="22"/>
              <w:szCs w:val="22"/>
            </w:rPr>
          </w:rPrChange>
        </w:rPr>
      </w:pPr>
      <w:r w:rsidRPr="0024769B">
        <w:rPr>
          <w:sz w:val="22"/>
          <w:szCs w:val="22"/>
          <w:rPrChange w:id="2288" w:author="Steve Baird" w:date="2016-04-29T15:40:00Z">
            <w:rPr>
              <w:rFonts w:ascii="Garamond" w:hAnsi="Garamond"/>
              <w:sz w:val="22"/>
              <w:szCs w:val="22"/>
            </w:rPr>
          </w:rPrChange>
        </w:rPr>
        <w:tab/>
      </w:r>
      <w:r w:rsidR="00E649D6" w:rsidRPr="0024769B">
        <w:rPr>
          <w:sz w:val="22"/>
          <w:szCs w:val="22"/>
          <w:rPrChange w:id="2289" w:author="Steve Baird" w:date="2016-04-29T15:40:00Z">
            <w:rPr>
              <w:rFonts w:ascii="Garamond" w:hAnsi="Garamond"/>
              <w:sz w:val="22"/>
              <w:szCs w:val="22"/>
            </w:rPr>
          </w:rPrChange>
        </w:rPr>
        <w:t>SSM</w:t>
      </w:r>
      <w:r w:rsidR="00E649D6" w:rsidRPr="0024769B">
        <w:rPr>
          <w:sz w:val="22"/>
          <w:szCs w:val="22"/>
          <w:rPrChange w:id="2290" w:author="Steve Baird" w:date="2016-04-29T15:40:00Z">
            <w:rPr>
              <w:rFonts w:ascii="Garamond" w:hAnsi="Garamond"/>
              <w:sz w:val="22"/>
              <w:szCs w:val="22"/>
            </w:rPr>
          </w:rPrChange>
        </w:rPr>
        <w:tab/>
        <w:t xml:space="preserve">Sensor </w:t>
      </w:r>
      <w:r w:rsidR="004A68EB" w:rsidRPr="0024769B">
        <w:rPr>
          <w:sz w:val="22"/>
          <w:szCs w:val="22"/>
          <w:rPrChange w:id="2291" w:author="Steve Baird" w:date="2016-04-29T15:40:00Z">
            <w:rPr>
              <w:rFonts w:ascii="Garamond" w:hAnsi="Garamond"/>
              <w:sz w:val="22"/>
              <w:szCs w:val="22"/>
            </w:rPr>
          </w:rPrChange>
        </w:rPr>
        <w:t>malfunction</w:t>
      </w:r>
    </w:p>
    <w:p w14:paraId="4BEF6681"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292" w:author="Steve Baird" w:date="2016-04-29T15:40:00Z">
            <w:rPr>
              <w:rFonts w:ascii="Garamond" w:hAnsi="Garamond"/>
              <w:sz w:val="22"/>
              <w:szCs w:val="22"/>
            </w:rPr>
          </w:rPrChange>
        </w:rPr>
      </w:pPr>
      <w:r w:rsidRPr="0024769B">
        <w:rPr>
          <w:sz w:val="22"/>
          <w:szCs w:val="22"/>
          <w:rPrChange w:id="2293" w:author="Steve Baird" w:date="2016-04-29T15:40:00Z">
            <w:rPr>
              <w:rFonts w:ascii="Garamond" w:hAnsi="Garamond"/>
              <w:sz w:val="22"/>
              <w:szCs w:val="22"/>
            </w:rPr>
          </w:rPrChange>
        </w:rPr>
        <w:tab/>
      </w:r>
      <w:r w:rsidR="00E649D6" w:rsidRPr="0024769B">
        <w:rPr>
          <w:sz w:val="22"/>
          <w:szCs w:val="22"/>
          <w:rPrChange w:id="2294" w:author="Steve Baird" w:date="2016-04-29T15:40:00Z">
            <w:rPr>
              <w:rFonts w:ascii="Garamond" w:hAnsi="Garamond"/>
              <w:sz w:val="22"/>
              <w:szCs w:val="22"/>
            </w:rPr>
          </w:rPrChange>
        </w:rPr>
        <w:t>SSR</w:t>
      </w:r>
      <w:r w:rsidR="00E649D6" w:rsidRPr="0024769B">
        <w:rPr>
          <w:sz w:val="22"/>
          <w:szCs w:val="22"/>
          <w:rPrChange w:id="2295" w:author="Steve Baird" w:date="2016-04-29T15:40:00Z">
            <w:rPr>
              <w:rFonts w:ascii="Garamond" w:hAnsi="Garamond"/>
              <w:sz w:val="22"/>
              <w:szCs w:val="22"/>
            </w:rPr>
          </w:rPrChange>
        </w:rPr>
        <w:tab/>
      </w:r>
      <w:r w:rsidRPr="0024769B">
        <w:rPr>
          <w:sz w:val="22"/>
          <w:szCs w:val="22"/>
          <w:rPrChange w:id="2296" w:author="Steve Baird" w:date="2016-04-29T15:40:00Z">
            <w:rPr>
              <w:rFonts w:ascii="Garamond" w:hAnsi="Garamond"/>
              <w:sz w:val="22"/>
              <w:szCs w:val="22"/>
            </w:rPr>
          </w:rPrChange>
        </w:rPr>
        <w:tab/>
      </w:r>
      <w:r w:rsidR="00E649D6" w:rsidRPr="0024769B">
        <w:rPr>
          <w:sz w:val="22"/>
          <w:szCs w:val="22"/>
          <w:rPrChange w:id="2297" w:author="Steve Baird" w:date="2016-04-29T15:40:00Z">
            <w:rPr>
              <w:rFonts w:ascii="Garamond" w:hAnsi="Garamond"/>
              <w:sz w:val="22"/>
              <w:szCs w:val="22"/>
            </w:rPr>
          </w:rPrChange>
        </w:rPr>
        <w:t xml:space="preserve">Sensor </w:t>
      </w:r>
      <w:r w:rsidR="004A68EB" w:rsidRPr="0024769B">
        <w:rPr>
          <w:sz w:val="22"/>
          <w:szCs w:val="22"/>
          <w:rPrChange w:id="2298" w:author="Steve Baird" w:date="2016-04-29T15:40:00Z">
            <w:rPr>
              <w:rFonts w:ascii="Garamond" w:hAnsi="Garamond"/>
              <w:sz w:val="22"/>
              <w:szCs w:val="22"/>
            </w:rPr>
          </w:rPrChange>
        </w:rPr>
        <w:t xml:space="preserve">removed </w:t>
      </w:r>
      <w:r w:rsidR="00E649D6" w:rsidRPr="0024769B">
        <w:rPr>
          <w:sz w:val="22"/>
          <w:szCs w:val="22"/>
          <w:rPrChange w:id="2299" w:author="Steve Baird" w:date="2016-04-29T15:40:00Z">
            <w:rPr>
              <w:rFonts w:ascii="Garamond" w:hAnsi="Garamond"/>
              <w:sz w:val="22"/>
              <w:szCs w:val="22"/>
            </w:rPr>
          </w:rPrChange>
        </w:rPr>
        <w:t xml:space="preserve">/ </w:t>
      </w:r>
      <w:r w:rsidR="004A68EB" w:rsidRPr="0024769B">
        <w:rPr>
          <w:sz w:val="22"/>
          <w:szCs w:val="22"/>
          <w:rPrChange w:id="2300" w:author="Steve Baird" w:date="2016-04-29T15:40:00Z">
            <w:rPr>
              <w:rFonts w:ascii="Garamond" w:hAnsi="Garamond"/>
              <w:sz w:val="22"/>
              <w:szCs w:val="22"/>
            </w:rPr>
          </w:rPrChange>
        </w:rPr>
        <w:t>not deployed</w:t>
      </w:r>
    </w:p>
    <w:p w14:paraId="3A3C3D14"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01" w:author="Steve Baird" w:date="2016-04-29T15:40:00Z">
            <w:rPr>
              <w:rFonts w:ascii="Garamond" w:hAnsi="Garamond"/>
              <w:sz w:val="22"/>
              <w:szCs w:val="22"/>
            </w:rPr>
          </w:rPrChange>
        </w:rPr>
      </w:pPr>
      <w:r w:rsidRPr="0024769B">
        <w:rPr>
          <w:sz w:val="22"/>
          <w:szCs w:val="22"/>
          <w:rPrChange w:id="2302" w:author="Steve Baird" w:date="2016-04-29T15:40:00Z">
            <w:rPr>
              <w:rFonts w:ascii="Garamond" w:hAnsi="Garamond"/>
              <w:sz w:val="22"/>
              <w:szCs w:val="22"/>
            </w:rPr>
          </w:rPrChange>
        </w:rPr>
        <w:tab/>
      </w:r>
      <w:r w:rsidR="00E649D6" w:rsidRPr="0024769B">
        <w:rPr>
          <w:sz w:val="22"/>
          <w:szCs w:val="22"/>
          <w:rPrChange w:id="2303" w:author="Steve Baird" w:date="2016-04-29T15:40:00Z">
            <w:rPr>
              <w:rFonts w:ascii="Garamond" w:hAnsi="Garamond"/>
              <w:sz w:val="22"/>
              <w:szCs w:val="22"/>
            </w:rPr>
          </w:rPrChange>
        </w:rPr>
        <w:t>STF</w:t>
      </w:r>
      <w:r w:rsidR="00E649D6" w:rsidRPr="0024769B">
        <w:rPr>
          <w:sz w:val="22"/>
          <w:szCs w:val="22"/>
          <w:rPrChange w:id="2304" w:author="Steve Baird" w:date="2016-04-29T15:40:00Z">
            <w:rPr>
              <w:rFonts w:ascii="Garamond" w:hAnsi="Garamond"/>
              <w:sz w:val="22"/>
              <w:szCs w:val="22"/>
            </w:rPr>
          </w:rPrChange>
        </w:rPr>
        <w:tab/>
        <w:t xml:space="preserve">Catastrophic </w:t>
      </w:r>
      <w:r w:rsidR="004A68EB" w:rsidRPr="0024769B">
        <w:rPr>
          <w:sz w:val="22"/>
          <w:szCs w:val="22"/>
          <w:rPrChange w:id="2305" w:author="Steve Baird" w:date="2016-04-29T15:40:00Z">
            <w:rPr>
              <w:rFonts w:ascii="Garamond" w:hAnsi="Garamond"/>
              <w:sz w:val="22"/>
              <w:szCs w:val="22"/>
            </w:rPr>
          </w:rPrChange>
        </w:rPr>
        <w:t>temperature sensor failure</w:t>
      </w:r>
    </w:p>
    <w:p w14:paraId="33FFF66B"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06" w:author="Steve Baird" w:date="2016-04-29T15:40:00Z">
            <w:rPr>
              <w:rFonts w:ascii="Garamond" w:hAnsi="Garamond"/>
              <w:sz w:val="22"/>
              <w:szCs w:val="22"/>
            </w:rPr>
          </w:rPrChange>
        </w:rPr>
      </w:pPr>
      <w:r w:rsidRPr="0024769B">
        <w:rPr>
          <w:sz w:val="22"/>
          <w:szCs w:val="22"/>
          <w:rPrChange w:id="2307" w:author="Steve Baird" w:date="2016-04-29T15:40:00Z">
            <w:rPr>
              <w:rFonts w:ascii="Garamond" w:hAnsi="Garamond"/>
              <w:sz w:val="22"/>
              <w:szCs w:val="22"/>
            </w:rPr>
          </w:rPrChange>
        </w:rPr>
        <w:tab/>
      </w:r>
      <w:r w:rsidR="00E649D6" w:rsidRPr="0024769B">
        <w:rPr>
          <w:sz w:val="22"/>
          <w:szCs w:val="22"/>
          <w:rPrChange w:id="2308" w:author="Steve Baird" w:date="2016-04-29T15:40:00Z">
            <w:rPr>
              <w:rFonts w:ascii="Garamond" w:hAnsi="Garamond"/>
              <w:sz w:val="22"/>
              <w:szCs w:val="22"/>
            </w:rPr>
          </w:rPrChange>
        </w:rPr>
        <w:t>STS</w:t>
      </w:r>
      <w:r w:rsidRPr="0024769B">
        <w:rPr>
          <w:sz w:val="22"/>
          <w:szCs w:val="22"/>
          <w:rPrChange w:id="2309" w:author="Steve Baird" w:date="2016-04-29T15:40:00Z">
            <w:rPr>
              <w:rFonts w:ascii="Garamond" w:hAnsi="Garamond"/>
              <w:sz w:val="22"/>
              <w:szCs w:val="22"/>
            </w:rPr>
          </w:rPrChange>
        </w:rPr>
        <w:tab/>
      </w:r>
      <w:r w:rsidR="00E649D6" w:rsidRPr="0024769B">
        <w:rPr>
          <w:sz w:val="22"/>
          <w:szCs w:val="22"/>
          <w:rPrChange w:id="2310" w:author="Steve Baird" w:date="2016-04-29T15:40:00Z">
            <w:rPr>
              <w:rFonts w:ascii="Garamond" w:hAnsi="Garamond"/>
              <w:sz w:val="22"/>
              <w:szCs w:val="22"/>
            </w:rPr>
          </w:rPrChange>
        </w:rPr>
        <w:tab/>
        <w:t xml:space="preserve">Turbidity </w:t>
      </w:r>
      <w:r w:rsidR="004A68EB" w:rsidRPr="0024769B">
        <w:rPr>
          <w:sz w:val="22"/>
          <w:szCs w:val="22"/>
          <w:rPrChange w:id="2311" w:author="Steve Baird" w:date="2016-04-29T15:40:00Z">
            <w:rPr>
              <w:rFonts w:ascii="Garamond" w:hAnsi="Garamond"/>
              <w:sz w:val="22"/>
              <w:szCs w:val="22"/>
            </w:rPr>
          </w:rPrChange>
        </w:rPr>
        <w:t>spike</w:t>
      </w:r>
    </w:p>
    <w:p w14:paraId="7D9D2BA7"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12" w:author="Steve Baird" w:date="2016-04-29T15:40:00Z">
            <w:rPr>
              <w:rFonts w:ascii="Garamond" w:hAnsi="Garamond"/>
              <w:sz w:val="22"/>
              <w:szCs w:val="22"/>
            </w:rPr>
          </w:rPrChange>
        </w:rPr>
      </w:pPr>
      <w:r w:rsidRPr="0024769B">
        <w:rPr>
          <w:sz w:val="22"/>
          <w:szCs w:val="22"/>
          <w:rPrChange w:id="2313" w:author="Steve Baird" w:date="2016-04-29T15:40:00Z">
            <w:rPr>
              <w:rFonts w:ascii="Garamond" w:hAnsi="Garamond"/>
              <w:sz w:val="22"/>
              <w:szCs w:val="22"/>
            </w:rPr>
          </w:rPrChange>
        </w:rPr>
        <w:tab/>
      </w:r>
      <w:r w:rsidR="00E649D6" w:rsidRPr="0024769B">
        <w:rPr>
          <w:sz w:val="22"/>
          <w:szCs w:val="22"/>
          <w:rPrChange w:id="2314" w:author="Steve Baird" w:date="2016-04-29T15:40:00Z">
            <w:rPr>
              <w:rFonts w:ascii="Garamond" w:hAnsi="Garamond"/>
              <w:sz w:val="22"/>
              <w:szCs w:val="22"/>
            </w:rPr>
          </w:rPrChange>
        </w:rPr>
        <w:t>SWM</w:t>
      </w:r>
      <w:r w:rsidR="00E649D6" w:rsidRPr="0024769B">
        <w:rPr>
          <w:sz w:val="22"/>
          <w:szCs w:val="22"/>
          <w:rPrChange w:id="2315" w:author="Steve Baird" w:date="2016-04-29T15:40:00Z">
            <w:rPr>
              <w:rFonts w:ascii="Garamond" w:hAnsi="Garamond"/>
              <w:sz w:val="22"/>
              <w:szCs w:val="22"/>
            </w:rPr>
          </w:rPrChange>
        </w:rPr>
        <w:tab/>
        <w:t xml:space="preserve">Wiper </w:t>
      </w:r>
      <w:r w:rsidR="004A68EB" w:rsidRPr="0024769B">
        <w:rPr>
          <w:sz w:val="22"/>
          <w:szCs w:val="22"/>
          <w:rPrChange w:id="2316" w:author="Steve Baird" w:date="2016-04-29T15:40:00Z">
            <w:rPr>
              <w:rFonts w:ascii="Garamond" w:hAnsi="Garamond"/>
              <w:sz w:val="22"/>
              <w:szCs w:val="22"/>
            </w:rPr>
          </w:rPrChange>
        </w:rPr>
        <w:t xml:space="preserve">malfunction </w:t>
      </w:r>
      <w:r w:rsidR="00E649D6" w:rsidRPr="0024769B">
        <w:rPr>
          <w:sz w:val="22"/>
          <w:szCs w:val="22"/>
          <w:rPrChange w:id="2317" w:author="Steve Baird" w:date="2016-04-29T15:40:00Z">
            <w:rPr>
              <w:rFonts w:ascii="Garamond" w:hAnsi="Garamond"/>
              <w:sz w:val="22"/>
              <w:szCs w:val="22"/>
            </w:rPr>
          </w:rPrChange>
        </w:rPr>
        <w:t xml:space="preserve">/ </w:t>
      </w:r>
      <w:r w:rsidR="004A68EB" w:rsidRPr="0024769B">
        <w:rPr>
          <w:sz w:val="22"/>
          <w:szCs w:val="22"/>
          <w:rPrChange w:id="2318" w:author="Steve Baird" w:date="2016-04-29T15:40:00Z">
            <w:rPr>
              <w:rFonts w:ascii="Garamond" w:hAnsi="Garamond"/>
              <w:sz w:val="22"/>
              <w:szCs w:val="22"/>
            </w:rPr>
          </w:rPrChange>
        </w:rPr>
        <w:t>loss</w:t>
      </w:r>
    </w:p>
    <w:p w14:paraId="11A09C22" w14:textId="77777777" w:rsidR="00E649D6" w:rsidRPr="0024769B" w:rsidRDefault="00E649D6" w:rsidP="00DF6463">
      <w:pPr>
        <w:pStyle w:val="BodyText"/>
        <w:tabs>
          <w:tab w:val="left" w:pos="720"/>
          <w:tab w:val="left" w:pos="1080"/>
          <w:tab w:val="left" w:pos="1440"/>
          <w:tab w:val="left" w:pos="1980"/>
          <w:tab w:val="left" w:pos="2520"/>
        </w:tabs>
        <w:ind w:left="720" w:right="720"/>
        <w:rPr>
          <w:sz w:val="16"/>
          <w:szCs w:val="16"/>
          <w:rPrChange w:id="2319" w:author="Steve Baird" w:date="2016-04-29T15:40:00Z">
            <w:rPr>
              <w:rFonts w:ascii="Garamond" w:hAnsi="Garamond"/>
              <w:sz w:val="16"/>
              <w:szCs w:val="16"/>
            </w:rPr>
          </w:rPrChange>
        </w:rPr>
      </w:pPr>
    </w:p>
    <w:p w14:paraId="59927E92" w14:textId="77777777" w:rsidR="00E715AA" w:rsidRPr="0024769B" w:rsidRDefault="00E715AA" w:rsidP="00DF6463">
      <w:pPr>
        <w:pStyle w:val="BodyText"/>
        <w:tabs>
          <w:tab w:val="left" w:pos="720"/>
          <w:tab w:val="left" w:pos="1080"/>
          <w:tab w:val="left" w:pos="1440"/>
          <w:tab w:val="left" w:pos="1980"/>
          <w:tab w:val="left" w:pos="2520"/>
        </w:tabs>
        <w:ind w:left="720" w:right="720"/>
        <w:rPr>
          <w:sz w:val="22"/>
          <w:szCs w:val="22"/>
          <w:rPrChange w:id="2320" w:author="Steve Baird" w:date="2016-04-29T15:40:00Z">
            <w:rPr>
              <w:rFonts w:ascii="Garamond" w:hAnsi="Garamond"/>
              <w:sz w:val="22"/>
              <w:szCs w:val="22"/>
            </w:rPr>
          </w:rPrChange>
        </w:rPr>
      </w:pPr>
      <w:r w:rsidRPr="0024769B">
        <w:rPr>
          <w:sz w:val="22"/>
          <w:szCs w:val="22"/>
          <w:rPrChange w:id="2321" w:author="Steve Baird" w:date="2016-04-29T15:40:00Z">
            <w:rPr>
              <w:rFonts w:ascii="Garamond" w:hAnsi="Garamond"/>
              <w:sz w:val="22"/>
              <w:szCs w:val="22"/>
            </w:rPr>
          </w:rPrChange>
        </w:rPr>
        <w:t>Comments</w:t>
      </w:r>
    </w:p>
    <w:p w14:paraId="640E860C" w14:textId="77777777" w:rsidR="00CE3AD7" w:rsidRPr="0024769B" w:rsidRDefault="00DF6463" w:rsidP="00DF6463">
      <w:pPr>
        <w:pStyle w:val="BodyText"/>
        <w:tabs>
          <w:tab w:val="left" w:pos="720"/>
          <w:tab w:val="left" w:pos="1080"/>
          <w:tab w:val="left" w:pos="1440"/>
          <w:tab w:val="left" w:pos="1980"/>
          <w:tab w:val="left" w:pos="2520"/>
        </w:tabs>
        <w:ind w:left="720" w:right="720"/>
        <w:rPr>
          <w:sz w:val="22"/>
          <w:szCs w:val="22"/>
          <w:rPrChange w:id="2322" w:author="Steve Baird" w:date="2016-04-29T15:40:00Z">
            <w:rPr>
              <w:rFonts w:ascii="Garamond" w:hAnsi="Garamond"/>
              <w:sz w:val="22"/>
              <w:szCs w:val="22"/>
            </w:rPr>
          </w:rPrChange>
        </w:rPr>
      </w:pPr>
      <w:r w:rsidRPr="0024769B">
        <w:rPr>
          <w:sz w:val="22"/>
          <w:szCs w:val="22"/>
          <w:rPrChange w:id="2323" w:author="Steve Baird" w:date="2016-04-29T15:40:00Z">
            <w:rPr>
              <w:rFonts w:ascii="Garamond" w:hAnsi="Garamond"/>
              <w:sz w:val="22"/>
              <w:szCs w:val="22"/>
            </w:rPr>
          </w:rPrChange>
        </w:rPr>
        <w:tab/>
      </w:r>
      <w:r w:rsidR="00CE3AD7" w:rsidRPr="0024769B">
        <w:rPr>
          <w:sz w:val="22"/>
          <w:szCs w:val="22"/>
          <w:rPrChange w:id="2324" w:author="Steve Baird" w:date="2016-04-29T15:40:00Z">
            <w:rPr>
              <w:rFonts w:ascii="Garamond" w:hAnsi="Garamond"/>
              <w:sz w:val="22"/>
              <w:szCs w:val="22"/>
            </w:rPr>
          </w:rPrChange>
        </w:rPr>
        <w:t>CAB</w:t>
      </w:r>
      <w:r w:rsidR="00EE25CA" w:rsidRPr="0024769B">
        <w:rPr>
          <w:sz w:val="22"/>
          <w:szCs w:val="22"/>
          <w:rPrChange w:id="2325" w:author="Steve Baird" w:date="2016-04-29T15:40:00Z">
            <w:rPr>
              <w:rFonts w:ascii="Garamond" w:hAnsi="Garamond"/>
              <w:sz w:val="22"/>
              <w:szCs w:val="22"/>
            </w:rPr>
          </w:rPrChange>
        </w:rPr>
        <w:t>*</w:t>
      </w:r>
      <w:r w:rsidR="00CE3AD7" w:rsidRPr="0024769B">
        <w:rPr>
          <w:sz w:val="22"/>
          <w:szCs w:val="22"/>
          <w:rPrChange w:id="2326" w:author="Steve Baird" w:date="2016-04-29T15:40:00Z">
            <w:rPr>
              <w:rFonts w:ascii="Garamond" w:hAnsi="Garamond"/>
              <w:sz w:val="22"/>
              <w:szCs w:val="22"/>
            </w:rPr>
          </w:rPrChange>
        </w:rPr>
        <w:tab/>
        <w:t xml:space="preserve">Algal </w:t>
      </w:r>
      <w:r w:rsidR="004A68EB" w:rsidRPr="0024769B">
        <w:rPr>
          <w:sz w:val="22"/>
          <w:szCs w:val="22"/>
          <w:rPrChange w:id="2327" w:author="Steve Baird" w:date="2016-04-29T15:40:00Z">
            <w:rPr>
              <w:rFonts w:ascii="Garamond" w:hAnsi="Garamond"/>
              <w:sz w:val="22"/>
              <w:szCs w:val="22"/>
            </w:rPr>
          </w:rPrChange>
        </w:rPr>
        <w:t>bloom</w:t>
      </w:r>
    </w:p>
    <w:p w14:paraId="1C39607D" w14:textId="77777777" w:rsidR="00E649D6" w:rsidRPr="0024769B" w:rsidRDefault="00CE3AD7" w:rsidP="00DF6463">
      <w:pPr>
        <w:pStyle w:val="BodyText"/>
        <w:tabs>
          <w:tab w:val="left" w:pos="720"/>
          <w:tab w:val="left" w:pos="1080"/>
          <w:tab w:val="left" w:pos="1440"/>
          <w:tab w:val="left" w:pos="1980"/>
          <w:tab w:val="left" w:pos="2520"/>
        </w:tabs>
        <w:ind w:left="720" w:right="720"/>
        <w:rPr>
          <w:sz w:val="22"/>
          <w:szCs w:val="22"/>
          <w:rPrChange w:id="2328" w:author="Steve Baird" w:date="2016-04-29T15:40:00Z">
            <w:rPr>
              <w:rFonts w:ascii="Garamond" w:hAnsi="Garamond"/>
              <w:sz w:val="22"/>
              <w:szCs w:val="22"/>
            </w:rPr>
          </w:rPrChange>
        </w:rPr>
      </w:pPr>
      <w:r w:rsidRPr="0024769B">
        <w:rPr>
          <w:sz w:val="22"/>
          <w:szCs w:val="22"/>
          <w:rPrChange w:id="2329" w:author="Steve Baird" w:date="2016-04-29T15:40:00Z">
            <w:rPr>
              <w:rFonts w:ascii="Garamond" w:hAnsi="Garamond"/>
              <w:sz w:val="22"/>
              <w:szCs w:val="22"/>
            </w:rPr>
          </w:rPrChange>
        </w:rPr>
        <w:tab/>
      </w:r>
      <w:r w:rsidR="00E649D6" w:rsidRPr="0024769B">
        <w:rPr>
          <w:sz w:val="22"/>
          <w:szCs w:val="22"/>
          <w:rPrChange w:id="2330" w:author="Steve Baird" w:date="2016-04-29T15:40:00Z">
            <w:rPr>
              <w:rFonts w:ascii="Garamond" w:hAnsi="Garamond"/>
              <w:sz w:val="22"/>
              <w:szCs w:val="22"/>
            </w:rPr>
          </w:rPrChange>
        </w:rPr>
        <w:t>CAF</w:t>
      </w:r>
      <w:r w:rsidR="00E649D6" w:rsidRPr="0024769B">
        <w:rPr>
          <w:sz w:val="22"/>
          <w:szCs w:val="22"/>
          <w:rPrChange w:id="2331" w:author="Steve Baird" w:date="2016-04-29T15:40:00Z">
            <w:rPr>
              <w:rFonts w:ascii="Garamond" w:hAnsi="Garamond"/>
              <w:sz w:val="22"/>
              <w:szCs w:val="22"/>
            </w:rPr>
          </w:rPrChange>
        </w:rPr>
        <w:tab/>
        <w:t xml:space="preserve">Acceptable </w:t>
      </w:r>
      <w:r w:rsidR="004A68EB" w:rsidRPr="0024769B">
        <w:rPr>
          <w:sz w:val="22"/>
          <w:szCs w:val="22"/>
          <w:rPrChange w:id="2332" w:author="Steve Baird" w:date="2016-04-29T15:40:00Z">
            <w:rPr>
              <w:rFonts w:ascii="Garamond" w:hAnsi="Garamond"/>
              <w:sz w:val="22"/>
              <w:szCs w:val="22"/>
            </w:rPr>
          </w:rPrChange>
        </w:rPr>
        <w:t>calibration</w:t>
      </w:r>
      <w:r w:rsidR="00E649D6" w:rsidRPr="0024769B">
        <w:rPr>
          <w:sz w:val="22"/>
          <w:szCs w:val="22"/>
          <w:rPrChange w:id="2333" w:author="Steve Baird" w:date="2016-04-29T15:40:00Z">
            <w:rPr>
              <w:rFonts w:ascii="Garamond" w:hAnsi="Garamond"/>
              <w:sz w:val="22"/>
              <w:szCs w:val="22"/>
            </w:rPr>
          </w:rPrChange>
        </w:rPr>
        <w:t>/</w:t>
      </w:r>
      <w:r w:rsidR="004A68EB" w:rsidRPr="0024769B">
        <w:rPr>
          <w:sz w:val="22"/>
          <w:szCs w:val="22"/>
          <w:rPrChange w:id="2334" w:author="Steve Baird" w:date="2016-04-29T15:40:00Z">
            <w:rPr>
              <w:rFonts w:ascii="Garamond" w:hAnsi="Garamond"/>
              <w:sz w:val="22"/>
              <w:szCs w:val="22"/>
            </w:rPr>
          </w:rPrChange>
        </w:rPr>
        <w:t xml:space="preserve">accuracy error </w:t>
      </w:r>
      <w:r w:rsidR="00432D32" w:rsidRPr="0024769B">
        <w:rPr>
          <w:sz w:val="22"/>
          <w:szCs w:val="22"/>
          <w:rPrChange w:id="2335" w:author="Steve Baird" w:date="2016-04-29T15:40:00Z">
            <w:rPr>
              <w:rFonts w:ascii="Garamond" w:hAnsi="Garamond"/>
              <w:sz w:val="22"/>
              <w:szCs w:val="22"/>
            </w:rPr>
          </w:rPrChange>
        </w:rPr>
        <w:t xml:space="preserve">of </w:t>
      </w:r>
      <w:r w:rsidR="004A68EB" w:rsidRPr="0024769B">
        <w:rPr>
          <w:sz w:val="22"/>
          <w:szCs w:val="22"/>
          <w:rPrChange w:id="2336" w:author="Steve Baird" w:date="2016-04-29T15:40:00Z">
            <w:rPr>
              <w:rFonts w:ascii="Garamond" w:hAnsi="Garamond"/>
              <w:sz w:val="22"/>
              <w:szCs w:val="22"/>
            </w:rPr>
          </w:rPrChange>
        </w:rPr>
        <w:t>sensor</w:t>
      </w:r>
    </w:p>
    <w:p w14:paraId="603764FD" w14:textId="77777777" w:rsidR="00432D32" w:rsidRPr="0024769B" w:rsidRDefault="00DF6463" w:rsidP="00432D32">
      <w:pPr>
        <w:tabs>
          <w:tab w:val="left" w:pos="1080"/>
          <w:tab w:val="left" w:pos="1980"/>
        </w:tabs>
        <w:autoSpaceDE w:val="0"/>
        <w:autoSpaceDN w:val="0"/>
        <w:adjustRightInd w:val="0"/>
        <w:ind w:left="720"/>
        <w:rPr>
          <w:sz w:val="22"/>
          <w:szCs w:val="22"/>
          <w:rPrChange w:id="2337" w:author="Steve Baird" w:date="2016-04-29T15:40:00Z">
            <w:rPr>
              <w:rFonts w:ascii="Garamond" w:hAnsi="Garamond" w:cs="Courier New"/>
              <w:sz w:val="22"/>
              <w:szCs w:val="22"/>
            </w:rPr>
          </w:rPrChange>
        </w:rPr>
      </w:pPr>
      <w:r w:rsidRPr="0024769B">
        <w:rPr>
          <w:sz w:val="22"/>
          <w:szCs w:val="22"/>
          <w:rPrChange w:id="2338" w:author="Steve Baird" w:date="2016-04-29T15:40:00Z">
            <w:rPr>
              <w:rFonts w:ascii="Garamond" w:hAnsi="Garamond"/>
              <w:sz w:val="22"/>
              <w:szCs w:val="22"/>
            </w:rPr>
          </w:rPrChange>
        </w:rPr>
        <w:tab/>
      </w:r>
      <w:r w:rsidR="00432D32" w:rsidRPr="0024769B">
        <w:rPr>
          <w:sz w:val="22"/>
          <w:szCs w:val="22"/>
          <w:rPrChange w:id="2339" w:author="Steve Baird" w:date="2016-04-29T15:40:00Z">
            <w:rPr>
              <w:rFonts w:ascii="Garamond" w:hAnsi="Garamond"/>
              <w:sz w:val="22"/>
              <w:szCs w:val="22"/>
            </w:rPr>
          </w:rPrChange>
        </w:rPr>
        <w:t>CAP</w:t>
      </w:r>
      <w:r w:rsidR="00432D32" w:rsidRPr="0024769B">
        <w:rPr>
          <w:sz w:val="22"/>
          <w:szCs w:val="22"/>
          <w:rPrChange w:id="2340" w:author="Steve Baird" w:date="2016-04-29T15:40:00Z">
            <w:rPr>
              <w:rFonts w:ascii="Garamond" w:hAnsi="Garamond"/>
              <w:sz w:val="22"/>
              <w:szCs w:val="22"/>
            </w:rPr>
          </w:rPrChange>
        </w:rPr>
        <w:tab/>
      </w:r>
      <w:r w:rsidR="00432D32" w:rsidRPr="0024769B">
        <w:rPr>
          <w:sz w:val="22"/>
          <w:szCs w:val="22"/>
          <w:rPrChange w:id="2341" w:author="Steve Baird" w:date="2016-04-29T15:40:00Z">
            <w:rPr>
              <w:rFonts w:ascii="Garamond" w:hAnsi="Garamond" w:cs="Courier New"/>
              <w:sz w:val="22"/>
              <w:szCs w:val="22"/>
            </w:rPr>
          </w:rPrChange>
        </w:rPr>
        <w:t xml:space="preserve">Depth </w:t>
      </w:r>
      <w:r w:rsidR="004A68EB" w:rsidRPr="0024769B">
        <w:rPr>
          <w:sz w:val="22"/>
          <w:szCs w:val="22"/>
          <w:rPrChange w:id="2342" w:author="Steve Baird" w:date="2016-04-29T15:40:00Z">
            <w:rPr>
              <w:rFonts w:ascii="Garamond" w:hAnsi="Garamond" w:cs="Courier New"/>
              <w:sz w:val="22"/>
              <w:szCs w:val="22"/>
            </w:rPr>
          </w:rPrChange>
        </w:rPr>
        <w:t xml:space="preserve">sensor </w:t>
      </w:r>
      <w:r w:rsidR="00432D32" w:rsidRPr="0024769B">
        <w:rPr>
          <w:sz w:val="22"/>
          <w:szCs w:val="22"/>
          <w:rPrChange w:id="2343" w:author="Steve Baird" w:date="2016-04-29T15:40:00Z">
            <w:rPr>
              <w:rFonts w:ascii="Garamond" w:hAnsi="Garamond" w:cs="Courier New"/>
              <w:sz w:val="22"/>
              <w:szCs w:val="22"/>
            </w:rPr>
          </w:rPrChange>
        </w:rPr>
        <w:t xml:space="preserve">in </w:t>
      </w:r>
      <w:r w:rsidR="004A68EB" w:rsidRPr="0024769B">
        <w:rPr>
          <w:sz w:val="22"/>
          <w:szCs w:val="22"/>
          <w:rPrChange w:id="2344" w:author="Steve Baird" w:date="2016-04-29T15:40:00Z">
            <w:rPr>
              <w:rFonts w:ascii="Garamond" w:hAnsi="Garamond" w:cs="Courier New"/>
              <w:sz w:val="22"/>
              <w:szCs w:val="22"/>
            </w:rPr>
          </w:rPrChange>
        </w:rPr>
        <w:t>water</w:t>
      </w:r>
      <w:r w:rsidR="00432D32" w:rsidRPr="0024769B">
        <w:rPr>
          <w:sz w:val="22"/>
          <w:szCs w:val="22"/>
          <w:rPrChange w:id="2345" w:author="Steve Baird" w:date="2016-04-29T15:40:00Z">
            <w:rPr>
              <w:rFonts w:ascii="Garamond" w:hAnsi="Garamond" w:cs="Courier New"/>
              <w:sz w:val="22"/>
              <w:szCs w:val="22"/>
            </w:rPr>
          </w:rPrChange>
        </w:rPr>
        <w:t xml:space="preserve">, </w:t>
      </w:r>
      <w:r w:rsidR="004A68EB" w:rsidRPr="0024769B">
        <w:rPr>
          <w:sz w:val="22"/>
          <w:szCs w:val="22"/>
          <w:rPrChange w:id="2346" w:author="Steve Baird" w:date="2016-04-29T15:40:00Z">
            <w:rPr>
              <w:rFonts w:ascii="Garamond" w:hAnsi="Garamond" w:cs="Courier New"/>
              <w:sz w:val="22"/>
              <w:szCs w:val="22"/>
            </w:rPr>
          </w:rPrChange>
        </w:rPr>
        <w:t xml:space="preserve">affected </w:t>
      </w:r>
      <w:r w:rsidR="00432D32" w:rsidRPr="0024769B">
        <w:rPr>
          <w:sz w:val="22"/>
          <w:szCs w:val="22"/>
          <w:rPrChange w:id="2347" w:author="Steve Baird" w:date="2016-04-29T15:40:00Z">
            <w:rPr>
              <w:rFonts w:ascii="Garamond" w:hAnsi="Garamond" w:cs="Courier New"/>
              <w:sz w:val="22"/>
              <w:szCs w:val="22"/>
            </w:rPr>
          </w:rPrChange>
        </w:rPr>
        <w:t xml:space="preserve">by </w:t>
      </w:r>
      <w:r w:rsidR="004A68EB" w:rsidRPr="0024769B">
        <w:rPr>
          <w:sz w:val="22"/>
          <w:szCs w:val="22"/>
          <w:rPrChange w:id="2348" w:author="Steve Baird" w:date="2016-04-29T15:40:00Z">
            <w:rPr>
              <w:rFonts w:ascii="Garamond" w:hAnsi="Garamond" w:cs="Courier New"/>
              <w:sz w:val="22"/>
              <w:szCs w:val="22"/>
            </w:rPr>
          </w:rPrChange>
        </w:rPr>
        <w:t>atmospheric pressure</w:t>
      </w:r>
    </w:p>
    <w:p w14:paraId="482A25FC" w14:textId="77777777" w:rsidR="00E715AA" w:rsidRPr="0024769B" w:rsidRDefault="00432D32" w:rsidP="00DF6463">
      <w:pPr>
        <w:pStyle w:val="BodyText"/>
        <w:tabs>
          <w:tab w:val="left" w:pos="720"/>
          <w:tab w:val="left" w:pos="1080"/>
          <w:tab w:val="left" w:pos="1440"/>
          <w:tab w:val="left" w:pos="1980"/>
          <w:tab w:val="left" w:pos="2520"/>
        </w:tabs>
        <w:ind w:left="720" w:right="720"/>
        <w:rPr>
          <w:sz w:val="22"/>
          <w:szCs w:val="22"/>
          <w:rPrChange w:id="2349" w:author="Steve Baird" w:date="2016-04-29T15:40:00Z">
            <w:rPr>
              <w:rFonts w:ascii="Garamond" w:hAnsi="Garamond"/>
              <w:sz w:val="22"/>
              <w:szCs w:val="22"/>
            </w:rPr>
          </w:rPrChange>
        </w:rPr>
      </w:pPr>
      <w:r w:rsidRPr="0024769B">
        <w:rPr>
          <w:sz w:val="22"/>
          <w:szCs w:val="22"/>
          <w:rPrChange w:id="2350" w:author="Steve Baird" w:date="2016-04-29T15:40:00Z">
            <w:rPr>
              <w:rFonts w:ascii="Garamond" w:hAnsi="Garamond"/>
              <w:sz w:val="22"/>
              <w:szCs w:val="22"/>
            </w:rPr>
          </w:rPrChange>
        </w:rPr>
        <w:tab/>
      </w:r>
      <w:r w:rsidR="00E715AA" w:rsidRPr="0024769B">
        <w:rPr>
          <w:sz w:val="22"/>
          <w:szCs w:val="22"/>
          <w:rPrChange w:id="2351" w:author="Steve Baird" w:date="2016-04-29T15:40:00Z">
            <w:rPr>
              <w:rFonts w:ascii="Garamond" w:hAnsi="Garamond"/>
              <w:sz w:val="22"/>
              <w:szCs w:val="22"/>
            </w:rPr>
          </w:rPrChange>
        </w:rPr>
        <w:t>CBF</w:t>
      </w:r>
      <w:r w:rsidR="00E715AA" w:rsidRPr="0024769B">
        <w:rPr>
          <w:sz w:val="22"/>
          <w:szCs w:val="22"/>
          <w:rPrChange w:id="2352" w:author="Steve Baird" w:date="2016-04-29T15:40:00Z">
            <w:rPr>
              <w:rFonts w:ascii="Garamond" w:hAnsi="Garamond"/>
              <w:sz w:val="22"/>
              <w:szCs w:val="22"/>
            </w:rPr>
          </w:rPrChange>
        </w:rPr>
        <w:tab/>
        <w:t>Biofouling</w:t>
      </w:r>
    </w:p>
    <w:p w14:paraId="140019DA"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53" w:author="Steve Baird" w:date="2016-04-29T15:40:00Z">
            <w:rPr>
              <w:rFonts w:ascii="Garamond" w:hAnsi="Garamond"/>
              <w:sz w:val="22"/>
              <w:szCs w:val="22"/>
            </w:rPr>
          </w:rPrChange>
        </w:rPr>
      </w:pPr>
      <w:r w:rsidRPr="0024769B">
        <w:rPr>
          <w:sz w:val="22"/>
          <w:szCs w:val="22"/>
          <w:rPrChange w:id="2354" w:author="Steve Baird" w:date="2016-04-29T15:40:00Z">
            <w:rPr>
              <w:rFonts w:ascii="Garamond" w:hAnsi="Garamond"/>
              <w:sz w:val="22"/>
              <w:szCs w:val="22"/>
            </w:rPr>
          </w:rPrChange>
        </w:rPr>
        <w:tab/>
      </w:r>
      <w:r w:rsidR="00E649D6" w:rsidRPr="0024769B">
        <w:rPr>
          <w:sz w:val="22"/>
          <w:szCs w:val="22"/>
          <w:rPrChange w:id="2355" w:author="Steve Baird" w:date="2016-04-29T15:40:00Z">
            <w:rPr>
              <w:rFonts w:ascii="Garamond" w:hAnsi="Garamond"/>
              <w:sz w:val="22"/>
              <w:szCs w:val="22"/>
            </w:rPr>
          </w:rPrChange>
        </w:rPr>
        <w:t>CCU</w:t>
      </w:r>
      <w:r w:rsidR="00E649D6" w:rsidRPr="0024769B">
        <w:rPr>
          <w:sz w:val="22"/>
          <w:szCs w:val="22"/>
          <w:rPrChange w:id="2356" w:author="Steve Baird" w:date="2016-04-29T15:40:00Z">
            <w:rPr>
              <w:rFonts w:ascii="Garamond" w:hAnsi="Garamond"/>
              <w:sz w:val="22"/>
              <w:szCs w:val="22"/>
            </w:rPr>
          </w:rPrChange>
        </w:rPr>
        <w:tab/>
        <w:t xml:space="preserve">Cause </w:t>
      </w:r>
      <w:r w:rsidR="004A68EB" w:rsidRPr="0024769B">
        <w:rPr>
          <w:sz w:val="22"/>
          <w:szCs w:val="22"/>
          <w:rPrChange w:id="2357" w:author="Steve Baird" w:date="2016-04-29T15:40:00Z">
            <w:rPr>
              <w:rFonts w:ascii="Garamond" w:hAnsi="Garamond"/>
              <w:sz w:val="22"/>
              <w:szCs w:val="22"/>
            </w:rPr>
          </w:rPrChange>
        </w:rPr>
        <w:t>unknown</w:t>
      </w:r>
    </w:p>
    <w:p w14:paraId="62EC89D9"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58" w:author="Steve Baird" w:date="2016-04-29T15:40:00Z">
            <w:rPr>
              <w:rFonts w:ascii="Garamond" w:hAnsi="Garamond"/>
              <w:sz w:val="22"/>
              <w:szCs w:val="22"/>
            </w:rPr>
          </w:rPrChange>
        </w:rPr>
      </w:pPr>
      <w:r w:rsidRPr="0024769B">
        <w:rPr>
          <w:sz w:val="22"/>
          <w:szCs w:val="22"/>
          <w:rPrChange w:id="2359" w:author="Steve Baird" w:date="2016-04-29T15:40:00Z">
            <w:rPr>
              <w:rFonts w:ascii="Garamond" w:hAnsi="Garamond"/>
              <w:sz w:val="22"/>
              <w:szCs w:val="22"/>
            </w:rPr>
          </w:rPrChange>
        </w:rPr>
        <w:tab/>
      </w:r>
      <w:r w:rsidR="00E649D6" w:rsidRPr="0024769B">
        <w:rPr>
          <w:sz w:val="22"/>
          <w:szCs w:val="22"/>
          <w:rPrChange w:id="2360" w:author="Steve Baird" w:date="2016-04-29T15:40:00Z">
            <w:rPr>
              <w:rFonts w:ascii="Garamond" w:hAnsi="Garamond"/>
              <w:sz w:val="22"/>
              <w:szCs w:val="22"/>
            </w:rPr>
          </w:rPrChange>
        </w:rPr>
        <w:t>CDA</w:t>
      </w:r>
      <w:r w:rsidR="00EE25CA" w:rsidRPr="0024769B">
        <w:rPr>
          <w:sz w:val="22"/>
          <w:szCs w:val="22"/>
          <w:rPrChange w:id="2361" w:author="Steve Baird" w:date="2016-04-29T15:40:00Z">
            <w:rPr>
              <w:rFonts w:ascii="Garamond" w:hAnsi="Garamond"/>
              <w:sz w:val="22"/>
              <w:szCs w:val="22"/>
            </w:rPr>
          </w:rPrChange>
        </w:rPr>
        <w:t>*</w:t>
      </w:r>
      <w:r w:rsidR="00E649D6" w:rsidRPr="0024769B">
        <w:rPr>
          <w:sz w:val="22"/>
          <w:szCs w:val="22"/>
          <w:rPrChange w:id="2362" w:author="Steve Baird" w:date="2016-04-29T15:40:00Z">
            <w:rPr>
              <w:rFonts w:ascii="Garamond" w:hAnsi="Garamond"/>
              <w:sz w:val="22"/>
              <w:szCs w:val="22"/>
            </w:rPr>
          </w:rPrChange>
        </w:rPr>
        <w:tab/>
        <w:t xml:space="preserve">DO </w:t>
      </w:r>
      <w:r w:rsidR="004A68EB" w:rsidRPr="0024769B">
        <w:rPr>
          <w:sz w:val="22"/>
          <w:szCs w:val="22"/>
          <w:rPrChange w:id="2363" w:author="Steve Baird" w:date="2016-04-29T15:40:00Z">
            <w:rPr>
              <w:rFonts w:ascii="Garamond" w:hAnsi="Garamond"/>
              <w:sz w:val="22"/>
              <w:szCs w:val="22"/>
            </w:rPr>
          </w:rPrChange>
        </w:rPr>
        <w:t xml:space="preserve">hypoxia </w:t>
      </w:r>
      <w:r w:rsidR="006C17BB" w:rsidRPr="0024769B">
        <w:rPr>
          <w:sz w:val="22"/>
          <w:szCs w:val="22"/>
          <w:rPrChange w:id="2364" w:author="Steve Baird" w:date="2016-04-29T15:40:00Z">
            <w:rPr>
              <w:rFonts w:ascii="Garamond" w:hAnsi="Garamond"/>
              <w:sz w:val="22"/>
              <w:szCs w:val="22"/>
            </w:rPr>
          </w:rPrChange>
        </w:rPr>
        <w:t>(&lt;</w:t>
      </w:r>
      <w:r w:rsidR="00B13E26" w:rsidRPr="0024769B">
        <w:rPr>
          <w:sz w:val="22"/>
          <w:szCs w:val="22"/>
          <w:rPrChange w:id="2365" w:author="Steve Baird" w:date="2016-04-29T15:40:00Z">
            <w:rPr>
              <w:rFonts w:ascii="Garamond" w:hAnsi="Garamond"/>
              <w:sz w:val="22"/>
              <w:szCs w:val="22"/>
            </w:rPr>
          </w:rPrChange>
        </w:rPr>
        <w:t>3 mg/L</w:t>
      </w:r>
      <w:r w:rsidR="006C17BB" w:rsidRPr="0024769B">
        <w:rPr>
          <w:sz w:val="22"/>
          <w:szCs w:val="22"/>
          <w:rPrChange w:id="2366" w:author="Steve Baird" w:date="2016-04-29T15:40:00Z">
            <w:rPr>
              <w:rFonts w:ascii="Garamond" w:hAnsi="Garamond"/>
              <w:sz w:val="22"/>
              <w:szCs w:val="22"/>
            </w:rPr>
          </w:rPrChange>
        </w:rPr>
        <w:t>)</w:t>
      </w:r>
    </w:p>
    <w:p w14:paraId="277138E1" w14:textId="77777777" w:rsidR="00E715AA" w:rsidRPr="0024769B" w:rsidRDefault="00DF6463" w:rsidP="00DF6463">
      <w:pPr>
        <w:pStyle w:val="BodyText"/>
        <w:tabs>
          <w:tab w:val="left" w:pos="720"/>
          <w:tab w:val="left" w:pos="1080"/>
          <w:tab w:val="left" w:pos="1440"/>
          <w:tab w:val="left" w:pos="1980"/>
          <w:tab w:val="left" w:pos="2520"/>
        </w:tabs>
        <w:ind w:left="720" w:right="720"/>
        <w:rPr>
          <w:sz w:val="22"/>
          <w:szCs w:val="22"/>
          <w:rPrChange w:id="2367" w:author="Steve Baird" w:date="2016-04-29T15:40:00Z">
            <w:rPr>
              <w:rFonts w:ascii="Garamond" w:hAnsi="Garamond"/>
              <w:sz w:val="22"/>
              <w:szCs w:val="22"/>
            </w:rPr>
          </w:rPrChange>
        </w:rPr>
      </w:pPr>
      <w:r w:rsidRPr="0024769B">
        <w:rPr>
          <w:sz w:val="22"/>
          <w:szCs w:val="22"/>
          <w:rPrChange w:id="2368" w:author="Steve Baird" w:date="2016-04-29T15:40:00Z">
            <w:rPr>
              <w:rFonts w:ascii="Garamond" w:hAnsi="Garamond"/>
              <w:sz w:val="22"/>
              <w:szCs w:val="22"/>
            </w:rPr>
          </w:rPrChange>
        </w:rPr>
        <w:tab/>
      </w:r>
      <w:r w:rsidR="00E715AA" w:rsidRPr="0024769B">
        <w:rPr>
          <w:sz w:val="22"/>
          <w:szCs w:val="22"/>
          <w:rPrChange w:id="2369" w:author="Steve Baird" w:date="2016-04-29T15:40:00Z">
            <w:rPr>
              <w:rFonts w:ascii="Garamond" w:hAnsi="Garamond"/>
              <w:sz w:val="22"/>
              <w:szCs w:val="22"/>
            </w:rPr>
          </w:rPrChange>
        </w:rPr>
        <w:t>CDB</w:t>
      </w:r>
      <w:r w:rsidR="00EE25CA" w:rsidRPr="0024769B">
        <w:rPr>
          <w:sz w:val="22"/>
          <w:szCs w:val="22"/>
          <w:rPrChange w:id="2370" w:author="Steve Baird" w:date="2016-04-29T15:40:00Z">
            <w:rPr>
              <w:rFonts w:ascii="Garamond" w:hAnsi="Garamond"/>
              <w:sz w:val="22"/>
              <w:szCs w:val="22"/>
            </w:rPr>
          </w:rPrChange>
        </w:rPr>
        <w:t>*</w:t>
      </w:r>
      <w:r w:rsidR="00E715AA" w:rsidRPr="0024769B">
        <w:rPr>
          <w:sz w:val="22"/>
          <w:szCs w:val="22"/>
          <w:rPrChange w:id="2371" w:author="Steve Baird" w:date="2016-04-29T15:40:00Z">
            <w:rPr>
              <w:rFonts w:ascii="Garamond" w:hAnsi="Garamond"/>
              <w:sz w:val="22"/>
              <w:szCs w:val="22"/>
            </w:rPr>
          </w:rPrChange>
        </w:rPr>
        <w:tab/>
        <w:t xml:space="preserve">Disturbed </w:t>
      </w:r>
      <w:r w:rsidR="004A68EB" w:rsidRPr="0024769B">
        <w:rPr>
          <w:sz w:val="22"/>
          <w:szCs w:val="22"/>
          <w:rPrChange w:id="2372" w:author="Steve Baird" w:date="2016-04-29T15:40:00Z">
            <w:rPr>
              <w:rFonts w:ascii="Garamond" w:hAnsi="Garamond"/>
              <w:sz w:val="22"/>
              <w:szCs w:val="22"/>
            </w:rPr>
          </w:rPrChange>
        </w:rPr>
        <w:t>bottom</w:t>
      </w:r>
    </w:p>
    <w:p w14:paraId="3D9FCA8F"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73" w:author="Steve Baird" w:date="2016-04-29T15:40:00Z">
            <w:rPr>
              <w:rFonts w:ascii="Garamond" w:hAnsi="Garamond"/>
              <w:sz w:val="22"/>
              <w:szCs w:val="22"/>
            </w:rPr>
          </w:rPrChange>
        </w:rPr>
      </w:pPr>
      <w:r w:rsidRPr="0024769B">
        <w:rPr>
          <w:sz w:val="22"/>
          <w:szCs w:val="22"/>
          <w:rPrChange w:id="2374" w:author="Steve Baird" w:date="2016-04-29T15:40:00Z">
            <w:rPr>
              <w:rFonts w:ascii="Garamond" w:hAnsi="Garamond"/>
              <w:sz w:val="22"/>
              <w:szCs w:val="22"/>
            </w:rPr>
          </w:rPrChange>
        </w:rPr>
        <w:tab/>
      </w:r>
      <w:r w:rsidR="00E649D6" w:rsidRPr="0024769B">
        <w:rPr>
          <w:sz w:val="22"/>
          <w:szCs w:val="22"/>
          <w:rPrChange w:id="2375" w:author="Steve Baird" w:date="2016-04-29T15:40:00Z">
            <w:rPr>
              <w:rFonts w:ascii="Garamond" w:hAnsi="Garamond"/>
              <w:sz w:val="22"/>
              <w:szCs w:val="22"/>
            </w:rPr>
          </w:rPrChange>
        </w:rPr>
        <w:t>CDF</w:t>
      </w:r>
      <w:r w:rsidR="00E649D6" w:rsidRPr="0024769B">
        <w:rPr>
          <w:sz w:val="22"/>
          <w:szCs w:val="22"/>
          <w:rPrChange w:id="2376" w:author="Steve Baird" w:date="2016-04-29T15:40:00Z">
            <w:rPr>
              <w:rFonts w:ascii="Garamond" w:hAnsi="Garamond"/>
              <w:sz w:val="22"/>
              <w:szCs w:val="22"/>
            </w:rPr>
          </w:rPrChange>
        </w:rPr>
        <w:tab/>
        <w:t xml:space="preserve">Data </w:t>
      </w:r>
      <w:r w:rsidR="004A68EB" w:rsidRPr="0024769B">
        <w:rPr>
          <w:sz w:val="22"/>
          <w:szCs w:val="22"/>
          <w:rPrChange w:id="2377" w:author="Steve Baird" w:date="2016-04-29T15:40:00Z">
            <w:rPr>
              <w:rFonts w:ascii="Garamond" w:hAnsi="Garamond"/>
              <w:sz w:val="22"/>
              <w:szCs w:val="22"/>
            </w:rPr>
          </w:rPrChange>
        </w:rPr>
        <w:t xml:space="preserve">appear </w:t>
      </w:r>
      <w:r w:rsidR="00E649D6" w:rsidRPr="0024769B">
        <w:rPr>
          <w:sz w:val="22"/>
          <w:szCs w:val="22"/>
          <w:rPrChange w:id="2378" w:author="Steve Baird" w:date="2016-04-29T15:40:00Z">
            <w:rPr>
              <w:rFonts w:ascii="Garamond" w:hAnsi="Garamond"/>
              <w:sz w:val="22"/>
              <w:szCs w:val="22"/>
            </w:rPr>
          </w:rPrChange>
        </w:rPr>
        <w:t xml:space="preserve">to </w:t>
      </w:r>
      <w:r w:rsidR="004A68EB" w:rsidRPr="0024769B">
        <w:rPr>
          <w:sz w:val="22"/>
          <w:szCs w:val="22"/>
          <w:rPrChange w:id="2379" w:author="Steve Baird" w:date="2016-04-29T15:40:00Z">
            <w:rPr>
              <w:rFonts w:ascii="Garamond" w:hAnsi="Garamond"/>
              <w:sz w:val="22"/>
              <w:szCs w:val="22"/>
            </w:rPr>
          </w:rPrChange>
        </w:rPr>
        <w:t>fit conditions</w:t>
      </w:r>
    </w:p>
    <w:p w14:paraId="362A99FB" w14:textId="77777777" w:rsidR="00E715AA" w:rsidRPr="0024769B" w:rsidRDefault="00DF6463" w:rsidP="00DF6463">
      <w:pPr>
        <w:pStyle w:val="BodyText"/>
        <w:tabs>
          <w:tab w:val="left" w:pos="720"/>
          <w:tab w:val="left" w:pos="1080"/>
          <w:tab w:val="left" w:pos="1440"/>
          <w:tab w:val="left" w:pos="1980"/>
          <w:tab w:val="left" w:pos="2520"/>
        </w:tabs>
        <w:ind w:left="720" w:right="720"/>
        <w:rPr>
          <w:sz w:val="22"/>
          <w:szCs w:val="22"/>
          <w:rPrChange w:id="2380" w:author="Steve Baird" w:date="2016-04-29T15:40:00Z">
            <w:rPr>
              <w:rFonts w:ascii="Garamond" w:hAnsi="Garamond"/>
              <w:sz w:val="22"/>
              <w:szCs w:val="22"/>
            </w:rPr>
          </w:rPrChange>
        </w:rPr>
      </w:pPr>
      <w:r w:rsidRPr="0024769B">
        <w:rPr>
          <w:sz w:val="22"/>
          <w:szCs w:val="22"/>
          <w:rPrChange w:id="2381" w:author="Steve Baird" w:date="2016-04-29T15:40:00Z">
            <w:rPr>
              <w:rFonts w:ascii="Garamond" w:hAnsi="Garamond"/>
              <w:sz w:val="22"/>
              <w:szCs w:val="22"/>
            </w:rPr>
          </w:rPrChange>
        </w:rPr>
        <w:tab/>
      </w:r>
      <w:r w:rsidR="00E715AA" w:rsidRPr="0024769B">
        <w:rPr>
          <w:sz w:val="22"/>
          <w:szCs w:val="22"/>
          <w:rPrChange w:id="2382" w:author="Steve Baird" w:date="2016-04-29T15:40:00Z">
            <w:rPr>
              <w:rFonts w:ascii="Garamond" w:hAnsi="Garamond"/>
              <w:sz w:val="22"/>
              <w:szCs w:val="22"/>
            </w:rPr>
          </w:rPrChange>
        </w:rPr>
        <w:t>CFK</w:t>
      </w:r>
      <w:r w:rsidR="00EE25CA" w:rsidRPr="0024769B">
        <w:rPr>
          <w:sz w:val="22"/>
          <w:szCs w:val="22"/>
          <w:rPrChange w:id="2383" w:author="Steve Baird" w:date="2016-04-29T15:40:00Z">
            <w:rPr>
              <w:rFonts w:ascii="Garamond" w:hAnsi="Garamond"/>
              <w:sz w:val="22"/>
              <w:szCs w:val="22"/>
            </w:rPr>
          </w:rPrChange>
        </w:rPr>
        <w:t>*</w:t>
      </w:r>
      <w:r w:rsidR="00E715AA" w:rsidRPr="0024769B">
        <w:rPr>
          <w:sz w:val="22"/>
          <w:szCs w:val="22"/>
          <w:rPrChange w:id="2384" w:author="Steve Baird" w:date="2016-04-29T15:40:00Z">
            <w:rPr>
              <w:rFonts w:ascii="Garamond" w:hAnsi="Garamond"/>
              <w:sz w:val="22"/>
              <w:szCs w:val="22"/>
            </w:rPr>
          </w:rPrChange>
        </w:rPr>
        <w:tab/>
        <w:t xml:space="preserve">Fish </w:t>
      </w:r>
      <w:r w:rsidR="004A68EB" w:rsidRPr="0024769B">
        <w:rPr>
          <w:sz w:val="22"/>
          <w:szCs w:val="22"/>
          <w:rPrChange w:id="2385" w:author="Steve Baird" w:date="2016-04-29T15:40:00Z">
            <w:rPr>
              <w:rFonts w:ascii="Garamond" w:hAnsi="Garamond"/>
              <w:sz w:val="22"/>
              <w:szCs w:val="22"/>
            </w:rPr>
          </w:rPrChange>
        </w:rPr>
        <w:t>kill</w:t>
      </w:r>
    </w:p>
    <w:p w14:paraId="1B61F758" w14:textId="77777777" w:rsidR="00E6507D" w:rsidRPr="0024769B" w:rsidRDefault="00E6507D" w:rsidP="00DF6463">
      <w:pPr>
        <w:pStyle w:val="BodyText"/>
        <w:tabs>
          <w:tab w:val="left" w:pos="720"/>
          <w:tab w:val="left" w:pos="1080"/>
          <w:tab w:val="left" w:pos="1440"/>
          <w:tab w:val="left" w:pos="1980"/>
          <w:tab w:val="left" w:pos="2520"/>
        </w:tabs>
        <w:ind w:left="720" w:right="720"/>
        <w:rPr>
          <w:sz w:val="22"/>
          <w:szCs w:val="22"/>
          <w:rPrChange w:id="2386" w:author="Steve Baird" w:date="2016-04-29T15:40:00Z">
            <w:rPr>
              <w:rFonts w:ascii="Garamond" w:hAnsi="Garamond"/>
              <w:sz w:val="22"/>
              <w:szCs w:val="22"/>
            </w:rPr>
          </w:rPrChange>
        </w:rPr>
      </w:pPr>
      <w:r w:rsidRPr="0024769B">
        <w:rPr>
          <w:sz w:val="22"/>
          <w:szCs w:val="22"/>
          <w:rPrChange w:id="2387" w:author="Steve Baird" w:date="2016-04-29T15:40:00Z">
            <w:rPr>
              <w:rFonts w:ascii="Garamond" w:hAnsi="Garamond"/>
              <w:sz w:val="22"/>
              <w:szCs w:val="22"/>
            </w:rPr>
          </w:rPrChange>
        </w:rPr>
        <w:tab/>
      </w:r>
      <w:r w:rsidR="00136522" w:rsidRPr="0024769B">
        <w:rPr>
          <w:sz w:val="22"/>
          <w:szCs w:val="22"/>
          <w:rPrChange w:id="2388" w:author="Steve Baird" w:date="2016-04-29T15:40:00Z">
            <w:rPr>
              <w:rFonts w:ascii="Garamond" w:hAnsi="Garamond"/>
              <w:sz w:val="22"/>
              <w:szCs w:val="22"/>
            </w:rPr>
          </w:rPrChange>
        </w:rPr>
        <w:t>CIP</w:t>
      </w:r>
      <w:r w:rsidR="00136522" w:rsidRPr="0024769B">
        <w:rPr>
          <w:sz w:val="22"/>
          <w:szCs w:val="22"/>
          <w:rPrChange w:id="2389" w:author="Steve Baird" w:date="2016-04-29T15:40:00Z">
            <w:rPr>
              <w:rFonts w:ascii="Garamond" w:hAnsi="Garamond"/>
              <w:sz w:val="22"/>
              <w:szCs w:val="22"/>
            </w:rPr>
          </w:rPrChange>
        </w:rPr>
        <w:tab/>
      </w:r>
      <w:r w:rsidR="00EE25CA" w:rsidRPr="0024769B">
        <w:rPr>
          <w:sz w:val="22"/>
          <w:szCs w:val="22"/>
          <w:rPrChange w:id="2390" w:author="Steve Baird" w:date="2016-04-29T15:40:00Z">
            <w:rPr>
              <w:rFonts w:ascii="Garamond" w:hAnsi="Garamond"/>
              <w:sz w:val="22"/>
              <w:szCs w:val="22"/>
            </w:rPr>
          </w:rPrChange>
        </w:rPr>
        <w:t>*</w:t>
      </w:r>
      <w:r w:rsidR="00136522" w:rsidRPr="0024769B">
        <w:rPr>
          <w:sz w:val="22"/>
          <w:szCs w:val="22"/>
          <w:rPrChange w:id="2391" w:author="Steve Baird" w:date="2016-04-29T15:40:00Z">
            <w:rPr>
              <w:rFonts w:ascii="Garamond" w:hAnsi="Garamond"/>
              <w:sz w:val="22"/>
              <w:szCs w:val="22"/>
            </w:rPr>
          </w:rPrChange>
        </w:rPr>
        <w:tab/>
      </w:r>
      <w:r w:rsidRPr="0024769B">
        <w:rPr>
          <w:sz w:val="22"/>
          <w:szCs w:val="22"/>
          <w:rPrChange w:id="2392" w:author="Steve Baird" w:date="2016-04-29T15:40:00Z">
            <w:rPr>
              <w:rFonts w:ascii="Garamond" w:hAnsi="Garamond"/>
              <w:sz w:val="22"/>
              <w:szCs w:val="22"/>
            </w:rPr>
          </w:rPrChange>
        </w:rPr>
        <w:t xml:space="preserve">Surface </w:t>
      </w:r>
      <w:r w:rsidR="004A68EB" w:rsidRPr="0024769B">
        <w:rPr>
          <w:sz w:val="22"/>
          <w:szCs w:val="22"/>
          <w:rPrChange w:id="2393" w:author="Steve Baird" w:date="2016-04-29T15:40:00Z">
            <w:rPr>
              <w:rFonts w:ascii="Garamond" w:hAnsi="Garamond"/>
              <w:sz w:val="22"/>
              <w:szCs w:val="22"/>
            </w:rPr>
          </w:rPrChange>
        </w:rPr>
        <w:t xml:space="preserve">ice present </w:t>
      </w:r>
      <w:r w:rsidRPr="0024769B">
        <w:rPr>
          <w:sz w:val="22"/>
          <w:szCs w:val="22"/>
          <w:rPrChange w:id="2394" w:author="Steve Baird" w:date="2016-04-29T15:40:00Z">
            <w:rPr>
              <w:rFonts w:ascii="Garamond" w:hAnsi="Garamond"/>
              <w:sz w:val="22"/>
              <w:szCs w:val="22"/>
            </w:rPr>
          </w:rPrChange>
        </w:rPr>
        <w:t xml:space="preserve">at </w:t>
      </w:r>
      <w:r w:rsidR="004A68EB" w:rsidRPr="0024769B">
        <w:rPr>
          <w:sz w:val="22"/>
          <w:szCs w:val="22"/>
          <w:rPrChange w:id="2395" w:author="Steve Baird" w:date="2016-04-29T15:40:00Z">
            <w:rPr>
              <w:rFonts w:ascii="Garamond" w:hAnsi="Garamond"/>
              <w:sz w:val="22"/>
              <w:szCs w:val="22"/>
            </w:rPr>
          </w:rPrChange>
        </w:rPr>
        <w:t>sample station</w:t>
      </w:r>
    </w:p>
    <w:p w14:paraId="185AB78C"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396" w:author="Steve Baird" w:date="2016-04-29T15:40:00Z">
            <w:rPr>
              <w:rFonts w:ascii="Garamond" w:hAnsi="Garamond"/>
              <w:sz w:val="22"/>
              <w:szCs w:val="22"/>
            </w:rPr>
          </w:rPrChange>
        </w:rPr>
      </w:pPr>
      <w:r w:rsidRPr="0024769B">
        <w:rPr>
          <w:sz w:val="22"/>
          <w:szCs w:val="22"/>
          <w:rPrChange w:id="2397" w:author="Steve Baird" w:date="2016-04-29T15:40:00Z">
            <w:rPr>
              <w:rFonts w:ascii="Garamond" w:hAnsi="Garamond"/>
              <w:sz w:val="22"/>
              <w:szCs w:val="22"/>
            </w:rPr>
          </w:rPrChange>
        </w:rPr>
        <w:tab/>
      </w:r>
      <w:r w:rsidR="00E649D6" w:rsidRPr="0024769B">
        <w:rPr>
          <w:sz w:val="22"/>
          <w:szCs w:val="22"/>
          <w:rPrChange w:id="2398" w:author="Steve Baird" w:date="2016-04-29T15:40:00Z">
            <w:rPr>
              <w:rFonts w:ascii="Garamond" w:hAnsi="Garamond"/>
              <w:sz w:val="22"/>
              <w:szCs w:val="22"/>
            </w:rPr>
          </w:rPrChange>
        </w:rPr>
        <w:t>CLT</w:t>
      </w:r>
      <w:r w:rsidR="00EE25CA" w:rsidRPr="0024769B">
        <w:rPr>
          <w:sz w:val="22"/>
          <w:szCs w:val="22"/>
          <w:rPrChange w:id="2399" w:author="Steve Baird" w:date="2016-04-29T15:40:00Z">
            <w:rPr>
              <w:rFonts w:ascii="Garamond" w:hAnsi="Garamond"/>
              <w:sz w:val="22"/>
              <w:szCs w:val="22"/>
            </w:rPr>
          </w:rPrChange>
        </w:rPr>
        <w:t>*</w:t>
      </w:r>
      <w:r w:rsidR="00E715AA" w:rsidRPr="0024769B">
        <w:rPr>
          <w:sz w:val="22"/>
          <w:szCs w:val="22"/>
          <w:rPrChange w:id="2400" w:author="Steve Baird" w:date="2016-04-29T15:40:00Z">
            <w:rPr>
              <w:rFonts w:ascii="Garamond" w:hAnsi="Garamond"/>
              <w:sz w:val="22"/>
              <w:szCs w:val="22"/>
            </w:rPr>
          </w:rPrChange>
        </w:rPr>
        <w:tab/>
        <w:t xml:space="preserve">Low </w:t>
      </w:r>
      <w:r w:rsidR="004A68EB" w:rsidRPr="0024769B">
        <w:rPr>
          <w:sz w:val="22"/>
          <w:szCs w:val="22"/>
          <w:rPrChange w:id="2401" w:author="Steve Baird" w:date="2016-04-29T15:40:00Z">
            <w:rPr>
              <w:rFonts w:ascii="Garamond" w:hAnsi="Garamond"/>
              <w:sz w:val="22"/>
              <w:szCs w:val="22"/>
            </w:rPr>
          </w:rPrChange>
        </w:rPr>
        <w:t>tide</w:t>
      </w:r>
    </w:p>
    <w:p w14:paraId="6B4041C2" w14:textId="77777777" w:rsidR="00E6507D" w:rsidRPr="0024769B" w:rsidRDefault="00E6507D" w:rsidP="00DF6463">
      <w:pPr>
        <w:pStyle w:val="BodyText"/>
        <w:tabs>
          <w:tab w:val="left" w:pos="720"/>
          <w:tab w:val="left" w:pos="1080"/>
          <w:tab w:val="left" w:pos="1440"/>
          <w:tab w:val="left" w:pos="1980"/>
          <w:tab w:val="left" w:pos="2520"/>
        </w:tabs>
        <w:ind w:left="720" w:right="720"/>
        <w:rPr>
          <w:sz w:val="22"/>
          <w:szCs w:val="22"/>
          <w:rPrChange w:id="2402" w:author="Steve Baird" w:date="2016-04-29T15:40:00Z">
            <w:rPr>
              <w:rFonts w:ascii="Garamond" w:hAnsi="Garamond"/>
              <w:sz w:val="22"/>
              <w:szCs w:val="22"/>
            </w:rPr>
          </w:rPrChange>
        </w:rPr>
      </w:pPr>
      <w:r w:rsidRPr="0024769B">
        <w:rPr>
          <w:sz w:val="22"/>
          <w:szCs w:val="22"/>
          <w:rPrChange w:id="2403" w:author="Steve Baird" w:date="2016-04-29T15:40:00Z">
            <w:rPr>
              <w:rFonts w:ascii="Garamond" w:hAnsi="Garamond"/>
              <w:sz w:val="22"/>
              <w:szCs w:val="22"/>
            </w:rPr>
          </w:rPrChange>
        </w:rPr>
        <w:tab/>
        <w:t>CMC</w:t>
      </w:r>
      <w:r w:rsidR="00EE25CA" w:rsidRPr="0024769B">
        <w:rPr>
          <w:sz w:val="22"/>
          <w:szCs w:val="22"/>
          <w:rPrChange w:id="2404" w:author="Steve Baird" w:date="2016-04-29T15:40:00Z">
            <w:rPr>
              <w:rFonts w:ascii="Garamond" w:hAnsi="Garamond"/>
              <w:sz w:val="22"/>
              <w:szCs w:val="22"/>
            </w:rPr>
          </w:rPrChange>
        </w:rPr>
        <w:t>*</w:t>
      </w:r>
      <w:r w:rsidRPr="0024769B">
        <w:rPr>
          <w:sz w:val="22"/>
          <w:szCs w:val="22"/>
          <w:rPrChange w:id="2405" w:author="Steve Baird" w:date="2016-04-29T15:40:00Z">
            <w:rPr>
              <w:rFonts w:ascii="Garamond" w:hAnsi="Garamond"/>
              <w:sz w:val="22"/>
              <w:szCs w:val="22"/>
            </w:rPr>
          </w:rPrChange>
        </w:rPr>
        <w:tab/>
        <w:t xml:space="preserve">In </w:t>
      </w:r>
      <w:r w:rsidR="004A68EB" w:rsidRPr="0024769B">
        <w:rPr>
          <w:sz w:val="22"/>
          <w:szCs w:val="22"/>
          <w:rPrChange w:id="2406" w:author="Steve Baird" w:date="2016-04-29T15:40:00Z">
            <w:rPr>
              <w:rFonts w:ascii="Garamond" w:hAnsi="Garamond"/>
              <w:sz w:val="22"/>
              <w:szCs w:val="22"/>
            </w:rPr>
          </w:rPrChange>
        </w:rPr>
        <w:t>field maintenance</w:t>
      </w:r>
      <w:r w:rsidRPr="0024769B">
        <w:rPr>
          <w:sz w:val="22"/>
          <w:szCs w:val="22"/>
          <w:rPrChange w:id="2407" w:author="Steve Baird" w:date="2016-04-29T15:40:00Z">
            <w:rPr>
              <w:rFonts w:ascii="Garamond" w:hAnsi="Garamond"/>
              <w:sz w:val="22"/>
              <w:szCs w:val="22"/>
            </w:rPr>
          </w:rPrChange>
        </w:rPr>
        <w:t>/</w:t>
      </w:r>
      <w:r w:rsidR="004A68EB" w:rsidRPr="0024769B">
        <w:rPr>
          <w:sz w:val="22"/>
          <w:szCs w:val="22"/>
          <w:rPrChange w:id="2408" w:author="Steve Baird" w:date="2016-04-29T15:40:00Z">
            <w:rPr>
              <w:rFonts w:ascii="Garamond" w:hAnsi="Garamond"/>
              <w:sz w:val="22"/>
              <w:szCs w:val="22"/>
            </w:rPr>
          </w:rPrChange>
        </w:rPr>
        <w:t>cleaning</w:t>
      </w:r>
    </w:p>
    <w:p w14:paraId="1B27AFC2" w14:textId="77777777" w:rsidR="00136522" w:rsidRPr="0024769B" w:rsidRDefault="00136522" w:rsidP="00DF6463">
      <w:pPr>
        <w:pStyle w:val="BodyText"/>
        <w:tabs>
          <w:tab w:val="left" w:pos="720"/>
          <w:tab w:val="left" w:pos="1080"/>
          <w:tab w:val="left" w:pos="1440"/>
          <w:tab w:val="left" w:pos="1980"/>
          <w:tab w:val="left" w:pos="2520"/>
        </w:tabs>
        <w:ind w:left="720" w:right="720"/>
        <w:rPr>
          <w:sz w:val="22"/>
          <w:szCs w:val="22"/>
          <w:rPrChange w:id="2409" w:author="Steve Baird" w:date="2016-04-29T15:40:00Z">
            <w:rPr>
              <w:rFonts w:ascii="Garamond" w:hAnsi="Garamond"/>
              <w:sz w:val="22"/>
              <w:szCs w:val="22"/>
            </w:rPr>
          </w:rPrChange>
        </w:rPr>
      </w:pPr>
      <w:r w:rsidRPr="0024769B">
        <w:rPr>
          <w:sz w:val="22"/>
          <w:szCs w:val="22"/>
          <w:rPrChange w:id="2410" w:author="Steve Baird" w:date="2016-04-29T15:40:00Z">
            <w:rPr>
              <w:rFonts w:ascii="Garamond" w:hAnsi="Garamond"/>
              <w:sz w:val="22"/>
              <w:szCs w:val="22"/>
            </w:rPr>
          </w:rPrChange>
        </w:rPr>
        <w:tab/>
        <w:t>CMD</w:t>
      </w:r>
      <w:r w:rsidR="00EE25CA" w:rsidRPr="0024769B">
        <w:rPr>
          <w:sz w:val="22"/>
          <w:szCs w:val="22"/>
          <w:rPrChange w:id="2411" w:author="Steve Baird" w:date="2016-04-29T15:40:00Z">
            <w:rPr>
              <w:rFonts w:ascii="Garamond" w:hAnsi="Garamond"/>
              <w:sz w:val="22"/>
              <w:szCs w:val="22"/>
            </w:rPr>
          </w:rPrChange>
        </w:rPr>
        <w:t>*</w:t>
      </w:r>
      <w:r w:rsidRPr="0024769B">
        <w:rPr>
          <w:sz w:val="22"/>
          <w:szCs w:val="22"/>
          <w:rPrChange w:id="2412" w:author="Steve Baird" w:date="2016-04-29T15:40:00Z">
            <w:rPr>
              <w:rFonts w:ascii="Garamond" w:hAnsi="Garamond"/>
              <w:sz w:val="22"/>
              <w:szCs w:val="22"/>
            </w:rPr>
          </w:rPrChange>
        </w:rPr>
        <w:tab/>
        <w:t xml:space="preserve">Mud in </w:t>
      </w:r>
      <w:r w:rsidR="004A68EB" w:rsidRPr="0024769B">
        <w:rPr>
          <w:sz w:val="22"/>
          <w:szCs w:val="22"/>
          <w:rPrChange w:id="2413" w:author="Steve Baird" w:date="2016-04-29T15:40:00Z">
            <w:rPr>
              <w:rFonts w:ascii="Garamond" w:hAnsi="Garamond"/>
              <w:sz w:val="22"/>
              <w:szCs w:val="22"/>
            </w:rPr>
          </w:rPrChange>
        </w:rPr>
        <w:t>probe guard</w:t>
      </w:r>
    </w:p>
    <w:p w14:paraId="5C8E57C1"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414" w:author="Steve Baird" w:date="2016-04-29T15:40:00Z">
            <w:rPr>
              <w:rFonts w:ascii="Garamond" w:hAnsi="Garamond"/>
              <w:sz w:val="22"/>
              <w:szCs w:val="22"/>
            </w:rPr>
          </w:rPrChange>
        </w:rPr>
      </w:pPr>
      <w:r w:rsidRPr="0024769B">
        <w:rPr>
          <w:sz w:val="22"/>
          <w:szCs w:val="22"/>
          <w:rPrChange w:id="2415" w:author="Steve Baird" w:date="2016-04-29T15:40:00Z">
            <w:rPr>
              <w:rFonts w:ascii="Garamond" w:hAnsi="Garamond"/>
              <w:sz w:val="22"/>
              <w:szCs w:val="22"/>
            </w:rPr>
          </w:rPrChange>
        </w:rPr>
        <w:tab/>
      </w:r>
      <w:r w:rsidR="00E649D6" w:rsidRPr="0024769B">
        <w:rPr>
          <w:sz w:val="22"/>
          <w:szCs w:val="22"/>
          <w:rPrChange w:id="2416" w:author="Steve Baird" w:date="2016-04-29T15:40:00Z">
            <w:rPr>
              <w:rFonts w:ascii="Garamond" w:hAnsi="Garamond"/>
              <w:sz w:val="22"/>
              <w:szCs w:val="22"/>
            </w:rPr>
          </w:rPrChange>
        </w:rPr>
        <w:t>CND</w:t>
      </w:r>
      <w:r w:rsidR="00E649D6" w:rsidRPr="0024769B">
        <w:rPr>
          <w:sz w:val="22"/>
          <w:szCs w:val="22"/>
          <w:rPrChange w:id="2417" w:author="Steve Baird" w:date="2016-04-29T15:40:00Z">
            <w:rPr>
              <w:rFonts w:ascii="Garamond" w:hAnsi="Garamond"/>
              <w:sz w:val="22"/>
              <w:szCs w:val="22"/>
            </w:rPr>
          </w:rPrChange>
        </w:rPr>
        <w:tab/>
        <w:t xml:space="preserve">New </w:t>
      </w:r>
      <w:r w:rsidR="004A68EB" w:rsidRPr="0024769B">
        <w:rPr>
          <w:sz w:val="22"/>
          <w:szCs w:val="22"/>
          <w:rPrChange w:id="2418" w:author="Steve Baird" w:date="2016-04-29T15:40:00Z">
            <w:rPr>
              <w:rFonts w:ascii="Garamond" w:hAnsi="Garamond"/>
              <w:sz w:val="22"/>
              <w:szCs w:val="22"/>
            </w:rPr>
          </w:rPrChange>
        </w:rPr>
        <w:t>deployment begins</w:t>
      </w:r>
    </w:p>
    <w:p w14:paraId="5BC95C61"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419" w:author="Steve Baird" w:date="2016-04-29T15:40:00Z">
            <w:rPr>
              <w:rFonts w:ascii="Garamond" w:hAnsi="Garamond"/>
              <w:sz w:val="22"/>
              <w:szCs w:val="22"/>
            </w:rPr>
          </w:rPrChange>
        </w:rPr>
      </w:pPr>
      <w:r w:rsidRPr="0024769B">
        <w:rPr>
          <w:sz w:val="22"/>
          <w:szCs w:val="22"/>
          <w:rPrChange w:id="2420" w:author="Steve Baird" w:date="2016-04-29T15:40:00Z">
            <w:rPr>
              <w:rFonts w:ascii="Garamond" w:hAnsi="Garamond"/>
              <w:sz w:val="22"/>
              <w:szCs w:val="22"/>
            </w:rPr>
          </w:rPrChange>
        </w:rPr>
        <w:tab/>
      </w:r>
      <w:r w:rsidR="00E649D6" w:rsidRPr="0024769B">
        <w:rPr>
          <w:sz w:val="22"/>
          <w:szCs w:val="22"/>
          <w:rPrChange w:id="2421" w:author="Steve Baird" w:date="2016-04-29T15:40:00Z">
            <w:rPr>
              <w:rFonts w:ascii="Garamond" w:hAnsi="Garamond"/>
              <w:sz w:val="22"/>
              <w:szCs w:val="22"/>
            </w:rPr>
          </w:rPrChange>
        </w:rPr>
        <w:t>CRE</w:t>
      </w:r>
      <w:r w:rsidR="00EE25CA" w:rsidRPr="0024769B">
        <w:rPr>
          <w:sz w:val="22"/>
          <w:szCs w:val="22"/>
          <w:rPrChange w:id="2422" w:author="Steve Baird" w:date="2016-04-29T15:40:00Z">
            <w:rPr>
              <w:rFonts w:ascii="Garamond" w:hAnsi="Garamond"/>
              <w:sz w:val="22"/>
              <w:szCs w:val="22"/>
            </w:rPr>
          </w:rPrChange>
        </w:rPr>
        <w:t>*</w:t>
      </w:r>
      <w:r w:rsidR="00E649D6" w:rsidRPr="0024769B">
        <w:rPr>
          <w:sz w:val="22"/>
          <w:szCs w:val="22"/>
          <w:rPrChange w:id="2423" w:author="Steve Baird" w:date="2016-04-29T15:40:00Z">
            <w:rPr>
              <w:rFonts w:ascii="Garamond" w:hAnsi="Garamond"/>
              <w:sz w:val="22"/>
              <w:szCs w:val="22"/>
            </w:rPr>
          </w:rPrChange>
        </w:rPr>
        <w:tab/>
        <w:t xml:space="preserve">Significant </w:t>
      </w:r>
      <w:r w:rsidR="004A68EB" w:rsidRPr="0024769B">
        <w:rPr>
          <w:sz w:val="22"/>
          <w:szCs w:val="22"/>
          <w:rPrChange w:id="2424" w:author="Steve Baird" w:date="2016-04-29T15:40:00Z">
            <w:rPr>
              <w:rFonts w:ascii="Garamond" w:hAnsi="Garamond"/>
              <w:sz w:val="22"/>
              <w:szCs w:val="22"/>
            </w:rPr>
          </w:rPrChange>
        </w:rPr>
        <w:t>rain event</w:t>
      </w:r>
    </w:p>
    <w:p w14:paraId="56E9EA33" w14:textId="77777777" w:rsidR="00E715AA" w:rsidRPr="0024769B" w:rsidRDefault="00DF6463" w:rsidP="00DF6463">
      <w:pPr>
        <w:pStyle w:val="BodyText"/>
        <w:tabs>
          <w:tab w:val="left" w:pos="720"/>
          <w:tab w:val="left" w:pos="1080"/>
          <w:tab w:val="left" w:pos="1440"/>
          <w:tab w:val="left" w:pos="1980"/>
          <w:tab w:val="left" w:pos="2520"/>
        </w:tabs>
        <w:ind w:left="720" w:right="720"/>
        <w:rPr>
          <w:sz w:val="22"/>
          <w:szCs w:val="22"/>
          <w:rPrChange w:id="2425" w:author="Steve Baird" w:date="2016-04-29T15:40:00Z">
            <w:rPr>
              <w:rFonts w:ascii="Garamond" w:hAnsi="Garamond"/>
              <w:sz w:val="22"/>
              <w:szCs w:val="22"/>
            </w:rPr>
          </w:rPrChange>
        </w:rPr>
      </w:pPr>
      <w:r w:rsidRPr="0024769B">
        <w:rPr>
          <w:sz w:val="22"/>
          <w:szCs w:val="22"/>
          <w:rPrChange w:id="2426" w:author="Steve Baird" w:date="2016-04-29T15:40:00Z">
            <w:rPr>
              <w:rFonts w:ascii="Garamond" w:hAnsi="Garamond"/>
              <w:sz w:val="22"/>
              <w:szCs w:val="22"/>
            </w:rPr>
          </w:rPrChange>
        </w:rPr>
        <w:tab/>
      </w:r>
      <w:r w:rsidR="00E715AA" w:rsidRPr="0024769B">
        <w:rPr>
          <w:sz w:val="22"/>
          <w:szCs w:val="22"/>
          <w:rPrChange w:id="2427" w:author="Steve Baird" w:date="2016-04-29T15:40:00Z">
            <w:rPr>
              <w:rFonts w:ascii="Garamond" w:hAnsi="Garamond"/>
              <w:sz w:val="22"/>
              <w:szCs w:val="22"/>
            </w:rPr>
          </w:rPrChange>
        </w:rPr>
        <w:t>CSM</w:t>
      </w:r>
      <w:r w:rsidR="00EE25CA" w:rsidRPr="0024769B">
        <w:rPr>
          <w:sz w:val="22"/>
          <w:szCs w:val="22"/>
          <w:rPrChange w:id="2428" w:author="Steve Baird" w:date="2016-04-29T15:40:00Z">
            <w:rPr>
              <w:rFonts w:ascii="Garamond" w:hAnsi="Garamond"/>
              <w:sz w:val="22"/>
              <w:szCs w:val="22"/>
            </w:rPr>
          </w:rPrChange>
        </w:rPr>
        <w:t>*</w:t>
      </w:r>
      <w:r w:rsidR="00E715AA" w:rsidRPr="0024769B">
        <w:rPr>
          <w:sz w:val="22"/>
          <w:szCs w:val="22"/>
          <w:rPrChange w:id="2429" w:author="Steve Baird" w:date="2016-04-29T15:40:00Z">
            <w:rPr>
              <w:rFonts w:ascii="Garamond" w:hAnsi="Garamond"/>
              <w:sz w:val="22"/>
              <w:szCs w:val="22"/>
            </w:rPr>
          </w:rPrChange>
        </w:rPr>
        <w:tab/>
        <w:t xml:space="preserve">See </w:t>
      </w:r>
      <w:r w:rsidR="004A68EB" w:rsidRPr="0024769B">
        <w:rPr>
          <w:sz w:val="22"/>
          <w:szCs w:val="22"/>
          <w:rPrChange w:id="2430" w:author="Steve Baird" w:date="2016-04-29T15:40:00Z">
            <w:rPr>
              <w:rFonts w:ascii="Garamond" w:hAnsi="Garamond"/>
              <w:sz w:val="22"/>
              <w:szCs w:val="22"/>
            </w:rPr>
          </w:rPrChange>
        </w:rPr>
        <w:t>metadata</w:t>
      </w:r>
    </w:p>
    <w:p w14:paraId="66CA951F"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431" w:author="Steve Baird" w:date="2016-04-29T15:40:00Z">
            <w:rPr>
              <w:rFonts w:ascii="Garamond" w:hAnsi="Garamond"/>
              <w:sz w:val="22"/>
              <w:szCs w:val="22"/>
            </w:rPr>
          </w:rPrChange>
        </w:rPr>
      </w:pPr>
      <w:r w:rsidRPr="0024769B">
        <w:rPr>
          <w:sz w:val="22"/>
          <w:szCs w:val="22"/>
          <w:rPrChange w:id="2432" w:author="Steve Baird" w:date="2016-04-29T15:40:00Z">
            <w:rPr>
              <w:rFonts w:ascii="Garamond" w:hAnsi="Garamond"/>
              <w:sz w:val="22"/>
              <w:szCs w:val="22"/>
            </w:rPr>
          </w:rPrChange>
        </w:rPr>
        <w:tab/>
      </w:r>
      <w:r w:rsidR="00E649D6" w:rsidRPr="0024769B">
        <w:rPr>
          <w:sz w:val="22"/>
          <w:szCs w:val="22"/>
          <w:rPrChange w:id="2433" w:author="Steve Baird" w:date="2016-04-29T15:40:00Z">
            <w:rPr>
              <w:rFonts w:ascii="Garamond" w:hAnsi="Garamond"/>
              <w:sz w:val="22"/>
              <w:szCs w:val="22"/>
            </w:rPr>
          </w:rPrChange>
        </w:rPr>
        <w:t>CTS</w:t>
      </w:r>
      <w:r w:rsidR="00E649D6" w:rsidRPr="0024769B">
        <w:rPr>
          <w:sz w:val="22"/>
          <w:szCs w:val="22"/>
          <w:rPrChange w:id="2434" w:author="Steve Baird" w:date="2016-04-29T15:40:00Z">
            <w:rPr>
              <w:rFonts w:ascii="Garamond" w:hAnsi="Garamond"/>
              <w:sz w:val="22"/>
              <w:szCs w:val="22"/>
            </w:rPr>
          </w:rPrChange>
        </w:rPr>
        <w:tab/>
        <w:t xml:space="preserve">Turbidity </w:t>
      </w:r>
      <w:r w:rsidR="004A68EB" w:rsidRPr="0024769B">
        <w:rPr>
          <w:sz w:val="22"/>
          <w:szCs w:val="22"/>
          <w:rPrChange w:id="2435" w:author="Steve Baird" w:date="2016-04-29T15:40:00Z">
            <w:rPr>
              <w:rFonts w:ascii="Garamond" w:hAnsi="Garamond"/>
              <w:sz w:val="22"/>
              <w:szCs w:val="22"/>
            </w:rPr>
          </w:rPrChange>
        </w:rPr>
        <w:t>spike</w:t>
      </w:r>
    </w:p>
    <w:p w14:paraId="04C7A400" w14:textId="77777777" w:rsidR="00E6507D" w:rsidRPr="0024769B" w:rsidRDefault="00E6507D" w:rsidP="00DF6463">
      <w:pPr>
        <w:pStyle w:val="BodyText"/>
        <w:tabs>
          <w:tab w:val="left" w:pos="720"/>
          <w:tab w:val="left" w:pos="1080"/>
          <w:tab w:val="left" w:pos="1440"/>
          <w:tab w:val="left" w:pos="1980"/>
          <w:tab w:val="left" w:pos="2520"/>
        </w:tabs>
        <w:ind w:left="720" w:right="720"/>
        <w:rPr>
          <w:sz w:val="22"/>
          <w:szCs w:val="22"/>
          <w:rPrChange w:id="2436" w:author="Steve Baird" w:date="2016-04-29T15:40:00Z">
            <w:rPr>
              <w:rFonts w:ascii="Garamond" w:hAnsi="Garamond"/>
              <w:sz w:val="22"/>
              <w:szCs w:val="22"/>
            </w:rPr>
          </w:rPrChange>
        </w:rPr>
      </w:pPr>
      <w:r w:rsidRPr="0024769B">
        <w:rPr>
          <w:sz w:val="22"/>
          <w:szCs w:val="22"/>
          <w:rPrChange w:id="2437" w:author="Steve Baird" w:date="2016-04-29T15:40:00Z">
            <w:rPr>
              <w:rFonts w:ascii="Garamond" w:hAnsi="Garamond"/>
              <w:sz w:val="22"/>
              <w:szCs w:val="22"/>
            </w:rPr>
          </w:rPrChange>
        </w:rPr>
        <w:tab/>
        <w:t>CVT</w:t>
      </w:r>
      <w:r w:rsidR="00EE25CA" w:rsidRPr="0024769B">
        <w:rPr>
          <w:sz w:val="22"/>
          <w:szCs w:val="22"/>
          <w:rPrChange w:id="2438" w:author="Steve Baird" w:date="2016-04-29T15:40:00Z">
            <w:rPr>
              <w:rFonts w:ascii="Garamond" w:hAnsi="Garamond"/>
              <w:sz w:val="22"/>
              <w:szCs w:val="22"/>
            </w:rPr>
          </w:rPrChange>
        </w:rPr>
        <w:t>*</w:t>
      </w:r>
      <w:r w:rsidRPr="0024769B">
        <w:rPr>
          <w:sz w:val="22"/>
          <w:szCs w:val="22"/>
          <w:rPrChange w:id="2439" w:author="Steve Baird" w:date="2016-04-29T15:40:00Z">
            <w:rPr>
              <w:rFonts w:ascii="Garamond" w:hAnsi="Garamond"/>
              <w:sz w:val="22"/>
              <w:szCs w:val="22"/>
            </w:rPr>
          </w:rPrChange>
        </w:rPr>
        <w:tab/>
        <w:t xml:space="preserve">Possible </w:t>
      </w:r>
      <w:r w:rsidR="004A68EB" w:rsidRPr="0024769B">
        <w:rPr>
          <w:sz w:val="22"/>
          <w:szCs w:val="22"/>
          <w:rPrChange w:id="2440" w:author="Steve Baird" w:date="2016-04-29T15:40:00Z">
            <w:rPr>
              <w:rFonts w:ascii="Garamond" w:hAnsi="Garamond"/>
              <w:sz w:val="22"/>
              <w:szCs w:val="22"/>
            </w:rPr>
          </w:rPrChange>
        </w:rPr>
        <w:t>vandalism</w:t>
      </w:r>
      <w:r w:rsidRPr="0024769B">
        <w:rPr>
          <w:sz w:val="22"/>
          <w:szCs w:val="22"/>
          <w:rPrChange w:id="2441" w:author="Steve Baird" w:date="2016-04-29T15:40:00Z">
            <w:rPr>
              <w:rFonts w:ascii="Garamond" w:hAnsi="Garamond"/>
              <w:sz w:val="22"/>
              <w:szCs w:val="22"/>
            </w:rPr>
          </w:rPrChange>
        </w:rPr>
        <w:t>/</w:t>
      </w:r>
      <w:r w:rsidR="004A68EB" w:rsidRPr="0024769B">
        <w:rPr>
          <w:sz w:val="22"/>
          <w:szCs w:val="22"/>
          <w:rPrChange w:id="2442" w:author="Steve Baird" w:date="2016-04-29T15:40:00Z">
            <w:rPr>
              <w:rFonts w:ascii="Garamond" w:hAnsi="Garamond"/>
              <w:sz w:val="22"/>
              <w:szCs w:val="22"/>
            </w:rPr>
          </w:rPrChange>
        </w:rPr>
        <w:t>tampering</w:t>
      </w:r>
    </w:p>
    <w:p w14:paraId="79EB5064" w14:textId="77777777" w:rsidR="00E649D6" w:rsidRPr="0024769B" w:rsidRDefault="00DF6463" w:rsidP="00DF6463">
      <w:pPr>
        <w:pStyle w:val="BodyText"/>
        <w:tabs>
          <w:tab w:val="left" w:pos="720"/>
          <w:tab w:val="left" w:pos="1080"/>
          <w:tab w:val="left" w:pos="1440"/>
          <w:tab w:val="left" w:pos="1980"/>
          <w:tab w:val="left" w:pos="2520"/>
        </w:tabs>
        <w:ind w:left="720" w:right="720"/>
        <w:rPr>
          <w:sz w:val="22"/>
          <w:szCs w:val="22"/>
          <w:rPrChange w:id="2443" w:author="Steve Baird" w:date="2016-04-29T15:40:00Z">
            <w:rPr>
              <w:rFonts w:ascii="Garamond" w:hAnsi="Garamond"/>
              <w:sz w:val="22"/>
              <w:szCs w:val="22"/>
            </w:rPr>
          </w:rPrChange>
        </w:rPr>
      </w:pPr>
      <w:r w:rsidRPr="0024769B">
        <w:rPr>
          <w:sz w:val="22"/>
          <w:szCs w:val="22"/>
          <w:rPrChange w:id="2444" w:author="Steve Baird" w:date="2016-04-29T15:40:00Z">
            <w:rPr>
              <w:rFonts w:ascii="Garamond" w:hAnsi="Garamond"/>
              <w:sz w:val="22"/>
              <w:szCs w:val="22"/>
            </w:rPr>
          </w:rPrChange>
        </w:rPr>
        <w:tab/>
      </w:r>
      <w:r w:rsidR="00E649D6" w:rsidRPr="0024769B">
        <w:rPr>
          <w:sz w:val="22"/>
          <w:szCs w:val="22"/>
          <w:rPrChange w:id="2445" w:author="Steve Baird" w:date="2016-04-29T15:40:00Z">
            <w:rPr>
              <w:rFonts w:ascii="Garamond" w:hAnsi="Garamond"/>
              <w:sz w:val="22"/>
              <w:szCs w:val="22"/>
            </w:rPr>
          </w:rPrChange>
        </w:rPr>
        <w:t>CWD</w:t>
      </w:r>
      <w:r w:rsidR="00EE25CA" w:rsidRPr="0024769B">
        <w:rPr>
          <w:sz w:val="22"/>
          <w:szCs w:val="22"/>
          <w:rPrChange w:id="2446" w:author="Steve Baird" w:date="2016-04-29T15:40:00Z">
            <w:rPr>
              <w:rFonts w:ascii="Garamond" w:hAnsi="Garamond"/>
              <w:sz w:val="22"/>
              <w:szCs w:val="22"/>
            </w:rPr>
          </w:rPrChange>
        </w:rPr>
        <w:t>*</w:t>
      </w:r>
      <w:r w:rsidR="00E649D6" w:rsidRPr="0024769B">
        <w:rPr>
          <w:sz w:val="22"/>
          <w:szCs w:val="22"/>
          <w:rPrChange w:id="2447" w:author="Steve Baird" w:date="2016-04-29T15:40:00Z">
            <w:rPr>
              <w:rFonts w:ascii="Garamond" w:hAnsi="Garamond"/>
              <w:sz w:val="22"/>
              <w:szCs w:val="22"/>
            </w:rPr>
          </w:rPrChange>
        </w:rPr>
        <w:tab/>
        <w:t xml:space="preserve">Data </w:t>
      </w:r>
      <w:r w:rsidR="004A68EB" w:rsidRPr="0024769B">
        <w:rPr>
          <w:sz w:val="22"/>
          <w:szCs w:val="22"/>
          <w:rPrChange w:id="2448" w:author="Steve Baird" w:date="2016-04-29T15:40:00Z">
            <w:rPr>
              <w:rFonts w:ascii="Garamond" w:hAnsi="Garamond"/>
              <w:sz w:val="22"/>
              <w:szCs w:val="22"/>
            </w:rPr>
          </w:rPrChange>
        </w:rPr>
        <w:t xml:space="preserve">collected </w:t>
      </w:r>
      <w:r w:rsidR="00E649D6" w:rsidRPr="0024769B">
        <w:rPr>
          <w:sz w:val="22"/>
          <w:szCs w:val="22"/>
          <w:rPrChange w:id="2449" w:author="Steve Baird" w:date="2016-04-29T15:40:00Z">
            <w:rPr>
              <w:rFonts w:ascii="Garamond" w:hAnsi="Garamond"/>
              <w:sz w:val="22"/>
              <w:szCs w:val="22"/>
            </w:rPr>
          </w:rPrChange>
        </w:rPr>
        <w:t xml:space="preserve">at </w:t>
      </w:r>
      <w:r w:rsidR="004A68EB" w:rsidRPr="0024769B">
        <w:rPr>
          <w:sz w:val="22"/>
          <w:szCs w:val="22"/>
          <w:rPrChange w:id="2450" w:author="Steve Baird" w:date="2016-04-29T15:40:00Z">
            <w:rPr>
              <w:rFonts w:ascii="Garamond" w:hAnsi="Garamond"/>
              <w:sz w:val="22"/>
              <w:szCs w:val="22"/>
            </w:rPr>
          </w:rPrChange>
        </w:rPr>
        <w:t>wrong depth</w:t>
      </w:r>
    </w:p>
    <w:p w14:paraId="5377F59A" w14:textId="77777777" w:rsidR="007148FA" w:rsidRPr="0024769B" w:rsidRDefault="007148FA" w:rsidP="00DF6463">
      <w:pPr>
        <w:pStyle w:val="BodyText"/>
        <w:tabs>
          <w:tab w:val="left" w:pos="720"/>
          <w:tab w:val="left" w:pos="1080"/>
          <w:tab w:val="left" w:pos="1440"/>
          <w:tab w:val="left" w:pos="1980"/>
          <w:tab w:val="left" w:pos="2520"/>
        </w:tabs>
        <w:ind w:left="720" w:right="720"/>
        <w:rPr>
          <w:sz w:val="22"/>
          <w:szCs w:val="22"/>
          <w:rPrChange w:id="2451" w:author="Steve Baird" w:date="2016-04-29T15:40:00Z">
            <w:rPr>
              <w:rFonts w:ascii="Garamond" w:hAnsi="Garamond"/>
              <w:sz w:val="22"/>
              <w:szCs w:val="22"/>
            </w:rPr>
          </w:rPrChange>
        </w:rPr>
      </w:pPr>
      <w:r w:rsidRPr="0024769B">
        <w:rPr>
          <w:sz w:val="22"/>
          <w:szCs w:val="22"/>
          <w:rPrChange w:id="2452" w:author="Steve Baird" w:date="2016-04-29T15:40:00Z">
            <w:rPr>
              <w:rFonts w:ascii="Garamond" w:hAnsi="Garamond"/>
              <w:sz w:val="22"/>
              <w:szCs w:val="22"/>
            </w:rPr>
          </w:rPrChange>
        </w:rPr>
        <w:tab/>
        <w:t>CWE</w:t>
      </w:r>
      <w:r w:rsidR="00EE25CA" w:rsidRPr="0024769B">
        <w:rPr>
          <w:sz w:val="22"/>
          <w:szCs w:val="22"/>
          <w:rPrChange w:id="2453" w:author="Steve Baird" w:date="2016-04-29T15:40:00Z">
            <w:rPr>
              <w:rFonts w:ascii="Garamond" w:hAnsi="Garamond"/>
              <w:sz w:val="22"/>
              <w:szCs w:val="22"/>
            </w:rPr>
          </w:rPrChange>
        </w:rPr>
        <w:t>*</w:t>
      </w:r>
      <w:r w:rsidRPr="0024769B">
        <w:rPr>
          <w:sz w:val="22"/>
          <w:szCs w:val="22"/>
          <w:rPrChange w:id="2454" w:author="Steve Baird" w:date="2016-04-29T15:40:00Z">
            <w:rPr>
              <w:rFonts w:ascii="Garamond" w:hAnsi="Garamond"/>
              <w:sz w:val="22"/>
              <w:szCs w:val="22"/>
            </w:rPr>
          </w:rPrChange>
        </w:rPr>
        <w:tab/>
        <w:t>Significant weather event</w:t>
      </w:r>
    </w:p>
    <w:p w14:paraId="3C15F6BA" w14:textId="77777777" w:rsidR="009077C6" w:rsidRDefault="009077C6" w:rsidP="00F8159F">
      <w:pPr>
        <w:pStyle w:val="HTMLPreformatted"/>
        <w:rPr>
          <w:ins w:id="2455" w:author="Steve Baird" w:date="2016-04-29T16:18:00Z"/>
          <w:rFonts w:ascii="Times New Roman" w:hAnsi="Times New Roman" w:cs="Times New Roman"/>
          <w:sz w:val="22"/>
          <w:szCs w:val="22"/>
          <w:highlight w:val="yellow"/>
        </w:rPr>
        <w:sectPr w:rsidR="009077C6" w:rsidSect="00912316">
          <w:pgSz w:w="12240" w:h="15840"/>
          <w:pgMar w:top="1152" w:right="1152" w:bottom="1152" w:left="1152" w:header="720" w:footer="720" w:gutter="0"/>
          <w:cols w:space="720"/>
          <w:docGrid w:linePitch="360"/>
        </w:sectPr>
      </w:pPr>
    </w:p>
    <w:p w14:paraId="31A718FC" w14:textId="77777777" w:rsidR="005866D9" w:rsidRPr="0024769B" w:rsidDel="009077C6" w:rsidRDefault="005866D9" w:rsidP="00560984">
      <w:pPr>
        <w:pStyle w:val="BodyText"/>
        <w:tabs>
          <w:tab w:val="left" w:pos="1062"/>
          <w:tab w:val="left" w:pos="1260"/>
        </w:tabs>
        <w:ind w:left="360"/>
        <w:rPr>
          <w:del w:id="2456" w:author="Steve Baird" w:date="2016-04-29T16:18:00Z"/>
          <w:sz w:val="22"/>
          <w:szCs w:val="22"/>
          <w:highlight w:val="yellow"/>
          <w:rPrChange w:id="2457" w:author="Steve Baird" w:date="2016-04-29T15:40:00Z">
            <w:rPr>
              <w:del w:id="2458" w:author="Steve Baird" w:date="2016-04-29T16:18:00Z"/>
              <w:rFonts w:ascii="Garamond" w:hAnsi="Garamond"/>
              <w:sz w:val="22"/>
              <w:szCs w:val="22"/>
              <w:highlight w:val="yellow"/>
            </w:rPr>
          </w:rPrChange>
        </w:rPr>
      </w:pPr>
    </w:p>
    <w:p w14:paraId="72764619" w14:textId="77777777" w:rsidR="009077C6" w:rsidRDefault="00B4483D" w:rsidP="00F8159F">
      <w:pPr>
        <w:pStyle w:val="HTMLPreformatted"/>
        <w:rPr>
          <w:ins w:id="2459" w:author="Steve Baird" w:date="2016-04-29T16:18:00Z"/>
          <w:rFonts w:ascii="Times New Roman" w:hAnsi="Times New Roman" w:cs="Times New Roman"/>
          <w:bCs/>
          <w:sz w:val="22"/>
          <w:szCs w:val="22"/>
        </w:rPr>
      </w:pPr>
      <w:r w:rsidRPr="0024769B">
        <w:rPr>
          <w:rFonts w:ascii="Times New Roman" w:hAnsi="Times New Roman" w:cs="Times New Roman"/>
          <w:b/>
          <w:bCs/>
          <w:sz w:val="22"/>
          <w:szCs w:val="22"/>
          <w:rPrChange w:id="2460" w:author="Steve Baird" w:date="2016-04-29T15:40:00Z">
            <w:rPr>
              <w:rFonts w:ascii="Garamond" w:hAnsi="Garamond" w:cs="Times New Roman"/>
              <w:b/>
              <w:bCs/>
              <w:sz w:val="22"/>
              <w:szCs w:val="22"/>
            </w:rPr>
          </w:rPrChange>
        </w:rPr>
        <w:t>1</w:t>
      </w:r>
      <w:r w:rsidR="00DF225B" w:rsidRPr="0024769B">
        <w:rPr>
          <w:rFonts w:ascii="Times New Roman" w:hAnsi="Times New Roman" w:cs="Times New Roman"/>
          <w:b/>
          <w:bCs/>
          <w:sz w:val="22"/>
          <w:szCs w:val="22"/>
          <w:rPrChange w:id="2461" w:author="Steve Baird" w:date="2016-04-29T15:40:00Z">
            <w:rPr>
              <w:rFonts w:ascii="Garamond" w:hAnsi="Garamond" w:cs="Times New Roman"/>
              <w:b/>
              <w:bCs/>
              <w:sz w:val="22"/>
              <w:szCs w:val="22"/>
            </w:rPr>
          </w:rPrChange>
        </w:rPr>
        <w:t>3</w:t>
      </w:r>
      <w:r w:rsidRPr="0024769B">
        <w:rPr>
          <w:rFonts w:ascii="Times New Roman" w:hAnsi="Times New Roman" w:cs="Times New Roman"/>
          <w:b/>
          <w:bCs/>
          <w:sz w:val="22"/>
          <w:szCs w:val="22"/>
          <w:rPrChange w:id="2462" w:author="Steve Baird" w:date="2016-04-29T15:40:00Z">
            <w:rPr>
              <w:rFonts w:ascii="Garamond" w:hAnsi="Garamond" w:cs="Times New Roman"/>
              <w:b/>
              <w:bCs/>
              <w:sz w:val="22"/>
              <w:szCs w:val="22"/>
            </w:rPr>
          </w:rPrChange>
        </w:rPr>
        <w:t xml:space="preserve">)  </w:t>
      </w:r>
      <w:r w:rsidR="00020C95" w:rsidRPr="0024769B">
        <w:rPr>
          <w:rFonts w:ascii="Times New Roman" w:hAnsi="Times New Roman" w:cs="Times New Roman"/>
          <w:b/>
          <w:bCs/>
          <w:sz w:val="22"/>
          <w:szCs w:val="22"/>
          <w:rPrChange w:id="2463" w:author="Steve Baird" w:date="2016-04-29T15:40:00Z">
            <w:rPr>
              <w:rFonts w:ascii="Garamond" w:hAnsi="Garamond" w:cs="Times New Roman"/>
              <w:b/>
              <w:bCs/>
              <w:sz w:val="22"/>
              <w:szCs w:val="22"/>
            </w:rPr>
          </w:rPrChange>
        </w:rPr>
        <w:t xml:space="preserve">Post </w:t>
      </w:r>
      <w:r w:rsidR="00F32C85" w:rsidRPr="0024769B">
        <w:rPr>
          <w:rFonts w:ascii="Times New Roman" w:hAnsi="Times New Roman" w:cs="Times New Roman"/>
          <w:b/>
          <w:bCs/>
          <w:sz w:val="22"/>
          <w:szCs w:val="22"/>
          <w:rPrChange w:id="2464" w:author="Steve Baird" w:date="2016-04-29T15:40:00Z">
            <w:rPr>
              <w:rFonts w:ascii="Garamond" w:hAnsi="Garamond" w:cs="Times New Roman"/>
              <w:b/>
              <w:bCs/>
              <w:sz w:val="22"/>
              <w:szCs w:val="22"/>
            </w:rPr>
          </w:rPrChange>
        </w:rPr>
        <w:t>d</w:t>
      </w:r>
      <w:r w:rsidR="00020C95" w:rsidRPr="0024769B">
        <w:rPr>
          <w:rFonts w:ascii="Times New Roman" w:hAnsi="Times New Roman" w:cs="Times New Roman"/>
          <w:b/>
          <w:bCs/>
          <w:sz w:val="22"/>
          <w:szCs w:val="22"/>
          <w:rPrChange w:id="2465" w:author="Steve Baird" w:date="2016-04-29T15:40:00Z">
            <w:rPr>
              <w:rFonts w:ascii="Garamond" w:hAnsi="Garamond" w:cs="Times New Roman"/>
              <w:b/>
              <w:bCs/>
              <w:sz w:val="22"/>
              <w:szCs w:val="22"/>
            </w:rPr>
          </w:rPrChange>
        </w:rPr>
        <w:t xml:space="preserve">eployment </w:t>
      </w:r>
      <w:r w:rsidR="00F32C85" w:rsidRPr="0024769B">
        <w:rPr>
          <w:rFonts w:ascii="Times New Roman" w:hAnsi="Times New Roman" w:cs="Times New Roman"/>
          <w:b/>
          <w:bCs/>
          <w:sz w:val="22"/>
          <w:szCs w:val="22"/>
          <w:rPrChange w:id="2466" w:author="Steve Baird" w:date="2016-04-29T15:40:00Z">
            <w:rPr>
              <w:rFonts w:ascii="Garamond" w:hAnsi="Garamond" w:cs="Times New Roman"/>
              <w:b/>
              <w:bCs/>
              <w:sz w:val="22"/>
              <w:szCs w:val="22"/>
            </w:rPr>
          </w:rPrChange>
        </w:rPr>
        <w:t>i</w:t>
      </w:r>
      <w:r w:rsidR="00020C95" w:rsidRPr="0024769B">
        <w:rPr>
          <w:rFonts w:ascii="Times New Roman" w:hAnsi="Times New Roman" w:cs="Times New Roman"/>
          <w:b/>
          <w:bCs/>
          <w:sz w:val="22"/>
          <w:szCs w:val="22"/>
          <w:rPrChange w:id="2467" w:author="Steve Baird" w:date="2016-04-29T15:40:00Z">
            <w:rPr>
              <w:rFonts w:ascii="Garamond" w:hAnsi="Garamond" w:cs="Times New Roman"/>
              <w:b/>
              <w:bCs/>
              <w:sz w:val="22"/>
              <w:szCs w:val="22"/>
            </w:rPr>
          </w:rPrChange>
        </w:rPr>
        <w:t>nformation</w:t>
      </w:r>
      <w:r w:rsidR="00020C95" w:rsidRPr="0024769B">
        <w:rPr>
          <w:rFonts w:ascii="Times New Roman" w:hAnsi="Times New Roman" w:cs="Times New Roman"/>
          <w:bCs/>
          <w:sz w:val="22"/>
          <w:szCs w:val="22"/>
          <w:rPrChange w:id="2468" w:author="Steve Baird" w:date="2016-04-29T15:40:00Z">
            <w:rPr>
              <w:rFonts w:ascii="Garamond" w:hAnsi="Garamond" w:cs="Times New Roman"/>
              <w:bCs/>
              <w:sz w:val="22"/>
              <w:szCs w:val="22"/>
            </w:rPr>
          </w:rPrChange>
        </w:rPr>
        <w:t xml:space="preserve"> </w:t>
      </w:r>
    </w:p>
    <w:p w14:paraId="3E6C2305"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469" w:author="Steve Baird" w:date="2016-04-29T16:19:00Z"/>
          <w:rFonts w:eastAsia="Arial Unicode MS"/>
          <w:b/>
          <w:bCs/>
          <w:sz w:val="22"/>
          <w:szCs w:val="22"/>
        </w:rPr>
      </w:pPr>
    </w:p>
    <w:p w14:paraId="55884D0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470" w:author="Steve Baird" w:date="2016-04-29T16:19:00Z"/>
          <w:rFonts w:eastAsia="Arial Unicode MS"/>
          <w:b/>
          <w:bCs/>
          <w:sz w:val="22"/>
          <w:szCs w:val="22"/>
        </w:rPr>
      </w:pPr>
      <w:ins w:id="2471" w:author="Steve Baird" w:date="2016-04-29T16:19:00Z">
        <w:r w:rsidRPr="009077C6">
          <w:rPr>
            <w:rFonts w:eastAsia="Arial Unicode MS"/>
            <w:b/>
            <w:bCs/>
            <w:sz w:val="22"/>
            <w:szCs w:val="22"/>
            <w:highlight w:val="yellow"/>
          </w:rPr>
          <w:t>Homer Surface (H3):</w:t>
        </w:r>
      </w:ins>
    </w:p>
    <w:tbl>
      <w:tblPr>
        <w:tblStyle w:val="TableGrid"/>
        <w:tblpPr w:leftFromText="180" w:rightFromText="180" w:vertAnchor="text" w:horzAnchor="margin" w:tblpX="-144" w:tblpY="187"/>
        <w:tblW w:w="13639" w:type="dxa"/>
        <w:tblLayout w:type="fixed"/>
        <w:tblLook w:val="0000" w:firstRow="0" w:lastRow="0" w:firstColumn="0" w:lastColumn="0" w:noHBand="0" w:noVBand="0"/>
      </w:tblPr>
      <w:tblGrid>
        <w:gridCol w:w="630"/>
        <w:gridCol w:w="1345"/>
        <w:gridCol w:w="1265"/>
        <w:gridCol w:w="1332"/>
        <w:gridCol w:w="270"/>
        <w:gridCol w:w="270"/>
        <w:gridCol w:w="828"/>
        <w:gridCol w:w="270"/>
        <w:gridCol w:w="720"/>
        <w:gridCol w:w="810"/>
        <w:gridCol w:w="270"/>
        <w:gridCol w:w="1080"/>
        <w:gridCol w:w="1530"/>
        <w:gridCol w:w="990"/>
        <w:gridCol w:w="1075"/>
        <w:gridCol w:w="954"/>
      </w:tblGrid>
      <w:tr w:rsidR="00505301" w:rsidRPr="009077C6" w14:paraId="26165E80" w14:textId="77777777" w:rsidTr="00796DA2">
        <w:trPr>
          <w:trHeight w:val="510"/>
          <w:ins w:id="2472" w:author="Steve Baird" w:date="2016-04-29T16:19:00Z"/>
        </w:trPr>
        <w:tc>
          <w:tcPr>
            <w:tcW w:w="630" w:type="dxa"/>
          </w:tcPr>
          <w:p w14:paraId="690114E9" w14:textId="77777777" w:rsidR="00505301" w:rsidRPr="009077C6" w:rsidRDefault="00505301" w:rsidP="009077C6">
            <w:pPr>
              <w:jc w:val="center"/>
              <w:rPr>
                <w:ins w:id="2473" w:author="Steve Baird" w:date="2016-04-29T16:19:00Z"/>
                <w:b/>
                <w:bCs/>
                <w:sz w:val="22"/>
                <w:szCs w:val="22"/>
              </w:rPr>
            </w:pPr>
            <w:ins w:id="2474" w:author="Steve Baird" w:date="2016-04-29T16:19:00Z">
              <w:r w:rsidRPr="009077C6">
                <w:rPr>
                  <w:b/>
                  <w:bCs/>
                  <w:sz w:val="22"/>
                  <w:szCs w:val="22"/>
                </w:rPr>
                <w:t>Site</w:t>
              </w:r>
            </w:ins>
          </w:p>
        </w:tc>
        <w:tc>
          <w:tcPr>
            <w:tcW w:w="1345" w:type="dxa"/>
          </w:tcPr>
          <w:p w14:paraId="698C0E07" w14:textId="77777777" w:rsidR="00505301" w:rsidRPr="009077C6" w:rsidRDefault="00505301" w:rsidP="009077C6">
            <w:pPr>
              <w:jc w:val="center"/>
              <w:rPr>
                <w:ins w:id="2475" w:author="Steve Baird" w:date="2016-04-29T16:19:00Z"/>
                <w:b/>
                <w:bCs/>
                <w:sz w:val="22"/>
                <w:szCs w:val="22"/>
              </w:rPr>
            </w:pPr>
            <w:ins w:id="2476" w:author="Steve Baird" w:date="2016-04-29T16:19:00Z">
              <w:r w:rsidRPr="009077C6">
                <w:rPr>
                  <w:b/>
                  <w:bCs/>
                  <w:sz w:val="20"/>
                  <w:szCs w:val="20"/>
                </w:rPr>
                <w:t>Deploy Date</w:t>
              </w:r>
            </w:ins>
          </w:p>
        </w:tc>
        <w:tc>
          <w:tcPr>
            <w:tcW w:w="1265" w:type="dxa"/>
          </w:tcPr>
          <w:p w14:paraId="3D030526" w14:textId="77777777" w:rsidR="00505301" w:rsidRPr="009077C6" w:rsidRDefault="00505301" w:rsidP="009077C6">
            <w:pPr>
              <w:jc w:val="center"/>
              <w:rPr>
                <w:ins w:id="2477" w:author="Steve Baird" w:date="2016-04-29T16:19:00Z"/>
                <w:b/>
                <w:bCs/>
                <w:sz w:val="22"/>
                <w:szCs w:val="22"/>
              </w:rPr>
            </w:pPr>
            <w:proofErr w:type="spellStart"/>
            <w:ins w:id="2478" w:author="Steve Baird" w:date="2016-04-29T16:19:00Z">
              <w:r w:rsidRPr="009077C6">
                <w:rPr>
                  <w:b/>
                  <w:bCs/>
                  <w:sz w:val="22"/>
                  <w:szCs w:val="22"/>
                </w:rPr>
                <w:t>Sonde</w:t>
              </w:r>
              <w:proofErr w:type="spellEnd"/>
            </w:ins>
          </w:p>
        </w:tc>
        <w:tc>
          <w:tcPr>
            <w:tcW w:w="1332" w:type="dxa"/>
          </w:tcPr>
          <w:p w14:paraId="37E95E25" w14:textId="77777777" w:rsidR="00505301" w:rsidRPr="009077C6" w:rsidRDefault="00505301" w:rsidP="009077C6">
            <w:pPr>
              <w:jc w:val="center"/>
              <w:rPr>
                <w:ins w:id="2479" w:author="Steve Baird" w:date="2016-04-29T16:19:00Z"/>
                <w:b/>
                <w:bCs/>
                <w:sz w:val="22"/>
                <w:szCs w:val="22"/>
              </w:rPr>
            </w:pPr>
            <w:proofErr w:type="spellStart"/>
            <w:ins w:id="2480" w:author="Steve Baird" w:date="2016-04-29T16:19:00Z">
              <w:r w:rsidRPr="009077C6">
                <w:rPr>
                  <w:b/>
                  <w:bCs/>
                  <w:sz w:val="22"/>
                  <w:szCs w:val="22"/>
                </w:rPr>
                <w:t>SpCond</w:t>
              </w:r>
              <w:proofErr w:type="spellEnd"/>
              <w:proofErr w:type="gramStart"/>
              <w:r w:rsidRPr="009077C6">
                <w:rPr>
                  <w:b/>
                  <w:bCs/>
                  <w:sz w:val="22"/>
                  <w:szCs w:val="22"/>
                </w:rPr>
                <w:t xml:space="preserve">   </w:t>
              </w:r>
              <w:r w:rsidRPr="009077C6">
                <w:rPr>
                  <w:b/>
                  <w:bCs/>
                  <w:sz w:val="18"/>
                  <w:szCs w:val="18"/>
                </w:rPr>
                <w:t>(</w:t>
              </w:r>
              <w:proofErr w:type="gramEnd"/>
              <w:r w:rsidRPr="009077C6">
                <w:rPr>
                  <w:b/>
                  <w:bCs/>
                  <w:sz w:val="18"/>
                  <w:szCs w:val="18"/>
                </w:rPr>
                <w:t>50 mS/cm)</w:t>
              </w:r>
            </w:ins>
          </w:p>
        </w:tc>
        <w:tc>
          <w:tcPr>
            <w:tcW w:w="270" w:type="dxa"/>
          </w:tcPr>
          <w:p w14:paraId="0ECD7508" w14:textId="77777777" w:rsidR="00505301" w:rsidRPr="009077C6" w:rsidRDefault="00505301" w:rsidP="009077C6">
            <w:pPr>
              <w:jc w:val="center"/>
              <w:rPr>
                <w:ins w:id="2481" w:author="Steve Baird" w:date="2016-04-29T16:19:00Z"/>
                <w:b/>
                <w:bCs/>
                <w:sz w:val="22"/>
                <w:szCs w:val="22"/>
              </w:rPr>
            </w:pPr>
          </w:p>
        </w:tc>
        <w:tc>
          <w:tcPr>
            <w:tcW w:w="270" w:type="dxa"/>
          </w:tcPr>
          <w:p w14:paraId="7B0F613C" w14:textId="77777777" w:rsidR="00505301" w:rsidRPr="009077C6" w:rsidRDefault="00505301" w:rsidP="009077C6">
            <w:pPr>
              <w:jc w:val="center"/>
              <w:rPr>
                <w:ins w:id="2482" w:author="Steve Baird" w:date="2016-04-29T16:19:00Z"/>
                <w:b/>
                <w:bCs/>
                <w:sz w:val="22"/>
                <w:szCs w:val="22"/>
              </w:rPr>
            </w:pPr>
          </w:p>
        </w:tc>
        <w:tc>
          <w:tcPr>
            <w:tcW w:w="828" w:type="dxa"/>
          </w:tcPr>
          <w:p w14:paraId="181236E2" w14:textId="77777777" w:rsidR="00505301" w:rsidRPr="009077C6" w:rsidRDefault="00505301" w:rsidP="009077C6">
            <w:pPr>
              <w:jc w:val="center"/>
              <w:rPr>
                <w:ins w:id="2483" w:author="Steve Baird" w:date="2016-04-29T16:19:00Z"/>
                <w:b/>
                <w:bCs/>
                <w:sz w:val="22"/>
                <w:szCs w:val="22"/>
              </w:rPr>
            </w:pPr>
            <w:ins w:id="2484" w:author="Steve Baird" w:date="2016-04-29T16:19:00Z">
              <w:r w:rsidRPr="009077C6">
                <w:rPr>
                  <w:b/>
                  <w:bCs/>
                  <w:sz w:val="22"/>
                  <w:szCs w:val="22"/>
                </w:rPr>
                <w:t xml:space="preserve">DO </w:t>
              </w:r>
              <w:r w:rsidRPr="009077C6">
                <w:rPr>
                  <w:b/>
                  <w:bCs/>
                  <w:sz w:val="18"/>
                  <w:szCs w:val="18"/>
                </w:rPr>
                <w:t>(%)</w:t>
              </w:r>
            </w:ins>
          </w:p>
        </w:tc>
        <w:tc>
          <w:tcPr>
            <w:tcW w:w="270" w:type="dxa"/>
          </w:tcPr>
          <w:p w14:paraId="0DD027CA" w14:textId="77777777" w:rsidR="00505301" w:rsidRPr="009077C6" w:rsidRDefault="00505301" w:rsidP="009077C6">
            <w:pPr>
              <w:jc w:val="center"/>
              <w:rPr>
                <w:ins w:id="2485" w:author="Steve Baird" w:date="2016-04-29T16:19:00Z"/>
                <w:b/>
                <w:bCs/>
                <w:sz w:val="22"/>
                <w:szCs w:val="22"/>
              </w:rPr>
            </w:pPr>
          </w:p>
        </w:tc>
        <w:tc>
          <w:tcPr>
            <w:tcW w:w="720" w:type="dxa"/>
          </w:tcPr>
          <w:p w14:paraId="05931FE4" w14:textId="77777777" w:rsidR="00505301" w:rsidRPr="009077C6" w:rsidRDefault="00505301" w:rsidP="009077C6">
            <w:pPr>
              <w:jc w:val="center"/>
              <w:rPr>
                <w:ins w:id="2486" w:author="Steve Baird" w:date="2016-04-29T16:19:00Z"/>
                <w:b/>
                <w:bCs/>
                <w:sz w:val="22"/>
                <w:szCs w:val="22"/>
              </w:rPr>
            </w:pPr>
            <w:ins w:id="2487"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ins>
          </w:p>
        </w:tc>
        <w:tc>
          <w:tcPr>
            <w:tcW w:w="810" w:type="dxa"/>
          </w:tcPr>
          <w:p w14:paraId="783B2772" w14:textId="77777777" w:rsidR="00505301" w:rsidRPr="009077C6" w:rsidRDefault="00505301" w:rsidP="009077C6">
            <w:pPr>
              <w:jc w:val="center"/>
              <w:rPr>
                <w:ins w:id="2488" w:author="Steve Baird" w:date="2016-04-29T16:19:00Z"/>
                <w:b/>
                <w:bCs/>
                <w:sz w:val="22"/>
                <w:szCs w:val="22"/>
              </w:rPr>
            </w:pPr>
            <w:ins w:id="2489"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ins>
          </w:p>
        </w:tc>
        <w:tc>
          <w:tcPr>
            <w:tcW w:w="270" w:type="dxa"/>
          </w:tcPr>
          <w:p w14:paraId="10653468" w14:textId="77777777" w:rsidR="00505301" w:rsidRPr="009077C6" w:rsidRDefault="00505301" w:rsidP="009077C6">
            <w:pPr>
              <w:jc w:val="center"/>
              <w:rPr>
                <w:ins w:id="2490" w:author="Steve Baird" w:date="2016-04-29T16:19:00Z"/>
                <w:b/>
                <w:bCs/>
                <w:sz w:val="22"/>
                <w:szCs w:val="22"/>
              </w:rPr>
            </w:pPr>
          </w:p>
        </w:tc>
        <w:tc>
          <w:tcPr>
            <w:tcW w:w="1080" w:type="dxa"/>
          </w:tcPr>
          <w:p w14:paraId="15983427" w14:textId="77777777" w:rsidR="00505301" w:rsidRPr="009077C6" w:rsidRDefault="00505301" w:rsidP="009077C6">
            <w:pPr>
              <w:jc w:val="center"/>
              <w:rPr>
                <w:ins w:id="2491" w:author="Steve Baird" w:date="2016-04-29T16:19:00Z"/>
                <w:b/>
                <w:bCs/>
                <w:sz w:val="22"/>
                <w:szCs w:val="22"/>
              </w:rPr>
            </w:pPr>
            <w:proofErr w:type="spellStart"/>
            <w:ins w:id="2492"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ins>
          </w:p>
        </w:tc>
        <w:tc>
          <w:tcPr>
            <w:tcW w:w="1530" w:type="dxa"/>
          </w:tcPr>
          <w:p w14:paraId="0B1582C1" w14:textId="77777777" w:rsidR="00505301" w:rsidRPr="009077C6" w:rsidRDefault="00505301" w:rsidP="009077C6">
            <w:pPr>
              <w:jc w:val="center"/>
              <w:rPr>
                <w:ins w:id="2493" w:author="Steve Baird" w:date="2016-04-29T16:19:00Z"/>
                <w:b/>
                <w:bCs/>
                <w:sz w:val="22"/>
                <w:szCs w:val="22"/>
              </w:rPr>
            </w:pPr>
            <w:proofErr w:type="spellStart"/>
            <w:ins w:id="2494"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12</w:t>
              </w:r>
            </w:ins>
            <w:r w:rsidR="00F32DB0">
              <w:rPr>
                <w:b/>
                <w:bCs/>
                <w:sz w:val="18"/>
                <w:szCs w:val="18"/>
              </w:rPr>
              <w:t>4</w:t>
            </w:r>
            <w:ins w:id="2495" w:author="Steve Baird" w:date="2016-04-29T16:19:00Z">
              <w:r w:rsidRPr="009077C6">
                <w:rPr>
                  <w:b/>
                  <w:bCs/>
                  <w:sz w:val="18"/>
                  <w:szCs w:val="18"/>
                </w:rPr>
                <w:t xml:space="preserve"> NTU)</w:t>
              </w:r>
            </w:ins>
          </w:p>
        </w:tc>
        <w:tc>
          <w:tcPr>
            <w:tcW w:w="990" w:type="dxa"/>
          </w:tcPr>
          <w:p w14:paraId="5345DDA2" w14:textId="77777777" w:rsidR="00505301" w:rsidRPr="009077C6" w:rsidRDefault="00505301" w:rsidP="009077C6">
            <w:pPr>
              <w:jc w:val="center"/>
              <w:rPr>
                <w:ins w:id="2496" w:author="Steve Baird" w:date="2016-04-29T16:19:00Z"/>
                <w:b/>
                <w:bCs/>
                <w:sz w:val="22"/>
                <w:szCs w:val="22"/>
              </w:rPr>
            </w:pPr>
            <w:ins w:id="2497" w:author="Steve Baird" w:date="2016-04-29T16:19:00Z">
              <w:r w:rsidRPr="009077C6">
                <w:rPr>
                  <w:b/>
                  <w:bCs/>
                  <w:sz w:val="22"/>
                  <w:szCs w:val="22"/>
                </w:rPr>
                <w:t xml:space="preserve">Depth </w:t>
              </w:r>
              <w:r w:rsidRPr="009077C6">
                <w:rPr>
                  <w:b/>
                  <w:bCs/>
                  <w:sz w:val="18"/>
                  <w:szCs w:val="18"/>
                </w:rPr>
                <w:t>(m)</w:t>
              </w:r>
            </w:ins>
          </w:p>
        </w:tc>
        <w:tc>
          <w:tcPr>
            <w:tcW w:w="1075" w:type="dxa"/>
          </w:tcPr>
          <w:p w14:paraId="3A54808B" w14:textId="77777777" w:rsidR="00505301" w:rsidRPr="009077C6" w:rsidRDefault="00505301" w:rsidP="009077C6">
            <w:pPr>
              <w:jc w:val="center"/>
              <w:rPr>
                <w:ins w:id="2498" w:author="Steve Baird" w:date="2016-04-29T16:19:00Z"/>
                <w:b/>
                <w:bCs/>
                <w:sz w:val="22"/>
                <w:szCs w:val="22"/>
              </w:rPr>
            </w:pPr>
            <w:proofErr w:type="spellStart"/>
            <w:ins w:id="2499" w:author="Steve Baird" w:date="2016-04-29T16:19:00Z">
              <w:r w:rsidRPr="009077C6">
                <w:rPr>
                  <w:b/>
                  <w:bCs/>
                  <w:sz w:val="22"/>
                  <w:szCs w:val="22"/>
                </w:rPr>
                <w:t>Chl</w:t>
              </w:r>
              <w:proofErr w:type="spellEnd"/>
              <w:r w:rsidRPr="009077C6">
                <w:rPr>
                  <w:b/>
                  <w:bCs/>
                  <w:sz w:val="22"/>
                  <w:szCs w:val="22"/>
                </w:rPr>
                <w:t xml:space="preserve"> (0)</w:t>
              </w:r>
            </w:ins>
          </w:p>
        </w:tc>
        <w:tc>
          <w:tcPr>
            <w:tcW w:w="954" w:type="dxa"/>
          </w:tcPr>
          <w:p w14:paraId="56D43587" w14:textId="77777777" w:rsidR="00505301" w:rsidRPr="009077C6" w:rsidRDefault="00505301" w:rsidP="009077C6">
            <w:pPr>
              <w:jc w:val="center"/>
              <w:rPr>
                <w:ins w:id="2500" w:author="Steve Baird" w:date="2016-04-29T16:19:00Z"/>
                <w:b/>
                <w:bCs/>
                <w:sz w:val="22"/>
                <w:szCs w:val="22"/>
              </w:rPr>
            </w:pPr>
            <w:ins w:id="2501" w:author="Steve Baird" w:date="2016-04-29T16:19:00Z">
              <w:r w:rsidRPr="009077C6">
                <w:rPr>
                  <w:b/>
                  <w:bCs/>
                  <w:sz w:val="22"/>
                  <w:szCs w:val="22"/>
                </w:rPr>
                <w:t>Notes</w:t>
              </w:r>
            </w:ins>
          </w:p>
        </w:tc>
      </w:tr>
      <w:tr w:rsidR="004860B3" w:rsidRPr="00505301" w14:paraId="18EFA170" w14:textId="77777777" w:rsidTr="00EF74D0">
        <w:trPr>
          <w:trHeight w:val="365"/>
          <w:ins w:id="2502" w:author="Steve Baird" w:date="2016-04-29T16:19:00Z"/>
        </w:trPr>
        <w:tc>
          <w:tcPr>
            <w:tcW w:w="630" w:type="dxa"/>
          </w:tcPr>
          <w:p w14:paraId="433421E7" w14:textId="77777777" w:rsidR="004860B3" w:rsidRPr="00D97712" w:rsidRDefault="004860B3" w:rsidP="004860B3">
            <w:pPr>
              <w:jc w:val="center"/>
              <w:rPr>
                <w:ins w:id="2503" w:author="Steve Baird" w:date="2016-04-29T16:19:00Z"/>
                <w:rFonts w:asciiTheme="minorHAnsi" w:hAnsiTheme="minorHAnsi"/>
                <w:bCs/>
                <w:sz w:val="20"/>
                <w:szCs w:val="20"/>
              </w:rPr>
            </w:pPr>
            <w:ins w:id="2504" w:author="Steve Baird" w:date="2016-04-29T16:19:00Z">
              <w:r w:rsidRPr="00D97712">
                <w:rPr>
                  <w:rFonts w:asciiTheme="minorHAnsi" w:hAnsiTheme="minorHAnsi"/>
                  <w:bCs/>
                  <w:sz w:val="20"/>
                  <w:szCs w:val="20"/>
                </w:rPr>
                <w:t>H3</w:t>
              </w:r>
            </w:ins>
          </w:p>
        </w:tc>
        <w:tc>
          <w:tcPr>
            <w:tcW w:w="1345" w:type="dxa"/>
            <w:vAlign w:val="bottom"/>
          </w:tcPr>
          <w:p w14:paraId="420566BF" w14:textId="3D99CF95" w:rsidR="004860B3" w:rsidRPr="004860B3" w:rsidRDefault="004860B3" w:rsidP="004860B3">
            <w:pPr>
              <w:rPr>
                <w:rFonts w:asciiTheme="minorHAnsi" w:hAnsiTheme="minorHAnsi" w:cstheme="minorHAnsi"/>
                <w:sz w:val="20"/>
                <w:szCs w:val="20"/>
              </w:rPr>
            </w:pPr>
          </w:p>
        </w:tc>
        <w:tc>
          <w:tcPr>
            <w:tcW w:w="1265" w:type="dxa"/>
            <w:vAlign w:val="bottom"/>
          </w:tcPr>
          <w:p w14:paraId="64438055" w14:textId="7E2DC98B" w:rsidR="004860B3" w:rsidRPr="004860B3" w:rsidRDefault="004860B3" w:rsidP="004860B3">
            <w:pPr>
              <w:rPr>
                <w:rFonts w:asciiTheme="minorHAnsi" w:hAnsiTheme="minorHAnsi" w:cstheme="minorHAnsi"/>
                <w:sz w:val="20"/>
                <w:szCs w:val="20"/>
              </w:rPr>
            </w:pPr>
          </w:p>
        </w:tc>
        <w:tc>
          <w:tcPr>
            <w:tcW w:w="1332" w:type="dxa"/>
            <w:vAlign w:val="bottom"/>
          </w:tcPr>
          <w:p w14:paraId="0C9F19A5" w14:textId="184730F4" w:rsidR="004860B3" w:rsidRPr="004860B3" w:rsidRDefault="004860B3" w:rsidP="004860B3">
            <w:pPr>
              <w:rPr>
                <w:rFonts w:asciiTheme="minorHAnsi" w:hAnsiTheme="minorHAnsi" w:cstheme="minorHAnsi"/>
                <w:color w:val="000000"/>
                <w:sz w:val="20"/>
                <w:szCs w:val="20"/>
              </w:rPr>
            </w:pPr>
          </w:p>
        </w:tc>
        <w:tc>
          <w:tcPr>
            <w:tcW w:w="270" w:type="dxa"/>
          </w:tcPr>
          <w:p w14:paraId="4EA77D79" w14:textId="77777777" w:rsidR="004860B3" w:rsidRPr="004860B3" w:rsidRDefault="004860B3" w:rsidP="004860B3">
            <w:pPr>
              <w:rPr>
                <w:rFonts w:asciiTheme="minorHAnsi" w:hAnsiTheme="minorHAnsi" w:cstheme="minorHAnsi"/>
                <w:sz w:val="20"/>
                <w:szCs w:val="20"/>
              </w:rPr>
            </w:pPr>
          </w:p>
        </w:tc>
        <w:tc>
          <w:tcPr>
            <w:tcW w:w="270" w:type="dxa"/>
          </w:tcPr>
          <w:p w14:paraId="0A855D15" w14:textId="77777777" w:rsidR="004860B3" w:rsidRPr="004860B3" w:rsidRDefault="004860B3" w:rsidP="004860B3">
            <w:pPr>
              <w:rPr>
                <w:rFonts w:asciiTheme="minorHAnsi" w:hAnsiTheme="minorHAnsi" w:cstheme="minorHAnsi"/>
                <w:sz w:val="20"/>
                <w:szCs w:val="20"/>
              </w:rPr>
            </w:pPr>
          </w:p>
        </w:tc>
        <w:tc>
          <w:tcPr>
            <w:tcW w:w="828" w:type="dxa"/>
            <w:vAlign w:val="bottom"/>
          </w:tcPr>
          <w:p w14:paraId="3950A51A" w14:textId="1B5B4A89" w:rsidR="004860B3" w:rsidRPr="004860B3" w:rsidRDefault="004860B3" w:rsidP="004860B3">
            <w:pPr>
              <w:rPr>
                <w:rFonts w:asciiTheme="minorHAnsi" w:hAnsiTheme="minorHAnsi" w:cstheme="minorHAnsi"/>
                <w:sz w:val="20"/>
                <w:szCs w:val="20"/>
              </w:rPr>
            </w:pPr>
          </w:p>
        </w:tc>
        <w:tc>
          <w:tcPr>
            <w:tcW w:w="270" w:type="dxa"/>
            <w:vAlign w:val="bottom"/>
          </w:tcPr>
          <w:p w14:paraId="65DAB24E" w14:textId="77777777" w:rsidR="004860B3" w:rsidRPr="004860B3" w:rsidRDefault="004860B3" w:rsidP="004860B3">
            <w:pPr>
              <w:rPr>
                <w:rFonts w:asciiTheme="minorHAnsi" w:hAnsiTheme="minorHAnsi" w:cstheme="minorHAnsi"/>
                <w:sz w:val="20"/>
                <w:szCs w:val="20"/>
              </w:rPr>
            </w:pPr>
          </w:p>
        </w:tc>
        <w:tc>
          <w:tcPr>
            <w:tcW w:w="720" w:type="dxa"/>
            <w:vAlign w:val="bottom"/>
          </w:tcPr>
          <w:p w14:paraId="11F74EB4" w14:textId="09DDC1AA" w:rsidR="004860B3" w:rsidRPr="004860B3" w:rsidRDefault="004860B3" w:rsidP="004860B3">
            <w:pPr>
              <w:rPr>
                <w:rFonts w:asciiTheme="minorHAnsi" w:hAnsiTheme="minorHAnsi" w:cstheme="minorHAnsi"/>
                <w:sz w:val="20"/>
                <w:szCs w:val="20"/>
              </w:rPr>
            </w:pPr>
          </w:p>
        </w:tc>
        <w:tc>
          <w:tcPr>
            <w:tcW w:w="810" w:type="dxa"/>
            <w:vAlign w:val="bottom"/>
          </w:tcPr>
          <w:p w14:paraId="5793063D" w14:textId="7ACF9D98" w:rsidR="004860B3" w:rsidRPr="004860B3" w:rsidRDefault="004860B3" w:rsidP="004860B3">
            <w:pPr>
              <w:rPr>
                <w:rFonts w:asciiTheme="minorHAnsi" w:hAnsiTheme="minorHAnsi" w:cstheme="minorHAnsi"/>
                <w:sz w:val="20"/>
                <w:szCs w:val="20"/>
              </w:rPr>
            </w:pPr>
          </w:p>
        </w:tc>
        <w:tc>
          <w:tcPr>
            <w:tcW w:w="270" w:type="dxa"/>
            <w:vAlign w:val="bottom"/>
          </w:tcPr>
          <w:p w14:paraId="3E632A80" w14:textId="77777777" w:rsidR="004860B3" w:rsidRPr="004860B3" w:rsidRDefault="004860B3" w:rsidP="004860B3">
            <w:pPr>
              <w:rPr>
                <w:rFonts w:asciiTheme="minorHAnsi" w:hAnsiTheme="minorHAnsi" w:cstheme="minorHAnsi"/>
                <w:sz w:val="20"/>
                <w:szCs w:val="20"/>
              </w:rPr>
            </w:pPr>
          </w:p>
        </w:tc>
        <w:tc>
          <w:tcPr>
            <w:tcW w:w="1080" w:type="dxa"/>
            <w:vAlign w:val="bottom"/>
          </w:tcPr>
          <w:p w14:paraId="7D625041" w14:textId="257B0084" w:rsidR="004860B3" w:rsidRPr="004860B3" w:rsidRDefault="004860B3" w:rsidP="004860B3">
            <w:pPr>
              <w:rPr>
                <w:rFonts w:asciiTheme="minorHAnsi" w:hAnsiTheme="minorHAnsi" w:cstheme="minorHAnsi"/>
                <w:sz w:val="20"/>
                <w:szCs w:val="20"/>
              </w:rPr>
            </w:pPr>
          </w:p>
        </w:tc>
        <w:tc>
          <w:tcPr>
            <w:tcW w:w="1530" w:type="dxa"/>
            <w:vAlign w:val="bottom"/>
          </w:tcPr>
          <w:p w14:paraId="3FADD310" w14:textId="6F8A3E0A" w:rsidR="004860B3" w:rsidRPr="004860B3" w:rsidRDefault="004860B3" w:rsidP="004860B3">
            <w:pPr>
              <w:rPr>
                <w:rFonts w:asciiTheme="minorHAnsi" w:hAnsiTheme="minorHAnsi" w:cstheme="minorHAnsi"/>
                <w:sz w:val="20"/>
                <w:szCs w:val="20"/>
              </w:rPr>
            </w:pPr>
          </w:p>
        </w:tc>
        <w:tc>
          <w:tcPr>
            <w:tcW w:w="990" w:type="dxa"/>
            <w:vAlign w:val="bottom"/>
          </w:tcPr>
          <w:p w14:paraId="0A86D3A0" w14:textId="416F8D3D" w:rsidR="004860B3" w:rsidRPr="004860B3" w:rsidRDefault="004860B3" w:rsidP="004860B3">
            <w:pPr>
              <w:rPr>
                <w:rFonts w:asciiTheme="minorHAnsi" w:hAnsiTheme="minorHAnsi" w:cstheme="minorHAnsi"/>
                <w:sz w:val="20"/>
                <w:szCs w:val="20"/>
              </w:rPr>
            </w:pPr>
          </w:p>
        </w:tc>
        <w:tc>
          <w:tcPr>
            <w:tcW w:w="1075" w:type="dxa"/>
            <w:vAlign w:val="bottom"/>
          </w:tcPr>
          <w:p w14:paraId="71714730" w14:textId="6F12DB2F" w:rsidR="004860B3" w:rsidRPr="004860B3" w:rsidRDefault="004860B3" w:rsidP="004860B3">
            <w:pPr>
              <w:rPr>
                <w:rFonts w:asciiTheme="minorHAnsi" w:hAnsiTheme="minorHAnsi" w:cstheme="minorHAnsi"/>
                <w:sz w:val="20"/>
                <w:szCs w:val="20"/>
              </w:rPr>
            </w:pPr>
          </w:p>
        </w:tc>
        <w:tc>
          <w:tcPr>
            <w:tcW w:w="954" w:type="dxa"/>
          </w:tcPr>
          <w:p w14:paraId="21C4E0C5" w14:textId="1BBC39C3" w:rsidR="004860B3" w:rsidRPr="00796DA2" w:rsidRDefault="004860B3" w:rsidP="004860B3">
            <w:pPr>
              <w:jc w:val="right"/>
              <w:rPr>
                <w:ins w:id="2505" w:author="Steve Baird" w:date="2016-04-29T16:19:00Z"/>
                <w:rFonts w:asciiTheme="minorHAnsi" w:hAnsiTheme="minorHAnsi" w:cstheme="minorHAnsi"/>
                <w:sz w:val="20"/>
                <w:szCs w:val="20"/>
              </w:rPr>
            </w:pPr>
          </w:p>
        </w:tc>
      </w:tr>
      <w:tr w:rsidR="004860B3" w:rsidRPr="00505301" w14:paraId="67D13EA0" w14:textId="77777777" w:rsidTr="00EF74D0">
        <w:trPr>
          <w:trHeight w:val="242"/>
          <w:ins w:id="2506" w:author="Steve Baird" w:date="2016-04-29T16:19:00Z"/>
        </w:trPr>
        <w:tc>
          <w:tcPr>
            <w:tcW w:w="630" w:type="dxa"/>
          </w:tcPr>
          <w:p w14:paraId="3C10FE2F" w14:textId="77777777" w:rsidR="004860B3" w:rsidRPr="00D97712" w:rsidRDefault="004860B3" w:rsidP="004860B3">
            <w:pPr>
              <w:jc w:val="center"/>
              <w:rPr>
                <w:ins w:id="2507" w:author="Steve Baird" w:date="2016-04-29T16:19:00Z"/>
                <w:rFonts w:asciiTheme="minorHAnsi" w:hAnsiTheme="minorHAnsi"/>
                <w:bCs/>
                <w:sz w:val="20"/>
                <w:szCs w:val="20"/>
              </w:rPr>
            </w:pPr>
            <w:ins w:id="2508" w:author="Steve Baird" w:date="2016-04-29T16:19:00Z">
              <w:r w:rsidRPr="00D97712">
                <w:rPr>
                  <w:rFonts w:asciiTheme="minorHAnsi" w:hAnsiTheme="minorHAnsi"/>
                  <w:bCs/>
                  <w:sz w:val="20"/>
                  <w:szCs w:val="20"/>
                </w:rPr>
                <w:t>H3</w:t>
              </w:r>
            </w:ins>
          </w:p>
        </w:tc>
        <w:tc>
          <w:tcPr>
            <w:tcW w:w="1345" w:type="dxa"/>
            <w:vAlign w:val="bottom"/>
          </w:tcPr>
          <w:p w14:paraId="72F42943" w14:textId="35968E80" w:rsidR="004860B3" w:rsidRPr="004860B3" w:rsidRDefault="004860B3" w:rsidP="004860B3">
            <w:pPr>
              <w:rPr>
                <w:rFonts w:asciiTheme="minorHAnsi" w:hAnsiTheme="minorHAnsi" w:cstheme="minorHAnsi"/>
                <w:color w:val="000000"/>
                <w:sz w:val="20"/>
                <w:szCs w:val="20"/>
              </w:rPr>
            </w:pPr>
          </w:p>
        </w:tc>
        <w:tc>
          <w:tcPr>
            <w:tcW w:w="1265" w:type="dxa"/>
            <w:vAlign w:val="bottom"/>
          </w:tcPr>
          <w:p w14:paraId="1BDFE787" w14:textId="2E8814E6" w:rsidR="004860B3" w:rsidRPr="004860B3" w:rsidRDefault="004860B3" w:rsidP="004860B3">
            <w:pPr>
              <w:rPr>
                <w:rFonts w:asciiTheme="minorHAnsi" w:hAnsiTheme="minorHAnsi" w:cstheme="minorHAnsi"/>
                <w:color w:val="000000"/>
                <w:sz w:val="20"/>
                <w:szCs w:val="20"/>
              </w:rPr>
            </w:pPr>
          </w:p>
        </w:tc>
        <w:tc>
          <w:tcPr>
            <w:tcW w:w="1332" w:type="dxa"/>
            <w:vAlign w:val="bottom"/>
          </w:tcPr>
          <w:p w14:paraId="77C1E701" w14:textId="7EB9874A" w:rsidR="004860B3" w:rsidRPr="004860B3" w:rsidRDefault="004860B3" w:rsidP="004860B3">
            <w:pPr>
              <w:rPr>
                <w:rFonts w:asciiTheme="minorHAnsi" w:hAnsiTheme="minorHAnsi" w:cstheme="minorHAnsi"/>
                <w:color w:val="000000"/>
                <w:sz w:val="20"/>
                <w:szCs w:val="20"/>
              </w:rPr>
            </w:pPr>
          </w:p>
        </w:tc>
        <w:tc>
          <w:tcPr>
            <w:tcW w:w="270" w:type="dxa"/>
          </w:tcPr>
          <w:p w14:paraId="64C7FDB5" w14:textId="77777777" w:rsidR="004860B3" w:rsidRPr="004860B3" w:rsidRDefault="004860B3" w:rsidP="004860B3">
            <w:pPr>
              <w:rPr>
                <w:rFonts w:asciiTheme="minorHAnsi" w:hAnsiTheme="minorHAnsi" w:cstheme="minorHAnsi"/>
                <w:color w:val="000000"/>
                <w:sz w:val="20"/>
                <w:szCs w:val="20"/>
              </w:rPr>
            </w:pPr>
          </w:p>
        </w:tc>
        <w:tc>
          <w:tcPr>
            <w:tcW w:w="270" w:type="dxa"/>
          </w:tcPr>
          <w:p w14:paraId="675CFBC4" w14:textId="77777777" w:rsidR="004860B3" w:rsidRPr="004860B3" w:rsidRDefault="004860B3" w:rsidP="004860B3">
            <w:pPr>
              <w:rPr>
                <w:rFonts w:asciiTheme="minorHAnsi" w:hAnsiTheme="minorHAnsi" w:cstheme="minorHAnsi"/>
                <w:sz w:val="20"/>
                <w:szCs w:val="20"/>
              </w:rPr>
            </w:pPr>
          </w:p>
        </w:tc>
        <w:tc>
          <w:tcPr>
            <w:tcW w:w="828" w:type="dxa"/>
            <w:vAlign w:val="bottom"/>
          </w:tcPr>
          <w:p w14:paraId="7533876F" w14:textId="50F91578" w:rsidR="004860B3" w:rsidRPr="004860B3" w:rsidRDefault="004860B3" w:rsidP="004860B3">
            <w:pPr>
              <w:rPr>
                <w:rFonts w:asciiTheme="minorHAnsi" w:hAnsiTheme="minorHAnsi" w:cstheme="minorHAnsi"/>
                <w:color w:val="000000"/>
                <w:sz w:val="20"/>
                <w:szCs w:val="20"/>
              </w:rPr>
            </w:pPr>
          </w:p>
        </w:tc>
        <w:tc>
          <w:tcPr>
            <w:tcW w:w="270" w:type="dxa"/>
            <w:vAlign w:val="bottom"/>
          </w:tcPr>
          <w:p w14:paraId="54DFA97B"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2375ACC7" w14:textId="06C865E1" w:rsidR="004860B3" w:rsidRPr="004860B3" w:rsidRDefault="004860B3" w:rsidP="004860B3">
            <w:pPr>
              <w:rPr>
                <w:rFonts w:asciiTheme="minorHAnsi" w:hAnsiTheme="minorHAnsi" w:cstheme="minorHAnsi"/>
                <w:color w:val="000000"/>
                <w:sz w:val="20"/>
                <w:szCs w:val="20"/>
              </w:rPr>
            </w:pPr>
          </w:p>
        </w:tc>
        <w:tc>
          <w:tcPr>
            <w:tcW w:w="810" w:type="dxa"/>
            <w:vAlign w:val="bottom"/>
          </w:tcPr>
          <w:p w14:paraId="747200A4" w14:textId="1D66AB5A" w:rsidR="004860B3" w:rsidRPr="004860B3" w:rsidRDefault="004860B3" w:rsidP="004860B3">
            <w:pPr>
              <w:rPr>
                <w:rFonts w:asciiTheme="minorHAnsi" w:hAnsiTheme="minorHAnsi" w:cstheme="minorHAnsi"/>
                <w:color w:val="000000"/>
                <w:sz w:val="20"/>
                <w:szCs w:val="20"/>
              </w:rPr>
            </w:pPr>
          </w:p>
        </w:tc>
        <w:tc>
          <w:tcPr>
            <w:tcW w:w="270" w:type="dxa"/>
            <w:vAlign w:val="bottom"/>
          </w:tcPr>
          <w:p w14:paraId="548F962D"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23812D44" w14:textId="2A947C06" w:rsidR="004860B3" w:rsidRPr="004860B3" w:rsidRDefault="004860B3" w:rsidP="004860B3">
            <w:pPr>
              <w:rPr>
                <w:rFonts w:asciiTheme="minorHAnsi" w:hAnsiTheme="minorHAnsi" w:cstheme="minorHAnsi"/>
                <w:color w:val="000000"/>
                <w:sz w:val="20"/>
                <w:szCs w:val="20"/>
              </w:rPr>
            </w:pPr>
          </w:p>
        </w:tc>
        <w:tc>
          <w:tcPr>
            <w:tcW w:w="1530" w:type="dxa"/>
            <w:vAlign w:val="bottom"/>
          </w:tcPr>
          <w:p w14:paraId="2DB25947" w14:textId="518D08B9" w:rsidR="004860B3" w:rsidRPr="004860B3" w:rsidRDefault="004860B3" w:rsidP="004860B3">
            <w:pPr>
              <w:rPr>
                <w:rFonts w:asciiTheme="minorHAnsi" w:hAnsiTheme="minorHAnsi" w:cstheme="minorHAnsi"/>
                <w:color w:val="000000"/>
                <w:sz w:val="20"/>
                <w:szCs w:val="20"/>
              </w:rPr>
            </w:pPr>
          </w:p>
        </w:tc>
        <w:tc>
          <w:tcPr>
            <w:tcW w:w="990" w:type="dxa"/>
            <w:vAlign w:val="bottom"/>
          </w:tcPr>
          <w:p w14:paraId="2E17CEE3" w14:textId="0DC4CA2E" w:rsidR="004860B3" w:rsidRPr="004860B3" w:rsidRDefault="004860B3" w:rsidP="004860B3">
            <w:pPr>
              <w:rPr>
                <w:rFonts w:asciiTheme="minorHAnsi" w:hAnsiTheme="minorHAnsi" w:cstheme="minorHAnsi"/>
                <w:color w:val="000000"/>
                <w:sz w:val="20"/>
                <w:szCs w:val="20"/>
              </w:rPr>
            </w:pPr>
          </w:p>
        </w:tc>
        <w:tc>
          <w:tcPr>
            <w:tcW w:w="1075" w:type="dxa"/>
            <w:vAlign w:val="bottom"/>
          </w:tcPr>
          <w:p w14:paraId="6268A8FD" w14:textId="50BD6B28" w:rsidR="004860B3" w:rsidRPr="004860B3" w:rsidRDefault="004860B3" w:rsidP="004860B3">
            <w:pPr>
              <w:rPr>
                <w:rFonts w:asciiTheme="minorHAnsi" w:hAnsiTheme="minorHAnsi" w:cstheme="minorHAnsi"/>
                <w:color w:val="000000"/>
                <w:sz w:val="20"/>
                <w:szCs w:val="20"/>
              </w:rPr>
            </w:pPr>
          </w:p>
        </w:tc>
        <w:tc>
          <w:tcPr>
            <w:tcW w:w="954" w:type="dxa"/>
          </w:tcPr>
          <w:p w14:paraId="6427D989" w14:textId="1F00A42A" w:rsidR="004860B3" w:rsidRPr="00796DA2" w:rsidRDefault="004860B3" w:rsidP="004860B3">
            <w:pPr>
              <w:jc w:val="right"/>
              <w:rPr>
                <w:ins w:id="2509" w:author="Steve Baird" w:date="2016-04-29T16:19:00Z"/>
                <w:rFonts w:asciiTheme="minorHAnsi" w:hAnsiTheme="minorHAnsi" w:cstheme="minorHAnsi"/>
                <w:sz w:val="20"/>
                <w:szCs w:val="20"/>
              </w:rPr>
            </w:pPr>
          </w:p>
        </w:tc>
      </w:tr>
      <w:tr w:rsidR="004860B3" w:rsidRPr="009077C6" w14:paraId="2ADBFB4C" w14:textId="77777777" w:rsidTr="00EF74D0">
        <w:trPr>
          <w:trHeight w:val="329"/>
          <w:ins w:id="2510" w:author="Steve Baird" w:date="2016-04-29T16:19:00Z"/>
        </w:trPr>
        <w:tc>
          <w:tcPr>
            <w:tcW w:w="630" w:type="dxa"/>
          </w:tcPr>
          <w:p w14:paraId="615C6281" w14:textId="77777777" w:rsidR="004860B3" w:rsidRPr="00D97712" w:rsidRDefault="004860B3" w:rsidP="004860B3">
            <w:pPr>
              <w:jc w:val="center"/>
              <w:rPr>
                <w:ins w:id="2511" w:author="Steve Baird" w:date="2016-04-29T16:19:00Z"/>
                <w:rFonts w:asciiTheme="minorHAnsi" w:hAnsiTheme="minorHAnsi"/>
                <w:bCs/>
                <w:sz w:val="20"/>
                <w:szCs w:val="20"/>
              </w:rPr>
            </w:pPr>
            <w:ins w:id="2512" w:author="Steve Baird" w:date="2016-04-29T16:19:00Z">
              <w:r w:rsidRPr="00D97712">
                <w:rPr>
                  <w:rFonts w:asciiTheme="minorHAnsi" w:hAnsiTheme="minorHAnsi"/>
                  <w:bCs/>
                  <w:sz w:val="20"/>
                  <w:szCs w:val="20"/>
                </w:rPr>
                <w:t>H3</w:t>
              </w:r>
            </w:ins>
          </w:p>
        </w:tc>
        <w:tc>
          <w:tcPr>
            <w:tcW w:w="1345" w:type="dxa"/>
            <w:vAlign w:val="bottom"/>
          </w:tcPr>
          <w:p w14:paraId="303BDBA9" w14:textId="6969F7FD" w:rsidR="004860B3" w:rsidRPr="004860B3" w:rsidRDefault="004860B3" w:rsidP="004860B3">
            <w:pPr>
              <w:rPr>
                <w:rFonts w:asciiTheme="minorHAnsi" w:hAnsiTheme="minorHAnsi" w:cstheme="minorHAnsi"/>
                <w:color w:val="000000"/>
                <w:sz w:val="20"/>
                <w:szCs w:val="20"/>
              </w:rPr>
            </w:pPr>
          </w:p>
        </w:tc>
        <w:tc>
          <w:tcPr>
            <w:tcW w:w="1265" w:type="dxa"/>
            <w:vAlign w:val="bottom"/>
          </w:tcPr>
          <w:p w14:paraId="0366B259" w14:textId="50D3D39C" w:rsidR="004860B3" w:rsidRPr="004860B3" w:rsidRDefault="004860B3" w:rsidP="004860B3">
            <w:pPr>
              <w:rPr>
                <w:rFonts w:asciiTheme="minorHAnsi" w:hAnsiTheme="minorHAnsi" w:cstheme="minorHAnsi"/>
                <w:color w:val="000000"/>
                <w:sz w:val="20"/>
                <w:szCs w:val="20"/>
              </w:rPr>
            </w:pPr>
          </w:p>
        </w:tc>
        <w:tc>
          <w:tcPr>
            <w:tcW w:w="1332" w:type="dxa"/>
            <w:vAlign w:val="bottom"/>
          </w:tcPr>
          <w:p w14:paraId="15D4AC8B" w14:textId="50330857" w:rsidR="004860B3" w:rsidRPr="004860B3" w:rsidRDefault="004860B3" w:rsidP="004860B3">
            <w:pPr>
              <w:rPr>
                <w:rFonts w:asciiTheme="minorHAnsi" w:hAnsiTheme="minorHAnsi" w:cstheme="minorHAnsi"/>
                <w:color w:val="000000"/>
                <w:sz w:val="20"/>
                <w:szCs w:val="20"/>
              </w:rPr>
            </w:pPr>
          </w:p>
        </w:tc>
        <w:tc>
          <w:tcPr>
            <w:tcW w:w="270" w:type="dxa"/>
          </w:tcPr>
          <w:p w14:paraId="1AEC0A6B" w14:textId="77777777" w:rsidR="004860B3" w:rsidRPr="004860B3" w:rsidRDefault="004860B3" w:rsidP="004860B3">
            <w:pPr>
              <w:rPr>
                <w:rFonts w:asciiTheme="minorHAnsi" w:hAnsiTheme="minorHAnsi" w:cstheme="minorHAnsi"/>
                <w:color w:val="000000"/>
                <w:sz w:val="20"/>
                <w:szCs w:val="20"/>
              </w:rPr>
            </w:pPr>
          </w:p>
        </w:tc>
        <w:tc>
          <w:tcPr>
            <w:tcW w:w="270" w:type="dxa"/>
          </w:tcPr>
          <w:p w14:paraId="6C586E01" w14:textId="77777777" w:rsidR="004860B3" w:rsidRPr="004860B3" w:rsidRDefault="004860B3" w:rsidP="004860B3">
            <w:pPr>
              <w:rPr>
                <w:rFonts w:asciiTheme="minorHAnsi" w:hAnsiTheme="minorHAnsi" w:cstheme="minorHAnsi"/>
                <w:sz w:val="20"/>
                <w:szCs w:val="20"/>
              </w:rPr>
            </w:pPr>
          </w:p>
        </w:tc>
        <w:tc>
          <w:tcPr>
            <w:tcW w:w="828" w:type="dxa"/>
            <w:vAlign w:val="bottom"/>
          </w:tcPr>
          <w:p w14:paraId="178112FA" w14:textId="23E62C02" w:rsidR="004860B3" w:rsidRPr="004860B3" w:rsidRDefault="004860B3" w:rsidP="004860B3">
            <w:pPr>
              <w:rPr>
                <w:rFonts w:asciiTheme="minorHAnsi" w:hAnsiTheme="minorHAnsi" w:cstheme="minorHAnsi"/>
                <w:color w:val="000000"/>
                <w:sz w:val="20"/>
                <w:szCs w:val="20"/>
              </w:rPr>
            </w:pPr>
          </w:p>
        </w:tc>
        <w:tc>
          <w:tcPr>
            <w:tcW w:w="270" w:type="dxa"/>
            <w:vAlign w:val="bottom"/>
          </w:tcPr>
          <w:p w14:paraId="4DC1C8FA"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1E47F597" w14:textId="2239F12E" w:rsidR="004860B3" w:rsidRPr="004860B3" w:rsidRDefault="004860B3" w:rsidP="004860B3">
            <w:pPr>
              <w:rPr>
                <w:rFonts w:asciiTheme="minorHAnsi" w:hAnsiTheme="minorHAnsi" w:cstheme="minorHAnsi"/>
                <w:color w:val="000000"/>
                <w:sz w:val="20"/>
                <w:szCs w:val="20"/>
              </w:rPr>
            </w:pPr>
          </w:p>
        </w:tc>
        <w:tc>
          <w:tcPr>
            <w:tcW w:w="810" w:type="dxa"/>
            <w:vAlign w:val="bottom"/>
          </w:tcPr>
          <w:p w14:paraId="49A5625E" w14:textId="28A6CE02" w:rsidR="004860B3" w:rsidRPr="004860B3" w:rsidRDefault="004860B3" w:rsidP="004860B3">
            <w:pPr>
              <w:rPr>
                <w:rFonts w:asciiTheme="minorHAnsi" w:hAnsiTheme="minorHAnsi" w:cstheme="minorHAnsi"/>
                <w:color w:val="000000"/>
                <w:sz w:val="20"/>
                <w:szCs w:val="20"/>
              </w:rPr>
            </w:pPr>
          </w:p>
        </w:tc>
        <w:tc>
          <w:tcPr>
            <w:tcW w:w="270" w:type="dxa"/>
            <w:vAlign w:val="bottom"/>
          </w:tcPr>
          <w:p w14:paraId="68BB990C"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7FEB4695" w14:textId="6BB56313" w:rsidR="004860B3" w:rsidRPr="004860B3" w:rsidRDefault="004860B3" w:rsidP="004860B3">
            <w:pPr>
              <w:rPr>
                <w:rFonts w:asciiTheme="minorHAnsi" w:hAnsiTheme="minorHAnsi" w:cstheme="minorHAnsi"/>
                <w:color w:val="000000"/>
                <w:sz w:val="20"/>
                <w:szCs w:val="20"/>
              </w:rPr>
            </w:pPr>
          </w:p>
        </w:tc>
        <w:tc>
          <w:tcPr>
            <w:tcW w:w="1530" w:type="dxa"/>
            <w:vAlign w:val="bottom"/>
          </w:tcPr>
          <w:p w14:paraId="7FFFD18A" w14:textId="35A73BFF" w:rsidR="004860B3" w:rsidRPr="004860B3" w:rsidRDefault="004860B3" w:rsidP="004860B3">
            <w:pPr>
              <w:rPr>
                <w:rFonts w:asciiTheme="minorHAnsi" w:hAnsiTheme="minorHAnsi" w:cstheme="minorHAnsi"/>
                <w:color w:val="000000"/>
                <w:sz w:val="20"/>
                <w:szCs w:val="20"/>
              </w:rPr>
            </w:pPr>
          </w:p>
        </w:tc>
        <w:tc>
          <w:tcPr>
            <w:tcW w:w="990" w:type="dxa"/>
            <w:vAlign w:val="bottom"/>
          </w:tcPr>
          <w:p w14:paraId="14168E73" w14:textId="63685C3B" w:rsidR="004860B3" w:rsidRPr="004860B3" w:rsidRDefault="004860B3" w:rsidP="004860B3">
            <w:pPr>
              <w:rPr>
                <w:rFonts w:asciiTheme="minorHAnsi" w:hAnsiTheme="minorHAnsi" w:cstheme="minorHAnsi"/>
                <w:color w:val="000000"/>
                <w:sz w:val="20"/>
                <w:szCs w:val="20"/>
              </w:rPr>
            </w:pPr>
          </w:p>
        </w:tc>
        <w:tc>
          <w:tcPr>
            <w:tcW w:w="1075" w:type="dxa"/>
            <w:vAlign w:val="bottom"/>
          </w:tcPr>
          <w:p w14:paraId="40639A3C" w14:textId="6BE5A142" w:rsidR="004860B3" w:rsidRPr="004860B3" w:rsidRDefault="004860B3" w:rsidP="004860B3">
            <w:pPr>
              <w:rPr>
                <w:rFonts w:asciiTheme="minorHAnsi" w:hAnsiTheme="minorHAnsi" w:cstheme="minorHAnsi"/>
                <w:color w:val="000000"/>
                <w:sz w:val="20"/>
                <w:szCs w:val="20"/>
              </w:rPr>
            </w:pPr>
          </w:p>
        </w:tc>
        <w:tc>
          <w:tcPr>
            <w:tcW w:w="954" w:type="dxa"/>
          </w:tcPr>
          <w:p w14:paraId="4820BC13" w14:textId="76A6AD2E" w:rsidR="004860B3" w:rsidRPr="00796DA2" w:rsidRDefault="004860B3" w:rsidP="004860B3">
            <w:pPr>
              <w:jc w:val="right"/>
              <w:rPr>
                <w:ins w:id="2513" w:author="Steve Baird" w:date="2016-04-29T16:19:00Z"/>
                <w:rFonts w:asciiTheme="minorHAnsi" w:hAnsiTheme="minorHAnsi" w:cstheme="minorHAnsi"/>
                <w:sz w:val="20"/>
                <w:szCs w:val="20"/>
              </w:rPr>
            </w:pPr>
          </w:p>
        </w:tc>
      </w:tr>
      <w:tr w:rsidR="004860B3" w:rsidRPr="009077C6" w14:paraId="2D76A09D" w14:textId="77777777" w:rsidTr="00EF74D0">
        <w:trPr>
          <w:trHeight w:val="215"/>
          <w:ins w:id="2514" w:author="Steve Baird" w:date="2016-04-29T16:19:00Z"/>
        </w:trPr>
        <w:tc>
          <w:tcPr>
            <w:tcW w:w="630" w:type="dxa"/>
          </w:tcPr>
          <w:p w14:paraId="544456A5" w14:textId="77777777" w:rsidR="004860B3" w:rsidRPr="00D97712" w:rsidRDefault="004860B3" w:rsidP="004860B3">
            <w:pPr>
              <w:jc w:val="center"/>
              <w:rPr>
                <w:ins w:id="2515" w:author="Steve Baird" w:date="2016-04-29T16:19:00Z"/>
                <w:rFonts w:asciiTheme="minorHAnsi" w:hAnsiTheme="minorHAnsi"/>
                <w:bCs/>
                <w:sz w:val="20"/>
                <w:szCs w:val="20"/>
              </w:rPr>
            </w:pPr>
            <w:ins w:id="2516" w:author="Steve Baird" w:date="2016-04-29T16:19:00Z">
              <w:r w:rsidRPr="00D97712">
                <w:rPr>
                  <w:rFonts w:asciiTheme="minorHAnsi" w:hAnsiTheme="minorHAnsi"/>
                  <w:bCs/>
                  <w:sz w:val="20"/>
                  <w:szCs w:val="20"/>
                </w:rPr>
                <w:t>H3</w:t>
              </w:r>
            </w:ins>
          </w:p>
        </w:tc>
        <w:tc>
          <w:tcPr>
            <w:tcW w:w="1345" w:type="dxa"/>
            <w:vAlign w:val="bottom"/>
          </w:tcPr>
          <w:p w14:paraId="5CBCCF15" w14:textId="5D7AB351" w:rsidR="004860B3" w:rsidRPr="004860B3" w:rsidRDefault="004860B3" w:rsidP="004860B3">
            <w:pPr>
              <w:rPr>
                <w:rFonts w:asciiTheme="minorHAnsi" w:hAnsiTheme="minorHAnsi" w:cstheme="minorHAnsi"/>
                <w:color w:val="000000"/>
                <w:sz w:val="20"/>
                <w:szCs w:val="20"/>
              </w:rPr>
            </w:pPr>
          </w:p>
        </w:tc>
        <w:tc>
          <w:tcPr>
            <w:tcW w:w="1265" w:type="dxa"/>
            <w:vAlign w:val="bottom"/>
          </w:tcPr>
          <w:p w14:paraId="52613BFC" w14:textId="0ECCAFA3" w:rsidR="004860B3" w:rsidRPr="004860B3" w:rsidRDefault="004860B3" w:rsidP="004860B3">
            <w:pPr>
              <w:rPr>
                <w:rFonts w:asciiTheme="minorHAnsi" w:hAnsiTheme="minorHAnsi" w:cstheme="minorHAnsi"/>
                <w:color w:val="000000"/>
                <w:sz w:val="20"/>
                <w:szCs w:val="20"/>
              </w:rPr>
            </w:pPr>
          </w:p>
        </w:tc>
        <w:tc>
          <w:tcPr>
            <w:tcW w:w="1332" w:type="dxa"/>
            <w:vAlign w:val="bottom"/>
          </w:tcPr>
          <w:p w14:paraId="774706D7" w14:textId="639CBB5C" w:rsidR="004860B3" w:rsidRPr="004860B3" w:rsidRDefault="004860B3" w:rsidP="004860B3">
            <w:pPr>
              <w:rPr>
                <w:rFonts w:asciiTheme="minorHAnsi" w:hAnsiTheme="minorHAnsi" w:cstheme="minorHAnsi"/>
                <w:color w:val="000000"/>
                <w:sz w:val="20"/>
                <w:szCs w:val="20"/>
              </w:rPr>
            </w:pPr>
          </w:p>
        </w:tc>
        <w:tc>
          <w:tcPr>
            <w:tcW w:w="270" w:type="dxa"/>
          </w:tcPr>
          <w:p w14:paraId="7ADE4D34" w14:textId="77777777" w:rsidR="004860B3" w:rsidRPr="004860B3" w:rsidRDefault="004860B3" w:rsidP="004860B3">
            <w:pPr>
              <w:rPr>
                <w:rFonts w:asciiTheme="minorHAnsi" w:hAnsiTheme="minorHAnsi" w:cstheme="minorHAnsi"/>
                <w:color w:val="000000"/>
                <w:sz w:val="20"/>
                <w:szCs w:val="20"/>
              </w:rPr>
            </w:pPr>
          </w:p>
        </w:tc>
        <w:tc>
          <w:tcPr>
            <w:tcW w:w="270" w:type="dxa"/>
          </w:tcPr>
          <w:p w14:paraId="3D44C1B2" w14:textId="77777777" w:rsidR="004860B3" w:rsidRPr="004860B3" w:rsidRDefault="004860B3" w:rsidP="004860B3">
            <w:pPr>
              <w:rPr>
                <w:rFonts w:asciiTheme="minorHAnsi" w:hAnsiTheme="minorHAnsi" w:cstheme="minorHAnsi"/>
                <w:sz w:val="20"/>
                <w:szCs w:val="20"/>
              </w:rPr>
            </w:pPr>
          </w:p>
        </w:tc>
        <w:tc>
          <w:tcPr>
            <w:tcW w:w="828" w:type="dxa"/>
            <w:vAlign w:val="bottom"/>
          </w:tcPr>
          <w:p w14:paraId="11C7A29B" w14:textId="4D5C28F9" w:rsidR="004860B3" w:rsidRPr="004860B3" w:rsidRDefault="004860B3" w:rsidP="004860B3">
            <w:pPr>
              <w:rPr>
                <w:rFonts w:asciiTheme="minorHAnsi" w:hAnsiTheme="minorHAnsi" w:cstheme="minorHAnsi"/>
                <w:color w:val="000000"/>
                <w:sz w:val="20"/>
                <w:szCs w:val="20"/>
              </w:rPr>
            </w:pPr>
          </w:p>
        </w:tc>
        <w:tc>
          <w:tcPr>
            <w:tcW w:w="270" w:type="dxa"/>
            <w:vAlign w:val="bottom"/>
          </w:tcPr>
          <w:p w14:paraId="32B5DF17"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063C337A" w14:textId="47C78C3F" w:rsidR="004860B3" w:rsidRPr="004860B3" w:rsidRDefault="004860B3" w:rsidP="004860B3">
            <w:pPr>
              <w:rPr>
                <w:rFonts w:asciiTheme="minorHAnsi" w:hAnsiTheme="minorHAnsi" w:cstheme="minorHAnsi"/>
                <w:color w:val="000000"/>
                <w:sz w:val="20"/>
                <w:szCs w:val="20"/>
              </w:rPr>
            </w:pPr>
          </w:p>
        </w:tc>
        <w:tc>
          <w:tcPr>
            <w:tcW w:w="810" w:type="dxa"/>
            <w:vAlign w:val="bottom"/>
          </w:tcPr>
          <w:p w14:paraId="4E8F72B0" w14:textId="17DE574B" w:rsidR="004860B3" w:rsidRPr="004860B3" w:rsidRDefault="004860B3" w:rsidP="004860B3">
            <w:pPr>
              <w:rPr>
                <w:rFonts w:asciiTheme="minorHAnsi" w:hAnsiTheme="minorHAnsi" w:cstheme="minorHAnsi"/>
                <w:color w:val="000000"/>
                <w:sz w:val="20"/>
                <w:szCs w:val="20"/>
              </w:rPr>
            </w:pPr>
          </w:p>
        </w:tc>
        <w:tc>
          <w:tcPr>
            <w:tcW w:w="270" w:type="dxa"/>
            <w:vAlign w:val="bottom"/>
          </w:tcPr>
          <w:p w14:paraId="702F9995"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6D23EC8D" w14:textId="47DD8258" w:rsidR="004860B3" w:rsidRPr="004860B3" w:rsidRDefault="004860B3" w:rsidP="004860B3">
            <w:pPr>
              <w:rPr>
                <w:rFonts w:asciiTheme="minorHAnsi" w:hAnsiTheme="minorHAnsi" w:cstheme="minorHAnsi"/>
                <w:color w:val="000000"/>
                <w:sz w:val="20"/>
                <w:szCs w:val="20"/>
              </w:rPr>
            </w:pPr>
          </w:p>
        </w:tc>
        <w:tc>
          <w:tcPr>
            <w:tcW w:w="1530" w:type="dxa"/>
            <w:vAlign w:val="bottom"/>
          </w:tcPr>
          <w:p w14:paraId="1636CE24" w14:textId="7DD3F7FC" w:rsidR="004860B3" w:rsidRPr="004860B3" w:rsidRDefault="004860B3" w:rsidP="004860B3">
            <w:pPr>
              <w:rPr>
                <w:rFonts w:asciiTheme="minorHAnsi" w:hAnsiTheme="minorHAnsi" w:cstheme="minorHAnsi"/>
                <w:color w:val="000000"/>
                <w:sz w:val="20"/>
                <w:szCs w:val="20"/>
              </w:rPr>
            </w:pPr>
          </w:p>
        </w:tc>
        <w:tc>
          <w:tcPr>
            <w:tcW w:w="990" w:type="dxa"/>
            <w:vAlign w:val="bottom"/>
          </w:tcPr>
          <w:p w14:paraId="4F8F0ABA" w14:textId="4FB56AED" w:rsidR="004860B3" w:rsidRPr="004860B3" w:rsidRDefault="004860B3" w:rsidP="004860B3">
            <w:pPr>
              <w:rPr>
                <w:rFonts w:asciiTheme="minorHAnsi" w:hAnsiTheme="minorHAnsi" w:cstheme="minorHAnsi"/>
                <w:color w:val="000000"/>
                <w:sz w:val="20"/>
                <w:szCs w:val="20"/>
              </w:rPr>
            </w:pPr>
          </w:p>
        </w:tc>
        <w:tc>
          <w:tcPr>
            <w:tcW w:w="1075" w:type="dxa"/>
            <w:vAlign w:val="bottom"/>
          </w:tcPr>
          <w:p w14:paraId="3D9B5EA2" w14:textId="215B8977" w:rsidR="004860B3" w:rsidRPr="004860B3" w:rsidRDefault="004860B3" w:rsidP="004860B3">
            <w:pPr>
              <w:rPr>
                <w:rFonts w:asciiTheme="minorHAnsi" w:hAnsiTheme="minorHAnsi" w:cstheme="minorHAnsi"/>
                <w:color w:val="000000"/>
                <w:sz w:val="20"/>
                <w:szCs w:val="20"/>
              </w:rPr>
            </w:pPr>
          </w:p>
        </w:tc>
        <w:tc>
          <w:tcPr>
            <w:tcW w:w="954" w:type="dxa"/>
          </w:tcPr>
          <w:p w14:paraId="0C8A3742" w14:textId="1FB485C0" w:rsidR="004860B3" w:rsidRPr="00796DA2" w:rsidRDefault="004860B3" w:rsidP="004860B3">
            <w:pPr>
              <w:rPr>
                <w:ins w:id="2517" w:author="Steve Baird" w:date="2016-04-29T16:19:00Z"/>
                <w:rFonts w:asciiTheme="minorHAnsi" w:hAnsiTheme="minorHAnsi" w:cstheme="minorHAnsi"/>
                <w:sz w:val="20"/>
                <w:szCs w:val="20"/>
              </w:rPr>
            </w:pPr>
          </w:p>
        </w:tc>
      </w:tr>
      <w:tr w:rsidR="004860B3" w:rsidRPr="009077C6" w14:paraId="6E5877B7" w14:textId="77777777" w:rsidTr="00EF74D0">
        <w:trPr>
          <w:trHeight w:val="215"/>
          <w:ins w:id="2518" w:author="Steve Baird" w:date="2016-04-29T16:19:00Z"/>
        </w:trPr>
        <w:tc>
          <w:tcPr>
            <w:tcW w:w="630" w:type="dxa"/>
          </w:tcPr>
          <w:p w14:paraId="3AFC855F" w14:textId="77777777" w:rsidR="004860B3" w:rsidRPr="00D97712" w:rsidRDefault="004860B3" w:rsidP="004860B3">
            <w:pPr>
              <w:jc w:val="center"/>
              <w:rPr>
                <w:ins w:id="2519" w:author="Steve Baird" w:date="2016-04-29T16:19:00Z"/>
                <w:rFonts w:asciiTheme="minorHAnsi" w:hAnsiTheme="minorHAnsi"/>
                <w:bCs/>
                <w:sz w:val="20"/>
                <w:szCs w:val="20"/>
              </w:rPr>
            </w:pPr>
            <w:ins w:id="2520" w:author="Steve Baird" w:date="2016-04-29T16:19:00Z">
              <w:r w:rsidRPr="00D97712">
                <w:rPr>
                  <w:rFonts w:asciiTheme="minorHAnsi" w:hAnsiTheme="minorHAnsi"/>
                  <w:bCs/>
                  <w:sz w:val="20"/>
                  <w:szCs w:val="20"/>
                </w:rPr>
                <w:t>H3</w:t>
              </w:r>
            </w:ins>
          </w:p>
        </w:tc>
        <w:tc>
          <w:tcPr>
            <w:tcW w:w="1345" w:type="dxa"/>
            <w:vAlign w:val="bottom"/>
          </w:tcPr>
          <w:p w14:paraId="04955B4B" w14:textId="0EE5AE4C" w:rsidR="004860B3" w:rsidRPr="004860B3" w:rsidRDefault="004860B3" w:rsidP="004860B3">
            <w:pPr>
              <w:rPr>
                <w:rFonts w:asciiTheme="minorHAnsi" w:hAnsiTheme="minorHAnsi" w:cstheme="minorHAnsi"/>
                <w:color w:val="000000"/>
                <w:sz w:val="20"/>
                <w:szCs w:val="20"/>
              </w:rPr>
            </w:pPr>
          </w:p>
        </w:tc>
        <w:tc>
          <w:tcPr>
            <w:tcW w:w="1265" w:type="dxa"/>
            <w:vAlign w:val="bottom"/>
          </w:tcPr>
          <w:p w14:paraId="70DBEE30" w14:textId="60CC0B98" w:rsidR="004860B3" w:rsidRPr="004860B3" w:rsidRDefault="004860B3" w:rsidP="004860B3">
            <w:pPr>
              <w:rPr>
                <w:rFonts w:asciiTheme="minorHAnsi" w:hAnsiTheme="minorHAnsi" w:cstheme="minorHAnsi"/>
                <w:color w:val="000000"/>
                <w:sz w:val="20"/>
                <w:szCs w:val="20"/>
              </w:rPr>
            </w:pPr>
          </w:p>
        </w:tc>
        <w:tc>
          <w:tcPr>
            <w:tcW w:w="1332" w:type="dxa"/>
            <w:vAlign w:val="bottom"/>
          </w:tcPr>
          <w:p w14:paraId="404D8C24" w14:textId="2D8BA1D4" w:rsidR="004860B3" w:rsidRPr="004860B3" w:rsidRDefault="004860B3" w:rsidP="004860B3">
            <w:pPr>
              <w:rPr>
                <w:rFonts w:asciiTheme="minorHAnsi" w:hAnsiTheme="minorHAnsi" w:cstheme="minorHAnsi"/>
                <w:color w:val="000000"/>
                <w:sz w:val="20"/>
                <w:szCs w:val="20"/>
              </w:rPr>
            </w:pPr>
          </w:p>
        </w:tc>
        <w:tc>
          <w:tcPr>
            <w:tcW w:w="270" w:type="dxa"/>
          </w:tcPr>
          <w:p w14:paraId="7A061FB6" w14:textId="77777777" w:rsidR="004860B3" w:rsidRPr="004860B3" w:rsidRDefault="004860B3" w:rsidP="004860B3">
            <w:pPr>
              <w:rPr>
                <w:ins w:id="2521" w:author="Steve Baird" w:date="2016-04-29T16:19:00Z"/>
                <w:rFonts w:asciiTheme="minorHAnsi" w:hAnsiTheme="minorHAnsi" w:cstheme="minorHAnsi"/>
                <w:sz w:val="20"/>
                <w:szCs w:val="20"/>
              </w:rPr>
            </w:pPr>
          </w:p>
        </w:tc>
        <w:tc>
          <w:tcPr>
            <w:tcW w:w="270" w:type="dxa"/>
          </w:tcPr>
          <w:p w14:paraId="57FB72C4" w14:textId="77777777" w:rsidR="004860B3" w:rsidRPr="004860B3" w:rsidRDefault="004860B3" w:rsidP="004860B3">
            <w:pPr>
              <w:rPr>
                <w:ins w:id="2522" w:author="Steve Baird" w:date="2016-04-29T16:19:00Z"/>
                <w:rFonts w:asciiTheme="minorHAnsi" w:hAnsiTheme="minorHAnsi" w:cstheme="minorHAnsi"/>
                <w:sz w:val="20"/>
                <w:szCs w:val="20"/>
              </w:rPr>
            </w:pPr>
          </w:p>
        </w:tc>
        <w:tc>
          <w:tcPr>
            <w:tcW w:w="828" w:type="dxa"/>
            <w:vAlign w:val="bottom"/>
          </w:tcPr>
          <w:p w14:paraId="646EA789" w14:textId="1CA62950" w:rsidR="004860B3" w:rsidRPr="004860B3" w:rsidRDefault="004860B3" w:rsidP="004860B3">
            <w:pPr>
              <w:rPr>
                <w:rFonts w:asciiTheme="minorHAnsi" w:hAnsiTheme="minorHAnsi" w:cstheme="minorHAnsi"/>
                <w:color w:val="000000"/>
                <w:sz w:val="20"/>
                <w:szCs w:val="20"/>
              </w:rPr>
            </w:pPr>
          </w:p>
        </w:tc>
        <w:tc>
          <w:tcPr>
            <w:tcW w:w="270" w:type="dxa"/>
            <w:vAlign w:val="bottom"/>
          </w:tcPr>
          <w:p w14:paraId="041E26EA"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13C780F4" w14:textId="7E5BA3C1" w:rsidR="004860B3" w:rsidRPr="004860B3" w:rsidRDefault="004860B3" w:rsidP="004860B3">
            <w:pPr>
              <w:rPr>
                <w:rFonts w:asciiTheme="minorHAnsi" w:hAnsiTheme="minorHAnsi" w:cstheme="minorHAnsi"/>
                <w:color w:val="000000"/>
                <w:sz w:val="20"/>
                <w:szCs w:val="20"/>
              </w:rPr>
            </w:pPr>
          </w:p>
        </w:tc>
        <w:tc>
          <w:tcPr>
            <w:tcW w:w="810" w:type="dxa"/>
            <w:vAlign w:val="bottom"/>
          </w:tcPr>
          <w:p w14:paraId="67AACEFB" w14:textId="2D38FD56" w:rsidR="004860B3" w:rsidRPr="004860B3" w:rsidRDefault="004860B3" w:rsidP="004860B3">
            <w:pPr>
              <w:rPr>
                <w:rFonts w:asciiTheme="minorHAnsi" w:hAnsiTheme="minorHAnsi" w:cstheme="minorHAnsi"/>
                <w:color w:val="000000"/>
                <w:sz w:val="20"/>
                <w:szCs w:val="20"/>
              </w:rPr>
            </w:pPr>
          </w:p>
        </w:tc>
        <w:tc>
          <w:tcPr>
            <w:tcW w:w="270" w:type="dxa"/>
            <w:vAlign w:val="bottom"/>
          </w:tcPr>
          <w:p w14:paraId="1ED351D2"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2BF6A894" w14:textId="1549045C" w:rsidR="004860B3" w:rsidRPr="004860B3" w:rsidRDefault="004860B3" w:rsidP="004860B3">
            <w:pPr>
              <w:rPr>
                <w:rFonts w:asciiTheme="minorHAnsi" w:hAnsiTheme="minorHAnsi" w:cstheme="minorHAnsi"/>
                <w:color w:val="000000"/>
                <w:sz w:val="20"/>
                <w:szCs w:val="20"/>
              </w:rPr>
            </w:pPr>
          </w:p>
        </w:tc>
        <w:tc>
          <w:tcPr>
            <w:tcW w:w="1530" w:type="dxa"/>
            <w:vAlign w:val="bottom"/>
          </w:tcPr>
          <w:p w14:paraId="30ADED97" w14:textId="5C5A750B" w:rsidR="004860B3" w:rsidRPr="004860B3" w:rsidRDefault="004860B3" w:rsidP="004860B3">
            <w:pPr>
              <w:rPr>
                <w:rFonts w:asciiTheme="minorHAnsi" w:hAnsiTheme="minorHAnsi" w:cstheme="minorHAnsi"/>
                <w:color w:val="000000"/>
                <w:sz w:val="20"/>
                <w:szCs w:val="20"/>
              </w:rPr>
            </w:pPr>
          </w:p>
        </w:tc>
        <w:tc>
          <w:tcPr>
            <w:tcW w:w="990" w:type="dxa"/>
            <w:vAlign w:val="bottom"/>
          </w:tcPr>
          <w:p w14:paraId="1B8079B2" w14:textId="30843E65" w:rsidR="004860B3" w:rsidRPr="004860B3" w:rsidRDefault="004860B3" w:rsidP="004860B3">
            <w:pPr>
              <w:rPr>
                <w:rFonts w:asciiTheme="minorHAnsi" w:hAnsiTheme="minorHAnsi" w:cstheme="minorHAnsi"/>
                <w:color w:val="000000"/>
                <w:sz w:val="20"/>
                <w:szCs w:val="20"/>
              </w:rPr>
            </w:pPr>
          </w:p>
        </w:tc>
        <w:tc>
          <w:tcPr>
            <w:tcW w:w="1075" w:type="dxa"/>
            <w:vAlign w:val="bottom"/>
          </w:tcPr>
          <w:p w14:paraId="2AC97237" w14:textId="473DFF9E" w:rsidR="004860B3" w:rsidRPr="004860B3" w:rsidRDefault="004860B3" w:rsidP="004860B3">
            <w:pPr>
              <w:rPr>
                <w:rFonts w:asciiTheme="minorHAnsi" w:hAnsiTheme="minorHAnsi" w:cstheme="minorHAnsi"/>
                <w:color w:val="000000"/>
                <w:sz w:val="20"/>
                <w:szCs w:val="20"/>
              </w:rPr>
            </w:pPr>
          </w:p>
        </w:tc>
        <w:tc>
          <w:tcPr>
            <w:tcW w:w="954" w:type="dxa"/>
          </w:tcPr>
          <w:p w14:paraId="0D2F6593" w14:textId="0160A965" w:rsidR="004860B3" w:rsidRPr="00796DA2" w:rsidRDefault="004860B3" w:rsidP="004860B3">
            <w:pPr>
              <w:rPr>
                <w:ins w:id="2523" w:author="Steve Baird" w:date="2016-04-29T16:19:00Z"/>
                <w:rFonts w:asciiTheme="minorHAnsi" w:hAnsiTheme="minorHAnsi" w:cstheme="minorHAnsi"/>
                <w:sz w:val="20"/>
                <w:szCs w:val="20"/>
              </w:rPr>
            </w:pPr>
          </w:p>
        </w:tc>
      </w:tr>
      <w:tr w:rsidR="004860B3" w:rsidRPr="009077C6" w14:paraId="055867E1" w14:textId="77777777" w:rsidTr="004860B3">
        <w:trPr>
          <w:trHeight w:val="269"/>
          <w:ins w:id="2524" w:author="Steve Baird" w:date="2016-04-29T16:19:00Z"/>
        </w:trPr>
        <w:tc>
          <w:tcPr>
            <w:tcW w:w="630" w:type="dxa"/>
          </w:tcPr>
          <w:p w14:paraId="52F593FA" w14:textId="77777777" w:rsidR="004860B3" w:rsidRPr="00D97712" w:rsidRDefault="004860B3" w:rsidP="004860B3">
            <w:pPr>
              <w:jc w:val="center"/>
              <w:rPr>
                <w:ins w:id="2525" w:author="Steve Baird" w:date="2016-04-29T16:19:00Z"/>
                <w:rFonts w:asciiTheme="minorHAnsi" w:hAnsiTheme="minorHAnsi"/>
                <w:bCs/>
                <w:sz w:val="20"/>
                <w:szCs w:val="20"/>
              </w:rPr>
            </w:pPr>
            <w:ins w:id="2526" w:author="Steve Baird" w:date="2016-04-29T16:19:00Z">
              <w:r w:rsidRPr="00D97712">
                <w:rPr>
                  <w:rFonts w:asciiTheme="minorHAnsi" w:hAnsiTheme="minorHAnsi"/>
                  <w:bCs/>
                  <w:sz w:val="20"/>
                  <w:szCs w:val="20"/>
                </w:rPr>
                <w:t>H3</w:t>
              </w:r>
            </w:ins>
          </w:p>
        </w:tc>
        <w:tc>
          <w:tcPr>
            <w:tcW w:w="1345" w:type="dxa"/>
            <w:vAlign w:val="bottom"/>
          </w:tcPr>
          <w:p w14:paraId="323AB843" w14:textId="49C43D28" w:rsidR="004860B3" w:rsidRPr="004860B3" w:rsidRDefault="004860B3" w:rsidP="004860B3">
            <w:pPr>
              <w:rPr>
                <w:rFonts w:asciiTheme="minorHAnsi" w:hAnsiTheme="minorHAnsi" w:cstheme="minorHAnsi"/>
                <w:color w:val="000000"/>
                <w:sz w:val="20"/>
                <w:szCs w:val="20"/>
              </w:rPr>
            </w:pPr>
          </w:p>
        </w:tc>
        <w:tc>
          <w:tcPr>
            <w:tcW w:w="1265" w:type="dxa"/>
            <w:vAlign w:val="bottom"/>
          </w:tcPr>
          <w:p w14:paraId="11BB9F09" w14:textId="2B4D2654" w:rsidR="004860B3" w:rsidRPr="004860B3" w:rsidRDefault="004860B3" w:rsidP="004860B3">
            <w:pPr>
              <w:rPr>
                <w:rFonts w:asciiTheme="minorHAnsi" w:hAnsiTheme="minorHAnsi" w:cstheme="minorHAnsi"/>
                <w:color w:val="000000"/>
                <w:sz w:val="20"/>
                <w:szCs w:val="20"/>
              </w:rPr>
            </w:pPr>
          </w:p>
        </w:tc>
        <w:tc>
          <w:tcPr>
            <w:tcW w:w="1332" w:type="dxa"/>
            <w:vAlign w:val="bottom"/>
          </w:tcPr>
          <w:p w14:paraId="65D0D4B0" w14:textId="16AAA373" w:rsidR="004860B3" w:rsidRPr="004860B3" w:rsidRDefault="004860B3" w:rsidP="004860B3">
            <w:pPr>
              <w:rPr>
                <w:rFonts w:asciiTheme="minorHAnsi" w:hAnsiTheme="minorHAnsi" w:cstheme="minorHAnsi"/>
                <w:color w:val="000000"/>
                <w:sz w:val="20"/>
                <w:szCs w:val="20"/>
              </w:rPr>
            </w:pPr>
          </w:p>
        </w:tc>
        <w:tc>
          <w:tcPr>
            <w:tcW w:w="270" w:type="dxa"/>
          </w:tcPr>
          <w:p w14:paraId="177C5B87" w14:textId="77777777" w:rsidR="004860B3" w:rsidRPr="004860B3" w:rsidRDefault="004860B3" w:rsidP="004860B3">
            <w:pPr>
              <w:rPr>
                <w:ins w:id="2527" w:author="Steve Baird" w:date="2016-04-29T16:19:00Z"/>
                <w:rFonts w:asciiTheme="minorHAnsi" w:hAnsiTheme="minorHAnsi" w:cstheme="minorHAnsi"/>
                <w:sz w:val="20"/>
                <w:szCs w:val="20"/>
              </w:rPr>
            </w:pPr>
          </w:p>
        </w:tc>
        <w:tc>
          <w:tcPr>
            <w:tcW w:w="270" w:type="dxa"/>
          </w:tcPr>
          <w:p w14:paraId="18CFF9A0" w14:textId="77777777" w:rsidR="004860B3" w:rsidRPr="004860B3" w:rsidRDefault="004860B3" w:rsidP="004860B3">
            <w:pPr>
              <w:rPr>
                <w:ins w:id="2528" w:author="Steve Baird" w:date="2016-04-29T16:19:00Z"/>
                <w:rFonts w:asciiTheme="minorHAnsi" w:hAnsiTheme="minorHAnsi" w:cstheme="minorHAnsi"/>
                <w:sz w:val="20"/>
                <w:szCs w:val="20"/>
              </w:rPr>
            </w:pPr>
          </w:p>
        </w:tc>
        <w:tc>
          <w:tcPr>
            <w:tcW w:w="828" w:type="dxa"/>
            <w:vAlign w:val="bottom"/>
          </w:tcPr>
          <w:p w14:paraId="7DA82FB6" w14:textId="134D4707" w:rsidR="004860B3" w:rsidRPr="004860B3" w:rsidRDefault="004860B3" w:rsidP="004860B3">
            <w:pPr>
              <w:rPr>
                <w:rFonts w:asciiTheme="minorHAnsi" w:hAnsiTheme="minorHAnsi" w:cstheme="minorHAnsi"/>
                <w:color w:val="000000"/>
                <w:sz w:val="20"/>
                <w:szCs w:val="20"/>
              </w:rPr>
            </w:pPr>
          </w:p>
        </w:tc>
        <w:tc>
          <w:tcPr>
            <w:tcW w:w="270" w:type="dxa"/>
            <w:vAlign w:val="bottom"/>
          </w:tcPr>
          <w:p w14:paraId="383B48FC"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556BCCBA" w14:textId="277D770F" w:rsidR="004860B3" w:rsidRPr="004860B3" w:rsidRDefault="004860B3" w:rsidP="004860B3">
            <w:pPr>
              <w:rPr>
                <w:rFonts w:asciiTheme="minorHAnsi" w:hAnsiTheme="minorHAnsi" w:cstheme="minorHAnsi"/>
                <w:color w:val="000000"/>
                <w:sz w:val="20"/>
                <w:szCs w:val="20"/>
              </w:rPr>
            </w:pPr>
          </w:p>
        </w:tc>
        <w:tc>
          <w:tcPr>
            <w:tcW w:w="810" w:type="dxa"/>
            <w:vAlign w:val="bottom"/>
          </w:tcPr>
          <w:p w14:paraId="2399EBF7" w14:textId="1E93CF1E" w:rsidR="004860B3" w:rsidRPr="004860B3" w:rsidRDefault="004860B3" w:rsidP="004860B3">
            <w:pPr>
              <w:rPr>
                <w:rFonts w:asciiTheme="minorHAnsi" w:hAnsiTheme="minorHAnsi" w:cstheme="minorHAnsi"/>
                <w:color w:val="000000"/>
                <w:sz w:val="20"/>
                <w:szCs w:val="20"/>
              </w:rPr>
            </w:pPr>
          </w:p>
        </w:tc>
        <w:tc>
          <w:tcPr>
            <w:tcW w:w="270" w:type="dxa"/>
            <w:vAlign w:val="bottom"/>
          </w:tcPr>
          <w:p w14:paraId="62FE27E3"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4B4D2268" w14:textId="09F1DC0F" w:rsidR="004860B3" w:rsidRPr="004860B3" w:rsidRDefault="004860B3" w:rsidP="004860B3">
            <w:pPr>
              <w:rPr>
                <w:rFonts w:asciiTheme="minorHAnsi" w:hAnsiTheme="minorHAnsi" w:cstheme="minorHAnsi"/>
                <w:color w:val="000000"/>
                <w:sz w:val="20"/>
                <w:szCs w:val="20"/>
              </w:rPr>
            </w:pPr>
          </w:p>
        </w:tc>
        <w:tc>
          <w:tcPr>
            <w:tcW w:w="1530" w:type="dxa"/>
            <w:vAlign w:val="bottom"/>
          </w:tcPr>
          <w:p w14:paraId="692DBBAE" w14:textId="18B59A6C" w:rsidR="004860B3" w:rsidRPr="004860B3" w:rsidRDefault="004860B3" w:rsidP="004860B3">
            <w:pPr>
              <w:rPr>
                <w:rFonts w:asciiTheme="minorHAnsi" w:hAnsiTheme="minorHAnsi" w:cstheme="minorHAnsi"/>
                <w:color w:val="000000"/>
                <w:sz w:val="20"/>
                <w:szCs w:val="20"/>
              </w:rPr>
            </w:pPr>
          </w:p>
        </w:tc>
        <w:tc>
          <w:tcPr>
            <w:tcW w:w="990" w:type="dxa"/>
            <w:vAlign w:val="bottom"/>
          </w:tcPr>
          <w:p w14:paraId="1A86027E" w14:textId="1DBDE2E1" w:rsidR="004860B3" w:rsidRPr="004860B3" w:rsidRDefault="004860B3" w:rsidP="004860B3">
            <w:pPr>
              <w:rPr>
                <w:rFonts w:asciiTheme="minorHAnsi" w:hAnsiTheme="minorHAnsi" w:cstheme="minorHAnsi"/>
                <w:color w:val="000000"/>
                <w:sz w:val="20"/>
                <w:szCs w:val="20"/>
              </w:rPr>
            </w:pPr>
          </w:p>
        </w:tc>
        <w:tc>
          <w:tcPr>
            <w:tcW w:w="1075" w:type="dxa"/>
            <w:vAlign w:val="bottom"/>
          </w:tcPr>
          <w:p w14:paraId="221A4E0D" w14:textId="1C5C588D" w:rsidR="004860B3" w:rsidRPr="004860B3" w:rsidRDefault="004860B3" w:rsidP="004860B3">
            <w:pPr>
              <w:rPr>
                <w:rFonts w:asciiTheme="minorHAnsi" w:hAnsiTheme="minorHAnsi" w:cstheme="minorHAnsi"/>
                <w:color w:val="000000"/>
                <w:sz w:val="20"/>
                <w:szCs w:val="20"/>
              </w:rPr>
            </w:pPr>
          </w:p>
        </w:tc>
        <w:tc>
          <w:tcPr>
            <w:tcW w:w="954" w:type="dxa"/>
          </w:tcPr>
          <w:p w14:paraId="66311DFD" w14:textId="7FA3E43E" w:rsidR="004860B3" w:rsidRPr="00796DA2" w:rsidRDefault="004860B3" w:rsidP="004860B3">
            <w:pPr>
              <w:rPr>
                <w:ins w:id="2529" w:author="Steve Baird" w:date="2016-04-29T16:19:00Z"/>
                <w:rFonts w:asciiTheme="minorHAnsi" w:hAnsiTheme="minorHAnsi" w:cstheme="minorHAnsi"/>
                <w:sz w:val="20"/>
                <w:szCs w:val="20"/>
              </w:rPr>
            </w:pPr>
          </w:p>
        </w:tc>
      </w:tr>
      <w:tr w:rsidR="004860B3" w:rsidRPr="009077C6" w14:paraId="73FA66FD" w14:textId="77777777" w:rsidTr="004860B3">
        <w:trPr>
          <w:trHeight w:val="260"/>
          <w:ins w:id="2530" w:author="Steve Baird" w:date="2016-04-29T16:19:00Z"/>
        </w:trPr>
        <w:tc>
          <w:tcPr>
            <w:tcW w:w="630" w:type="dxa"/>
          </w:tcPr>
          <w:p w14:paraId="2B95C49C" w14:textId="77777777" w:rsidR="004860B3" w:rsidRPr="00D97712" w:rsidRDefault="004860B3" w:rsidP="004860B3">
            <w:pPr>
              <w:jc w:val="center"/>
              <w:rPr>
                <w:ins w:id="2531" w:author="Steve Baird" w:date="2016-04-29T16:19:00Z"/>
                <w:rFonts w:asciiTheme="minorHAnsi" w:hAnsiTheme="minorHAnsi"/>
                <w:bCs/>
                <w:sz w:val="20"/>
                <w:szCs w:val="20"/>
              </w:rPr>
            </w:pPr>
            <w:ins w:id="2532" w:author="Steve Baird" w:date="2016-04-29T16:19:00Z">
              <w:r w:rsidRPr="00D97712">
                <w:rPr>
                  <w:rFonts w:asciiTheme="minorHAnsi" w:hAnsiTheme="minorHAnsi"/>
                  <w:bCs/>
                  <w:sz w:val="20"/>
                  <w:szCs w:val="20"/>
                </w:rPr>
                <w:t>H3</w:t>
              </w:r>
            </w:ins>
          </w:p>
        </w:tc>
        <w:tc>
          <w:tcPr>
            <w:tcW w:w="1345" w:type="dxa"/>
            <w:vAlign w:val="bottom"/>
          </w:tcPr>
          <w:p w14:paraId="2BA44C0C" w14:textId="0523AF11" w:rsidR="004860B3" w:rsidRPr="004860B3" w:rsidRDefault="004860B3" w:rsidP="004860B3">
            <w:pPr>
              <w:rPr>
                <w:rFonts w:asciiTheme="minorHAnsi" w:hAnsiTheme="minorHAnsi" w:cstheme="minorHAnsi"/>
                <w:color w:val="000000"/>
                <w:sz w:val="20"/>
                <w:szCs w:val="20"/>
              </w:rPr>
            </w:pPr>
          </w:p>
        </w:tc>
        <w:tc>
          <w:tcPr>
            <w:tcW w:w="1265" w:type="dxa"/>
            <w:vAlign w:val="bottom"/>
          </w:tcPr>
          <w:p w14:paraId="590624C0" w14:textId="2F630781" w:rsidR="004860B3" w:rsidRPr="004860B3" w:rsidRDefault="004860B3" w:rsidP="004860B3">
            <w:pPr>
              <w:rPr>
                <w:rFonts w:asciiTheme="minorHAnsi" w:hAnsiTheme="minorHAnsi" w:cstheme="minorHAnsi"/>
                <w:color w:val="000000"/>
                <w:sz w:val="20"/>
                <w:szCs w:val="20"/>
              </w:rPr>
            </w:pPr>
          </w:p>
        </w:tc>
        <w:tc>
          <w:tcPr>
            <w:tcW w:w="1332" w:type="dxa"/>
            <w:vAlign w:val="bottom"/>
          </w:tcPr>
          <w:p w14:paraId="5BBCC306" w14:textId="13E766E4" w:rsidR="004860B3" w:rsidRPr="004860B3" w:rsidRDefault="004860B3" w:rsidP="004860B3">
            <w:pPr>
              <w:rPr>
                <w:rFonts w:asciiTheme="minorHAnsi" w:hAnsiTheme="minorHAnsi" w:cstheme="minorHAnsi"/>
                <w:color w:val="000000"/>
                <w:sz w:val="20"/>
                <w:szCs w:val="20"/>
              </w:rPr>
            </w:pPr>
          </w:p>
        </w:tc>
        <w:tc>
          <w:tcPr>
            <w:tcW w:w="270" w:type="dxa"/>
          </w:tcPr>
          <w:p w14:paraId="73929EE2" w14:textId="77777777" w:rsidR="004860B3" w:rsidRPr="004860B3" w:rsidRDefault="004860B3" w:rsidP="004860B3">
            <w:pPr>
              <w:rPr>
                <w:ins w:id="2533" w:author="Steve Baird" w:date="2016-04-29T16:19:00Z"/>
                <w:rFonts w:asciiTheme="minorHAnsi" w:hAnsiTheme="minorHAnsi" w:cstheme="minorHAnsi"/>
                <w:sz w:val="20"/>
                <w:szCs w:val="20"/>
              </w:rPr>
            </w:pPr>
          </w:p>
        </w:tc>
        <w:tc>
          <w:tcPr>
            <w:tcW w:w="270" w:type="dxa"/>
          </w:tcPr>
          <w:p w14:paraId="5AE63EE8" w14:textId="77777777" w:rsidR="004860B3" w:rsidRPr="004860B3" w:rsidRDefault="004860B3" w:rsidP="004860B3">
            <w:pPr>
              <w:rPr>
                <w:ins w:id="2534" w:author="Steve Baird" w:date="2016-04-29T16:19:00Z"/>
                <w:rFonts w:asciiTheme="minorHAnsi" w:hAnsiTheme="minorHAnsi" w:cstheme="minorHAnsi"/>
                <w:sz w:val="20"/>
                <w:szCs w:val="20"/>
              </w:rPr>
            </w:pPr>
          </w:p>
        </w:tc>
        <w:tc>
          <w:tcPr>
            <w:tcW w:w="828" w:type="dxa"/>
            <w:vAlign w:val="bottom"/>
          </w:tcPr>
          <w:p w14:paraId="4E083F65" w14:textId="05CC911B" w:rsidR="004860B3" w:rsidRPr="004860B3" w:rsidRDefault="004860B3" w:rsidP="004860B3">
            <w:pPr>
              <w:rPr>
                <w:rFonts w:asciiTheme="minorHAnsi" w:hAnsiTheme="minorHAnsi" w:cstheme="minorHAnsi"/>
                <w:color w:val="000000"/>
                <w:sz w:val="20"/>
                <w:szCs w:val="20"/>
              </w:rPr>
            </w:pPr>
          </w:p>
        </w:tc>
        <w:tc>
          <w:tcPr>
            <w:tcW w:w="270" w:type="dxa"/>
            <w:vAlign w:val="bottom"/>
          </w:tcPr>
          <w:p w14:paraId="2D74DBDC"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77235C69" w14:textId="0AA20CAA" w:rsidR="004860B3" w:rsidRPr="004860B3" w:rsidRDefault="004860B3" w:rsidP="004860B3">
            <w:pPr>
              <w:rPr>
                <w:rFonts w:asciiTheme="minorHAnsi" w:hAnsiTheme="minorHAnsi" w:cstheme="minorHAnsi"/>
                <w:color w:val="000000"/>
                <w:sz w:val="20"/>
                <w:szCs w:val="20"/>
              </w:rPr>
            </w:pPr>
          </w:p>
        </w:tc>
        <w:tc>
          <w:tcPr>
            <w:tcW w:w="810" w:type="dxa"/>
            <w:vAlign w:val="bottom"/>
          </w:tcPr>
          <w:p w14:paraId="229D3204" w14:textId="3C4A54C0" w:rsidR="004860B3" w:rsidRPr="004860B3" w:rsidRDefault="004860B3" w:rsidP="004860B3">
            <w:pPr>
              <w:rPr>
                <w:rFonts w:asciiTheme="minorHAnsi" w:hAnsiTheme="minorHAnsi" w:cstheme="minorHAnsi"/>
                <w:color w:val="000000"/>
                <w:sz w:val="20"/>
                <w:szCs w:val="20"/>
              </w:rPr>
            </w:pPr>
          </w:p>
        </w:tc>
        <w:tc>
          <w:tcPr>
            <w:tcW w:w="270" w:type="dxa"/>
            <w:vAlign w:val="bottom"/>
          </w:tcPr>
          <w:p w14:paraId="03947F53"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72E54BA5" w14:textId="65745E16" w:rsidR="004860B3" w:rsidRPr="004860B3" w:rsidRDefault="004860B3" w:rsidP="004860B3">
            <w:pPr>
              <w:rPr>
                <w:rFonts w:asciiTheme="minorHAnsi" w:hAnsiTheme="minorHAnsi" w:cstheme="minorHAnsi"/>
                <w:color w:val="000000"/>
                <w:sz w:val="20"/>
                <w:szCs w:val="20"/>
              </w:rPr>
            </w:pPr>
          </w:p>
        </w:tc>
        <w:tc>
          <w:tcPr>
            <w:tcW w:w="1530" w:type="dxa"/>
            <w:vAlign w:val="bottom"/>
          </w:tcPr>
          <w:p w14:paraId="6193F77E" w14:textId="0BF58823" w:rsidR="004860B3" w:rsidRPr="004860B3" w:rsidRDefault="004860B3" w:rsidP="004860B3">
            <w:pPr>
              <w:rPr>
                <w:rFonts w:asciiTheme="minorHAnsi" w:hAnsiTheme="minorHAnsi" w:cstheme="minorHAnsi"/>
                <w:color w:val="000000"/>
                <w:sz w:val="20"/>
                <w:szCs w:val="20"/>
              </w:rPr>
            </w:pPr>
          </w:p>
        </w:tc>
        <w:tc>
          <w:tcPr>
            <w:tcW w:w="990" w:type="dxa"/>
            <w:vAlign w:val="bottom"/>
          </w:tcPr>
          <w:p w14:paraId="048A950A" w14:textId="0B711313" w:rsidR="004860B3" w:rsidRPr="004860B3" w:rsidRDefault="004860B3" w:rsidP="004860B3">
            <w:pPr>
              <w:rPr>
                <w:rFonts w:asciiTheme="minorHAnsi" w:hAnsiTheme="minorHAnsi" w:cstheme="minorHAnsi"/>
                <w:color w:val="000000"/>
                <w:sz w:val="20"/>
                <w:szCs w:val="20"/>
              </w:rPr>
            </w:pPr>
          </w:p>
        </w:tc>
        <w:tc>
          <w:tcPr>
            <w:tcW w:w="1075" w:type="dxa"/>
            <w:vAlign w:val="bottom"/>
          </w:tcPr>
          <w:p w14:paraId="53844233" w14:textId="086AFCCE" w:rsidR="004860B3" w:rsidRPr="004860B3" w:rsidRDefault="004860B3" w:rsidP="004860B3">
            <w:pPr>
              <w:rPr>
                <w:rFonts w:asciiTheme="minorHAnsi" w:hAnsiTheme="minorHAnsi" w:cstheme="minorHAnsi"/>
                <w:color w:val="000000"/>
                <w:sz w:val="20"/>
                <w:szCs w:val="20"/>
              </w:rPr>
            </w:pPr>
          </w:p>
        </w:tc>
        <w:tc>
          <w:tcPr>
            <w:tcW w:w="954" w:type="dxa"/>
          </w:tcPr>
          <w:p w14:paraId="13EC86C1" w14:textId="4D78216C" w:rsidR="004860B3" w:rsidRPr="00D87464" w:rsidRDefault="004860B3" w:rsidP="004860B3">
            <w:pPr>
              <w:rPr>
                <w:ins w:id="2535" w:author="Steve Baird" w:date="2016-04-29T16:19:00Z"/>
                <w:rFonts w:asciiTheme="minorHAnsi" w:hAnsiTheme="minorHAnsi" w:cstheme="minorHAnsi"/>
                <w:sz w:val="20"/>
                <w:szCs w:val="20"/>
              </w:rPr>
            </w:pPr>
          </w:p>
        </w:tc>
      </w:tr>
      <w:tr w:rsidR="004860B3" w:rsidRPr="009077C6" w14:paraId="72D3A579" w14:textId="77777777" w:rsidTr="004860B3">
        <w:trPr>
          <w:trHeight w:val="266"/>
          <w:ins w:id="2536" w:author="Steve Baird" w:date="2016-04-29T16:19:00Z"/>
        </w:trPr>
        <w:tc>
          <w:tcPr>
            <w:tcW w:w="630" w:type="dxa"/>
          </w:tcPr>
          <w:p w14:paraId="684DDFAF" w14:textId="77777777" w:rsidR="004860B3" w:rsidRPr="00D97712" w:rsidRDefault="004860B3" w:rsidP="004860B3">
            <w:pPr>
              <w:jc w:val="center"/>
              <w:rPr>
                <w:ins w:id="2537" w:author="Steve Baird" w:date="2016-04-29T16:19:00Z"/>
                <w:rFonts w:asciiTheme="minorHAnsi" w:hAnsiTheme="minorHAnsi"/>
                <w:bCs/>
                <w:sz w:val="20"/>
                <w:szCs w:val="20"/>
              </w:rPr>
            </w:pPr>
            <w:ins w:id="2538" w:author="Steve Baird" w:date="2016-04-29T16:19:00Z">
              <w:r w:rsidRPr="00D97712">
                <w:rPr>
                  <w:rFonts w:asciiTheme="minorHAnsi" w:hAnsiTheme="minorHAnsi"/>
                  <w:bCs/>
                  <w:sz w:val="20"/>
                  <w:szCs w:val="20"/>
                </w:rPr>
                <w:t>H3</w:t>
              </w:r>
            </w:ins>
          </w:p>
        </w:tc>
        <w:tc>
          <w:tcPr>
            <w:tcW w:w="1345" w:type="dxa"/>
            <w:vAlign w:val="bottom"/>
          </w:tcPr>
          <w:p w14:paraId="0E8B2C72" w14:textId="11F4F2CC" w:rsidR="004860B3" w:rsidRPr="004860B3" w:rsidRDefault="004860B3" w:rsidP="004860B3">
            <w:pPr>
              <w:rPr>
                <w:rFonts w:asciiTheme="minorHAnsi" w:hAnsiTheme="minorHAnsi" w:cstheme="minorHAnsi"/>
                <w:color w:val="000000"/>
                <w:sz w:val="20"/>
                <w:szCs w:val="20"/>
              </w:rPr>
            </w:pPr>
          </w:p>
        </w:tc>
        <w:tc>
          <w:tcPr>
            <w:tcW w:w="1265" w:type="dxa"/>
            <w:vAlign w:val="bottom"/>
          </w:tcPr>
          <w:p w14:paraId="0C34CC29" w14:textId="58A3760F" w:rsidR="004860B3" w:rsidRPr="004860B3" w:rsidRDefault="004860B3" w:rsidP="004860B3">
            <w:pPr>
              <w:rPr>
                <w:rFonts w:asciiTheme="minorHAnsi" w:hAnsiTheme="minorHAnsi" w:cstheme="minorHAnsi"/>
                <w:color w:val="000000"/>
                <w:sz w:val="20"/>
                <w:szCs w:val="20"/>
              </w:rPr>
            </w:pPr>
          </w:p>
        </w:tc>
        <w:tc>
          <w:tcPr>
            <w:tcW w:w="1332" w:type="dxa"/>
            <w:vAlign w:val="bottom"/>
          </w:tcPr>
          <w:p w14:paraId="608903F4" w14:textId="263EF756" w:rsidR="004860B3" w:rsidRPr="004860B3" w:rsidRDefault="004860B3" w:rsidP="004860B3">
            <w:pPr>
              <w:rPr>
                <w:rFonts w:asciiTheme="minorHAnsi" w:hAnsiTheme="minorHAnsi" w:cstheme="minorHAnsi"/>
                <w:color w:val="000000"/>
                <w:sz w:val="20"/>
                <w:szCs w:val="20"/>
              </w:rPr>
            </w:pPr>
          </w:p>
        </w:tc>
        <w:tc>
          <w:tcPr>
            <w:tcW w:w="270" w:type="dxa"/>
          </w:tcPr>
          <w:p w14:paraId="0369974A" w14:textId="77777777" w:rsidR="004860B3" w:rsidRPr="004860B3" w:rsidRDefault="004860B3" w:rsidP="004860B3">
            <w:pPr>
              <w:rPr>
                <w:rFonts w:asciiTheme="minorHAnsi" w:hAnsiTheme="minorHAnsi" w:cstheme="minorHAnsi"/>
                <w:color w:val="000000"/>
                <w:sz w:val="20"/>
                <w:szCs w:val="20"/>
              </w:rPr>
            </w:pPr>
          </w:p>
        </w:tc>
        <w:tc>
          <w:tcPr>
            <w:tcW w:w="270" w:type="dxa"/>
          </w:tcPr>
          <w:p w14:paraId="04DD97BA" w14:textId="77777777" w:rsidR="004860B3" w:rsidRPr="004860B3" w:rsidRDefault="004860B3" w:rsidP="004860B3">
            <w:pPr>
              <w:rPr>
                <w:rFonts w:asciiTheme="minorHAnsi" w:hAnsiTheme="minorHAnsi" w:cstheme="minorHAnsi"/>
                <w:sz w:val="20"/>
                <w:szCs w:val="20"/>
              </w:rPr>
            </w:pPr>
          </w:p>
        </w:tc>
        <w:tc>
          <w:tcPr>
            <w:tcW w:w="828" w:type="dxa"/>
            <w:vAlign w:val="bottom"/>
          </w:tcPr>
          <w:p w14:paraId="441263A2" w14:textId="577B0A17" w:rsidR="004860B3" w:rsidRPr="004860B3" w:rsidRDefault="004860B3" w:rsidP="004860B3">
            <w:pPr>
              <w:rPr>
                <w:rFonts w:asciiTheme="minorHAnsi" w:hAnsiTheme="minorHAnsi" w:cstheme="minorHAnsi"/>
                <w:color w:val="000000"/>
                <w:sz w:val="20"/>
                <w:szCs w:val="20"/>
              </w:rPr>
            </w:pPr>
          </w:p>
        </w:tc>
        <w:tc>
          <w:tcPr>
            <w:tcW w:w="270" w:type="dxa"/>
            <w:vAlign w:val="bottom"/>
          </w:tcPr>
          <w:p w14:paraId="10850603" w14:textId="77777777" w:rsidR="004860B3" w:rsidRPr="004860B3" w:rsidRDefault="004860B3" w:rsidP="004860B3">
            <w:pPr>
              <w:rPr>
                <w:rFonts w:asciiTheme="minorHAnsi" w:hAnsiTheme="minorHAnsi" w:cstheme="minorHAnsi"/>
                <w:color w:val="000000"/>
                <w:sz w:val="20"/>
                <w:szCs w:val="20"/>
              </w:rPr>
            </w:pPr>
          </w:p>
        </w:tc>
        <w:tc>
          <w:tcPr>
            <w:tcW w:w="720" w:type="dxa"/>
            <w:vAlign w:val="bottom"/>
          </w:tcPr>
          <w:p w14:paraId="5A44517E" w14:textId="5833D4E4" w:rsidR="004860B3" w:rsidRPr="004860B3" w:rsidRDefault="004860B3" w:rsidP="004860B3">
            <w:pPr>
              <w:rPr>
                <w:rFonts w:asciiTheme="minorHAnsi" w:hAnsiTheme="minorHAnsi" w:cstheme="minorHAnsi"/>
                <w:color w:val="000000"/>
                <w:sz w:val="20"/>
                <w:szCs w:val="20"/>
              </w:rPr>
            </w:pPr>
          </w:p>
        </w:tc>
        <w:tc>
          <w:tcPr>
            <w:tcW w:w="810" w:type="dxa"/>
            <w:vAlign w:val="bottom"/>
          </w:tcPr>
          <w:p w14:paraId="09F735A7" w14:textId="1F6DF3EF" w:rsidR="004860B3" w:rsidRPr="004860B3" w:rsidRDefault="004860B3" w:rsidP="004860B3">
            <w:pPr>
              <w:rPr>
                <w:rFonts w:asciiTheme="minorHAnsi" w:hAnsiTheme="minorHAnsi" w:cstheme="minorHAnsi"/>
                <w:color w:val="000000"/>
                <w:sz w:val="20"/>
                <w:szCs w:val="20"/>
              </w:rPr>
            </w:pPr>
          </w:p>
        </w:tc>
        <w:tc>
          <w:tcPr>
            <w:tcW w:w="270" w:type="dxa"/>
            <w:vAlign w:val="bottom"/>
          </w:tcPr>
          <w:p w14:paraId="6BD20A34" w14:textId="77777777" w:rsidR="004860B3" w:rsidRPr="004860B3" w:rsidRDefault="004860B3" w:rsidP="004860B3">
            <w:pPr>
              <w:rPr>
                <w:rFonts w:asciiTheme="minorHAnsi" w:hAnsiTheme="minorHAnsi" w:cstheme="minorHAnsi"/>
                <w:color w:val="000000"/>
                <w:sz w:val="20"/>
                <w:szCs w:val="20"/>
              </w:rPr>
            </w:pPr>
          </w:p>
        </w:tc>
        <w:tc>
          <w:tcPr>
            <w:tcW w:w="1080" w:type="dxa"/>
            <w:vAlign w:val="bottom"/>
          </w:tcPr>
          <w:p w14:paraId="73DE521E" w14:textId="757EE040" w:rsidR="004860B3" w:rsidRPr="004860B3" w:rsidRDefault="004860B3" w:rsidP="004860B3">
            <w:pPr>
              <w:rPr>
                <w:rFonts w:asciiTheme="minorHAnsi" w:hAnsiTheme="minorHAnsi" w:cstheme="minorHAnsi"/>
                <w:color w:val="000000"/>
                <w:sz w:val="20"/>
                <w:szCs w:val="20"/>
              </w:rPr>
            </w:pPr>
          </w:p>
        </w:tc>
        <w:tc>
          <w:tcPr>
            <w:tcW w:w="1530" w:type="dxa"/>
            <w:vAlign w:val="bottom"/>
          </w:tcPr>
          <w:p w14:paraId="33013206" w14:textId="03FBFF54" w:rsidR="004860B3" w:rsidRPr="004860B3" w:rsidRDefault="004860B3" w:rsidP="004860B3">
            <w:pPr>
              <w:rPr>
                <w:rFonts w:asciiTheme="minorHAnsi" w:hAnsiTheme="minorHAnsi" w:cstheme="minorHAnsi"/>
                <w:color w:val="000000"/>
                <w:sz w:val="20"/>
                <w:szCs w:val="20"/>
              </w:rPr>
            </w:pPr>
          </w:p>
        </w:tc>
        <w:tc>
          <w:tcPr>
            <w:tcW w:w="990" w:type="dxa"/>
            <w:vAlign w:val="bottom"/>
          </w:tcPr>
          <w:p w14:paraId="4FE8E406" w14:textId="253882BB" w:rsidR="004860B3" w:rsidRPr="004860B3" w:rsidRDefault="004860B3" w:rsidP="004860B3">
            <w:pPr>
              <w:rPr>
                <w:rFonts w:asciiTheme="minorHAnsi" w:hAnsiTheme="minorHAnsi" w:cstheme="minorHAnsi"/>
                <w:color w:val="000000"/>
                <w:sz w:val="20"/>
                <w:szCs w:val="20"/>
              </w:rPr>
            </w:pPr>
          </w:p>
        </w:tc>
        <w:tc>
          <w:tcPr>
            <w:tcW w:w="1075" w:type="dxa"/>
            <w:vAlign w:val="bottom"/>
          </w:tcPr>
          <w:p w14:paraId="34809DD6" w14:textId="44FFD26D" w:rsidR="004860B3" w:rsidRPr="004860B3" w:rsidRDefault="004860B3" w:rsidP="004860B3">
            <w:pPr>
              <w:rPr>
                <w:rFonts w:asciiTheme="minorHAnsi" w:hAnsiTheme="minorHAnsi" w:cstheme="minorHAnsi"/>
                <w:color w:val="000000"/>
                <w:sz w:val="20"/>
                <w:szCs w:val="20"/>
              </w:rPr>
            </w:pPr>
          </w:p>
        </w:tc>
        <w:tc>
          <w:tcPr>
            <w:tcW w:w="954" w:type="dxa"/>
          </w:tcPr>
          <w:p w14:paraId="4533E48C" w14:textId="14A712AA" w:rsidR="004860B3" w:rsidRPr="00D87464" w:rsidRDefault="004860B3" w:rsidP="004860B3">
            <w:pPr>
              <w:rPr>
                <w:ins w:id="2539" w:author="Steve Baird" w:date="2016-04-29T16:19:00Z"/>
                <w:rFonts w:asciiTheme="minorHAnsi" w:hAnsiTheme="minorHAnsi" w:cstheme="minorHAnsi"/>
                <w:sz w:val="20"/>
                <w:szCs w:val="20"/>
              </w:rPr>
            </w:pPr>
          </w:p>
        </w:tc>
      </w:tr>
      <w:tr w:rsidR="00D97712" w:rsidRPr="009077C6" w14:paraId="2487A9C6" w14:textId="77777777" w:rsidTr="000A303A">
        <w:trPr>
          <w:trHeight w:val="266"/>
        </w:trPr>
        <w:tc>
          <w:tcPr>
            <w:tcW w:w="630" w:type="dxa"/>
          </w:tcPr>
          <w:p w14:paraId="3C801243" w14:textId="77777777" w:rsidR="00D97712" w:rsidRPr="00D97712" w:rsidRDefault="00D97712" w:rsidP="00D97712">
            <w:pPr>
              <w:jc w:val="center"/>
              <w:rPr>
                <w:rFonts w:asciiTheme="minorHAnsi" w:hAnsiTheme="minorHAnsi"/>
                <w:bCs/>
                <w:sz w:val="20"/>
                <w:szCs w:val="20"/>
              </w:rPr>
            </w:pPr>
            <w:ins w:id="2540" w:author="Steve Baird" w:date="2016-04-29T16:19:00Z">
              <w:r w:rsidRPr="00D97712">
                <w:rPr>
                  <w:rFonts w:asciiTheme="minorHAnsi" w:hAnsiTheme="minorHAnsi"/>
                  <w:bCs/>
                  <w:sz w:val="20"/>
                  <w:szCs w:val="20"/>
                </w:rPr>
                <w:t>H3</w:t>
              </w:r>
            </w:ins>
          </w:p>
        </w:tc>
        <w:tc>
          <w:tcPr>
            <w:tcW w:w="1345" w:type="dxa"/>
          </w:tcPr>
          <w:p w14:paraId="18495F32" w14:textId="7922A9CF" w:rsidR="00D97712" w:rsidRPr="00D97712" w:rsidRDefault="00D97712" w:rsidP="00D97712">
            <w:pPr>
              <w:rPr>
                <w:rFonts w:asciiTheme="minorHAnsi" w:hAnsiTheme="minorHAnsi" w:cstheme="minorHAnsi"/>
                <w:color w:val="000000"/>
                <w:sz w:val="20"/>
                <w:szCs w:val="20"/>
              </w:rPr>
            </w:pPr>
          </w:p>
        </w:tc>
        <w:tc>
          <w:tcPr>
            <w:tcW w:w="1265" w:type="dxa"/>
          </w:tcPr>
          <w:p w14:paraId="51D5C63F" w14:textId="73A0C140" w:rsidR="00D97712" w:rsidRPr="00D97712" w:rsidRDefault="00D97712" w:rsidP="00D97712">
            <w:pPr>
              <w:rPr>
                <w:rFonts w:asciiTheme="minorHAnsi" w:hAnsiTheme="minorHAnsi" w:cstheme="minorHAnsi"/>
                <w:color w:val="000000"/>
                <w:sz w:val="20"/>
                <w:szCs w:val="20"/>
              </w:rPr>
            </w:pPr>
          </w:p>
        </w:tc>
        <w:tc>
          <w:tcPr>
            <w:tcW w:w="1332" w:type="dxa"/>
          </w:tcPr>
          <w:p w14:paraId="11234ADD" w14:textId="2E14EBA4" w:rsidR="00D97712" w:rsidRPr="00D97712" w:rsidRDefault="00D97712" w:rsidP="00D97712">
            <w:pPr>
              <w:rPr>
                <w:rFonts w:asciiTheme="minorHAnsi" w:hAnsiTheme="minorHAnsi" w:cstheme="minorHAnsi"/>
                <w:color w:val="000000"/>
                <w:sz w:val="20"/>
                <w:szCs w:val="20"/>
              </w:rPr>
            </w:pPr>
          </w:p>
        </w:tc>
        <w:tc>
          <w:tcPr>
            <w:tcW w:w="270" w:type="dxa"/>
          </w:tcPr>
          <w:p w14:paraId="11FBA9F3" w14:textId="77777777" w:rsidR="00D97712" w:rsidRPr="00D97712" w:rsidRDefault="00D97712" w:rsidP="00D97712">
            <w:pPr>
              <w:rPr>
                <w:rFonts w:asciiTheme="minorHAnsi" w:hAnsiTheme="minorHAnsi" w:cstheme="minorHAnsi"/>
                <w:color w:val="000000"/>
                <w:sz w:val="20"/>
                <w:szCs w:val="20"/>
              </w:rPr>
            </w:pPr>
          </w:p>
        </w:tc>
        <w:tc>
          <w:tcPr>
            <w:tcW w:w="270" w:type="dxa"/>
          </w:tcPr>
          <w:p w14:paraId="7EB38273" w14:textId="77777777" w:rsidR="00D97712" w:rsidRPr="00D97712" w:rsidRDefault="00D97712" w:rsidP="00D97712">
            <w:pPr>
              <w:rPr>
                <w:rFonts w:asciiTheme="minorHAnsi" w:hAnsiTheme="minorHAnsi" w:cstheme="minorHAnsi"/>
                <w:sz w:val="20"/>
                <w:szCs w:val="20"/>
              </w:rPr>
            </w:pPr>
          </w:p>
        </w:tc>
        <w:tc>
          <w:tcPr>
            <w:tcW w:w="828" w:type="dxa"/>
          </w:tcPr>
          <w:p w14:paraId="47A0784D" w14:textId="6403DFAD" w:rsidR="00D97712" w:rsidRPr="00D97712" w:rsidRDefault="00D97712" w:rsidP="00D97712">
            <w:pPr>
              <w:rPr>
                <w:rFonts w:asciiTheme="minorHAnsi" w:hAnsiTheme="minorHAnsi" w:cstheme="minorHAnsi"/>
                <w:color w:val="000000"/>
                <w:sz w:val="20"/>
                <w:szCs w:val="20"/>
              </w:rPr>
            </w:pPr>
          </w:p>
        </w:tc>
        <w:tc>
          <w:tcPr>
            <w:tcW w:w="270" w:type="dxa"/>
          </w:tcPr>
          <w:p w14:paraId="72340BFE" w14:textId="77777777" w:rsidR="00D97712" w:rsidRPr="00D97712" w:rsidRDefault="00D97712" w:rsidP="00D97712">
            <w:pPr>
              <w:rPr>
                <w:rFonts w:asciiTheme="minorHAnsi" w:hAnsiTheme="minorHAnsi" w:cstheme="minorHAnsi"/>
                <w:color w:val="000000"/>
                <w:sz w:val="20"/>
                <w:szCs w:val="20"/>
              </w:rPr>
            </w:pPr>
          </w:p>
        </w:tc>
        <w:tc>
          <w:tcPr>
            <w:tcW w:w="720" w:type="dxa"/>
          </w:tcPr>
          <w:p w14:paraId="51BD104D" w14:textId="2134072C" w:rsidR="00D97712" w:rsidRPr="00D97712" w:rsidRDefault="00D97712" w:rsidP="00D97712">
            <w:pPr>
              <w:rPr>
                <w:rFonts w:asciiTheme="minorHAnsi" w:hAnsiTheme="minorHAnsi" w:cstheme="minorHAnsi"/>
                <w:color w:val="000000"/>
                <w:sz w:val="20"/>
                <w:szCs w:val="20"/>
              </w:rPr>
            </w:pPr>
          </w:p>
        </w:tc>
        <w:tc>
          <w:tcPr>
            <w:tcW w:w="810" w:type="dxa"/>
          </w:tcPr>
          <w:p w14:paraId="5D272BB8" w14:textId="26763DF8" w:rsidR="00D97712" w:rsidRPr="00D97712" w:rsidRDefault="00D97712" w:rsidP="00D97712">
            <w:pPr>
              <w:rPr>
                <w:rFonts w:asciiTheme="minorHAnsi" w:hAnsiTheme="minorHAnsi" w:cstheme="minorHAnsi"/>
                <w:color w:val="000000"/>
                <w:sz w:val="20"/>
                <w:szCs w:val="20"/>
              </w:rPr>
            </w:pPr>
          </w:p>
        </w:tc>
        <w:tc>
          <w:tcPr>
            <w:tcW w:w="270" w:type="dxa"/>
          </w:tcPr>
          <w:p w14:paraId="42C51234" w14:textId="77777777" w:rsidR="00D97712" w:rsidRPr="00D97712" w:rsidRDefault="00D97712" w:rsidP="00D97712">
            <w:pPr>
              <w:rPr>
                <w:rFonts w:asciiTheme="minorHAnsi" w:hAnsiTheme="minorHAnsi" w:cstheme="minorHAnsi"/>
                <w:color w:val="000000"/>
                <w:sz w:val="20"/>
                <w:szCs w:val="20"/>
              </w:rPr>
            </w:pPr>
          </w:p>
        </w:tc>
        <w:tc>
          <w:tcPr>
            <w:tcW w:w="1080" w:type="dxa"/>
          </w:tcPr>
          <w:p w14:paraId="1D581EFF" w14:textId="4BB65CDA" w:rsidR="00D97712" w:rsidRPr="00D97712" w:rsidRDefault="00D97712" w:rsidP="00D97712">
            <w:pPr>
              <w:rPr>
                <w:rFonts w:asciiTheme="minorHAnsi" w:hAnsiTheme="minorHAnsi" w:cstheme="minorHAnsi"/>
                <w:color w:val="000000"/>
                <w:sz w:val="20"/>
                <w:szCs w:val="20"/>
              </w:rPr>
            </w:pPr>
          </w:p>
        </w:tc>
        <w:tc>
          <w:tcPr>
            <w:tcW w:w="1530" w:type="dxa"/>
          </w:tcPr>
          <w:p w14:paraId="58A9E8C3" w14:textId="78DCDA79" w:rsidR="00D97712" w:rsidRPr="00D97712" w:rsidRDefault="00D97712" w:rsidP="00D97712">
            <w:pPr>
              <w:rPr>
                <w:rFonts w:asciiTheme="minorHAnsi" w:hAnsiTheme="minorHAnsi" w:cstheme="minorHAnsi"/>
                <w:color w:val="000000"/>
                <w:sz w:val="20"/>
                <w:szCs w:val="20"/>
              </w:rPr>
            </w:pPr>
          </w:p>
        </w:tc>
        <w:tc>
          <w:tcPr>
            <w:tcW w:w="990" w:type="dxa"/>
          </w:tcPr>
          <w:p w14:paraId="09536FAA" w14:textId="28BD150A" w:rsidR="00D97712" w:rsidRPr="00D97712" w:rsidRDefault="00D97712" w:rsidP="00D97712">
            <w:pPr>
              <w:rPr>
                <w:rFonts w:asciiTheme="minorHAnsi" w:hAnsiTheme="minorHAnsi" w:cstheme="minorHAnsi"/>
                <w:color w:val="000000"/>
                <w:sz w:val="20"/>
                <w:szCs w:val="20"/>
              </w:rPr>
            </w:pPr>
          </w:p>
        </w:tc>
        <w:tc>
          <w:tcPr>
            <w:tcW w:w="1075" w:type="dxa"/>
          </w:tcPr>
          <w:p w14:paraId="60EF72AB" w14:textId="1F7D65F4" w:rsidR="00D97712" w:rsidRPr="00D97712" w:rsidRDefault="00D97712" w:rsidP="00D97712">
            <w:pPr>
              <w:rPr>
                <w:rFonts w:asciiTheme="minorHAnsi" w:hAnsiTheme="minorHAnsi" w:cstheme="minorHAnsi"/>
                <w:color w:val="000000"/>
                <w:sz w:val="20"/>
                <w:szCs w:val="20"/>
              </w:rPr>
            </w:pPr>
          </w:p>
        </w:tc>
        <w:tc>
          <w:tcPr>
            <w:tcW w:w="954" w:type="dxa"/>
          </w:tcPr>
          <w:p w14:paraId="5D0F06E0" w14:textId="34C29BF9" w:rsidR="00D97712" w:rsidRPr="00D87464" w:rsidRDefault="00D97712" w:rsidP="00D97712">
            <w:pPr>
              <w:rPr>
                <w:rFonts w:asciiTheme="minorHAnsi" w:hAnsiTheme="minorHAnsi" w:cstheme="minorHAnsi"/>
                <w:sz w:val="20"/>
                <w:szCs w:val="20"/>
              </w:rPr>
            </w:pPr>
          </w:p>
        </w:tc>
      </w:tr>
      <w:tr w:rsidR="005E12F8" w:rsidRPr="009077C6" w14:paraId="2D5783E4" w14:textId="77777777" w:rsidTr="00796DA2">
        <w:trPr>
          <w:trHeight w:val="117"/>
        </w:trPr>
        <w:tc>
          <w:tcPr>
            <w:tcW w:w="630" w:type="dxa"/>
          </w:tcPr>
          <w:p w14:paraId="0388E813" w14:textId="77777777" w:rsidR="005E12F8" w:rsidRPr="009077C6" w:rsidRDefault="005E12F8" w:rsidP="005E12F8">
            <w:pPr>
              <w:jc w:val="center"/>
              <w:rPr>
                <w:bCs/>
                <w:sz w:val="22"/>
                <w:szCs w:val="22"/>
              </w:rPr>
            </w:pPr>
            <w:ins w:id="2541" w:author="Steve Baird" w:date="2016-04-29T16:19:00Z">
              <w:r w:rsidRPr="009077C6">
                <w:rPr>
                  <w:bCs/>
                  <w:sz w:val="22"/>
                  <w:szCs w:val="22"/>
                </w:rPr>
                <w:t>H3</w:t>
              </w:r>
            </w:ins>
          </w:p>
        </w:tc>
        <w:tc>
          <w:tcPr>
            <w:tcW w:w="1345" w:type="dxa"/>
            <w:vAlign w:val="bottom"/>
          </w:tcPr>
          <w:p w14:paraId="363BDDE5" w14:textId="5CE47070" w:rsidR="005E12F8" w:rsidRPr="005E12F8" w:rsidRDefault="005E12F8" w:rsidP="005E12F8">
            <w:pPr>
              <w:rPr>
                <w:color w:val="000000"/>
                <w:sz w:val="22"/>
              </w:rPr>
            </w:pPr>
          </w:p>
        </w:tc>
        <w:tc>
          <w:tcPr>
            <w:tcW w:w="1265" w:type="dxa"/>
            <w:vAlign w:val="bottom"/>
          </w:tcPr>
          <w:p w14:paraId="31BC6E7D" w14:textId="679F148E" w:rsidR="005E12F8" w:rsidRPr="005E12F8" w:rsidRDefault="005E12F8" w:rsidP="005E12F8">
            <w:pPr>
              <w:rPr>
                <w:color w:val="000000"/>
                <w:sz w:val="22"/>
              </w:rPr>
            </w:pPr>
          </w:p>
        </w:tc>
        <w:tc>
          <w:tcPr>
            <w:tcW w:w="1332" w:type="dxa"/>
            <w:vAlign w:val="bottom"/>
          </w:tcPr>
          <w:p w14:paraId="24E77226" w14:textId="1E6A1B1E" w:rsidR="005E12F8" w:rsidRPr="005E12F8" w:rsidRDefault="005E12F8" w:rsidP="005E12F8">
            <w:pPr>
              <w:rPr>
                <w:color w:val="000000"/>
                <w:sz w:val="22"/>
              </w:rPr>
            </w:pPr>
          </w:p>
        </w:tc>
        <w:tc>
          <w:tcPr>
            <w:tcW w:w="270" w:type="dxa"/>
            <w:vAlign w:val="bottom"/>
          </w:tcPr>
          <w:p w14:paraId="5E12F33F" w14:textId="77777777" w:rsidR="005E12F8" w:rsidRPr="005E12F8" w:rsidRDefault="005E12F8" w:rsidP="005E12F8">
            <w:pPr>
              <w:rPr>
                <w:color w:val="000000"/>
                <w:sz w:val="22"/>
              </w:rPr>
            </w:pPr>
          </w:p>
        </w:tc>
        <w:tc>
          <w:tcPr>
            <w:tcW w:w="270" w:type="dxa"/>
            <w:vAlign w:val="bottom"/>
          </w:tcPr>
          <w:p w14:paraId="180A90C1" w14:textId="77777777" w:rsidR="005E12F8" w:rsidRPr="005E12F8" w:rsidRDefault="005E12F8" w:rsidP="005E12F8">
            <w:pPr>
              <w:rPr>
                <w:sz w:val="22"/>
                <w:szCs w:val="20"/>
              </w:rPr>
            </w:pPr>
          </w:p>
        </w:tc>
        <w:tc>
          <w:tcPr>
            <w:tcW w:w="828" w:type="dxa"/>
            <w:vAlign w:val="bottom"/>
          </w:tcPr>
          <w:p w14:paraId="685FFFEC" w14:textId="6CEB6AB9" w:rsidR="005E12F8" w:rsidRPr="005E12F8" w:rsidRDefault="005E12F8" w:rsidP="005E12F8">
            <w:pPr>
              <w:rPr>
                <w:color w:val="000000"/>
                <w:sz w:val="22"/>
              </w:rPr>
            </w:pPr>
          </w:p>
        </w:tc>
        <w:tc>
          <w:tcPr>
            <w:tcW w:w="270" w:type="dxa"/>
            <w:vAlign w:val="bottom"/>
          </w:tcPr>
          <w:p w14:paraId="45E9E956" w14:textId="77777777" w:rsidR="005E12F8" w:rsidRPr="005E12F8" w:rsidRDefault="005E12F8" w:rsidP="005E12F8">
            <w:pPr>
              <w:rPr>
                <w:color w:val="000000"/>
                <w:sz w:val="22"/>
              </w:rPr>
            </w:pPr>
          </w:p>
        </w:tc>
        <w:tc>
          <w:tcPr>
            <w:tcW w:w="720" w:type="dxa"/>
            <w:vAlign w:val="bottom"/>
          </w:tcPr>
          <w:p w14:paraId="39A95199" w14:textId="32D693A8" w:rsidR="005E12F8" w:rsidRPr="005E12F8" w:rsidRDefault="005E12F8" w:rsidP="005E12F8">
            <w:pPr>
              <w:rPr>
                <w:color w:val="000000"/>
                <w:sz w:val="22"/>
              </w:rPr>
            </w:pPr>
          </w:p>
        </w:tc>
        <w:tc>
          <w:tcPr>
            <w:tcW w:w="810" w:type="dxa"/>
            <w:vAlign w:val="bottom"/>
          </w:tcPr>
          <w:p w14:paraId="2FAC2DC1" w14:textId="31235091" w:rsidR="005E12F8" w:rsidRPr="005E12F8" w:rsidRDefault="005E12F8" w:rsidP="005E12F8">
            <w:pPr>
              <w:rPr>
                <w:color w:val="000000"/>
                <w:sz w:val="22"/>
              </w:rPr>
            </w:pPr>
          </w:p>
        </w:tc>
        <w:tc>
          <w:tcPr>
            <w:tcW w:w="270" w:type="dxa"/>
            <w:vAlign w:val="bottom"/>
          </w:tcPr>
          <w:p w14:paraId="7B64106A" w14:textId="77777777" w:rsidR="005E12F8" w:rsidRPr="005E12F8" w:rsidRDefault="005E12F8" w:rsidP="005E12F8">
            <w:pPr>
              <w:rPr>
                <w:color w:val="000000"/>
                <w:sz w:val="22"/>
              </w:rPr>
            </w:pPr>
          </w:p>
        </w:tc>
        <w:tc>
          <w:tcPr>
            <w:tcW w:w="1080" w:type="dxa"/>
            <w:vAlign w:val="bottom"/>
          </w:tcPr>
          <w:p w14:paraId="48D6A167" w14:textId="407705B9" w:rsidR="005E12F8" w:rsidRPr="005E12F8" w:rsidRDefault="005E12F8" w:rsidP="005E12F8">
            <w:pPr>
              <w:rPr>
                <w:color w:val="000000"/>
                <w:sz w:val="22"/>
              </w:rPr>
            </w:pPr>
          </w:p>
        </w:tc>
        <w:tc>
          <w:tcPr>
            <w:tcW w:w="1530" w:type="dxa"/>
            <w:vAlign w:val="bottom"/>
          </w:tcPr>
          <w:p w14:paraId="6CFABFA9" w14:textId="1062FC55" w:rsidR="005E12F8" w:rsidRPr="005E12F8" w:rsidRDefault="005E12F8" w:rsidP="005E12F8">
            <w:pPr>
              <w:rPr>
                <w:color w:val="000000"/>
                <w:sz w:val="22"/>
              </w:rPr>
            </w:pPr>
          </w:p>
        </w:tc>
        <w:tc>
          <w:tcPr>
            <w:tcW w:w="990" w:type="dxa"/>
            <w:vAlign w:val="bottom"/>
          </w:tcPr>
          <w:p w14:paraId="6A97AF07" w14:textId="22682513" w:rsidR="005E12F8" w:rsidRPr="005E12F8" w:rsidRDefault="005E12F8" w:rsidP="005E12F8">
            <w:pPr>
              <w:rPr>
                <w:color w:val="000000"/>
                <w:sz w:val="22"/>
              </w:rPr>
            </w:pPr>
          </w:p>
        </w:tc>
        <w:tc>
          <w:tcPr>
            <w:tcW w:w="1075" w:type="dxa"/>
            <w:vAlign w:val="bottom"/>
          </w:tcPr>
          <w:p w14:paraId="58228A77" w14:textId="26BC5726" w:rsidR="005E12F8" w:rsidRPr="005E12F8" w:rsidRDefault="005E12F8" w:rsidP="005E12F8">
            <w:pPr>
              <w:rPr>
                <w:color w:val="000000"/>
                <w:sz w:val="22"/>
              </w:rPr>
            </w:pPr>
          </w:p>
        </w:tc>
        <w:tc>
          <w:tcPr>
            <w:tcW w:w="954" w:type="dxa"/>
          </w:tcPr>
          <w:p w14:paraId="4026D8CA" w14:textId="77777777" w:rsidR="005E12F8" w:rsidRPr="009077C6" w:rsidRDefault="005E12F8" w:rsidP="005E12F8">
            <w:pPr>
              <w:rPr>
                <w:sz w:val="22"/>
                <w:szCs w:val="22"/>
              </w:rPr>
            </w:pPr>
          </w:p>
        </w:tc>
      </w:tr>
    </w:tbl>
    <w:p w14:paraId="116B98C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542" w:author="Steve Baird" w:date="2016-04-29T16:19:00Z"/>
          <w:rFonts w:eastAsia="Arial Unicode MS"/>
          <w:b/>
          <w:bCs/>
          <w:sz w:val="22"/>
          <w:szCs w:val="22"/>
        </w:rPr>
      </w:pPr>
    </w:p>
    <w:p w14:paraId="67CFA5D6" w14:textId="77777777" w:rsidR="009077C6" w:rsidRPr="009077C6" w:rsidRDefault="009077C6" w:rsidP="009077C6">
      <w:pPr>
        <w:rPr>
          <w:ins w:id="2543" w:author="Steve Baird" w:date="2016-04-29T16:19:00Z"/>
          <w:rFonts w:eastAsia="Arial Unicode MS"/>
          <w:b/>
          <w:bCs/>
          <w:sz w:val="22"/>
          <w:szCs w:val="22"/>
        </w:rPr>
      </w:pPr>
      <w:ins w:id="2544" w:author="Steve Baird" w:date="2016-04-29T16:19:00Z">
        <w:r w:rsidRPr="009077C6">
          <w:rPr>
            <w:b/>
            <w:bCs/>
            <w:sz w:val="22"/>
            <w:szCs w:val="22"/>
          </w:rPr>
          <w:br w:type="page"/>
        </w:r>
      </w:ins>
    </w:p>
    <w:p w14:paraId="2419E36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545" w:author="Steve Baird" w:date="2016-04-29T16:19:00Z"/>
          <w:rFonts w:eastAsia="Arial Unicode MS"/>
          <w:b/>
          <w:bCs/>
          <w:sz w:val="22"/>
          <w:szCs w:val="22"/>
        </w:rPr>
      </w:pPr>
      <w:ins w:id="2546" w:author="Steve Baird" w:date="2016-04-29T16:19:00Z">
        <w:r w:rsidRPr="009077C6">
          <w:rPr>
            <w:rFonts w:eastAsia="Arial Unicode MS"/>
            <w:b/>
            <w:bCs/>
            <w:sz w:val="22"/>
            <w:szCs w:val="22"/>
            <w:highlight w:val="yellow"/>
          </w:rPr>
          <w:lastRenderedPageBreak/>
          <w:t>Homer Deep (HD):</w:t>
        </w:r>
      </w:ins>
    </w:p>
    <w:tbl>
      <w:tblPr>
        <w:tblStyle w:val="TableGrid"/>
        <w:tblpPr w:leftFromText="180" w:rightFromText="180" w:vertAnchor="text" w:horzAnchor="margin" w:tblpX="-144" w:tblpY="187"/>
        <w:tblW w:w="13318" w:type="dxa"/>
        <w:tblLayout w:type="fixed"/>
        <w:tblLook w:val="0000" w:firstRow="0" w:lastRow="0" w:firstColumn="0" w:lastColumn="0" w:noHBand="0" w:noVBand="0"/>
      </w:tblPr>
      <w:tblGrid>
        <w:gridCol w:w="638"/>
        <w:gridCol w:w="1640"/>
        <w:gridCol w:w="1137"/>
        <w:gridCol w:w="897"/>
        <w:gridCol w:w="243"/>
        <w:gridCol w:w="273"/>
        <w:gridCol w:w="838"/>
        <w:gridCol w:w="273"/>
        <w:gridCol w:w="729"/>
        <w:gridCol w:w="820"/>
        <w:gridCol w:w="273"/>
        <w:gridCol w:w="1093"/>
        <w:gridCol w:w="1549"/>
        <w:gridCol w:w="888"/>
        <w:gridCol w:w="934"/>
        <w:gridCol w:w="1093"/>
      </w:tblGrid>
      <w:tr w:rsidR="0094504B" w:rsidRPr="009077C6" w14:paraId="559C7DCE" w14:textId="77777777" w:rsidTr="00D97712">
        <w:trPr>
          <w:trHeight w:val="533"/>
          <w:ins w:id="2547" w:author="Steve Baird" w:date="2016-04-29T16:19:00Z"/>
        </w:trPr>
        <w:tc>
          <w:tcPr>
            <w:tcW w:w="638" w:type="dxa"/>
          </w:tcPr>
          <w:p w14:paraId="1035A609" w14:textId="77777777" w:rsidR="0094504B" w:rsidRPr="009077C6" w:rsidRDefault="0094504B" w:rsidP="009077C6">
            <w:pPr>
              <w:jc w:val="center"/>
              <w:rPr>
                <w:ins w:id="2548" w:author="Steve Baird" w:date="2016-04-29T16:19:00Z"/>
                <w:b/>
                <w:bCs/>
                <w:sz w:val="22"/>
                <w:szCs w:val="22"/>
              </w:rPr>
            </w:pPr>
            <w:ins w:id="2549" w:author="Steve Baird" w:date="2016-04-29T16:19:00Z">
              <w:r w:rsidRPr="009077C6">
                <w:rPr>
                  <w:b/>
                  <w:bCs/>
                  <w:sz w:val="22"/>
                  <w:szCs w:val="22"/>
                </w:rPr>
                <w:t>Site</w:t>
              </w:r>
            </w:ins>
          </w:p>
        </w:tc>
        <w:tc>
          <w:tcPr>
            <w:tcW w:w="1640" w:type="dxa"/>
          </w:tcPr>
          <w:p w14:paraId="752F62E9" w14:textId="77777777" w:rsidR="0094504B" w:rsidRPr="009077C6" w:rsidRDefault="0094504B" w:rsidP="009077C6">
            <w:pPr>
              <w:jc w:val="center"/>
              <w:rPr>
                <w:ins w:id="2550" w:author="Steve Baird" w:date="2016-04-29T16:19:00Z"/>
                <w:b/>
                <w:bCs/>
                <w:sz w:val="22"/>
                <w:szCs w:val="22"/>
              </w:rPr>
            </w:pPr>
            <w:ins w:id="2551" w:author="Steve Baird" w:date="2016-04-29T16:19:00Z">
              <w:r w:rsidRPr="009077C6">
                <w:rPr>
                  <w:b/>
                  <w:bCs/>
                  <w:sz w:val="20"/>
                  <w:szCs w:val="20"/>
                </w:rPr>
                <w:t>Deploy Date</w:t>
              </w:r>
            </w:ins>
          </w:p>
        </w:tc>
        <w:tc>
          <w:tcPr>
            <w:tcW w:w="1137" w:type="dxa"/>
          </w:tcPr>
          <w:p w14:paraId="35F274F7" w14:textId="77777777" w:rsidR="0094504B" w:rsidRPr="009077C6" w:rsidRDefault="0094504B" w:rsidP="009077C6">
            <w:pPr>
              <w:jc w:val="center"/>
              <w:rPr>
                <w:ins w:id="2552" w:author="Steve Baird" w:date="2016-04-29T16:19:00Z"/>
                <w:b/>
                <w:bCs/>
                <w:sz w:val="22"/>
                <w:szCs w:val="22"/>
              </w:rPr>
            </w:pPr>
            <w:proofErr w:type="spellStart"/>
            <w:ins w:id="2553" w:author="Steve Baird" w:date="2016-04-29T16:19:00Z">
              <w:r w:rsidRPr="009077C6">
                <w:rPr>
                  <w:b/>
                  <w:bCs/>
                  <w:sz w:val="22"/>
                  <w:szCs w:val="22"/>
                </w:rPr>
                <w:t>Sonde</w:t>
              </w:r>
              <w:proofErr w:type="spellEnd"/>
            </w:ins>
          </w:p>
        </w:tc>
        <w:tc>
          <w:tcPr>
            <w:tcW w:w="897" w:type="dxa"/>
          </w:tcPr>
          <w:p w14:paraId="317DE5FF" w14:textId="77777777" w:rsidR="0094504B" w:rsidRPr="009077C6" w:rsidRDefault="0094504B" w:rsidP="009077C6">
            <w:pPr>
              <w:jc w:val="center"/>
              <w:rPr>
                <w:ins w:id="2554" w:author="Steve Baird" w:date="2016-04-29T16:19:00Z"/>
                <w:b/>
                <w:bCs/>
                <w:sz w:val="22"/>
                <w:szCs w:val="22"/>
              </w:rPr>
            </w:pPr>
            <w:proofErr w:type="spellStart"/>
            <w:ins w:id="2555" w:author="Steve Baird" w:date="2016-04-29T16:19:00Z">
              <w:r w:rsidRPr="009077C6">
                <w:rPr>
                  <w:b/>
                  <w:bCs/>
                  <w:sz w:val="22"/>
                  <w:szCs w:val="22"/>
                </w:rPr>
                <w:t>SpCond</w:t>
              </w:r>
              <w:proofErr w:type="spellEnd"/>
              <w:proofErr w:type="gramStart"/>
              <w:r w:rsidRPr="009077C6">
                <w:rPr>
                  <w:b/>
                  <w:bCs/>
                  <w:sz w:val="22"/>
                  <w:szCs w:val="22"/>
                </w:rPr>
                <w:t xml:space="preserve">   </w:t>
              </w:r>
              <w:r w:rsidRPr="009077C6">
                <w:rPr>
                  <w:b/>
                  <w:bCs/>
                  <w:sz w:val="18"/>
                  <w:szCs w:val="18"/>
                </w:rPr>
                <w:t>(</w:t>
              </w:r>
              <w:proofErr w:type="gramEnd"/>
              <w:r w:rsidRPr="009077C6">
                <w:rPr>
                  <w:b/>
                  <w:bCs/>
                  <w:sz w:val="18"/>
                  <w:szCs w:val="18"/>
                </w:rPr>
                <w:t>50 mS/cm)</w:t>
              </w:r>
            </w:ins>
          </w:p>
        </w:tc>
        <w:tc>
          <w:tcPr>
            <w:tcW w:w="243" w:type="dxa"/>
          </w:tcPr>
          <w:p w14:paraId="45ED3F4E" w14:textId="77777777" w:rsidR="0094504B" w:rsidRPr="009077C6" w:rsidRDefault="0094504B" w:rsidP="009077C6">
            <w:pPr>
              <w:jc w:val="center"/>
              <w:rPr>
                <w:ins w:id="2556" w:author="Steve Baird" w:date="2016-04-29T16:19:00Z"/>
                <w:b/>
                <w:bCs/>
                <w:sz w:val="22"/>
                <w:szCs w:val="22"/>
              </w:rPr>
            </w:pPr>
          </w:p>
        </w:tc>
        <w:tc>
          <w:tcPr>
            <w:tcW w:w="273" w:type="dxa"/>
          </w:tcPr>
          <w:p w14:paraId="39A25ABE" w14:textId="77777777" w:rsidR="0094504B" w:rsidRPr="009077C6" w:rsidRDefault="0094504B" w:rsidP="009077C6">
            <w:pPr>
              <w:jc w:val="center"/>
              <w:rPr>
                <w:ins w:id="2557" w:author="Steve Baird" w:date="2016-04-29T16:19:00Z"/>
                <w:b/>
                <w:bCs/>
                <w:sz w:val="22"/>
                <w:szCs w:val="22"/>
              </w:rPr>
            </w:pPr>
          </w:p>
        </w:tc>
        <w:tc>
          <w:tcPr>
            <w:tcW w:w="838" w:type="dxa"/>
          </w:tcPr>
          <w:p w14:paraId="248008D6" w14:textId="77777777" w:rsidR="0094504B" w:rsidRPr="009077C6" w:rsidRDefault="0094504B" w:rsidP="009077C6">
            <w:pPr>
              <w:jc w:val="center"/>
              <w:rPr>
                <w:ins w:id="2558" w:author="Steve Baird" w:date="2016-04-29T16:19:00Z"/>
                <w:b/>
                <w:bCs/>
                <w:sz w:val="22"/>
                <w:szCs w:val="22"/>
              </w:rPr>
            </w:pPr>
            <w:ins w:id="2559" w:author="Steve Baird" w:date="2016-04-29T16:19:00Z">
              <w:r w:rsidRPr="009077C6">
                <w:rPr>
                  <w:b/>
                  <w:bCs/>
                  <w:sz w:val="22"/>
                  <w:szCs w:val="22"/>
                </w:rPr>
                <w:t xml:space="preserve">DO </w:t>
              </w:r>
              <w:r w:rsidRPr="009077C6">
                <w:rPr>
                  <w:b/>
                  <w:bCs/>
                  <w:sz w:val="18"/>
                  <w:szCs w:val="18"/>
                </w:rPr>
                <w:t>(%)</w:t>
              </w:r>
            </w:ins>
          </w:p>
        </w:tc>
        <w:tc>
          <w:tcPr>
            <w:tcW w:w="273" w:type="dxa"/>
          </w:tcPr>
          <w:p w14:paraId="5EDFBD1A" w14:textId="77777777" w:rsidR="0094504B" w:rsidRPr="009077C6" w:rsidRDefault="0094504B" w:rsidP="009077C6">
            <w:pPr>
              <w:jc w:val="center"/>
              <w:rPr>
                <w:ins w:id="2560" w:author="Steve Baird" w:date="2016-04-29T16:19:00Z"/>
                <w:b/>
                <w:bCs/>
                <w:sz w:val="22"/>
                <w:szCs w:val="22"/>
              </w:rPr>
            </w:pPr>
          </w:p>
        </w:tc>
        <w:tc>
          <w:tcPr>
            <w:tcW w:w="729" w:type="dxa"/>
          </w:tcPr>
          <w:p w14:paraId="48667399" w14:textId="77777777" w:rsidR="0094504B" w:rsidRPr="009077C6" w:rsidRDefault="0094504B" w:rsidP="009077C6">
            <w:pPr>
              <w:jc w:val="center"/>
              <w:rPr>
                <w:ins w:id="2561" w:author="Steve Baird" w:date="2016-04-29T16:19:00Z"/>
                <w:b/>
                <w:bCs/>
                <w:sz w:val="22"/>
                <w:szCs w:val="22"/>
              </w:rPr>
            </w:pPr>
            <w:ins w:id="2562"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ins>
          </w:p>
        </w:tc>
        <w:tc>
          <w:tcPr>
            <w:tcW w:w="820" w:type="dxa"/>
          </w:tcPr>
          <w:p w14:paraId="1D6D96AA" w14:textId="77777777" w:rsidR="0094504B" w:rsidRPr="009077C6" w:rsidRDefault="0094504B" w:rsidP="009077C6">
            <w:pPr>
              <w:jc w:val="center"/>
              <w:rPr>
                <w:ins w:id="2563" w:author="Steve Baird" w:date="2016-04-29T16:19:00Z"/>
                <w:b/>
                <w:bCs/>
                <w:sz w:val="22"/>
                <w:szCs w:val="22"/>
              </w:rPr>
            </w:pPr>
            <w:ins w:id="2564"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ins>
          </w:p>
        </w:tc>
        <w:tc>
          <w:tcPr>
            <w:tcW w:w="273" w:type="dxa"/>
          </w:tcPr>
          <w:p w14:paraId="1039C8AF" w14:textId="77777777" w:rsidR="0094504B" w:rsidRPr="009077C6" w:rsidRDefault="0094504B" w:rsidP="009077C6">
            <w:pPr>
              <w:jc w:val="center"/>
              <w:rPr>
                <w:ins w:id="2565" w:author="Steve Baird" w:date="2016-04-29T16:19:00Z"/>
                <w:b/>
                <w:bCs/>
                <w:sz w:val="22"/>
                <w:szCs w:val="22"/>
              </w:rPr>
            </w:pPr>
          </w:p>
        </w:tc>
        <w:tc>
          <w:tcPr>
            <w:tcW w:w="1093" w:type="dxa"/>
          </w:tcPr>
          <w:p w14:paraId="13D49BA6" w14:textId="77777777" w:rsidR="0094504B" w:rsidRPr="009077C6" w:rsidRDefault="0094504B" w:rsidP="009077C6">
            <w:pPr>
              <w:jc w:val="center"/>
              <w:rPr>
                <w:ins w:id="2566" w:author="Steve Baird" w:date="2016-04-29T16:19:00Z"/>
                <w:b/>
                <w:bCs/>
                <w:sz w:val="22"/>
                <w:szCs w:val="22"/>
              </w:rPr>
            </w:pPr>
            <w:proofErr w:type="spellStart"/>
            <w:ins w:id="2567"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ins>
          </w:p>
        </w:tc>
        <w:tc>
          <w:tcPr>
            <w:tcW w:w="1549" w:type="dxa"/>
          </w:tcPr>
          <w:p w14:paraId="5E63DA03" w14:textId="77777777" w:rsidR="0094504B" w:rsidRPr="009077C6" w:rsidRDefault="0094504B" w:rsidP="009077C6">
            <w:pPr>
              <w:jc w:val="center"/>
              <w:rPr>
                <w:ins w:id="2568" w:author="Steve Baird" w:date="2016-04-29T16:19:00Z"/>
                <w:b/>
                <w:bCs/>
                <w:sz w:val="22"/>
                <w:szCs w:val="22"/>
              </w:rPr>
            </w:pPr>
            <w:proofErr w:type="spellStart"/>
            <w:ins w:id="2569"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126 NTU)</w:t>
              </w:r>
            </w:ins>
          </w:p>
        </w:tc>
        <w:tc>
          <w:tcPr>
            <w:tcW w:w="888" w:type="dxa"/>
          </w:tcPr>
          <w:p w14:paraId="37AF9376" w14:textId="77777777" w:rsidR="0094504B" w:rsidRPr="009077C6" w:rsidRDefault="0094504B" w:rsidP="009077C6">
            <w:pPr>
              <w:jc w:val="center"/>
              <w:rPr>
                <w:ins w:id="2570" w:author="Steve Baird" w:date="2016-04-29T16:19:00Z"/>
                <w:b/>
                <w:bCs/>
                <w:sz w:val="22"/>
                <w:szCs w:val="22"/>
              </w:rPr>
            </w:pPr>
            <w:ins w:id="2571" w:author="Steve Baird" w:date="2016-04-29T16:19:00Z">
              <w:r w:rsidRPr="009077C6">
                <w:rPr>
                  <w:b/>
                  <w:bCs/>
                  <w:sz w:val="22"/>
                  <w:szCs w:val="22"/>
                </w:rPr>
                <w:t xml:space="preserve">Depth </w:t>
              </w:r>
              <w:r w:rsidRPr="009077C6">
                <w:rPr>
                  <w:b/>
                  <w:bCs/>
                  <w:sz w:val="18"/>
                  <w:szCs w:val="18"/>
                </w:rPr>
                <w:t>(m)</w:t>
              </w:r>
            </w:ins>
          </w:p>
        </w:tc>
        <w:tc>
          <w:tcPr>
            <w:tcW w:w="934" w:type="dxa"/>
          </w:tcPr>
          <w:p w14:paraId="65B8DEB2" w14:textId="77777777" w:rsidR="0094504B" w:rsidRPr="009077C6" w:rsidRDefault="0094504B" w:rsidP="009077C6">
            <w:pPr>
              <w:jc w:val="center"/>
              <w:rPr>
                <w:ins w:id="2572" w:author="Steve Baird" w:date="2016-04-29T16:19:00Z"/>
                <w:b/>
                <w:bCs/>
                <w:sz w:val="22"/>
                <w:szCs w:val="22"/>
              </w:rPr>
            </w:pPr>
            <w:proofErr w:type="spellStart"/>
            <w:ins w:id="2573" w:author="Steve Baird" w:date="2016-04-29T16:19:00Z">
              <w:r w:rsidRPr="009077C6">
                <w:rPr>
                  <w:b/>
                  <w:bCs/>
                  <w:sz w:val="22"/>
                  <w:szCs w:val="22"/>
                </w:rPr>
                <w:t>Chl</w:t>
              </w:r>
              <w:proofErr w:type="spellEnd"/>
              <w:r w:rsidRPr="009077C6">
                <w:rPr>
                  <w:b/>
                  <w:bCs/>
                  <w:sz w:val="22"/>
                  <w:szCs w:val="22"/>
                </w:rPr>
                <w:t xml:space="preserve"> (0)</w:t>
              </w:r>
            </w:ins>
          </w:p>
        </w:tc>
        <w:tc>
          <w:tcPr>
            <w:tcW w:w="1093" w:type="dxa"/>
          </w:tcPr>
          <w:p w14:paraId="004441C9" w14:textId="77777777" w:rsidR="0094504B" w:rsidRPr="009077C6" w:rsidRDefault="0094504B" w:rsidP="009077C6">
            <w:pPr>
              <w:jc w:val="center"/>
              <w:rPr>
                <w:ins w:id="2574" w:author="Steve Baird" w:date="2016-04-29T16:19:00Z"/>
                <w:b/>
                <w:bCs/>
                <w:sz w:val="22"/>
                <w:szCs w:val="22"/>
              </w:rPr>
            </w:pPr>
            <w:ins w:id="2575" w:author="Steve Baird" w:date="2016-04-29T16:19:00Z">
              <w:r w:rsidRPr="009077C6">
                <w:rPr>
                  <w:b/>
                  <w:bCs/>
                  <w:sz w:val="22"/>
                  <w:szCs w:val="22"/>
                </w:rPr>
                <w:t>Notes</w:t>
              </w:r>
            </w:ins>
          </w:p>
        </w:tc>
      </w:tr>
      <w:tr w:rsidR="00D97712" w:rsidRPr="009077C6" w14:paraId="2A113AA2" w14:textId="77777777" w:rsidTr="004860B3">
        <w:trPr>
          <w:trHeight w:val="197"/>
          <w:ins w:id="2576" w:author="Steve Baird" w:date="2016-04-29T16:19:00Z"/>
        </w:trPr>
        <w:tc>
          <w:tcPr>
            <w:tcW w:w="638" w:type="dxa"/>
          </w:tcPr>
          <w:p w14:paraId="6F93341B" w14:textId="77777777" w:rsidR="00D97712" w:rsidRPr="009077C6" w:rsidRDefault="00D97712" w:rsidP="00D97712">
            <w:pPr>
              <w:jc w:val="center"/>
              <w:rPr>
                <w:ins w:id="2577" w:author="Steve Baird" w:date="2016-04-29T16:19:00Z"/>
                <w:bCs/>
                <w:sz w:val="22"/>
                <w:szCs w:val="22"/>
              </w:rPr>
            </w:pPr>
            <w:ins w:id="2578" w:author="Steve Baird" w:date="2016-04-29T16:19:00Z">
              <w:r w:rsidRPr="009077C6">
                <w:rPr>
                  <w:bCs/>
                  <w:sz w:val="22"/>
                  <w:szCs w:val="22"/>
                </w:rPr>
                <w:t>HD</w:t>
              </w:r>
            </w:ins>
          </w:p>
        </w:tc>
        <w:tc>
          <w:tcPr>
            <w:tcW w:w="1640" w:type="dxa"/>
            <w:vAlign w:val="bottom"/>
          </w:tcPr>
          <w:p w14:paraId="7D42EA17" w14:textId="15CEC6D2" w:rsidR="00D97712" w:rsidRPr="004E78A7" w:rsidRDefault="00D97712" w:rsidP="00D97712">
            <w:pPr>
              <w:rPr>
                <w:rFonts w:asciiTheme="minorHAnsi" w:hAnsiTheme="minorHAnsi" w:cstheme="minorHAnsi"/>
                <w:color w:val="000000"/>
                <w:sz w:val="20"/>
                <w:szCs w:val="20"/>
              </w:rPr>
            </w:pPr>
          </w:p>
        </w:tc>
        <w:tc>
          <w:tcPr>
            <w:tcW w:w="1137" w:type="dxa"/>
            <w:vAlign w:val="bottom"/>
          </w:tcPr>
          <w:p w14:paraId="0B1B5EFB" w14:textId="0ACDD771" w:rsidR="00D97712" w:rsidRPr="004E78A7" w:rsidRDefault="00D97712" w:rsidP="00D97712">
            <w:pPr>
              <w:rPr>
                <w:rFonts w:asciiTheme="minorHAnsi" w:hAnsiTheme="minorHAnsi" w:cstheme="minorHAnsi"/>
                <w:color w:val="000000"/>
                <w:sz w:val="20"/>
                <w:szCs w:val="20"/>
              </w:rPr>
            </w:pPr>
          </w:p>
        </w:tc>
        <w:tc>
          <w:tcPr>
            <w:tcW w:w="897" w:type="dxa"/>
            <w:vAlign w:val="bottom"/>
          </w:tcPr>
          <w:p w14:paraId="341788F1" w14:textId="6B1B20FF" w:rsidR="00D97712" w:rsidRPr="004E78A7" w:rsidRDefault="00D97712" w:rsidP="00D97712">
            <w:pPr>
              <w:rPr>
                <w:rFonts w:asciiTheme="minorHAnsi" w:hAnsiTheme="minorHAnsi" w:cstheme="minorHAnsi"/>
                <w:color w:val="000000"/>
                <w:sz w:val="20"/>
                <w:szCs w:val="20"/>
              </w:rPr>
            </w:pPr>
          </w:p>
        </w:tc>
        <w:tc>
          <w:tcPr>
            <w:tcW w:w="243" w:type="dxa"/>
            <w:vAlign w:val="bottom"/>
          </w:tcPr>
          <w:p w14:paraId="05ED6384"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7F0F69E2" w14:textId="77777777" w:rsidR="00D97712" w:rsidRPr="004E78A7" w:rsidRDefault="00D97712" w:rsidP="00D97712">
            <w:pPr>
              <w:rPr>
                <w:rFonts w:asciiTheme="minorHAnsi" w:hAnsiTheme="minorHAnsi" w:cstheme="minorHAnsi"/>
                <w:sz w:val="20"/>
                <w:szCs w:val="20"/>
              </w:rPr>
            </w:pPr>
          </w:p>
        </w:tc>
        <w:tc>
          <w:tcPr>
            <w:tcW w:w="838" w:type="dxa"/>
            <w:vAlign w:val="bottom"/>
          </w:tcPr>
          <w:p w14:paraId="0D5E0661" w14:textId="594C9C75" w:rsidR="00D97712" w:rsidRPr="004E78A7" w:rsidRDefault="00D97712" w:rsidP="00D97712">
            <w:pPr>
              <w:rPr>
                <w:rFonts w:asciiTheme="minorHAnsi" w:hAnsiTheme="minorHAnsi" w:cstheme="minorHAnsi"/>
                <w:color w:val="000000"/>
                <w:sz w:val="20"/>
                <w:szCs w:val="20"/>
              </w:rPr>
            </w:pPr>
          </w:p>
        </w:tc>
        <w:tc>
          <w:tcPr>
            <w:tcW w:w="273" w:type="dxa"/>
            <w:vAlign w:val="bottom"/>
          </w:tcPr>
          <w:p w14:paraId="6B2773B4"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638EB0A2" w14:textId="118C9569" w:rsidR="00D97712" w:rsidRPr="004E78A7" w:rsidRDefault="00D97712" w:rsidP="00D97712">
            <w:pPr>
              <w:rPr>
                <w:rFonts w:asciiTheme="minorHAnsi" w:hAnsiTheme="minorHAnsi" w:cstheme="minorHAnsi"/>
                <w:color w:val="000000"/>
                <w:sz w:val="20"/>
                <w:szCs w:val="20"/>
              </w:rPr>
            </w:pPr>
          </w:p>
        </w:tc>
        <w:tc>
          <w:tcPr>
            <w:tcW w:w="820" w:type="dxa"/>
            <w:vAlign w:val="bottom"/>
          </w:tcPr>
          <w:p w14:paraId="741B1496" w14:textId="3759F804" w:rsidR="00D97712" w:rsidRPr="004E78A7" w:rsidRDefault="00D97712" w:rsidP="00D97712">
            <w:pPr>
              <w:rPr>
                <w:rFonts w:asciiTheme="minorHAnsi" w:hAnsiTheme="minorHAnsi" w:cstheme="minorHAnsi"/>
                <w:color w:val="000000"/>
                <w:sz w:val="20"/>
                <w:szCs w:val="20"/>
              </w:rPr>
            </w:pPr>
          </w:p>
        </w:tc>
        <w:tc>
          <w:tcPr>
            <w:tcW w:w="273" w:type="dxa"/>
            <w:vAlign w:val="bottom"/>
          </w:tcPr>
          <w:p w14:paraId="4DF1A13F"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49C3D750" w14:textId="49615DD8" w:rsidR="00D97712" w:rsidRPr="004E78A7" w:rsidRDefault="00D97712" w:rsidP="00D97712">
            <w:pPr>
              <w:rPr>
                <w:rFonts w:asciiTheme="minorHAnsi" w:hAnsiTheme="minorHAnsi" w:cstheme="minorHAnsi"/>
                <w:color w:val="000000"/>
                <w:sz w:val="20"/>
                <w:szCs w:val="20"/>
              </w:rPr>
            </w:pPr>
          </w:p>
        </w:tc>
        <w:tc>
          <w:tcPr>
            <w:tcW w:w="1549" w:type="dxa"/>
            <w:vAlign w:val="bottom"/>
          </w:tcPr>
          <w:p w14:paraId="7927E157" w14:textId="154313F5" w:rsidR="00D97712" w:rsidRPr="004E78A7" w:rsidRDefault="00D97712" w:rsidP="00D97712">
            <w:pPr>
              <w:rPr>
                <w:rFonts w:asciiTheme="minorHAnsi" w:hAnsiTheme="minorHAnsi" w:cstheme="minorHAnsi"/>
                <w:color w:val="000000"/>
                <w:sz w:val="20"/>
                <w:szCs w:val="20"/>
              </w:rPr>
            </w:pPr>
          </w:p>
        </w:tc>
        <w:tc>
          <w:tcPr>
            <w:tcW w:w="888" w:type="dxa"/>
            <w:vAlign w:val="bottom"/>
          </w:tcPr>
          <w:p w14:paraId="09FCB92D" w14:textId="63718689" w:rsidR="00D97712" w:rsidRPr="004E78A7" w:rsidRDefault="00D97712" w:rsidP="00D97712">
            <w:pPr>
              <w:rPr>
                <w:rFonts w:asciiTheme="minorHAnsi" w:hAnsiTheme="minorHAnsi" w:cstheme="minorHAnsi"/>
                <w:color w:val="000000"/>
                <w:sz w:val="20"/>
                <w:szCs w:val="20"/>
              </w:rPr>
            </w:pPr>
          </w:p>
        </w:tc>
        <w:tc>
          <w:tcPr>
            <w:tcW w:w="934" w:type="dxa"/>
            <w:vAlign w:val="bottom"/>
          </w:tcPr>
          <w:p w14:paraId="3F589C7C" w14:textId="7D132B50" w:rsidR="00D97712" w:rsidRPr="004E78A7" w:rsidRDefault="00D97712" w:rsidP="00D97712">
            <w:pPr>
              <w:jc w:val="center"/>
              <w:rPr>
                <w:ins w:id="2579" w:author="Steve Baird" w:date="2016-04-29T16:19:00Z"/>
                <w:rFonts w:asciiTheme="minorHAnsi" w:hAnsiTheme="minorHAnsi" w:cstheme="minorHAnsi"/>
                <w:sz w:val="20"/>
                <w:szCs w:val="20"/>
              </w:rPr>
            </w:pPr>
          </w:p>
        </w:tc>
        <w:tc>
          <w:tcPr>
            <w:tcW w:w="1093" w:type="dxa"/>
          </w:tcPr>
          <w:p w14:paraId="4578102C" w14:textId="73B77DA6" w:rsidR="00D97712" w:rsidRPr="004E78A7" w:rsidRDefault="00D97712" w:rsidP="00D97712">
            <w:pPr>
              <w:jc w:val="right"/>
              <w:rPr>
                <w:ins w:id="2580" w:author="Steve Baird" w:date="2016-04-29T16:19:00Z"/>
                <w:rFonts w:asciiTheme="minorHAnsi" w:hAnsiTheme="minorHAnsi" w:cstheme="minorHAnsi"/>
                <w:sz w:val="20"/>
                <w:szCs w:val="20"/>
              </w:rPr>
            </w:pPr>
          </w:p>
        </w:tc>
      </w:tr>
      <w:tr w:rsidR="00D97712" w:rsidRPr="009077C6" w14:paraId="6D6C3BF6" w14:textId="77777777" w:rsidTr="004860B3">
        <w:trPr>
          <w:trHeight w:val="215"/>
          <w:ins w:id="2581" w:author="Steve Baird" w:date="2016-04-29T16:19:00Z"/>
        </w:trPr>
        <w:tc>
          <w:tcPr>
            <w:tcW w:w="638" w:type="dxa"/>
          </w:tcPr>
          <w:p w14:paraId="720319BD" w14:textId="77777777" w:rsidR="00D97712" w:rsidRPr="009077C6" w:rsidRDefault="00D97712" w:rsidP="00D97712">
            <w:pPr>
              <w:jc w:val="center"/>
              <w:rPr>
                <w:ins w:id="2582" w:author="Steve Baird" w:date="2016-04-29T16:19:00Z"/>
                <w:bCs/>
                <w:sz w:val="22"/>
                <w:szCs w:val="22"/>
              </w:rPr>
            </w:pPr>
            <w:ins w:id="2583" w:author="Steve Baird" w:date="2016-04-29T16:19:00Z">
              <w:r w:rsidRPr="009077C6">
                <w:rPr>
                  <w:bCs/>
                  <w:sz w:val="22"/>
                  <w:szCs w:val="22"/>
                </w:rPr>
                <w:t>HD</w:t>
              </w:r>
            </w:ins>
          </w:p>
        </w:tc>
        <w:tc>
          <w:tcPr>
            <w:tcW w:w="1640" w:type="dxa"/>
            <w:vAlign w:val="bottom"/>
          </w:tcPr>
          <w:p w14:paraId="7BFF4D09" w14:textId="7C2BCBA3" w:rsidR="00D97712" w:rsidRPr="004E78A7" w:rsidRDefault="00D97712" w:rsidP="00D97712">
            <w:pPr>
              <w:rPr>
                <w:rFonts w:asciiTheme="minorHAnsi" w:hAnsiTheme="minorHAnsi" w:cstheme="minorHAnsi"/>
                <w:color w:val="000000"/>
                <w:sz w:val="20"/>
                <w:szCs w:val="20"/>
              </w:rPr>
            </w:pPr>
          </w:p>
        </w:tc>
        <w:tc>
          <w:tcPr>
            <w:tcW w:w="1137" w:type="dxa"/>
            <w:vAlign w:val="bottom"/>
          </w:tcPr>
          <w:p w14:paraId="0C3B4956" w14:textId="52BB72B1" w:rsidR="00D97712" w:rsidRPr="004E78A7" w:rsidRDefault="00D97712" w:rsidP="00D97712">
            <w:pPr>
              <w:rPr>
                <w:rFonts w:asciiTheme="minorHAnsi" w:hAnsiTheme="minorHAnsi" w:cstheme="minorHAnsi"/>
                <w:color w:val="000000"/>
                <w:sz w:val="20"/>
                <w:szCs w:val="20"/>
              </w:rPr>
            </w:pPr>
          </w:p>
        </w:tc>
        <w:tc>
          <w:tcPr>
            <w:tcW w:w="897" w:type="dxa"/>
            <w:vAlign w:val="bottom"/>
          </w:tcPr>
          <w:p w14:paraId="59790D7B" w14:textId="7B75012F" w:rsidR="00D97712" w:rsidRPr="004E78A7" w:rsidRDefault="00D97712" w:rsidP="00D97712">
            <w:pPr>
              <w:rPr>
                <w:rFonts w:asciiTheme="minorHAnsi" w:hAnsiTheme="minorHAnsi" w:cstheme="minorHAnsi"/>
                <w:color w:val="000000"/>
                <w:sz w:val="20"/>
                <w:szCs w:val="20"/>
              </w:rPr>
            </w:pPr>
          </w:p>
        </w:tc>
        <w:tc>
          <w:tcPr>
            <w:tcW w:w="243" w:type="dxa"/>
            <w:vAlign w:val="bottom"/>
          </w:tcPr>
          <w:p w14:paraId="14070C17" w14:textId="010371A7" w:rsidR="00D97712" w:rsidRPr="004E78A7" w:rsidRDefault="00D97712" w:rsidP="00D97712">
            <w:pPr>
              <w:rPr>
                <w:rFonts w:asciiTheme="minorHAnsi" w:hAnsiTheme="minorHAnsi" w:cstheme="minorHAnsi"/>
                <w:color w:val="000000"/>
                <w:sz w:val="20"/>
                <w:szCs w:val="20"/>
              </w:rPr>
            </w:pPr>
          </w:p>
        </w:tc>
        <w:tc>
          <w:tcPr>
            <w:tcW w:w="273" w:type="dxa"/>
            <w:vAlign w:val="bottom"/>
          </w:tcPr>
          <w:p w14:paraId="6D67911D" w14:textId="77777777" w:rsidR="00D97712" w:rsidRPr="004E78A7" w:rsidRDefault="00D97712" w:rsidP="00D97712">
            <w:pPr>
              <w:rPr>
                <w:rFonts w:asciiTheme="minorHAnsi" w:hAnsiTheme="minorHAnsi" w:cstheme="minorHAnsi"/>
                <w:sz w:val="20"/>
                <w:szCs w:val="20"/>
              </w:rPr>
            </w:pPr>
          </w:p>
        </w:tc>
        <w:tc>
          <w:tcPr>
            <w:tcW w:w="838" w:type="dxa"/>
            <w:vAlign w:val="bottom"/>
          </w:tcPr>
          <w:p w14:paraId="3936FFAB" w14:textId="2E7FE4B0" w:rsidR="00D97712" w:rsidRPr="004E78A7" w:rsidRDefault="00D97712" w:rsidP="00D97712">
            <w:pPr>
              <w:rPr>
                <w:rFonts w:asciiTheme="minorHAnsi" w:hAnsiTheme="minorHAnsi" w:cstheme="minorHAnsi"/>
                <w:color w:val="000000"/>
                <w:sz w:val="20"/>
                <w:szCs w:val="20"/>
              </w:rPr>
            </w:pPr>
          </w:p>
        </w:tc>
        <w:tc>
          <w:tcPr>
            <w:tcW w:w="273" w:type="dxa"/>
            <w:vAlign w:val="bottom"/>
          </w:tcPr>
          <w:p w14:paraId="0DFB1FF6"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7605D5DD" w14:textId="70314DBB" w:rsidR="00D97712" w:rsidRPr="004E78A7" w:rsidRDefault="00D97712" w:rsidP="00D97712">
            <w:pPr>
              <w:rPr>
                <w:rFonts w:asciiTheme="minorHAnsi" w:hAnsiTheme="minorHAnsi" w:cstheme="minorHAnsi"/>
                <w:color w:val="000000"/>
                <w:sz w:val="20"/>
                <w:szCs w:val="20"/>
              </w:rPr>
            </w:pPr>
          </w:p>
        </w:tc>
        <w:tc>
          <w:tcPr>
            <w:tcW w:w="820" w:type="dxa"/>
            <w:vAlign w:val="bottom"/>
          </w:tcPr>
          <w:p w14:paraId="58EA73A6" w14:textId="0B3AF763" w:rsidR="00D97712" w:rsidRPr="004E78A7" w:rsidRDefault="00D97712" w:rsidP="00D97712">
            <w:pPr>
              <w:rPr>
                <w:rFonts w:asciiTheme="minorHAnsi" w:hAnsiTheme="minorHAnsi" w:cstheme="minorHAnsi"/>
                <w:color w:val="000000"/>
                <w:sz w:val="20"/>
                <w:szCs w:val="20"/>
              </w:rPr>
            </w:pPr>
          </w:p>
        </w:tc>
        <w:tc>
          <w:tcPr>
            <w:tcW w:w="273" w:type="dxa"/>
            <w:vAlign w:val="bottom"/>
          </w:tcPr>
          <w:p w14:paraId="35638497"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45E2742A" w14:textId="6EA6ACAA" w:rsidR="00D97712" w:rsidRPr="004E78A7" w:rsidRDefault="00D97712" w:rsidP="00D97712">
            <w:pPr>
              <w:rPr>
                <w:rFonts w:asciiTheme="minorHAnsi" w:hAnsiTheme="minorHAnsi" w:cstheme="minorHAnsi"/>
                <w:color w:val="000000"/>
                <w:sz w:val="20"/>
                <w:szCs w:val="20"/>
              </w:rPr>
            </w:pPr>
          </w:p>
        </w:tc>
        <w:tc>
          <w:tcPr>
            <w:tcW w:w="1549" w:type="dxa"/>
            <w:vAlign w:val="bottom"/>
          </w:tcPr>
          <w:p w14:paraId="1B8F4AE6" w14:textId="6A844061" w:rsidR="00D97712" w:rsidRPr="004E78A7" w:rsidRDefault="00D97712" w:rsidP="00D97712">
            <w:pPr>
              <w:rPr>
                <w:rFonts w:asciiTheme="minorHAnsi" w:hAnsiTheme="minorHAnsi" w:cstheme="minorHAnsi"/>
                <w:color w:val="000000"/>
                <w:sz w:val="20"/>
                <w:szCs w:val="20"/>
              </w:rPr>
            </w:pPr>
          </w:p>
        </w:tc>
        <w:tc>
          <w:tcPr>
            <w:tcW w:w="888" w:type="dxa"/>
            <w:vAlign w:val="bottom"/>
          </w:tcPr>
          <w:p w14:paraId="633912A6" w14:textId="0BE85151" w:rsidR="00D97712" w:rsidRPr="004E78A7" w:rsidRDefault="00D97712" w:rsidP="00D97712">
            <w:pPr>
              <w:rPr>
                <w:rFonts w:asciiTheme="minorHAnsi" w:hAnsiTheme="minorHAnsi" w:cstheme="minorHAnsi"/>
                <w:color w:val="000000"/>
                <w:sz w:val="20"/>
                <w:szCs w:val="20"/>
              </w:rPr>
            </w:pPr>
          </w:p>
        </w:tc>
        <w:tc>
          <w:tcPr>
            <w:tcW w:w="934" w:type="dxa"/>
            <w:vAlign w:val="bottom"/>
          </w:tcPr>
          <w:p w14:paraId="1F8D53E2" w14:textId="38AE25AE" w:rsidR="00D97712" w:rsidRPr="004E78A7" w:rsidRDefault="00D97712" w:rsidP="00D97712">
            <w:pPr>
              <w:jc w:val="right"/>
              <w:rPr>
                <w:ins w:id="2584" w:author="Steve Baird" w:date="2016-04-29T16:19:00Z"/>
                <w:rFonts w:asciiTheme="minorHAnsi" w:hAnsiTheme="minorHAnsi" w:cstheme="minorHAnsi"/>
                <w:sz w:val="20"/>
                <w:szCs w:val="20"/>
              </w:rPr>
            </w:pPr>
          </w:p>
        </w:tc>
        <w:tc>
          <w:tcPr>
            <w:tcW w:w="1093" w:type="dxa"/>
          </w:tcPr>
          <w:p w14:paraId="0BD7B5F5" w14:textId="615C4B74" w:rsidR="00D97712" w:rsidRPr="004E78A7" w:rsidRDefault="00D97712" w:rsidP="00D97712">
            <w:pPr>
              <w:jc w:val="right"/>
              <w:rPr>
                <w:ins w:id="2585" w:author="Steve Baird" w:date="2016-04-29T16:19:00Z"/>
                <w:rFonts w:asciiTheme="minorHAnsi" w:hAnsiTheme="minorHAnsi" w:cstheme="minorHAnsi"/>
                <w:sz w:val="20"/>
                <w:szCs w:val="20"/>
              </w:rPr>
            </w:pPr>
          </w:p>
        </w:tc>
      </w:tr>
      <w:tr w:rsidR="00D97712" w:rsidRPr="009077C6" w14:paraId="7BCE8270" w14:textId="77777777" w:rsidTr="004860B3">
        <w:trPr>
          <w:trHeight w:val="242"/>
          <w:ins w:id="2586" w:author="Steve Baird" w:date="2016-04-29T16:19:00Z"/>
        </w:trPr>
        <w:tc>
          <w:tcPr>
            <w:tcW w:w="638" w:type="dxa"/>
          </w:tcPr>
          <w:p w14:paraId="6C4542E7" w14:textId="77777777" w:rsidR="00D97712" w:rsidRPr="009077C6" w:rsidRDefault="00D97712" w:rsidP="00D97712">
            <w:pPr>
              <w:jc w:val="center"/>
              <w:rPr>
                <w:ins w:id="2587" w:author="Steve Baird" w:date="2016-04-29T16:19:00Z"/>
                <w:bCs/>
                <w:sz w:val="22"/>
                <w:szCs w:val="22"/>
              </w:rPr>
            </w:pPr>
            <w:ins w:id="2588" w:author="Steve Baird" w:date="2016-04-29T16:19:00Z">
              <w:r w:rsidRPr="009077C6">
                <w:rPr>
                  <w:bCs/>
                  <w:sz w:val="22"/>
                  <w:szCs w:val="22"/>
                </w:rPr>
                <w:t>HD</w:t>
              </w:r>
            </w:ins>
          </w:p>
        </w:tc>
        <w:tc>
          <w:tcPr>
            <w:tcW w:w="1640" w:type="dxa"/>
            <w:vAlign w:val="bottom"/>
          </w:tcPr>
          <w:p w14:paraId="38247F8B" w14:textId="5D961F52" w:rsidR="00D97712" w:rsidRPr="004E78A7" w:rsidRDefault="00D97712" w:rsidP="00D97712">
            <w:pPr>
              <w:rPr>
                <w:rFonts w:asciiTheme="minorHAnsi" w:hAnsiTheme="minorHAnsi" w:cstheme="minorHAnsi"/>
                <w:color w:val="000000"/>
                <w:sz w:val="20"/>
                <w:szCs w:val="20"/>
              </w:rPr>
            </w:pPr>
          </w:p>
        </w:tc>
        <w:tc>
          <w:tcPr>
            <w:tcW w:w="1137" w:type="dxa"/>
            <w:vAlign w:val="bottom"/>
          </w:tcPr>
          <w:p w14:paraId="6B3DD96D" w14:textId="015CBB9D" w:rsidR="00D97712" w:rsidRPr="004E78A7" w:rsidRDefault="00D97712" w:rsidP="00D97712">
            <w:pPr>
              <w:rPr>
                <w:rFonts w:asciiTheme="minorHAnsi" w:hAnsiTheme="minorHAnsi" w:cstheme="minorHAnsi"/>
                <w:color w:val="000000"/>
                <w:sz w:val="20"/>
                <w:szCs w:val="20"/>
              </w:rPr>
            </w:pPr>
          </w:p>
        </w:tc>
        <w:tc>
          <w:tcPr>
            <w:tcW w:w="897" w:type="dxa"/>
            <w:vAlign w:val="bottom"/>
          </w:tcPr>
          <w:p w14:paraId="3ECB13F2" w14:textId="7812B954" w:rsidR="00D97712" w:rsidRPr="004E78A7" w:rsidRDefault="00D97712" w:rsidP="00D97712">
            <w:pPr>
              <w:rPr>
                <w:rFonts w:asciiTheme="minorHAnsi" w:hAnsiTheme="minorHAnsi" w:cstheme="minorHAnsi"/>
                <w:color w:val="000000"/>
                <w:sz w:val="20"/>
                <w:szCs w:val="20"/>
              </w:rPr>
            </w:pPr>
          </w:p>
        </w:tc>
        <w:tc>
          <w:tcPr>
            <w:tcW w:w="243" w:type="dxa"/>
            <w:vAlign w:val="bottom"/>
          </w:tcPr>
          <w:p w14:paraId="0FC913BE"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300717EC" w14:textId="77777777" w:rsidR="00D97712" w:rsidRPr="004E78A7" w:rsidRDefault="00D97712" w:rsidP="00D97712">
            <w:pPr>
              <w:rPr>
                <w:rFonts w:asciiTheme="minorHAnsi" w:hAnsiTheme="minorHAnsi" w:cstheme="minorHAnsi"/>
                <w:sz w:val="20"/>
                <w:szCs w:val="20"/>
              </w:rPr>
            </w:pPr>
          </w:p>
        </w:tc>
        <w:tc>
          <w:tcPr>
            <w:tcW w:w="838" w:type="dxa"/>
            <w:vAlign w:val="bottom"/>
          </w:tcPr>
          <w:p w14:paraId="1B2D7F8B" w14:textId="50EEE6A2" w:rsidR="00D97712" w:rsidRPr="004E78A7" w:rsidRDefault="00D97712" w:rsidP="00D97712">
            <w:pPr>
              <w:rPr>
                <w:rFonts w:asciiTheme="minorHAnsi" w:hAnsiTheme="minorHAnsi" w:cstheme="minorHAnsi"/>
                <w:color w:val="000000"/>
                <w:sz w:val="20"/>
                <w:szCs w:val="20"/>
              </w:rPr>
            </w:pPr>
          </w:p>
        </w:tc>
        <w:tc>
          <w:tcPr>
            <w:tcW w:w="273" w:type="dxa"/>
            <w:vAlign w:val="bottom"/>
          </w:tcPr>
          <w:p w14:paraId="3B82C3EC"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22A31911" w14:textId="3FEBB797" w:rsidR="00D97712" w:rsidRPr="004E78A7" w:rsidRDefault="00D97712" w:rsidP="00D97712">
            <w:pPr>
              <w:rPr>
                <w:rFonts w:asciiTheme="minorHAnsi" w:hAnsiTheme="minorHAnsi" w:cstheme="minorHAnsi"/>
                <w:color w:val="000000"/>
                <w:sz w:val="20"/>
                <w:szCs w:val="20"/>
              </w:rPr>
            </w:pPr>
          </w:p>
        </w:tc>
        <w:tc>
          <w:tcPr>
            <w:tcW w:w="820" w:type="dxa"/>
            <w:vAlign w:val="bottom"/>
          </w:tcPr>
          <w:p w14:paraId="66055CF7" w14:textId="316662DE" w:rsidR="00D97712" w:rsidRPr="004E78A7" w:rsidRDefault="00D97712" w:rsidP="00D97712">
            <w:pPr>
              <w:rPr>
                <w:rFonts w:asciiTheme="minorHAnsi" w:hAnsiTheme="minorHAnsi" w:cstheme="minorHAnsi"/>
                <w:color w:val="000000"/>
                <w:sz w:val="20"/>
                <w:szCs w:val="20"/>
              </w:rPr>
            </w:pPr>
          </w:p>
        </w:tc>
        <w:tc>
          <w:tcPr>
            <w:tcW w:w="273" w:type="dxa"/>
            <w:vAlign w:val="bottom"/>
          </w:tcPr>
          <w:p w14:paraId="76CC6DFB"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1BA438DC" w14:textId="36067940" w:rsidR="00D97712" w:rsidRPr="004E78A7" w:rsidRDefault="00D97712" w:rsidP="00D97712">
            <w:pPr>
              <w:rPr>
                <w:rFonts w:asciiTheme="minorHAnsi" w:hAnsiTheme="minorHAnsi" w:cstheme="minorHAnsi"/>
                <w:color w:val="000000"/>
                <w:sz w:val="20"/>
                <w:szCs w:val="20"/>
              </w:rPr>
            </w:pPr>
          </w:p>
        </w:tc>
        <w:tc>
          <w:tcPr>
            <w:tcW w:w="1549" w:type="dxa"/>
            <w:vAlign w:val="bottom"/>
          </w:tcPr>
          <w:p w14:paraId="0626215F" w14:textId="069C521B" w:rsidR="00D97712" w:rsidRPr="004E78A7" w:rsidRDefault="00D97712" w:rsidP="00D97712">
            <w:pPr>
              <w:rPr>
                <w:rFonts w:asciiTheme="minorHAnsi" w:hAnsiTheme="minorHAnsi" w:cstheme="minorHAnsi"/>
                <w:color w:val="000000"/>
                <w:sz w:val="20"/>
                <w:szCs w:val="20"/>
              </w:rPr>
            </w:pPr>
          </w:p>
        </w:tc>
        <w:tc>
          <w:tcPr>
            <w:tcW w:w="888" w:type="dxa"/>
            <w:vAlign w:val="bottom"/>
          </w:tcPr>
          <w:p w14:paraId="7FDAFDFE" w14:textId="4ACF1D1A" w:rsidR="00D97712" w:rsidRPr="004E78A7" w:rsidRDefault="00D97712" w:rsidP="00D97712">
            <w:pPr>
              <w:rPr>
                <w:rFonts w:asciiTheme="minorHAnsi" w:hAnsiTheme="minorHAnsi" w:cstheme="minorHAnsi"/>
                <w:color w:val="000000"/>
                <w:sz w:val="20"/>
                <w:szCs w:val="20"/>
              </w:rPr>
            </w:pPr>
          </w:p>
        </w:tc>
        <w:tc>
          <w:tcPr>
            <w:tcW w:w="934" w:type="dxa"/>
            <w:vAlign w:val="bottom"/>
          </w:tcPr>
          <w:p w14:paraId="0F4EFA3A" w14:textId="3730162A" w:rsidR="00D97712" w:rsidRPr="004E78A7" w:rsidRDefault="00D97712" w:rsidP="00D97712">
            <w:pPr>
              <w:jc w:val="right"/>
              <w:rPr>
                <w:ins w:id="2589" w:author="Steve Baird" w:date="2016-04-29T16:19:00Z"/>
                <w:rFonts w:asciiTheme="minorHAnsi" w:hAnsiTheme="minorHAnsi" w:cstheme="minorHAnsi"/>
                <w:sz w:val="20"/>
                <w:szCs w:val="20"/>
              </w:rPr>
            </w:pPr>
          </w:p>
        </w:tc>
        <w:tc>
          <w:tcPr>
            <w:tcW w:w="1093" w:type="dxa"/>
          </w:tcPr>
          <w:p w14:paraId="63E24DC6" w14:textId="6384407A" w:rsidR="00D97712" w:rsidRPr="004E78A7" w:rsidRDefault="00D97712" w:rsidP="00D97712">
            <w:pPr>
              <w:jc w:val="right"/>
              <w:rPr>
                <w:ins w:id="2590" w:author="Steve Baird" w:date="2016-04-29T16:19:00Z"/>
                <w:rFonts w:asciiTheme="minorHAnsi" w:hAnsiTheme="minorHAnsi" w:cstheme="minorHAnsi"/>
                <w:sz w:val="20"/>
                <w:szCs w:val="20"/>
              </w:rPr>
            </w:pPr>
          </w:p>
        </w:tc>
      </w:tr>
      <w:tr w:rsidR="00D97712" w:rsidRPr="009077C6" w14:paraId="194B9C8E" w14:textId="77777777" w:rsidTr="004860B3">
        <w:trPr>
          <w:trHeight w:val="277"/>
          <w:ins w:id="2591" w:author="Steve Baird" w:date="2016-04-29T16:19:00Z"/>
        </w:trPr>
        <w:tc>
          <w:tcPr>
            <w:tcW w:w="638" w:type="dxa"/>
          </w:tcPr>
          <w:p w14:paraId="3C6EF6E7" w14:textId="77777777" w:rsidR="00D97712" w:rsidRPr="009077C6" w:rsidRDefault="00D97712" w:rsidP="00D97712">
            <w:pPr>
              <w:jc w:val="center"/>
              <w:rPr>
                <w:ins w:id="2592" w:author="Steve Baird" w:date="2016-04-29T16:19:00Z"/>
                <w:bCs/>
                <w:sz w:val="22"/>
                <w:szCs w:val="22"/>
              </w:rPr>
            </w:pPr>
            <w:ins w:id="2593" w:author="Steve Baird" w:date="2016-04-29T16:19:00Z">
              <w:r w:rsidRPr="009077C6">
                <w:rPr>
                  <w:bCs/>
                  <w:sz w:val="22"/>
                  <w:szCs w:val="22"/>
                </w:rPr>
                <w:t>HD</w:t>
              </w:r>
            </w:ins>
          </w:p>
        </w:tc>
        <w:tc>
          <w:tcPr>
            <w:tcW w:w="1640" w:type="dxa"/>
            <w:vAlign w:val="bottom"/>
          </w:tcPr>
          <w:p w14:paraId="0802CB45" w14:textId="4FA7B8CD" w:rsidR="00D97712" w:rsidRPr="004E78A7" w:rsidRDefault="00D97712" w:rsidP="00D97712">
            <w:pPr>
              <w:rPr>
                <w:rFonts w:asciiTheme="minorHAnsi" w:hAnsiTheme="minorHAnsi" w:cstheme="minorHAnsi"/>
                <w:color w:val="000000"/>
                <w:sz w:val="20"/>
                <w:szCs w:val="20"/>
              </w:rPr>
            </w:pPr>
          </w:p>
        </w:tc>
        <w:tc>
          <w:tcPr>
            <w:tcW w:w="1137" w:type="dxa"/>
            <w:vAlign w:val="bottom"/>
          </w:tcPr>
          <w:p w14:paraId="6E3CD740" w14:textId="6E911A38" w:rsidR="00D97712" w:rsidRPr="004E78A7" w:rsidRDefault="00D97712" w:rsidP="00D97712">
            <w:pPr>
              <w:rPr>
                <w:rFonts w:asciiTheme="minorHAnsi" w:hAnsiTheme="minorHAnsi" w:cstheme="minorHAnsi"/>
                <w:color w:val="000000"/>
                <w:sz w:val="20"/>
                <w:szCs w:val="20"/>
              </w:rPr>
            </w:pPr>
          </w:p>
        </w:tc>
        <w:tc>
          <w:tcPr>
            <w:tcW w:w="897" w:type="dxa"/>
            <w:vAlign w:val="bottom"/>
          </w:tcPr>
          <w:p w14:paraId="2F1AB381" w14:textId="66192AF0" w:rsidR="00D97712" w:rsidRPr="004E78A7" w:rsidRDefault="00D97712" w:rsidP="00D97712">
            <w:pPr>
              <w:rPr>
                <w:rFonts w:asciiTheme="minorHAnsi" w:hAnsiTheme="minorHAnsi" w:cstheme="minorHAnsi"/>
                <w:color w:val="000000"/>
                <w:sz w:val="20"/>
                <w:szCs w:val="20"/>
              </w:rPr>
            </w:pPr>
          </w:p>
        </w:tc>
        <w:tc>
          <w:tcPr>
            <w:tcW w:w="243" w:type="dxa"/>
            <w:vAlign w:val="bottom"/>
          </w:tcPr>
          <w:p w14:paraId="2E651C14"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77F2F84A" w14:textId="77777777" w:rsidR="00D97712" w:rsidRPr="004E78A7" w:rsidRDefault="00D97712" w:rsidP="00D97712">
            <w:pPr>
              <w:rPr>
                <w:rFonts w:asciiTheme="minorHAnsi" w:hAnsiTheme="minorHAnsi" w:cstheme="minorHAnsi"/>
                <w:sz w:val="20"/>
                <w:szCs w:val="20"/>
              </w:rPr>
            </w:pPr>
          </w:p>
        </w:tc>
        <w:tc>
          <w:tcPr>
            <w:tcW w:w="838" w:type="dxa"/>
            <w:vAlign w:val="bottom"/>
          </w:tcPr>
          <w:p w14:paraId="3F2C2498" w14:textId="7F5B214B" w:rsidR="00D97712" w:rsidRPr="004E78A7" w:rsidRDefault="00D97712" w:rsidP="00D97712">
            <w:pPr>
              <w:rPr>
                <w:rFonts w:asciiTheme="minorHAnsi" w:hAnsiTheme="minorHAnsi" w:cstheme="minorHAnsi"/>
                <w:color w:val="000000"/>
                <w:sz w:val="20"/>
                <w:szCs w:val="20"/>
              </w:rPr>
            </w:pPr>
          </w:p>
        </w:tc>
        <w:tc>
          <w:tcPr>
            <w:tcW w:w="273" w:type="dxa"/>
            <w:vAlign w:val="bottom"/>
          </w:tcPr>
          <w:p w14:paraId="1B84C2D9"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4F33BA53" w14:textId="5961287D" w:rsidR="00D97712" w:rsidRPr="004E78A7" w:rsidRDefault="00D97712" w:rsidP="00D97712">
            <w:pPr>
              <w:rPr>
                <w:rFonts w:asciiTheme="minorHAnsi" w:hAnsiTheme="minorHAnsi" w:cstheme="minorHAnsi"/>
                <w:color w:val="000000"/>
                <w:sz w:val="20"/>
                <w:szCs w:val="20"/>
              </w:rPr>
            </w:pPr>
          </w:p>
        </w:tc>
        <w:tc>
          <w:tcPr>
            <w:tcW w:w="820" w:type="dxa"/>
            <w:vAlign w:val="bottom"/>
          </w:tcPr>
          <w:p w14:paraId="0E7FE489" w14:textId="442EFB08" w:rsidR="00D97712" w:rsidRPr="004E78A7" w:rsidRDefault="00D97712" w:rsidP="00D97712">
            <w:pPr>
              <w:rPr>
                <w:rFonts w:asciiTheme="minorHAnsi" w:hAnsiTheme="minorHAnsi" w:cstheme="minorHAnsi"/>
                <w:color w:val="000000"/>
                <w:sz w:val="20"/>
                <w:szCs w:val="20"/>
              </w:rPr>
            </w:pPr>
          </w:p>
        </w:tc>
        <w:tc>
          <w:tcPr>
            <w:tcW w:w="273" w:type="dxa"/>
            <w:vAlign w:val="bottom"/>
          </w:tcPr>
          <w:p w14:paraId="5B6F2233"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517FF4D7" w14:textId="0F22C6BD" w:rsidR="00D97712" w:rsidRPr="004E78A7" w:rsidRDefault="00D97712" w:rsidP="00D97712">
            <w:pPr>
              <w:rPr>
                <w:rFonts w:asciiTheme="minorHAnsi" w:hAnsiTheme="minorHAnsi" w:cstheme="minorHAnsi"/>
                <w:color w:val="000000"/>
                <w:sz w:val="20"/>
                <w:szCs w:val="20"/>
              </w:rPr>
            </w:pPr>
          </w:p>
        </w:tc>
        <w:tc>
          <w:tcPr>
            <w:tcW w:w="1549" w:type="dxa"/>
            <w:vAlign w:val="bottom"/>
          </w:tcPr>
          <w:p w14:paraId="34E0AEAD" w14:textId="16B093CC" w:rsidR="00D97712" w:rsidRPr="004E78A7" w:rsidRDefault="00D97712" w:rsidP="00D97712">
            <w:pPr>
              <w:rPr>
                <w:rFonts w:asciiTheme="minorHAnsi" w:hAnsiTheme="minorHAnsi" w:cstheme="minorHAnsi"/>
                <w:color w:val="000000"/>
                <w:sz w:val="20"/>
                <w:szCs w:val="20"/>
              </w:rPr>
            </w:pPr>
          </w:p>
        </w:tc>
        <w:tc>
          <w:tcPr>
            <w:tcW w:w="888" w:type="dxa"/>
            <w:vAlign w:val="bottom"/>
          </w:tcPr>
          <w:p w14:paraId="2A9A0322" w14:textId="1FB5A611" w:rsidR="00D97712" w:rsidRPr="004E78A7" w:rsidRDefault="00D97712" w:rsidP="00D97712">
            <w:pPr>
              <w:rPr>
                <w:rFonts w:asciiTheme="minorHAnsi" w:hAnsiTheme="minorHAnsi" w:cstheme="minorHAnsi"/>
                <w:color w:val="000000"/>
                <w:sz w:val="20"/>
                <w:szCs w:val="20"/>
              </w:rPr>
            </w:pPr>
          </w:p>
        </w:tc>
        <w:tc>
          <w:tcPr>
            <w:tcW w:w="934" w:type="dxa"/>
            <w:vAlign w:val="bottom"/>
          </w:tcPr>
          <w:p w14:paraId="7176F27C" w14:textId="633C69D9" w:rsidR="00D97712" w:rsidRPr="004E78A7" w:rsidRDefault="00D97712" w:rsidP="00D97712">
            <w:pPr>
              <w:jc w:val="right"/>
              <w:rPr>
                <w:ins w:id="2594" w:author="Steve Baird" w:date="2016-04-29T16:19:00Z"/>
                <w:rFonts w:asciiTheme="minorHAnsi" w:hAnsiTheme="minorHAnsi" w:cstheme="minorHAnsi"/>
                <w:sz w:val="20"/>
                <w:szCs w:val="20"/>
              </w:rPr>
            </w:pPr>
          </w:p>
        </w:tc>
        <w:tc>
          <w:tcPr>
            <w:tcW w:w="1093" w:type="dxa"/>
          </w:tcPr>
          <w:p w14:paraId="7B4175A8" w14:textId="77777777" w:rsidR="00D97712" w:rsidRPr="004E78A7" w:rsidRDefault="00D97712" w:rsidP="00D97712">
            <w:pPr>
              <w:jc w:val="right"/>
              <w:rPr>
                <w:ins w:id="2595" w:author="Steve Baird" w:date="2016-04-29T16:19:00Z"/>
                <w:rFonts w:asciiTheme="minorHAnsi" w:hAnsiTheme="minorHAnsi" w:cstheme="minorHAnsi"/>
                <w:sz w:val="20"/>
                <w:szCs w:val="20"/>
              </w:rPr>
            </w:pPr>
          </w:p>
        </w:tc>
      </w:tr>
      <w:tr w:rsidR="00D97712" w:rsidRPr="0094504B" w14:paraId="36D09652" w14:textId="77777777" w:rsidTr="004860B3">
        <w:trPr>
          <w:trHeight w:val="215"/>
          <w:ins w:id="2596" w:author="Steve Baird" w:date="2016-04-29T16:19:00Z"/>
        </w:trPr>
        <w:tc>
          <w:tcPr>
            <w:tcW w:w="638" w:type="dxa"/>
          </w:tcPr>
          <w:p w14:paraId="04C1A412" w14:textId="77777777" w:rsidR="00D97712" w:rsidRPr="0094504B" w:rsidRDefault="00D97712" w:rsidP="00D97712">
            <w:pPr>
              <w:jc w:val="center"/>
              <w:rPr>
                <w:ins w:id="2597" w:author="Steve Baird" w:date="2016-04-29T16:19:00Z"/>
                <w:bCs/>
                <w:sz w:val="22"/>
                <w:szCs w:val="22"/>
              </w:rPr>
            </w:pPr>
            <w:ins w:id="2598" w:author="Steve Baird" w:date="2016-04-29T16:19:00Z">
              <w:r w:rsidRPr="0094504B">
                <w:rPr>
                  <w:bCs/>
                  <w:sz w:val="22"/>
                  <w:szCs w:val="22"/>
                </w:rPr>
                <w:t>HD</w:t>
              </w:r>
            </w:ins>
          </w:p>
        </w:tc>
        <w:tc>
          <w:tcPr>
            <w:tcW w:w="1640" w:type="dxa"/>
            <w:vAlign w:val="bottom"/>
          </w:tcPr>
          <w:p w14:paraId="13BFE7A9" w14:textId="637CD95B" w:rsidR="00D97712" w:rsidRPr="004E78A7" w:rsidRDefault="00D97712" w:rsidP="00D97712">
            <w:pPr>
              <w:rPr>
                <w:rFonts w:asciiTheme="minorHAnsi" w:hAnsiTheme="minorHAnsi" w:cstheme="minorHAnsi"/>
                <w:color w:val="000000"/>
                <w:sz w:val="20"/>
                <w:szCs w:val="20"/>
              </w:rPr>
            </w:pPr>
          </w:p>
        </w:tc>
        <w:tc>
          <w:tcPr>
            <w:tcW w:w="1137" w:type="dxa"/>
            <w:vAlign w:val="bottom"/>
          </w:tcPr>
          <w:p w14:paraId="4426FCCF" w14:textId="12806A5B" w:rsidR="00D97712" w:rsidRPr="004E78A7" w:rsidRDefault="00D97712" w:rsidP="00D97712">
            <w:pPr>
              <w:rPr>
                <w:rFonts w:asciiTheme="minorHAnsi" w:hAnsiTheme="minorHAnsi" w:cstheme="minorHAnsi"/>
                <w:color w:val="000000"/>
                <w:sz w:val="20"/>
                <w:szCs w:val="20"/>
              </w:rPr>
            </w:pPr>
          </w:p>
        </w:tc>
        <w:tc>
          <w:tcPr>
            <w:tcW w:w="897" w:type="dxa"/>
            <w:vAlign w:val="bottom"/>
          </w:tcPr>
          <w:p w14:paraId="26BD76CE" w14:textId="0D265465" w:rsidR="00D97712" w:rsidRPr="004E78A7" w:rsidRDefault="00D97712" w:rsidP="00D97712">
            <w:pPr>
              <w:rPr>
                <w:rFonts w:asciiTheme="minorHAnsi" w:hAnsiTheme="minorHAnsi" w:cstheme="minorHAnsi"/>
                <w:color w:val="000000"/>
                <w:sz w:val="20"/>
                <w:szCs w:val="20"/>
              </w:rPr>
            </w:pPr>
          </w:p>
        </w:tc>
        <w:tc>
          <w:tcPr>
            <w:tcW w:w="243" w:type="dxa"/>
            <w:vAlign w:val="bottom"/>
          </w:tcPr>
          <w:p w14:paraId="4D837C00"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4838EA8F" w14:textId="77777777" w:rsidR="00D97712" w:rsidRPr="004E78A7" w:rsidRDefault="00D97712" w:rsidP="00D97712">
            <w:pPr>
              <w:rPr>
                <w:rFonts w:asciiTheme="minorHAnsi" w:hAnsiTheme="minorHAnsi" w:cstheme="minorHAnsi"/>
                <w:sz w:val="20"/>
                <w:szCs w:val="20"/>
              </w:rPr>
            </w:pPr>
          </w:p>
        </w:tc>
        <w:tc>
          <w:tcPr>
            <w:tcW w:w="838" w:type="dxa"/>
            <w:vAlign w:val="bottom"/>
          </w:tcPr>
          <w:p w14:paraId="4A8B52A1" w14:textId="7C05FF76" w:rsidR="00D97712" w:rsidRPr="004E78A7" w:rsidRDefault="00D97712" w:rsidP="00D97712">
            <w:pPr>
              <w:rPr>
                <w:rFonts w:asciiTheme="minorHAnsi" w:hAnsiTheme="minorHAnsi" w:cstheme="minorHAnsi"/>
                <w:color w:val="000000"/>
                <w:sz w:val="20"/>
                <w:szCs w:val="20"/>
              </w:rPr>
            </w:pPr>
          </w:p>
        </w:tc>
        <w:tc>
          <w:tcPr>
            <w:tcW w:w="273" w:type="dxa"/>
            <w:vAlign w:val="bottom"/>
          </w:tcPr>
          <w:p w14:paraId="5DEDCCCB"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06D66D94" w14:textId="107BE4D2" w:rsidR="00D97712" w:rsidRPr="004E78A7" w:rsidRDefault="00D97712" w:rsidP="00D97712">
            <w:pPr>
              <w:rPr>
                <w:rFonts w:asciiTheme="minorHAnsi" w:hAnsiTheme="minorHAnsi" w:cstheme="minorHAnsi"/>
                <w:color w:val="000000"/>
                <w:sz w:val="20"/>
                <w:szCs w:val="20"/>
              </w:rPr>
            </w:pPr>
          </w:p>
        </w:tc>
        <w:tc>
          <w:tcPr>
            <w:tcW w:w="820" w:type="dxa"/>
            <w:vAlign w:val="bottom"/>
          </w:tcPr>
          <w:p w14:paraId="6B367478" w14:textId="5FAD2546" w:rsidR="00D97712" w:rsidRPr="004E78A7" w:rsidRDefault="00D97712" w:rsidP="00D97712">
            <w:pPr>
              <w:rPr>
                <w:rFonts w:asciiTheme="minorHAnsi" w:hAnsiTheme="minorHAnsi" w:cstheme="minorHAnsi"/>
                <w:color w:val="000000"/>
                <w:sz w:val="20"/>
                <w:szCs w:val="20"/>
              </w:rPr>
            </w:pPr>
          </w:p>
        </w:tc>
        <w:tc>
          <w:tcPr>
            <w:tcW w:w="273" w:type="dxa"/>
            <w:vAlign w:val="bottom"/>
          </w:tcPr>
          <w:p w14:paraId="231F1828"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7AEE740B" w14:textId="265D2DA7" w:rsidR="00D97712" w:rsidRPr="004E78A7" w:rsidRDefault="00D97712" w:rsidP="00D97712">
            <w:pPr>
              <w:rPr>
                <w:rFonts w:asciiTheme="minorHAnsi" w:hAnsiTheme="minorHAnsi" w:cstheme="minorHAnsi"/>
                <w:color w:val="000000"/>
                <w:sz w:val="20"/>
                <w:szCs w:val="20"/>
              </w:rPr>
            </w:pPr>
          </w:p>
        </w:tc>
        <w:tc>
          <w:tcPr>
            <w:tcW w:w="1549" w:type="dxa"/>
            <w:vAlign w:val="bottom"/>
          </w:tcPr>
          <w:p w14:paraId="28E6CF12" w14:textId="28AA3FC5" w:rsidR="00D97712" w:rsidRPr="004E78A7" w:rsidRDefault="00D97712" w:rsidP="00D97712">
            <w:pPr>
              <w:rPr>
                <w:rFonts w:asciiTheme="minorHAnsi" w:hAnsiTheme="minorHAnsi" w:cstheme="minorHAnsi"/>
                <w:color w:val="000000"/>
                <w:sz w:val="20"/>
                <w:szCs w:val="20"/>
              </w:rPr>
            </w:pPr>
          </w:p>
        </w:tc>
        <w:tc>
          <w:tcPr>
            <w:tcW w:w="888" w:type="dxa"/>
            <w:vAlign w:val="bottom"/>
          </w:tcPr>
          <w:p w14:paraId="39A2AFCB" w14:textId="1548E5F2" w:rsidR="00D97712" w:rsidRPr="004E78A7" w:rsidRDefault="00D97712" w:rsidP="00D97712">
            <w:pPr>
              <w:rPr>
                <w:rFonts w:asciiTheme="minorHAnsi" w:hAnsiTheme="minorHAnsi" w:cstheme="minorHAnsi"/>
                <w:color w:val="000000"/>
                <w:sz w:val="20"/>
                <w:szCs w:val="20"/>
              </w:rPr>
            </w:pPr>
          </w:p>
        </w:tc>
        <w:tc>
          <w:tcPr>
            <w:tcW w:w="934" w:type="dxa"/>
            <w:vAlign w:val="bottom"/>
          </w:tcPr>
          <w:p w14:paraId="313ED8D0" w14:textId="70695E05" w:rsidR="00D97712" w:rsidRPr="004E78A7" w:rsidRDefault="00D97712" w:rsidP="00D97712">
            <w:pPr>
              <w:jc w:val="right"/>
              <w:rPr>
                <w:ins w:id="2599" w:author="Steve Baird" w:date="2016-04-29T16:19:00Z"/>
                <w:rFonts w:asciiTheme="minorHAnsi" w:hAnsiTheme="minorHAnsi" w:cstheme="minorHAnsi"/>
                <w:sz w:val="20"/>
                <w:szCs w:val="20"/>
              </w:rPr>
            </w:pPr>
          </w:p>
        </w:tc>
        <w:tc>
          <w:tcPr>
            <w:tcW w:w="1093" w:type="dxa"/>
          </w:tcPr>
          <w:p w14:paraId="531063C6" w14:textId="77777777" w:rsidR="00D97712" w:rsidRPr="004E78A7" w:rsidRDefault="00D97712" w:rsidP="00D97712">
            <w:pPr>
              <w:jc w:val="right"/>
              <w:rPr>
                <w:ins w:id="2600" w:author="Steve Baird" w:date="2016-04-29T16:19:00Z"/>
                <w:rFonts w:asciiTheme="minorHAnsi" w:hAnsiTheme="minorHAnsi" w:cstheme="minorHAnsi"/>
                <w:sz w:val="20"/>
                <w:szCs w:val="20"/>
              </w:rPr>
            </w:pPr>
          </w:p>
        </w:tc>
      </w:tr>
      <w:tr w:rsidR="00D97712" w:rsidRPr="0094504B" w14:paraId="048F957C" w14:textId="77777777" w:rsidTr="004860B3">
        <w:trPr>
          <w:trHeight w:val="215"/>
          <w:ins w:id="2601" w:author="Steve Baird" w:date="2016-04-29T16:19:00Z"/>
        </w:trPr>
        <w:tc>
          <w:tcPr>
            <w:tcW w:w="638" w:type="dxa"/>
          </w:tcPr>
          <w:p w14:paraId="7B239723" w14:textId="77777777" w:rsidR="00D97712" w:rsidRPr="0094504B" w:rsidRDefault="00D97712" w:rsidP="00D97712">
            <w:pPr>
              <w:jc w:val="center"/>
              <w:rPr>
                <w:ins w:id="2602" w:author="Steve Baird" w:date="2016-04-29T16:19:00Z"/>
                <w:bCs/>
                <w:sz w:val="22"/>
                <w:szCs w:val="22"/>
              </w:rPr>
            </w:pPr>
            <w:ins w:id="2603" w:author="Steve Baird" w:date="2016-04-29T16:19:00Z">
              <w:r w:rsidRPr="0094504B">
                <w:rPr>
                  <w:bCs/>
                  <w:sz w:val="22"/>
                  <w:szCs w:val="22"/>
                </w:rPr>
                <w:t>HD</w:t>
              </w:r>
            </w:ins>
          </w:p>
        </w:tc>
        <w:tc>
          <w:tcPr>
            <w:tcW w:w="1640" w:type="dxa"/>
            <w:vAlign w:val="bottom"/>
          </w:tcPr>
          <w:p w14:paraId="1F6A0145" w14:textId="5BF4B8D6" w:rsidR="00D97712" w:rsidRPr="004E78A7" w:rsidRDefault="00D97712" w:rsidP="00D97712">
            <w:pPr>
              <w:rPr>
                <w:rFonts w:asciiTheme="minorHAnsi" w:hAnsiTheme="minorHAnsi" w:cstheme="minorHAnsi"/>
                <w:color w:val="000000"/>
                <w:sz w:val="20"/>
                <w:szCs w:val="20"/>
              </w:rPr>
            </w:pPr>
          </w:p>
        </w:tc>
        <w:tc>
          <w:tcPr>
            <w:tcW w:w="1137" w:type="dxa"/>
            <w:vAlign w:val="bottom"/>
          </w:tcPr>
          <w:p w14:paraId="40BF68BE" w14:textId="22BA30F4" w:rsidR="00D97712" w:rsidRPr="004E78A7" w:rsidRDefault="00D97712" w:rsidP="00D97712">
            <w:pPr>
              <w:rPr>
                <w:rFonts w:asciiTheme="minorHAnsi" w:hAnsiTheme="minorHAnsi" w:cstheme="minorHAnsi"/>
                <w:color w:val="000000"/>
                <w:sz w:val="20"/>
                <w:szCs w:val="20"/>
              </w:rPr>
            </w:pPr>
          </w:p>
        </w:tc>
        <w:tc>
          <w:tcPr>
            <w:tcW w:w="897" w:type="dxa"/>
            <w:vAlign w:val="bottom"/>
          </w:tcPr>
          <w:p w14:paraId="0A220F1A" w14:textId="40E16A5C" w:rsidR="00D97712" w:rsidRPr="004E78A7" w:rsidRDefault="00D97712" w:rsidP="00D97712">
            <w:pPr>
              <w:rPr>
                <w:rFonts w:asciiTheme="minorHAnsi" w:hAnsiTheme="minorHAnsi" w:cstheme="minorHAnsi"/>
                <w:color w:val="000000"/>
                <w:sz w:val="20"/>
                <w:szCs w:val="20"/>
              </w:rPr>
            </w:pPr>
          </w:p>
        </w:tc>
        <w:tc>
          <w:tcPr>
            <w:tcW w:w="243" w:type="dxa"/>
            <w:vAlign w:val="bottom"/>
          </w:tcPr>
          <w:p w14:paraId="57AA1643" w14:textId="77777777" w:rsidR="00D97712" w:rsidRPr="004E78A7" w:rsidRDefault="00D97712" w:rsidP="00D97712">
            <w:pPr>
              <w:rPr>
                <w:rFonts w:asciiTheme="minorHAnsi" w:hAnsiTheme="minorHAnsi" w:cstheme="minorHAnsi"/>
                <w:color w:val="000000"/>
                <w:sz w:val="20"/>
                <w:szCs w:val="20"/>
              </w:rPr>
            </w:pPr>
          </w:p>
        </w:tc>
        <w:tc>
          <w:tcPr>
            <w:tcW w:w="273" w:type="dxa"/>
            <w:vAlign w:val="bottom"/>
          </w:tcPr>
          <w:p w14:paraId="3324DC8F" w14:textId="77777777" w:rsidR="00D97712" w:rsidRPr="004E78A7" w:rsidRDefault="00D97712" w:rsidP="00D97712">
            <w:pPr>
              <w:rPr>
                <w:rFonts w:asciiTheme="minorHAnsi" w:hAnsiTheme="minorHAnsi" w:cstheme="minorHAnsi"/>
                <w:sz w:val="20"/>
                <w:szCs w:val="20"/>
              </w:rPr>
            </w:pPr>
          </w:p>
        </w:tc>
        <w:tc>
          <w:tcPr>
            <w:tcW w:w="838" w:type="dxa"/>
            <w:vAlign w:val="bottom"/>
          </w:tcPr>
          <w:p w14:paraId="282E3A16" w14:textId="792CA5CC" w:rsidR="00D97712" w:rsidRPr="004E78A7" w:rsidRDefault="00D97712" w:rsidP="00D97712">
            <w:pPr>
              <w:rPr>
                <w:rFonts w:asciiTheme="minorHAnsi" w:hAnsiTheme="minorHAnsi" w:cstheme="minorHAnsi"/>
                <w:color w:val="000000"/>
                <w:sz w:val="20"/>
                <w:szCs w:val="20"/>
              </w:rPr>
            </w:pPr>
          </w:p>
        </w:tc>
        <w:tc>
          <w:tcPr>
            <w:tcW w:w="273" w:type="dxa"/>
            <w:vAlign w:val="bottom"/>
          </w:tcPr>
          <w:p w14:paraId="10771332" w14:textId="77777777" w:rsidR="00D97712" w:rsidRPr="004E78A7" w:rsidRDefault="00D97712" w:rsidP="00D97712">
            <w:pPr>
              <w:rPr>
                <w:rFonts w:asciiTheme="minorHAnsi" w:hAnsiTheme="minorHAnsi" w:cstheme="minorHAnsi"/>
                <w:color w:val="000000"/>
                <w:sz w:val="20"/>
                <w:szCs w:val="20"/>
              </w:rPr>
            </w:pPr>
          </w:p>
        </w:tc>
        <w:tc>
          <w:tcPr>
            <w:tcW w:w="729" w:type="dxa"/>
            <w:vAlign w:val="bottom"/>
          </w:tcPr>
          <w:p w14:paraId="4328174B" w14:textId="4804BF53" w:rsidR="00D97712" w:rsidRPr="004E78A7" w:rsidRDefault="00D97712" w:rsidP="00D97712">
            <w:pPr>
              <w:rPr>
                <w:rFonts w:asciiTheme="minorHAnsi" w:hAnsiTheme="minorHAnsi" w:cstheme="minorHAnsi"/>
                <w:color w:val="000000"/>
                <w:sz w:val="20"/>
                <w:szCs w:val="20"/>
              </w:rPr>
            </w:pPr>
          </w:p>
        </w:tc>
        <w:tc>
          <w:tcPr>
            <w:tcW w:w="820" w:type="dxa"/>
            <w:vAlign w:val="bottom"/>
          </w:tcPr>
          <w:p w14:paraId="74125F93" w14:textId="3977E7CF" w:rsidR="00D97712" w:rsidRPr="004E78A7" w:rsidRDefault="00D97712" w:rsidP="00D97712">
            <w:pPr>
              <w:rPr>
                <w:rFonts w:asciiTheme="minorHAnsi" w:hAnsiTheme="minorHAnsi" w:cstheme="minorHAnsi"/>
                <w:color w:val="000000"/>
                <w:sz w:val="20"/>
                <w:szCs w:val="20"/>
              </w:rPr>
            </w:pPr>
          </w:p>
        </w:tc>
        <w:tc>
          <w:tcPr>
            <w:tcW w:w="273" w:type="dxa"/>
            <w:vAlign w:val="bottom"/>
          </w:tcPr>
          <w:p w14:paraId="7FE9879B" w14:textId="77777777" w:rsidR="00D97712" w:rsidRPr="004E78A7" w:rsidRDefault="00D97712" w:rsidP="00D97712">
            <w:pPr>
              <w:rPr>
                <w:rFonts w:asciiTheme="minorHAnsi" w:hAnsiTheme="minorHAnsi" w:cstheme="minorHAnsi"/>
                <w:color w:val="000000"/>
                <w:sz w:val="20"/>
                <w:szCs w:val="20"/>
              </w:rPr>
            </w:pPr>
          </w:p>
        </w:tc>
        <w:tc>
          <w:tcPr>
            <w:tcW w:w="1093" w:type="dxa"/>
            <w:vAlign w:val="bottom"/>
          </w:tcPr>
          <w:p w14:paraId="3D04333B" w14:textId="0AE9769C" w:rsidR="00D97712" w:rsidRPr="004E78A7" w:rsidRDefault="00D97712" w:rsidP="00D97712">
            <w:pPr>
              <w:rPr>
                <w:rFonts w:asciiTheme="minorHAnsi" w:hAnsiTheme="minorHAnsi" w:cstheme="minorHAnsi"/>
                <w:color w:val="000000"/>
                <w:sz w:val="20"/>
                <w:szCs w:val="20"/>
              </w:rPr>
            </w:pPr>
          </w:p>
        </w:tc>
        <w:tc>
          <w:tcPr>
            <w:tcW w:w="1549" w:type="dxa"/>
            <w:vAlign w:val="bottom"/>
          </w:tcPr>
          <w:p w14:paraId="652E23E4" w14:textId="59FAF081" w:rsidR="00D97712" w:rsidRPr="004E78A7" w:rsidRDefault="00D97712" w:rsidP="00D97712">
            <w:pPr>
              <w:rPr>
                <w:rFonts w:asciiTheme="minorHAnsi" w:hAnsiTheme="minorHAnsi" w:cstheme="minorHAnsi"/>
                <w:color w:val="000000"/>
                <w:sz w:val="20"/>
                <w:szCs w:val="20"/>
              </w:rPr>
            </w:pPr>
          </w:p>
        </w:tc>
        <w:tc>
          <w:tcPr>
            <w:tcW w:w="888" w:type="dxa"/>
            <w:vAlign w:val="bottom"/>
          </w:tcPr>
          <w:p w14:paraId="3623CA47" w14:textId="16F5423E" w:rsidR="00D97712" w:rsidRPr="004E78A7" w:rsidRDefault="00D97712" w:rsidP="00D97712">
            <w:pPr>
              <w:rPr>
                <w:rFonts w:asciiTheme="minorHAnsi" w:hAnsiTheme="minorHAnsi" w:cstheme="minorHAnsi"/>
                <w:color w:val="000000"/>
                <w:sz w:val="20"/>
                <w:szCs w:val="20"/>
              </w:rPr>
            </w:pPr>
          </w:p>
        </w:tc>
        <w:tc>
          <w:tcPr>
            <w:tcW w:w="934" w:type="dxa"/>
            <w:vAlign w:val="bottom"/>
          </w:tcPr>
          <w:p w14:paraId="1613E794" w14:textId="47AB7005" w:rsidR="00D97712" w:rsidRPr="004E78A7" w:rsidRDefault="00D97712" w:rsidP="00D97712">
            <w:pPr>
              <w:jc w:val="center"/>
              <w:rPr>
                <w:rFonts w:asciiTheme="minorHAnsi" w:hAnsiTheme="minorHAnsi" w:cstheme="minorHAnsi"/>
                <w:color w:val="000000"/>
                <w:sz w:val="20"/>
                <w:szCs w:val="20"/>
              </w:rPr>
            </w:pPr>
          </w:p>
        </w:tc>
        <w:tc>
          <w:tcPr>
            <w:tcW w:w="1093" w:type="dxa"/>
          </w:tcPr>
          <w:p w14:paraId="14A7CDD1" w14:textId="77777777" w:rsidR="00D97712" w:rsidRPr="004E78A7" w:rsidRDefault="00D97712" w:rsidP="00D97712">
            <w:pPr>
              <w:jc w:val="right"/>
              <w:rPr>
                <w:ins w:id="2604" w:author="Steve Baird" w:date="2016-04-29T16:19:00Z"/>
                <w:rFonts w:asciiTheme="minorHAnsi" w:hAnsiTheme="minorHAnsi" w:cstheme="minorHAnsi"/>
                <w:sz w:val="20"/>
                <w:szCs w:val="20"/>
              </w:rPr>
            </w:pPr>
          </w:p>
        </w:tc>
      </w:tr>
      <w:tr w:rsidR="004E78A7" w:rsidRPr="0094504B" w14:paraId="4FE8CF5A" w14:textId="77777777" w:rsidTr="004E78A7">
        <w:trPr>
          <w:trHeight w:val="269"/>
          <w:ins w:id="2605" w:author="Steve Baird" w:date="2016-04-29T16:19:00Z"/>
        </w:trPr>
        <w:tc>
          <w:tcPr>
            <w:tcW w:w="638" w:type="dxa"/>
          </w:tcPr>
          <w:p w14:paraId="13665F43" w14:textId="77777777" w:rsidR="004E78A7" w:rsidRPr="0094504B" w:rsidRDefault="004E78A7" w:rsidP="004E78A7">
            <w:pPr>
              <w:jc w:val="center"/>
              <w:rPr>
                <w:ins w:id="2606" w:author="Steve Baird" w:date="2016-04-29T16:19:00Z"/>
                <w:bCs/>
                <w:sz w:val="22"/>
                <w:szCs w:val="22"/>
              </w:rPr>
            </w:pPr>
            <w:ins w:id="2607" w:author="Steve Baird" w:date="2016-04-29T16:19:00Z">
              <w:r w:rsidRPr="0094504B">
                <w:rPr>
                  <w:bCs/>
                  <w:sz w:val="22"/>
                  <w:szCs w:val="22"/>
                </w:rPr>
                <w:t>HD</w:t>
              </w:r>
            </w:ins>
          </w:p>
        </w:tc>
        <w:tc>
          <w:tcPr>
            <w:tcW w:w="1640" w:type="dxa"/>
          </w:tcPr>
          <w:p w14:paraId="59613D11" w14:textId="75391257" w:rsidR="004E78A7" w:rsidRPr="004E78A7" w:rsidRDefault="004E78A7" w:rsidP="004E78A7">
            <w:pPr>
              <w:rPr>
                <w:rFonts w:asciiTheme="minorHAnsi" w:hAnsiTheme="minorHAnsi" w:cstheme="minorHAnsi"/>
                <w:color w:val="000000"/>
                <w:sz w:val="20"/>
                <w:szCs w:val="20"/>
              </w:rPr>
            </w:pPr>
          </w:p>
        </w:tc>
        <w:tc>
          <w:tcPr>
            <w:tcW w:w="1137" w:type="dxa"/>
          </w:tcPr>
          <w:p w14:paraId="0270AA11" w14:textId="41AF1803" w:rsidR="004E78A7" w:rsidRPr="004E78A7" w:rsidRDefault="004E78A7" w:rsidP="004E78A7">
            <w:pPr>
              <w:rPr>
                <w:rFonts w:asciiTheme="minorHAnsi" w:hAnsiTheme="minorHAnsi" w:cstheme="minorHAnsi"/>
                <w:color w:val="000000"/>
                <w:sz w:val="20"/>
                <w:szCs w:val="20"/>
              </w:rPr>
            </w:pPr>
          </w:p>
        </w:tc>
        <w:tc>
          <w:tcPr>
            <w:tcW w:w="897" w:type="dxa"/>
          </w:tcPr>
          <w:p w14:paraId="37390F70" w14:textId="00CC88F7" w:rsidR="004E78A7" w:rsidRPr="004E78A7" w:rsidRDefault="004E78A7" w:rsidP="004E78A7">
            <w:pPr>
              <w:rPr>
                <w:rFonts w:asciiTheme="minorHAnsi" w:hAnsiTheme="minorHAnsi" w:cstheme="minorHAnsi"/>
                <w:color w:val="000000"/>
                <w:sz w:val="20"/>
                <w:szCs w:val="20"/>
              </w:rPr>
            </w:pPr>
          </w:p>
        </w:tc>
        <w:tc>
          <w:tcPr>
            <w:tcW w:w="243" w:type="dxa"/>
          </w:tcPr>
          <w:p w14:paraId="23121D8C" w14:textId="77777777" w:rsidR="004E78A7" w:rsidRPr="004E78A7" w:rsidRDefault="004E78A7" w:rsidP="004E78A7">
            <w:pPr>
              <w:rPr>
                <w:rFonts w:asciiTheme="minorHAnsi" w:hAnsiTheme="minorHAnsi" w:cstheme="minorHAnsi"/>
                <w:sz w:val="20"/>
                <w:szCs w:val="20"/>
              </w:rPr>
            </w:pPr>
          </w:p>
        </w:tc>
        <w:tc>
          <w:tcPr>
            <w:tcW w:w="273" w:type="dxa"/>
          </w:tcPr>
          <w:p w14:paraId="090456E2" w14:textId="77777777" w:rsidR="004E78A7" w:rsidRPr="004E78A7" w:rsidRDefault="004E78A7" w:rsidP="004E78A7">
            <w:pPr>
              <w:rPr>
                <w:rFonts w:asciiTheme="minorHAnsi" w:hAnsiTheme="minorHAnsi" w:cstheme="minorHAnsi"/>
                <w:sz w:val="20"/>
                <w:szCs w:val="20"/>
              </w:rPr>
            </w:pPr>
          </w:p>
        </w:tc>
        <w:tc>
          <w:tcPr>
            <w:tcW w:w="838" w:type="dxa"/>
          </w:tcPr>
          <w:p w14:paraId="0685D979" w14:textId="1B0097CE" w:rsidR="004E78A7" w:rsidRPr="004E78A7" w:rsidRDefault="004E78A7" w:rsidP="004E78A7">
            <w:pPr>
              <w:rPr>
                <w:rFonts w:asciiTheme="minorHAnsi" w:hAnsiTheme="minorHAnsi" w:cstheme="minorHAnsi"/>
                <w:color w:val="000000"/>
                <w:sz w:val="20"/>
                <w:szCs w:val="20"/>
              </w:rPr>
            </w:pPr>
          </w:p>
        </w:tc>
        <w:tc>
          <w:tcPr>
            <w:tcW w:w="273" w:type="dxa"/>
          </w:tcPr>
          <w:p w14:paraId="57F4A15E" w14:textId="77777777" w:rsidR="004E78A7" w:rsidRPr="004E78A7" w:rsidRDefault="004E78A7" w:rsidP="004E78A7">
            <w:pPr>
              <w:rPr>
                <w:rFonts w:asciiTheme="minorHAnsi" w:hAnsiTheme="minorHAnsi" w:cstheme="minorHAnsi"/>
                <w:color w:val="000000"/>
                <w:sz w:val="20"/>
                <w:szCs w:val="20"/>
              </w:rPr>
            </w:pPr>
          </w:p>
        </w:tc>
        <w:tc>
          <w:tcPr>
            <w:tcW w:w="729" w:type="dxa"/>
          </w:tcPr>
          <w:p w14:paraId="5EDF65A5" w14:textId="3EC808A6" w:rsidR="004E78A7" w:rsidRPr="004E78A7" w:rsidRDefault="004E78A7" w:rsidP="004E78A7">
            <w:pPr>
              <w:rPr>
                <w:rFonts w:asciiTheme="minorHAnsi" w:hAnsiTheme="minorHAnsi" w:cstheme="minorHAnsi"/>
                <w:color w:val="000000"/>
                <w:sz w:val="20"/>
                <w:szCs w:val="20"/>
              </w:rPr>
            </w:pPr>
          </w:p>
        </w:tc>
        <w:tc>
          <w:tcPr>
            <w:tcW w:w="820" w:type="dxa"/>
          </w:tcPr>
          <w:p w14:paraId="3B4B4442" w14:textId="0EBB3409" w:rsidR="004E78A7" w:rsidRPr="004E78A7" w:rsidRDefault="004E78A7" w:rsidP="004E78A7">
            <w:pPr>
              <w:rPr>
                <w:rFonts w:asciiTheme="minorHAnsi" w:hAnsiTheme="minorHAnsi" w:cstheme="minorHAnsi"/>
                <w:color w:val="000000"/>
                <w:sz w:val="20"/>
                <w:szCs w:val="20"/>
              </w:rPr>
            </w:pPr>
          </w:p>
        </w:tc>
        <w:tc>
          <w:tcPr>
            <w:tcW w:w="273" w:type="dxa"/>
          </w:tcPr>
          <w:p w14:paraId="51865F3C" w14:textId="77777777" w:rsidR="004E78A7" w:rsidRPr="004E78A7" w:rsidRDefault="004E78A7" w:rsidP="004E78A7">
            <w:pPr>
              <w:rPr>
                <w:rFonts w:asciiTheme="minorHAnsi" w:hAnsiTheme="minorHAnsi" w:cstheme="minorHAnsi"/>
                <w:color w:val="000000"/>
                <w:sz w:val="20"/>
                <w:szCs w:val="20"/>
              </w:rPr>
            </w:pPr>
          </w:p>
        </w:tc>
        <w:tc>
          <w:tcPr>
            <w:tcW w:w="1093" w:type="dxa"/>
          </w:tcPr>
          <w:p w14:paraId="2B0050AC" w14:textId="2BE86D70" w:rsidR="004E78A7" w:rsidRPr="004E78A7" w:rsidRDefault="004E78A7" w:rsidP="004E78A7">
            <w:pPr>
              <w:rPr>
                <w:rFonts w:asciiTheme="minorHAnsi" w:hAnsiTheme="minorHAnsi" w:cstheme="minorHAnsi"/>
                <w:color w:val="000000"/>
                <w:sz w:val="20"/>
                <w:szCs w:val="20"/>
              </w:rPr>
            </w:pPr>
          </w:p>
        </w:tc>
        <w:tc>
          <w:tcPr>
            <w:tcW w:w="1549" w:type="dxa"/>
          </w:tcPr>
          <w:p w14:paraId="4623A216" w14:textId="7B2DECF5" w:rsidR="004E78A7" w:rsidRPr="004E78A7" w:rsidRDefault="004E78A7" w:rsidP="004E78A7">
            <w:pPr>
              <w:rPr>
                <w:rFonts w:asciiTheme="minorHAnsi" w:hAnsiTheme="minorHAnsi" w:cstheme="minorHAnsi"/>
                <w:color w:val="000000"/>
                <w:sz w:val="20"/>
                <w:szCs w:val="20"/>
              </w:rPr>
            </w:pPr>
          </w:p>
        </w:tc>
        <w:tc>
          <w:tcPr>
            <w:tcW w:w="888" w:type="dxa"/>
            <w:vAlign w:val="bottom"/>
          </w:tcPr>
          <w:p w14:paraId="600E0A65" w14:textId="4DA62D8A" w:rsidR="004E78A7" w:rsidRPr="004E78A7" w:rsidRDefault="004E78A7" w:rsidP="004E78A7">
            <w:pPr>
              <w:rPr>
                <w:rFonts w:asciiTheme="minorHAnsi" w:hAnsiTheme="minorHAnsi" w:cstheme="minorHAnsi"/>
                <w:color w:val="000000"/>
                <w:sz w:val="20"/>
                <w:szCs w:val="20"/>
              </w:rPr>
            </w:pPr>
          </w:p>
        </w:tc>
        <w:tc>
          <w:tcPr>
            <w:tcW w:w="934" w:type="dxa"/>
            <w:vAlign w:val="bottom"/>
          </w:tcPr>
          <w:p w14:paraId="15B1ADD2" w14:textId="5663CC6C" w:rsidR="004E78A7" w:rsidRPr="004E78A7" w:rsidRDefault="004E78A7" w:rsidP="004E78A7">
            <w:pPr>
              <w:jc w:val="right"/>
              <w:rPr>
                <w:rFonts w:asciiTheme="minorHAnsi" w:hAnsiTheme="minorHAnsi" w:cstheme="minorHAnsi"/>
                <w:color w:val="000000"/>
                <w:sz w:val="20"/>
                <w:szCs w:val="20"/>
              </w:rPr>
            </w:pPr>
          </w:p>
        </w:tc>
        <w:tc>
          <w:tcPr>
            <w:tcW w:w="1093" w:type="dxa"/>
          </w:tcPr>
          <w:p w14:paraId="5C65FEB2" w14:textId="77777777" w:rsidR="004E78A7" w:rsidRPr="004E78A7" w:rsidRDefault="004E78A7" w:rsidP="004E78A7">
            <w:pPr>
              <w:jc w:val="right"/>
              <w:rPr>
                <w:ins w:id="2608" w:author="Steve Baird" w:date="2016-04-29T16:19:00Z"/>
                <w:rFonts w:asciiTheme="minorHAnsi" w:hAnsiTheme="minorHAnsi" w:cstheme="minorHAnsi"/>
                <w:sz w:val="20"/>
                <w:szCs w:val="20"/>
              </w:rPr>
            </w:pPr>
          </w:p>
        </w:tc>
      </w:tr>
      <w:tr w:rsidR="004E78A7" w:rsidRPr="009077C6" w14:paraId="6535E604" w14:textId="77777777" w:rsidTr="004E78A7">
        <w:trPr>
          <w:trHeight w:val="260"/>
          <w:ins w:id="2609" w:author="Steve Baird" w:date="2016-04-29T16:19:00Z"/>
        </w:trPr>
        <w:tc>
          <w:tcPr>
            <w:tcW w:w="638" w:type="dxa"/>
          </w:tcPr>
          <w:p w14:paraId="31677D9F" w14:textId="77777777" w:rsidR="004E78A7" w:rsidRPr="009077C6" w:rsidRDefault="004E78A7" w:rsidP="004E78A7">
            <w:pPr>
              <w:jc w:val="center"/>
              <w:rPr>
                <w:ins w:id="2610" w:author="Steve Baird" w:date="2016-04-29T16:19:00Z"/>
                <w:bCs/>
                <w:sz w:val="22"/>
                <w:szCs w:val="22"/>
              </w:rPr>
            </w:pPr>
            <w:ins w:id="2611" w:author="Steve Baird" w:date="2016-04-29T16:19:00Z">
              <w:r w:rsidRPr="009077C6">
                <w:rPr>
                  <w:bCs/>
                  <w:sz w:val="22"/>
                  <w:szCs w:val="22"/>
                </w:rPr>
                <w:t>HD</w:t>
              </w:r>
            </w:ins>
          </w:p>
        </w:tc>
        <w:tc>
          <w:tcPr>
            <w:tcW w:w="1640" w:type="dxa"/>
          </w:tcPr>
          <w:p w14:paraId="6A4B1300" w14:textId="64F1B6E6" w:rsidR="004E78A7" w:rsidRPr="004E78A7" w:rsidRDefault="004E78A7" w:rsidP="004E78A7">
            <w:pPr>
              <w:rPr>
                <w:rFonts w:asciiTheme="minorHAnsi" w:hAnsiTheme="minorHAnsi" w:cstheme="minorHAnsi"/>
                <w:color w:val="000000"/>
                <w:sz w:val="20"/>
                <w:szCs w:val="20"/>
              </w:rPr>
            </w:pPr>
          </w:p>
        </w:tc>
        <w:tc>
          <w:tcPr>
            <w:tcW w:w="1137" w:type="dxa"/>
          </w:tcPr>
          <w:p w14:paraId="5D24E9D3" w14:textId="274A3576" w:rsidR="004E78A7" w:rsidRPr="004E78A7" w:rsidRDefault="004E78A7" w:rsidP="004E78A7">
            <w:pPr>
              <w:rPr>
                <w:rFonts w:asciiTheme="minorHAnsi" w:hAnsiTheme="minorHAnsi" w:cstheme="minorHAnsi"/>
                <w:color w:val="000000"/>
                <w:sz w:val="20"/>
                <w:szCs w:val="20"/>
              </w:rPr>
            </w:pPr>
          </w:p>
        </w:tc>
        <w:tc>
          <w:tcPr>
            <w:tcW w:w="897" w:type="dxa"/>
          </w:tcPr>
          <w:p w14:paraId="6C2B2309" w14:textId="414C4D9C" w:rsidR="004E78A7" w:rsidRPr="004E78A7" w:rsidRDefault="004E78A7" w:rsidP="004E78A7">
            <w:pPr>
              <w:rPr>
                <w:rFonts w:asciiTheme="minorHAnsi" w:hAnsiTheme="minorHAnsi" w:cstheme="minorHAnsi"/>
                <w:color w:val="000000"/>
                <w:sz w:val="20"/>
                <w:szCs w:val="20"/>
              </w:rPr>
            </w:pPr>
          </w:p>
        </w:tc>
        <w:tc>
          <w:tcPr>
            <w:tcW w:w="243" w:type="dxa"/>
          </w:tcPr>
          <w:p w14:paraId="4DEBF2E0" w14:textId="77777777" w:rsidR="004E78A7" w:rsidRPr="004E78A7" w:rsidRDefault="004E78A7" w:rsidP="004E78A7">
            <w:pPr>
              <w:rPr>
                <w:ins w:id="2612" w:author="Steve Baird" w:date="2016-04-29T16:19:00Z"/>
                <w:rFonts w:asciiTheme="minorHAnsi" w:hAnsiTheme="minorHAnsi" w:cstheme="minorHAnsi"/>
                <w:sz w:val="20"/>
                <w:szCs w:val="20"/>
              </w:rPr>
            </w:pPr>
          </w:p>
        </w:tc>
        <w:tc>
          <w:tcPr>
            <w:tcW w:w="273" w:type="dxa"/>
          </w:tcPr>
          <w:p w14:paraId="6FD156B6" w14:textId="77777777" w:rsidR="004E78A7" w:rsidRPr="004E78A7" w:rsidRDefault="004E78A7" w:rsidP="004E78A7">
            <w:pPr>
              <w:rPr>
                <w:ins w:id="2613" w:author="Steve Baird" w:date="2016-04-29T16:19:00Z"/>
                <w:rFonts w:asciiTheme="minorHAnsi" w:hAnsiTheme="minorHAnsi" w:cstheme="minorHAnsi"/>
                <w:sz w:val="20"/>
                <w:szCs w:val="20"/>
              </w:rPr>
            </w:pPr>
          </w:p>
        </w:tc>
        <w:tc>
          <w:tcPr>
            <w:tcW w:w="838" w:type="dxa"/>
          </w:tcPr>
          <w:p w14:paraId="4CF86E11" w14:textId="0BEDEA90" w:rsidR="004E78A7" w:rsidRPr="004E78A7" w:rsidRDefault="004E78A7" w:rsidP="004E78A7">
            <w:pPr>
              <w:rPr>
                <w:rFonts w:asciiTheme="minorHAnsi" w:hAnsiTheme="minorHAnsi" w:cstheme="minorHAnsi"/>
                <w:color w:val="000000"/>
                <w:sz w:val="20"/>
                <w:szCs w:val="20"/>
              </w:rPr>
            </w:pPr>
          </w:p>
        </w:tc>
        <w:tc>
          <w:tcPr>
            <w:tcW w:w="273" w:type="dxa"/>
          </w:tcPr>
          <w:p w14:paraId="71A35605" w14:textId="77777777" w:rsidR="004E78A7" w:rsidRPr="004E78A7" w:rsidRDefault="004E78A7" w:rsidP="004E78A7">
            <w:pPr>
              <w:rPr>
                <w:rFonts w:asciiTheme="minorHAnsi" w:hAnsiTheme="minorHAnsi" w:cstheme="minorHAnsi"/>
                <w:color w:val="000000"/>
                <w:sz w:val="20"/>
                <w:szCs w:val="20"/>
              </w:rPr>
            </w:pPr>
          </w:p>
        </w:tc>
        <w:tc>
          <w:tcPr>
            <w:tcW w:w="729" w:type="dxa"/>
          </w:tcPr>
          <w:p w14:paraId="2227E179" w14:textId="26C26D75" w:rsidR="004E78A7" w:rsidRPr="004E78A7" w:rsidRDefault="004E78A7" w:rsidP="004E78A7">
            <w:pPr>
              <w:rPr>
                <w:rFonts w:asciiTheme="minorHAnsi" w:hAnsiTheme="minorHAnsi" w:cstheme="minorHAnsi"/>
                <w:color w:val="000000"/>
                <w:sz w:val="20"/>
                <w:szCs w:val="20"/>
              </w:rPr>
            </w:pPr>
          </w:p>
        </w:tc>
        <w:tc>
          <w:tcPr>
            <w:tcW w:w="820" w:type="dxa"/>
          </w:tcPr>
          <w:p w14:paraId="6F01A8E9" w14:textId="213C70DC" w:rsidR="004E78A7" w:rsidRPr="004E78A7" w:rsidRDefault="004E78A7" w:rsidP="004E78A7">
            <w:pPr>
              <w:rPr>
                <w:rFonts w:asciiTheme="minorHAnsi" w:hAnsiTheme="minorHAnsi" w:cstheme="minorHAnsi"/>
                <w:color w:val="000000"/>
                <w:sz w:val="20"/>
                <w:szCs w:val="20"/>
              </w:rPr>
            </w:pPr>
          </w:p>
        </w:tc>
        <w:tc>
          <w:tcPr>
            <w:tcW w:w="273" w:type="dxa"/>
          </w:tcPr>
          <w:p w14:paraId="2DB9D733" w14:textId="77777777" w:rsidR="004E78A7" w:rsidRPr="004E78A7" w:rsidRDefault="004E78A7" w:rsidP="004E78A7">
            <w:pPr>
              <w:rPr>
                <w:rFonts w:asciiTheme="minorHAnsi" w:hAnsiTheme="minorHAnsi" w:cstheme="minorHAnsi"/>
                <w:color w:val="000000"/>
                <w:sz w:val="20"/>
                <w:szCs w:val="20"/>
              </w:rPr>
            </w:pPr>
          </w:p>
        </w:tc>
        <w:tc>
          <w:tcPr>
            <w:tcW w:w="1093" w:type="dxa"/>
          </w:tcPr>
          <w:p w14:paraId="4D819060" w14:textId="1AC5618F" w:rsidR="004E78A7" w:rsidRPr="004E78A7" w:rsidRDefault="004E78A7" w:rsidP="004E78A7">
            <w:pPr>
              <w:rPr>
                <w:rFonts w:asciiTheme="minorHAnsi" w:hAnsiTheme="minorHAnsi" w:cstheme="minorHAnsi"/>
                <w:color w:val="000000"/>
                <w:sz w:val="20"/>
                <w:szCs w:val="20"/>
              </w:rPr>
            </w:pPr>
          </w:p>
        </w:tc>
        <w:tc>
          <w:tcPr>
            <w:tcW w:w="1549" w:type="dxa"/>
          </w:tcPr>
          <w:p w14:paraId="7E8C8C56" w14:textId="68C2F888" w:rsidR="004E78A7" w:rsidRPr="004E78A7" w:rsidRDefault="004E78A7" w:rsidP="004E78A7">
            <w:pPr>
              <w:rPr>
                <w:rFonts w:asciiTheme="minorHAnsi" w:hAnsiTheme="minorHAnsi" w:cstheme="minorHAnsi"/>
                <w:color w:val="000000"/>
                <w:sz w:val="20"/>
                <w:szCs w:val="20"/>
              </w:rPr>
            </w:pPr>
          </w:p>
        </w:tc>
        <w:tc>
          <w:tcPr>
            <w:tcW w:w="888" w:type="dxa"/>
            <w:vAlign w:val="bottom"/>
          </w:tcPr>
          <w:p w14:paraId="70F0BACC" w14:textId="29818473" w:rsidR="004E78A7" w:rsidRPr="004E78A7" w:rsidRDefault="004E78A7" w:rsidP="004E78A7">
            <w:pPr>
              <w:rPr>
                <w:rFonts w:asciiTheme="minorHAnsi" w:hAnsiTheme="minorHAnsi" w:cstheme="minorHAnsi"/>
                <w:color w:val="000000"/>
                <w:sz w:val="20"/>
                <w:szCs w:val="20"/>
              </w:rPr>
            </w:pPr>
          </w:p>
        </w:tc>
        <w:tc>
          <w:tcPr>
            <w:tcW w:w="934" w:type="dxa"/>
            <w:vAlign w:val="bottom"/>
          </w:tcPr>
          <w:p w14:paraId="5E3B122D" w14:textId="0E6449A1" w:rsidR="004E78A7" w:rsidRPr="004E78A7" w:rsidRDefault="004E78A7" w:rsidP="004E78A7">
            <w:pPr>
              <w:jc w:val="right"/>
              <w:rPr>
                <w:rFonts w:asciiTheme="minorHAnsi" w:hAnsiTheme="minorHAnsi" w:cstheme="minorHAnsi"/>
                <w:color w:val="000000"/>
                <w:sz w:val="20"/>
                <w:szCs w:val="20"/>
              </w:rPr>
            </w:pPr>
          </w:p>
        </w:tc>
        <w:tc>
          <w:tcPr>
            <w:tcW w:w="1093" w:type="dxa"/>
          </w:tcPr>
          <w:p w14:paraId="1B35421C" w14:textId="77777777" w:rsidR="004E78A7" w:rsidRPr="004E78A7" w:rsidRDefault="004E78A7" w:rsidP="004E78A7">
            <w:pPr>
              <w:jc w:val="right"/>
              <w:rPr>
                <w:ins w:id="2614" w:author="Steve Baird" w:date="2016-04-29T16:19:00Z"/>
                <w:rFonts w:asciiTheme="minorHAnsi" w:hAnsiTheme="minorHAnsi" w:cstheme="minorHAnsi"/>
                <w:sz w:val="20"/>
                <w:szCs w:val="20"/>
              </w:rPr>
            </w:pPr>
          </w:p>
        </w:tc>
      </w:tr>
      <w:tr w:rsidR="004E78A7" w:rsidRPr="009077C6" w14:paraId="4DD3ACBF" w14:textId="77777777" w:rsidTr="004E78A7">
        <w:trPr>
          <w:trHeight w:val="197"/>
          <w:ins w:id="2615" w:author="Steve Baird" w:date="2016-04-29T16:19:00Z"/>
        </w:trPr>
        <w:tc>
          <w:tcPr>
            <w:tcW w:w="638" w:type="dxa"/>
          </w:tcPr>
          <w:p w14:paraId="5FC609FB" w14:textId="77777777" w:rsidR="004E78A7" w:rsidRPr="009077C6" w:rsidRDefault="004E78A7" w:rsidP="004E78A7">
            <w:pPr>
              <w:jc w:val="center"/>
              <w:rPr>
                <w:ins w:id="2616" w:author="Steve Baird" w:date="2016-04-29T16:19:00Z"/>
                <w:bCs/>
                <w:sz w:val="22"/>
                <w:szCs w:val="22"/>
              </w:rPr>
            </w:pPr>
            <w:ins w:id="2617" w:author="Steve Baird" w:date="2016-04-29T16:19:00Z">
              <w:r w:rsidRPr="009077C6">
                <w:rPr>
                  <w:bCs/>
                  <w:sz w:val="22"/>
                  <w:szCs w:val="22"/>
                </w:rPr>
                <w:t>HD</w:t>
              </w:r>
            </w:ins>
          </w:p>
        </w:tc>
        <w:tc>
          <w:tcPr>
            <w:tcW w:w="1640" w:type="dxa"/>
          </w:tcPr>
          <w:p w14:paraId="4B79DCEA" w14:textId="709FBAC2" w:rsidR="004E78A7" w:rsidRPr="004E78A7" w:rsidRDefault="004E78A7" w:rsidP="004E78A7">
            <w:pPr>
              <w:rPr>
                <w:rFonts w:asciiTheme="minorHAnsi" w:hAnsiTheme="minorHAnsi" w:cstheme="minorHAnsi"/>
                <w:color w:val="000000"/>
                <w:sz w:val="20"/>
                <w:szCs w:val="20"/>
              </w:rPr>
            </w:pPr>
          </w:p>
        </w:tc>
        <w:tc>
          <w:tcPr>
            <w:tcW w:w="1137" w:type="dxa"/>
          </w:tcPr>
          <w:p w14:paraId="1D1CEB14" w14:textId="369AEDC0" w:rsidR="004E78A7" w:rsidRPr="004E78A7" w:rsidRDefault="004E78A7" w:rsidP="004E78A7">
            <w:pPr>
              <w:rPr>
                <w:rFonts w:asciiTheme="minorHAnsi" w:hAnsiTheme="minorHAnsi" w:cstheme="minorHAnsi"/>
                <w:color w:val="000000"/>
                <w:sz w:val="20"/>
                <w:szCs w:val="20"/>
              </w:rPr>
            </w:pPr>
          </w:p>
        </w:tc>
        <w:tc>
          <w:tcPr>
            <w:tcW w:w="897" w:type="dxa"/>
          </w:tcPr>
          <w:p w14:paraId="79733195" w14:textId="058E13D1" w:rsidR="004E78A7" w:rsidRPr="004E78A7" w:rsidRDefault="004E78A7" w:rsidP="004E78A7">
            <w:pPr>
              <w:rPr>
                <w:rFonts w:asciiTheme="minorHAnsi" w:hAnsiTheme="minorHAnsi" w:cstheme="minorHAnsi"/>
                <w:color w:val="000000"/>
                <w:sz w:val="20"/>
                <w:szCs w:val="20"/>
              </w:rPr>
            </w:pPr>
          </w:p>
        </w:tc>
        <w:tc>
          <w:tcPr>
            <w:tcW w:w="243" w:type="dxa"/>
          </w:tcPr>
          <w:p w14:paraId="534220BB" w14:textId="77777777" w:rsidR="004E78A7" w:rsidRPr="004E78A7" w:rsidRDefault="004E78A7" w:rsidP="004E78A7">
            <w:pPr>
              <w:rPr>
                <w:ins w:id="2618" w:author="Steve Baird" w:date="2016-04-29T16:19:00Z"/>
                <w:rFonts w:asciiTheme="minorHAnsi" w:hAnsiTheme="minorHAnsi" w:cstheme="minorHAnsi"/>
                <w:sz w:val="20"/>
                <w:szCs w:val="20"/>
              </w:rPr>
            </w:pPr>
          </w:p>
        </w:tc>
        <w:tc>
          <w:tcPr>
            <w:tcW w:w="273" w:type="dxa"/>
          </w:tcPr>
          <w:p w14:paraId="2AEE8CA9" w14:textId="77777777" w:rsidR="004E78A7" w:rsidRPr="004E78A7" w:rsidRDefault="004E78A7" w:rsidP="004E78A7">
            <w:pPr>
              <w:rPr>
                <w:ins w:id="2619" w:author="Steve Baird" w:date="2016-04-29T16:19:00Z"/>
                <w:rFonts w:asciiTheme="minorHAnsi" w:hAnsiTheme="minorHAnsi" w:cstheme="minorHAnsi"/>
                <w:sz w:val="20"/>
                <w:szCs w:val="20"/>
              </w:rPr>
            </w:pPr>
          </w:p>
        </w:tc>
        <w:tc>
          <w:tcPr>
            <w:tcW w:w="838" w:type="dxa"/>
          </w:tcPr>
          <w:p w14:paraId="1C970A5C" w14:textId="1D5FF6DC" w:rsidR="004E78A7" w:rsidRPr="004E78A7" w:rsidRDefault="004E78A7" w:rsidP="004E78A7">
            <w:pPr>
              <w:rPr>
                <w:rFonts w:asciiTheme="minorHAnsi" w:hAnsiTheme="minorHAnsi" w:cstheme="minorHAnsi"/>
                <w:color w:val="000000"/>
                <w:sz w:val="20"/>
                <w:szCs w:val="20"/>
              </w:rPr>
            </w:pPr>
          </w:p>
        </w:tc>
        <w:tc>
          <w:tcPr>
            <w:tcW w:w="273" w:type="dxa"/>
          </w:tcPr>
          <w:p w14:paraId="69753287" w14:textId="77777777" w:rsidR="004E78A7" w:rsidRPr="004E78A7" w:rsidRDefault="004E78A7" w:rsidP="004E78A7">
            <w:pPr>
              <w:rPr>
                <w:rFonts w:asciiTheme="minorHAnsi" w:hAnsiTheme="minorHAnsi" w:cstheme="minorHAnsi"/>
                <w:color w:val="000000"/>
                <w:sz w:val="20"/>
                <w:szCs w:val="20"/>
              </w:rPr>
            </w:pPr>
          </w:p>
        </w:tc>
        <w:tc>
          <w:tcPr>
            <w:tcW w:w="729" w:type="dxa"/>
          </w:tcPr>
          <w:p w14:paraId="50204D58" w14:textId="56BCA056" w:rsidR="004E78A7" w:rsidRPr="004E78A7" w:rsidRDefault="004E78A7" w:rsidP="004E78A7">
            <w:pPr>
              <w:rPr>
                <w:rFonts w:asciiTheme="minorHAnsi" w:hAnsiTheme="minorHAnsi" w:cstheme="minorHAnsi"/>
                <w:color w:val="000000"/>
                <w:sz w:val="20"/>
                <w:szCs w:val="20"/>
              </w:rPr>
            </w:pPr>
          </w:p>
        </w:tc>
        <w:tc>
          <w:tcPr>
            <w:tcW w:w="820" w:type="dxa"/>
          </w:tcPr>
          <w:p w14:paraId="0243FCD1" w14:textId="73170F8E" w:rsidR="004E78A7" w:rsidRPr="004E78A7" w:rsidRDefault="004E78A7" w:rsidP="004E78A7">
            <w:pPr>
              <w:rPr>
                <w:rFonts w:asciiTheme="minorHAnsi" w:hAnsiTheme="minorHAnsi" w:cstheme="minorHAnsi"/>
                <w:color w:val="000000"/>
                <w:sz w:val="20"/>
                <w:szCs w:val="20"/>
              </w:rPr>
            </w:pPr>
          </w:p>
        </w:tc>
        <w:tc>
          <w:tcPr>
            <w:tcW w:w="273" w:type="dxa"/>
          </w:tcPr>
          <w:p w14:paraId="05469B39" w14:textId="77777777" w:rsidR="004E78A7" w:rsidRPr="004E78A7" w:rsidRDefault="004E78A7" w:rsidP="004E78A7">
            <w:pPr>
              <w:rPr>
                <w:rFonts w:asciiTheme="minorHAnsi" w:hAnsiTheme="minorHAnsi" w:cstheme="minorHAnsi"/>
                <w:color w:val="000000"/>
                <w:sz w:val="20"/>
                <w:szCs w:val="20"/>
              </w:rPr>
            </w:pPr>
          </w:p>
        </w:tc>
        <w:tc>
          <w:tcPr>
            <w:tcW w:w="1093" w:type="dxa"/>
          </w:tcPr>
          <w:p w14:paraId="00BD7D28" w14:textId="5B4EA4D9" w:rsidR="004E78A7" w:rsidRPr="004E78A7" w:rsidRDefault="004E78A7" w:rsidP="004E78A7">
            <w:pPr>
              <w:rPr>
                <w:rFonts w:asciiTheme="minorHAnsi" w:hAnsiTheme="minorHAnsi" w:cstheme="minorHAnsi"/>
                <w:color w:val="000000"/>
                <w:sz w:val="20"/>
                <w:szCs w:val="20"/>
              </w:rPr>
            </w:pPr>
          </w:p>
        </w:tc>
        <w:tc>
          <w:tcPr>
            <w:tcW w:w="1549" w:type="dxa"/>
          </w:tcPr>
          <w:p w14:paraId="0077086B" w14:textId="34D7F13E" w:rsidR="004E78A7" w:rsidRPr="004E78A7" w:rsidRDefault="004E78A7" w:rsidP="004E78A7">
            <w:pPr>
              <w:rPr>
                <w:rFonts w:asciiTheme="minorHAnsi" w:hAnsiTheme="minorHAnsi" w:cstheme="minorHAnsi"/>
                <w:color w:val="000000"/>
                <w:sz w:val="20"/>
                <w:szCs w:val="20"/>
              </w:rPr>
            </w:pPr>
          </w:p>
        </w:tc>
        <w:tc>
          <w:tcPr>
            <w:tcW w:w="888" w:type="dxa"/>
            <w:vAlign w:val="bottom"/>
          </w:tcPr>
          <w:p w14:paraId="718AB17C" w14:textId="0197BA6F" w:rsidR="004E78A7" w:rsidRPr="004E78A7" w:rsidRDefault="004E78A7" w:rsidP="004E78A7">
            <w:pPr>
              <w:rPr>
                <w:rFonts w:asciiTheme="minorHAnsi" w:hAnsiTheme="minorHAnsi" w:cstheme="minorHAnsi"/>
                <w:color w:val="000000"/>
                <w:sz w:val="20"/>
                <w:szCs w:val="20"/>
              </w:rPr>
            </w:pPr>
          </w:p>
        </w:tc>
        <w:tc>
          <w:tcPr>
            <w:tcW w:w="934" w:type="dxa"/>
            <w:vAlign w:val="bottom"/>
          </w:tcPr>
          <w:p w14:paraId="70C7E4D2" w14:textId="280276E3" w:rsidR="004E78A7" w:rsidRPr="004E78A7" w:rsidRDefault="004E78A7" w:rsidP="004E78A7">
            <w:pPr>
              <w:jc w:val="right"/>
              <w:rPr>
                <w:rFonts w:asciiTheme="minorHAnsi" w:hAnsiTheme="minorHAnsi" w:cstheme="minorHAnsi"/>
                <w:color w:val="000000"/>
                <w:sz w:val="20"/>
                <w:szCs w:val="20"/>
              </w:rPr>
            </w:pPr>
          </w:p>
        </w:tc>
        <w:tc>
          <w:tcPr>
            <w:tcW w:w="1093" w:type="dxa"/>
          </w:tcPr>
          <w:p w14:paraId="3FA23B8F" w14:textId="77777777" w:rsidR="004E78A7" w:rsidRPr="004E78A7" w:rsidRDefault="004E78A7" w:rsidP="004E78A7">
            <w:pPr>
              <w:jc w:val="right"/>
              <w:rPr>
                <w:ins w:id="2620" w:author="Steve Baird" w:date="2016-04-29T16:19:00Z"/>
                <w:rFonts w:asciiTheme="minorHAnsi" w:hAnsiTheme="minorHAnsi" w:cstheme="minorHAnsi"/>
                <w:sz w:val="20"/>
                <w:szCs w:val="20"/>
              </w:rPr>
            </w:pPr>
          </w:p>
        </w:tc>
      </w:tr>
      <w:tr w:rsidR="004E78A7" w:rsidRPr="009077C6" w14:paraId="7D801A06" w14:textId="77777777" w:rsidTr="004E78A7">
        <w:trPr>
          <w:trHeight w:val="110"/>
          <w:ins w:id="2621" w:author="Steve Baird" w:date="2016-04-29T16:19:00Z"/>
        </w:trPr>
        <w:tc>
          <w:tcPr>
            <w:tcW w:w="638" w:type="dxa"/>
          </w:tcPr>
          <w:p w14:paraId="4C970662" w14:textId="77777777" w:rsidR="004E78A7" w:rsidRPr="009077C6" w:rsidRDefault="004E78A7" w:rsidP="004E78A7">
            <w:pPr>
              <w:jc w:val="center"/>
              <w:rPr>
                <w:ins w:id="2622" w:author="Steve Baird" w:date="2016-04-29T16:19:00Z"/>
                <w:bCs/>
                <w:sz w:val="22"/>
                <w:szCs w:val="22"/>
              </w:rPr>
            </w:pPr>
            <w:ins w:id="2623" w:author="Steve Baird" w:date="2016-04-29T16:19:00Z">
              <w:r w:rsidRPr="009077C6">
                <w:rPr>
                  <w:bCs/>
                  <w:sz w:val="22"/>
                  <w:szCs w:val="22"/>
                </w:rPr>
                <w:t>HD</w:t>
              </w:r>
            </w:ins>
          </w:p>
        </w:tc>
        <w:tc>
          <w:tcPr>
            <w:tcW w:w="1640" w:type="dxa"/>
          </w:tcPr>
          <w:p w14:paraId="58DCC620" w14:textId="417FA0F3" w:rsidR="004E78A7" w:rsidRPr="004E78A7" w:rsidRDefault="004E78A7" w:rsidP="004E78A7">
            <w:pPr>
              <w:rPr>
                <w:rFonts w:asciiTheme="minorHAnsi" w:hAnsiTheme="minorHAnsi" w:cstheme="minorHAnsi"/>
                <w:color w:val="000000"/>
                <w:sz w:val="20"/>
                <w:szCs w:val="20"/>
              </w:rPr>
            </w:pPr>
          </w:p>
        </w:tc>
        <w:tc>
          <w:tcPr>
            <w:tcW w:w="1137" w:type="dxa"/>
          </w:tcPr>
          <w:p w14:paraId="28A9A260" w14:textId="49AE5F02" w:rsidR="004E78A7" w:rsidRPr="004E78A7" w:rsidRDefault="004E78A7" w:rsidP="004E78A7">
            <w:pPr>
              <w:rPr>
                <w:rFonts w:asciiTheme="minorHAnsi" w:hAnsiTheme="minorHAnsi" w:cstheme="minorHAnsi"/>
                <w:color w:val="000000"/>
                <w:sz w:val="20"/>
                <w:szCs w:val="20"/>
              </w:rPr>
            </w:pPr>
          </w:p>
        </w:tc>
        <w:tc>
          <w:tcPr>
            <w:tcW w:w="897" w:type="dxa"/>
          </w:tcPr>
          <w:p w14:paraId="0EC7142B" w14:textId="3959EB8D" w:rsidR="004E78A7" w:rsidRPr="004E78A7" w:rsidRDefault="004E78A7" w:rsidP="004E78A7">
            <w:pPr>
              <w:rPr>
                <w:rFonts w:asciiTheme="minorHAnsi" w:hAnsiTheme="minorHAnsi" w:cstheme="minorHAnsi"/>
                <w:color w:val="000000"/>
                <w:sz w:val="20"/>
                <w:szCs w:val="20"/>
              </w:rPr>
            </w:pPr>
          </w:p>
        </w:tc>
        <w:tc>
          <w:tcPr>
            <w:tcW w:w="243" w:type="dxa"/>
          </w:tcPr>
          <w:p w14:paraId="065D808E" w14:textId="77777777" w:rsidR="004E78A7" w:rsidRPr="004E78A7" w:rsidRDefault="004E78A7" w:rsidP="004E78A7">
            <w:pPr>
              <w:rPr>
                <w:rFonts w:asciiTheme="minorHAnsi" w:hAnsiTheme="minorHAnsi" w:cstheme="minorHAnsi"/>
                <w:color w:val="000000"/>
                <w:sz w:val="20"/>
                <w:szCs w:val="20"/>
              </w:rPr>
            </w:pPr>
          </w:p>
        </w:tc>
        <w:tc>
          <w:tcPr>
            <w:tcW w:w="273" w:type="dxa"/>
          </w:tcPr>
          <w:p w14:paraId="4C196D46" w14:textId="77777777" w:rsidR="004E78A7" w:rsidRPr="004E78A7" w:rsidRDefault="004E78A7" w:rsidP="004E78A7">
            <w:pPr>
              <w:rPr>
                <w:rFonts w:asciiTheme="minorHAnsi" w:hAnsiTheme="minorHAnsi" w:cstheme="minorHAnsi"/>
                <w:sz w:val="20"/>
                <w:szCs w:val="20"/>
              </w:rPr>
            </w:pPr>
          </w:p>
        </w:tc>
        <w:tc>
          <w:tcPr>
            <w:tcW w:w="838" w:type="dxa"/>
          </w:tcPr>
          <w:p w14:paraId="0681FE49" w14:textId="24ADC48C" w:rsidR="004E78A7" w:rsidRPr="004E78A7" w:rsidRDefault="004E78A7" w:rsidP="004E78A7">
            <w:pPr>
              <w:rPr>
                <w:rFonts w:asciiTheme="minorHAnsi" w:hAnsiTheme="minorHAnsi" w:cstheme="minorHAnsi"/>
                <w:color w:val="000000"/>
                <w:sz w:val="20"/>
                <w:szCs w:val="20"/>
              </w:rPr>
            </w:pPr>
          </w:p>
        </w:tc>
        <w:tc>
          <w:tcPr>
            <w:tcW w:w="273" w:type="dxa"/>
          </w:tcPr>
          <w:p w14:paraId="4404E08E" w14:textId="77777777" w:rsidR="004E78A7" w:rsidRPr="004E78A7" w:rsidRDefault="004E78A7" w:rsidP="004E78A7">
            <w:pPr>
              <w:rPr>
                <w:rFonts w:asciiTheme="minorHAnsi" w:hAnsiTheme="minorHAnsi" w:cstheme="minorHAnsi"/>
                <w:color w:val="000000"/>
                <w:sz w:val="20"/>
                <w:szCs w:val="20"/>
              </w:rPr>
            </w:pPr>
          </w:p>
        </w:tc>
        <w:tc>
          <w:tcPr>
            <w:tcW w:w="729" w:type="dxa"/>
          </w:tcPr>
          <w:p w14:paraId="0A277D9B" w14:textId="23D45AD8" w:rsidR="004E78A7" w:rsidRPr="004E78A7" w:rsidRDefault="004E78A7" w:rsidP="004E78A7">
            <w:pPr>
              <w:rPr>
                <w:rFonts w:asciiTheme="minorHAnsi" w:hAnsiTheme="minorHAnsi" w:cstheme="minorHAnsi"/>
                <w:color w:val="000000"/>
                <w:sz w:val="20"/>
                <w:szCs w:val="20"/>
              </w:rPr>
            </w:pPr>
          </w:p>
        </w:tc>
        <w:tc>
          <w:tcPr>
            <w:tcW w:w="820" w:type="dxa"/>
          </w:tcPr>
          <w:p w14:paraId="280A6ADE" w14:textId="714CA149" w:rsidR="004E78A7" w:rsidRPr="004E78A7" w:rsidRDefault="004E78A7" w:rsidP="004E78A7">
            <w:pPr>
              <w:rPr>
                <w:rFonts w:asciiTheme="minorHAnsi" w:hAnsiTheme="minorHAnsi" w:cstheme="minorHAnsi"/>
                <w:color w:val="000000"/>
                <w:sz w:val="20"/>
                <w:szCs w:val="20"/>
              </w:rPr>
            </w:pPr>
          </w:p>
        </w:tc>
        <w:tc>
          <w:tcPr>
            <w:tcW w:w="273" w:type="dxa"/>
          </w:tcPr>
          <w:p w14:paraId="32B28C08" w14:textId="77777777" w:rsidR="004E78A7" w:rsidRPr="004E78A7" w:rsidRDefault="004E78A7" w:rsidP="004E78A7">
            <w:pPr>
              <w:rPr>
                <w:rFonts w:asciiTheme="minorHAnsi" w:hAnsiTheme="minorHAnsi" w:cstheme="minorHAnsi"/>
                <w:color w:val="000000"/>
                <w:sz w:val="20"/>
                <w:szCs w:val="20"/>
              </w:rPr>
            </w:pPr>
          </w:p>
        </w:tc>
        <w:tc>
          <w:tcPr>
            <w:tcW w:w="1093" w:type="dxa"/>
          </w:tcPr>
          <w:p w14:paraId="06B2F064" w14:textId="0ADD9292" w:rsidR="004E78A7" w:rsidRPr="004E78A7" w:rsidRDefault="004E78A7" w:rsidP="004E78A7">
            <w:pPr>
              <w:rPr>
                <w:rFonts w:asciiTheme="minorHAnsi" w:hAnsiTheme="minorHAnsi" w:cstheme="minorHAnsi"/>
                <w:color w:val="000000"/>
                <w:sz w:val="20"/>
                <w:szCs w:val="20"/>
              </w:rPr>
            </w:pPr>
          </w:p>
        </w:tc>
        <w:tc>
          <w:tcPr>
            <w:tcW w:w="1549" w:type="dxa"/>
          </w:tcPr>
          <w:p w14:paraId="19BCEBDF" w14:textId="699EC44C" w:rsidR="004E78A7" w:rsidRPr="004E78A7" w:rsidRDefault="004E78A7" w:rsidP="004E78A7">
            <w:pPr>
              <w:rPr>
                <w:rFonts w:asciiTheme="minorHAnsi" w:hAnsiTheme="minorHAnsi" w:cstheme="minorHAnsi"/>
                <w:color w:val="000000"/>
                <w:sz w:val="20"/>
                <w:szCs w:val="20"/>
              </w:rPr>
            </w:pPr>
          </w:p>
        </w:tc>
        <w:tc>
          <w:tcPr>
            <w:tcW w:w="888" w:type="dxa"/>
            <w:vAlign w:val="bottom"/>
          </w:tcPr>
          <w:p w14:paraId="7FB17EAF" w14:textId="5826F556" w:rsidR="004E78A7" w:rsidRPr="004E78A7" w:rsidRDefault="004E78A7" w:rsidP="004E78A7">
            <w:pPr>
              <w:rPr>
                <w:rFonts w:asciiTheme="minorHAnsi" w:hAnsiTheme="minorHAnsi" w:cstheme="minorHAnsi"/>
                <w:color w:val="000000"/>
                <w:sz w:val="20"/>
                <w:szCs w:val="20"/>
              </w:rPr>
            </w:pPr>
          </w:p>
        </w:tc>
        <w:tc>
          <w:tcPr>
            <w:tcW w:w="934" w:type="dxa"/>
            <w:vAlign w:val="bottom"/>
          </w:tcPr>
          <w:p w14:paraId="5755F403" w14:textId="3ACCA6C7" w:rsidR="004E78A7" w:rsidRPr="004E78A7" w:rsidRDefault="004E78A7" w:rsidP="004E78A7">
            <w:pPr>
              <w:jc w:val="right"/>
              <w:rPr>
                <w:ins w:id="2624" w:author="Steve Baird" w:date="2016-04-29T16:19:00Z"/>
                <w:rFonts w:asciiTheme="minorHAnsi" w:hAnsiTheme="minorHAnsi" w:cstheme="minorHAnsi"/>
                <w:sz w:val="20"/>
                <w:szCs w:val="20"/>
              </w:rPr>
            </w:pPr>
          </w:p>
        </w:tc>
        <w:tc>
          <w:tcPr>
            <w:tcW w:w="1093" w:type="dxa"/>
          </w:tcPr>
          <w:p w14:paraId="177EFB6C" w14:textId="77777777" w:rsidR="004E78A7" w:rsidRPr="004E78A7" w:rsidRDefault="004E78A7" w:rsidP="004E78A7">
            <w:pPr>
              <w:jc w:val="right"/>
              <w:rPr>
                <w:ins w:id="2625" w:author="Steve Baird" w:date="2016-04-29T16:19:00Z"/>
                <w:rFonts w:asciiTheme="minorHAnsi" w:hAnsiTheme="minorHAnsi" w:cstheme="minorHAnsi"/>
                <w:sz w:val="20"/>
                <w:szCs w:val="20"/>
              </w:rPr>
            </w:pPr>
          </w:p>
        </w:tc>
      </w:tr>
      <w:tr w:rsidR="004E78A7" w:rsidRPr="009077C6" w14:paraId="74B61A21" w14:textId="77777777" w:rsidTr="004E78A7">
        <w:trPr>
          <w:trHeight w:val="215"/>
          <w:ins w:id="2626" w:author="Steve Baird" w:date="2016-04-29T16:19:00Z"/>
        </w:trPr>
        <w:tc>
          <w:tcPr>
            <w:tcW w:w="638" w:type="dxa"/>
          </w:tcPr>
          <w:p w14:paraId="3673566F" w14:textId="77777777" w:rsidR="004E78A7" w:rsidRPr="009077C6" w:rsidRDefault="004E78A7" w:rsidP="004E78A7">
            <w:pPr>
              <w:jc w:val="center"/>
              <w:rPr>
                <w:ins w:id="2627" w:author="Steve Baird" w:date="2016-04-29T16:19:00Z"/>
                <w:bCs/>
                <w:sz w:val="22"/>
                <w:szCs w:val="22"/>
              </w:rPr>
            </w:pPr>
            <w:ins w:id="2628" w:author="Steve Baird" w:date="2016-04-29T16:19:00Z">
              <w:r w:rsidRPr="009077C6">
                <w:rPr>
                  <w:bCs/>
                  <w:sz w:val="22"/>
                  <w:szCs w:val="22"/>
                </w:rPr>
                <w:t>HD</w:t>
              </w:r>
            </w:ins>
          </w:p>
        </w:tc>
        <w:tc>
          <w:tcPr>
            <w:tcW w:w="1640" w:type="dxa"/>
          </w:tcPr>
          <w:p w14:paraId="01C7BCB7" w14:textId="19605DCF" w:rsidR="004E78A7" w:rsidRPr="004E78A7" w:rsidRDefault="004E78A7" w:rsidP="004E78A7">
            <w:pPr>
              <w:rPr>
                <w:rFonts w:asciiTheme="minorHAnsi" w:hAnsiTheme="minorHAnsi" w:cstheme="minorHAnsi"/>
                <w:color w:val="000000"/>
                <w:sz w:val="20"/>
                <w:szCs w:val="20"/>
              </w:rPr>
            </w:pPr>
          </w:p>
        </w:tc>
        <w:tc>
          <w:tcPr>
            <w:tcW w:w="1137" w:type="dxa"/>
          </w:tcPr>
          <w:p w14:paraId="669F6A88" w14:textId="671485DD" w:rsidR="004E78A7" w:rsidRPr="004E78A7" w:rsidRDefault="004E78A7" w:rsidP="004E78A7">
            <w:pPr>
              <w:rPr>
                <w:rFonts w:asciiTheme="minorHAnsi" w:hAnsiTheme="minorHAnsi" w:cstheme="minorHAnsi"/>
                <w:color w:val="000000"/>
                <w:sz w:val="20"/>
                <w:szCs w:val="20"/>
              </w:rPr>
            </w:pPr>
          </w:p>
        </w:tc>
        <w:tc>
          <w:tcPr>
            <w:tcW w:w="897" w:type="dxa"/>
          </w:tcPr>
          <w:p w14:paraId="0CC6CA24" w14:textId="68322724" w:rsidR="004E78A7" w:rsidRPr="004E78A7" w:rsidRDefault="004E78A7" w:rsidP="004E78A7">
            <w:pPr>
              <w:rPr>
                <w:rFonts w:asciiTheme="minorHAnsi" w:hAnsiTheme="minorHAnsi" w:cstheme="minorHAnsi"/>
                <w:color w:val="000000"/>
                <w:sz w:val="20"/>
                <w:szCs w:val="20"/>
              </w:rPr>
            </w:pPr>
          </w:p>
        </w:tc>
        <w:tc>
          <w:tcPr>
            <w:tcW w:w="243" w:type="dxa"/>
          </w:tcPr>
          <w:p w14:paraId="41456C51" w14:textId="77777777" w:rsidR="004E78A7" w:rsidRPr="004E78A7" w:rsidRDefault="004E78A7" w:rsidP="004E78A7">
            <w:pPr>
              <w:rPr>
                <w:rFonts w:asciiTheme="minorHAnsi" w:hAnsiTheme="minorHAnsi" w:cstheme="minorHAnsi"/>
                <w:color w:val="000000"/>
                <w:sz w:val="20"/>
                <w:szCs w:val="20"/>
              </w:rPr>
            </w:pPr>
          </w:p>
        </w:tc>
        <w:tc>
          <w:tcPr>
            <w:tcW w:w="273" w:type="dxa"/>
          </w:tcPr>
          <w:p w14:paraId="1F5943D5" w14:textId="77777777" w:rsidR="004E78A7" w:rsidRPr="004E78A7" w:rsidRDefault="004E78A7" w:rsidP="004E78A7">
            <w:pPr>
              <w:rPr>
                <w:rFonts w:asciiTheme="minorHAnsi" w:hAnsiTheme="minorHAnsi" w:cstheme="minorHAnsi"/>
                <w:sz w:val="20"/>
                <w:szCs w:val="20"/>
              </w:rPr>
            </w:pPr>
          </w:p>
        </w:tc>
        <w:tc>
          <w:tcPr>
            <w:tcW w:w="838" w:type="dxa"/>
          </w:tcPr>
          <w:p w14:paraId="3E8C0524" w14:textId="251315A5" w:rsidR="004E78A7" w:rsidRPr="004E78A7" w:rsidRDefault="004E78A7" w:rsidP="004E78A7">
            <w:pPr>
              <w:rPr>
                <w:rFonts w:asciiTheme="minorHAnsi" w:hAnsiTheme="minorHAnsi" w:cstheme="minorHAnsi"/>
                <w:color w:val="000000"/>
                <w:sz w:val="20"/>
                <w:szCs w:val="20"/>
              </w:rPr>
            </w:pPr>
          </w:p>
        </w:tc>
        <w:tc>
          <w:tcPr>
            <w:tcW w:w="273" w:type="dxa"/>
          </w:tcPr>
          <w:p w14:paraId="1CAE09DA" w14:textId="77777777" w:rsidR="004E78A7" w:rsidRPr="004E78A7" w:rsidRDefault="004E78A7" w:rsidP="004E78A7">
            <w:pPr>
              <w:rPr>
                <w:rFonts w:asciiTheme="minorHAnsi" w:hAnsiTheme="minorHAnsi" w:cstheme="minorHAnsi"/>
                <w:color w:val="000000"/>
                <w:sz w:val="20"/>
                <w:szCs w:val="20"/>
              </w:rPr>
            </w:pPr>
          </w:p>
        </w:tc>
        <w:tc>
          <w:tcPr>
            <w:tcW w:w="729" w:type="dxa"/>
          </w:tcPr>
          <w:p w14:paraId="5BBCA684" w14:textId="4CB05E00" w:rsidR="004E78A7" w:rsidRPr="004E78A7" w:rsidRDefault="004E78A7" w:rsidP="004E78A7">
            <w:pPr>
              <w:rPr>
                <w:rFonts w:asciiTheme="minorHAnsi" w:hAnsiTheme="minorHAnsi" w:cstheme="minorHAnsi"/>
                <w:color w:val="000000"/>
                <w:sz w:val="20"/>
                <w:szCs w:val="20"/>
              </w:rPr>
            </w:pPr>
          </w:p>
        </w:tc>
        <w:tc>
          <w:tcPr>
            <w:tcW w:w="820" w:type="dxa"/>
          </w:tcPr>
          <w:p w14:paraId="6F4D0A3D" w14:textId="0F2655A5" w:rsidR="004E78A7" w:rsidRPr="004E78A7" w:rsidRDefault="004E78A7" w:rsidP="004E78A7">
            <w:pPr>
              <w:rPr>
                <w:rFonts w:asciiTheme="minorHAnsi" w:hAnsiTheme="minorHAnsi" w:cstheme="minorHAnsi"/>
                <w:color w:val="000000"/>
                <w:sz w:val="20"/>
                <w:szCs w:val="20"/>
              </w:rPr>
            </w:pPr>
          </w:p>
        </w:tc>
        <w:tc>
          <w:tcPr>
            <w:tcW w:w="273" w:type="dxa"/>
          </w:tcPr>
          <w:p w14:paraId="798EC2C3" w14:textId="77777777" w:rsidR="004E78A7" w:rsidRPr="004E78A7" w:rsidRDefault="004E78A7" w:rsidP="004E78A7">
            <w:pPr>
              <w:rPr>
                <w:rFonts w:asciiTheme="minorHAnsi" w:hAnsiTheme="minorHAnsi" w:cstheme="minorHAnsi"/>
                <w:color w:val="000000"/>
                <w:sz w:val="20"/>
                <w:szCs w:val="20"/>
              </w:rPr>
            </w:pPr>
          </w:p>
        </w:tc>
        <w:tc>
          <w:tcPr>
            <w:tcW w:w="1093" w:type="dxa"/>
          </w:tcPr>
          <w:p w14:paraId="74D2B5BD" w14:textId="6D5FCC1D" w:rsidR="004E78A7" w:rsidRPr="004E78A7" w:rsidRDefault="004E78A7" w:rsidP="004E78A7">
            <w:pPr>
              <w:rPr>
                <w:rFonts w:asciiTheme="minorHAnsi" w:hAnsiTheme="minorHAnsi" w:cstheme="minorHAnsi"/>
                <w:color w:val="000000"/>
                <w:sz w:val="20"/>
                <w:szCs w:val="20"/>
              </w:rPr>
            </w:pPr>
          </w:p>
        </w:tc>
        <w:tc>
          <w:tcPr>
            <w:tcW w:w="1549" w:type="dxa"/>
          </w:tcPr>
          <w:p w14:paraId="5292FA16" w14:textId="51CE2B4B" w:rsidR="004E78A7" w:rsidRPr="004E78A7" w:rsidRDefault="004E78A7" w:rsidP="004E78A7">
            <w:pPr>
              <w:rPr>
                <w:rFonts w:asciiTheme="minorHAnsi" w:hAnsiTheme="minorHAnsi" w:cstheme="minorHAnsi"/>
                <w:color w:val="000000"/>
                <w:sz w:val="20"/>
                <w:szCs w:val="20"/>
              </w:rPr>
            </w:pPr>
          </w:p>
        </w:tc>
        <w:tc>
          <w:tcPr>
            <w:tcW w:w="888" w:type="dxa"/>
            <w:vAlign w:val="bottom"/>
          </w:tcPr>
          <w:p w14:paraId="6B910385" w14:textId="584E6038" w:rsidR="004E78A7" w:rsidRPr="004E78A7" w:rsidRDefault="004E78A7" w:rsidP="004E78A7">
            <w:pPr>
              <w:rPr>
                <w:rFonts w:asciiTheme="minorHAnsi" w:hAnsiTheme="minorHAnsi" w:cstheme="minorHAnsi"/>
                <w:color w:val="000000"/>
                <w:sz w:val="20"/>
                <w:szCs w:val="20"/>
              </w:rPr>
            </w:pPr>
          </w:p>
        </w:tc>
        <w:tc>
          <w:tcPr>
            <w:tcW w:w="934" w:type="dxa"/>
            <w:vAlign w:val="bottom"/>
          </w:tcPr>
          <w:p w14:paraId="3540E3E0" w14:textId="6DD156CE" w:rsidR="004E78A7" w:rsidRPr="004E78A7" w:rsidRDefault="004E78A7" w:rsidP="004E78A7">
            <w:pPr>
              <w:jc w:val="right"/>
              <w:rPr>
                <w:ins w:id="2629" w:author="Steve Baird" w:date="2016-04-29T16:19:00Z"/>
                <w:rFonts w:asciiTheme="minorHAnsi" w:hAnsiTheme="minorHAnsi" w:cstheme="minorHAnsi"/>
                <w:sz w:val="20"/>
                <w:szCs w:val="20"/>
              </w:rPr>
            </w:pPr>
          </w:p>
        </w:tc>
        <w:tc>
          <w:tcPr>
            <w:tcW w:w="1093" w:type="dxa"/>
            <w:vAlign w:val="bottom"/>
          </w:tcPr>
          <w:p w14:paraId="1572EB35" w14:textId="3D2F87B9" w:rsidR="004E78A7" w:rsidRPr="004E78A7" w:rsidRDefault="004E78A7" w:rsidP="004E78A7">
            <w:pPr>
              <w:jc w:val="right"/>
              <w:rPr>
                <w:ins w:id="2630" w:author="Steve Baird" w:date="2016-04-29T16:19:00Z"/>
                <w:rFonts w:asciiTheme="minorHAnsi" w:hAnsiTheme="minorHAnsi" w:cstheme="minorHAnsi"/>
                <w:sz w:val="20"/>
                <w:szCs w:val="20"/>
              </w:rPr>
            </w:pPr>
          </w:p>
        </w:tc>
      </w:tr>
      <w:tr w:rsidR="004E78A7" w:rsidRPr="009077C6" w14:paraId="354238DE" w14:textId="77777777" w:rsidTr="004E78A7">
        <w:trPr>
          <w:trHeight w:val="215"/>
          <w:ins w:id="2631" w:author="Steve Baird" w:date="2016-04-29T16:19:00Z"/>
        </w:trPr>
        <w:tc>
          <w:tcPr>
            <w:tcW w:w="638" w:type="dxa"/>
          </w:tcPr>
          <w:p w14:paraId="091567F1" w14:textId="77777777" w:rsidR="004E78A7" w:rsidRPr="009077C6" w:rsidRDefault="004E78A7" w:rsidP="004E78A7">
            <w:pPr>
              <w:jc w:val="center"/>
              <w:rPr>
                <w:ins w:id="2632" w:author="Steve Baird" w:date="2016-04-29T16:19:00Z"/>
                <w:bCs/>
                <w:sz w:val="22"/>
                <w:szCs w:val="22"/>
              </w:rPr>
            </w:pPr>
            <w:ins w:id="2633" w:author="Steve Baird" w:date="2016-04-29T16:19:00Z">
              <w:r w:rsidRPr="009077C6">
                <w:rPr>
                  <w:bCs/>
                  <w:sz w:val="22"/>
                  <w:szCs w:val="22"/>
                </w:rPr>
                <w:t>HD</w:t>
              </w:r>
            </w:ins>
          </w:p>
        </w:tc>
        <w:tc>
          <w:tcPr>
            <w:tcW w:w="1640" w:type="dxa"/>
            <w:vAlign w:val="bottom"/>
          </w:tcPr>
          <w:p w14:paraId="15413716" w14:textId="49749D99" w:rsidR="004E78A7" w:rsidRPr="004E78A7" w:rsidRDefault="004E78A7" w:rsidP="004E78A7">
            <w:pPr>
              <w:rPr>
                <w:rFonts w:asciiTheme="minorHAnsi" w:hAnsiTheme="minorHAnsi" w:cstheme="minorHAnsi"/>
                <w:color w:val="000000"/>
                <w:sz w:val="20"/>
                <w:szCs w:val="20"/>
              </w:rPr>
            </w:pPr>
          </w:p>
        </w:tc>
        <w:tc>
          <w:tcPr>
            <w:tcW w:w="1137" w:type="dxa"/>
            <w:vAlign w:val="bottom"/>
          </w:tcPr>
          <w:p w14:paraId="01EAF2C1" w14:textId="77C486CF" w:rsidR="004E78A7" w:rsidRPr="004E78A7" w:rsidRDefault="004E78A7" w:rsidP="004E78A7">
            <w:pPr>
              <w:rPr>
                <w:rFonts w:asciiTheme="minorHAnsi" w:hAnsiTheme="minorHAnsi" w:cstheme="minorHAnsi"/>
                <w:color w:val="000000"/>
                <w:sz w:val="20"/>
                <w:szCs w:val="20"/>
              </w:rPr>
            </w:pPr>
          </w:p>
        </w:tc>
        <w:tc>
          <w:tcPr>
            <w:tcW w:w="897" w:type="dxa"/>
            <w:vAlign w:val="bottom"/>
          </w:tcPr>
          <w:p w14:paraId="2D6F8C96" w14:textId="0E233568" w:rsidR="004E78A7" w:rsidRPr="004E78A7" w:rsidRDefault="004E78A7" w:rsidP="004E78A7">
            <w:pPr>
              <w:rPr>
                <w:rFonts w:asciiTheme="minorHAnsi" w:hAnsiTheme="minorHAnsi" w:cstheme="minorHAnsi"/>
                <w:color w:val="000000"/>
                <w:sz w:val="20"/>
                <w:szCs w:val="20"/>
              </w:rPr>
            </w:pPr>
          </w:p>
        </w:tc>
        <w:tc>
          <w:tcPr>
            <w:tcW w:w="243" w:type="dxa"/>
          </w:tcPr>
          <w:p w14:paraId="2B71325C" w14:textId="77777777" w:rsidR="004E78A7" w:rsidRPr="004E78A7" w:rsidRDefault="004E78A7" w:rsidP="004E78A7">
            <w:pPr>
              <w:rPr>
                <w:rFonts w:asciiTheme="minorHAnsi" w:hAnsiTheme="minorHAnsi" w:cstheme="minorHAnsi"/>
                <w:color w:val="000000"/>
                <w:sz w:val="20"/>
                <w:szCs w:val="20"/>
              </w:rPr>
            </w:pPr>
          </w:p>
        </w:tc>
        <w:tc>
          <w:tcPr>
            <w:tcW w:w="273" w:type="dxa"/>
          </w:tcPr>
          <w:p w14:paraId="30A5B210" w14:textId="77777777" w:rsidR="004E78A7" w:rsidRPr="004E78A7" w:rsidRDefault="004E78A7" w:rsidP="004E78A7">
            <w:pPr>
              <w:rPr>
                <w:rFonts w:asciiTheme="minorHAnsi" w:hAnsiTheme="minorHAnsi" w:cstheme="minorHAnsi"/>
                <w:sz w:val="20"/>
                <w:szCs w:val="20"/>
              </w:rPr>
            </w:pPr>
          </w:p>
        </w:tc>
        <w:tc>
          <w:tcPr>
            <w:tcW w:w="838" w:type="dxa"/>
            <w:vAlign w:val="bottom"/>
          </w:tcPr>
          <w:p w14:paraId="5FACE3F5" w14:textId="42533BA0" w:rsidR="004E78A7" w:rsidRPr="004E78A7" w:rsidRDefault="004E78A7" w:rsidP="004E78A7">
            <w:pPr>
              <w:rPr>
                <w:rFonts w:asciiTheme="minorHAnsi" w:hAnsiTheme="minorHAnsi" w:cstheme="minorHAnsi"/>
                <w:color w:val="000000"/>
                <w:sz w:val="20"/>
                <w:szCs w:val="20"/>
              </w:rPr>
            </w:pPr>
          </w:p>
        </w:tc>
        <w:tc>
          <w:tcPr>
            <w:tcW w:w="273" w:type="dxa"/>
            <w:vAlign w:val="bottom"/>
          </w:tcPr>
          <w:p w14:paraId="06B2072C" w14:textId="77777777" w:rsidR="004E78A7" w:rsidRPr="004E78A7" w:rsidRDefault="004E78A7" w:rsidP="004E78A7">
            <w:pPr>
              <w:rPr>
                <w:rFonts w:asciiTheme="minorHAnsi" w:hAnsiTheme="minorHAnsi" w:cstheme="minorHAnsi"/>
                <w:color w:val="000000"/>
                <w:sz w:val="20"/>
                <w:szCs w:val="20"/>
              </w:rPr>
            </w:pPr>
          </w:p>
        </w:tc>
        <w:tc>
          <w:tcPr>
            <w:tcW w:w="729" w:type="dxa"/>
            <w:vAlign w:val="bottom"/>
          </w:tcPr>
          <w:p w14:paraId="76C9DC4D" w14:textId="11A35727" w:rsidR="004E78A7" w:rsidRPr="004E78A7" w:rsidRDefault="004E78A7" w:rsidP="004E78A7">
            <w:pPr>
              <w:rPr>
                <w:rFonts w:asciiTheme="minorHAnsi" w:hAnsiTheme="minorHAnsi" w:cstheme="minorHAnsi"/>
                <w:color w:val="000000"/>
                <w:sz w:val="20"/>
                <w:szCs w:val="20"/>
              </w:rPr>
            </w:pPr>
          </w:p>
        </w:tc>
        <w:tc>
          <w:tcPr>
            <w:tcW w:w="820" w:type="dxa"/>
            <w:vAlign w:val="bottom"/>
          </w:tcPr>
          <w:p w14:paraId="39157474" w14:textId="733349CE" w:rsidR="004E78A7" w:rsidRPr="004E78A7" w:rsidRDefault="004E78A7" w:rsidP="004E78A7">
            <w:pPr>
              <w:rPr>
                <w:rFonts w:asciiTheme="minorHAnsi" w:hAnsiTheme="minorHAnsi" w:cstheme="minorHAnsi"/>
                <w:color w:val="000000"/>
                <w:sz w:val="20"/>
                <w:szCs w:val="20"/>
              </w:rPr>
            </w:pPr>
          </w:p>
        </w:tc>
        <w:tc>
          <w:tcPr>
            <w:tcW w:w="273" w:type="dxa"/>
            <w:vAlign w:val="bottom"/>
          </w:tcPr>
          <w:p w14:paraId="072150FF" w14:textId="77777777" w:rsidR="004E78A7" w:rsidRPr="004E78A7" w:rsidRDefault="004E78A7" w:rsidP="004E78A7">
            <w:pPr>
              <w:rPr>
                <w:rFonts w:asciiTheme="minorHAnsi" w:hAnsiTheme="minorHAnsi" w:cstheme="minorHAnsi"/>
                <w:color w:val="000000"/>
                <w:sz w:val="20"/>
                <w:szCs w:val="20"/>
              </w:rPr>
            </w:pPr>
          </w:p>
        </w:tc>
        <w:tc>
          <w:tcPr>
            <w:tcW w:w="1093" w:type="dxa"/>
            <w:vAlign w:val="bottom"/>
          </w:tcPr>
          <w:p w14:paraId="242D0BB9" w14:textId="6EC413AA" w:rsidR="004E78A7" w:rsidRPr="004E78A7" w:rsidRDefault="004E78A7" w:rsidP="004E78A7">
            <w:pPr>
              <w:rPr>
                <w:rFonts w:asciiTheme="minorHAnsi" w:hAnsiTheme="minorHAnsi" w:cstheme="minorHAnsi"/>
                <w:color w:val="000000"/>
                <w:sz w:val="20"/>
                <w:szCs w:val="20"/>
              </w:rPr>
            </w:pPr>
          </w:p>
        </w:tc>
        <w:tc>
          <w:tcPr>
            <w:tcW w:w="1549" w:type="dxa"/>
            <w:vAlign w:val="bottom"/>
          </w:tcPr>
          <w:p w14:paraId="6F277DD0" w14:textId="61D62130" w:rsidR="004E78A7" w:rsidRPr="004E78A7" w:rsidRDefault="004E78A7" w:rsidP="004E78A7">
            <w:pPr>
              <w:rPr>
                <w:rFonts w:asciiTheme="minorHAnsi" w:hAnsiTheme="minorHAnsi" w:cstheme="minorHAnsi"/>
                <w:color w:val="000000"/>
                <w:sz w:val="20"/>
                <w:szCs w:val="20"/>
              </w:rPr>
            </w:pPr>
          </w:p>
        </w:tc>
        <w:tc>
          <w:tcPr>
            <w:tcW w:w="888" w:type="dxa"/>
            <w:vAlign w:val="bottom"/>
          </w:tcPr>
          <w:p w14:paraId="59128AF3" w14:textId="6B34C0D2" w:rsidR="004E78A7" w:rsidRPr="004E78A7" w:rsidRDefault="004E78A7" w:rsidP="004E78A7">
            <w:pPr>
              <w:rPr>
                <w:rFonts w:asciiTheme="minorHAnsi" w:hAnsiTheme="minorHAnsi" w:cstheme="minorHAnsi"/>
                <w:color w:val="000000"/>
                <w:sz w:val="20"/>
                <w:szCs w:val="20"/>
              </w:rPr>
            </w:pPr>
          </w:p>
        </w:tc>
        <w:tc>
          <w:tcPr>
            <w:tcW w:w="934" w:type="dxa"/>
            <w:vAlign w:val="bottom"/>
          </w:tcPr>
          <w:p w14:paraId="376965D1" w14:textId="20FB7E9B" w:rsidR="004E78A7" w:rsidRPr="004E78A7" w:rsidRDefault="004E78A7" w:rsidP="004E78A7">
            <w:pPr>
              <w:jc w:val="right"/>
              <w:rPr>
                <w:ins w:id="2634" w:author="Steve Baird" w:date="2016-04-29T16:19:00Z"/>
                <w:rFonts w:asciiTheme="minorHAnsi" w:hAnsiTheme="minorHAnsi" w:cstheme="minorHAnsi"/>
                <w:sz w:val="20"/>
                <w:szCs w:val="20"/>
              </w:rPr>
            </w:pPr>
          </w:p>
        </w:tc>
        <w:tc>
          <w:tcPr>
            <w:tcW w:w="1093" w:type="dxa"/>
            <w:vAlign w:val="bottom"/>
          </w:tcPr>
          <w:p w14:paraId="6173DF16" w14:textId="59211DF4" w:rsidR="004E78A7" w:rsidRPr="004E78A7" w:rsidRDefault="004E78A7" w:rsidP="004E78A7">
            <w:pPr>
              <w:jc w:val="right"/>
              <w:rPr>
                <w:ins w:id="2635" w:author="Steve Baird" w:date="2016-04-29T16:19:00Z"/>
                <w:rFonts w:asciiTheme="minorHAnsi" w:hAnsiTheme="minorHAnsi" w:cstheme="minorHAnsi"/>
                <w:sz w:val="20"/>
                <w:szCs w:val="20"/>
              </w:rPr>
            </w:pPr>
          </w:p>
        </w:tc>
      </w:tr>
      <w:tr w:rsidR="00D87464" w:rsidRPr="009077C6" w14:paraId="2A741BA9" w14:textId="77777777" w:rsidTr="000A303A">
        <w:trPr>
          <w:trHeight w:val="215"/>
        </w:trPr>
        <w:tc>
          <w:tcPr>
            <w:tcW w:w="638" w:type="dxa"/>
          </w:tcPr>
          <w:p w14:paraId="7ECEA894" w14:textId="77777777" w:rsidR="00D87464" w:rsidRPr="009077C6" w:rsidRDefault="00D87464" w:rsidP="00D87464">
            <w:pPr>
              <w:jc w:val="center"/>
              <w:rPr>
                <w:bCs/>
                <w:sz w:val="22"/>
                <w:szCs w:val="22"/>
              </w:rPr>
            </w:pPr>
          </w:p>
        </w:tc>
        <w:tc>
          <w:tcPr>
            <w:tcW w:w="1640" w:type="dxa"/>
            <w:vAlign w:val="bottom"/>
          </w:tcPr>
          <w:p w14:paraId="592624A9" w14:textId="0367C971" w:rsidR="00D87464" w:rsidRPr="00D87464" w:rsidRDefault="00D87464" w:rsidP="00D87464">
            <w:pPr>
              <w:rPr>
                <w:rFonts w:asciiTheme="minorHAnsi" w:hAnsiTheme="minorHAnsi" w:cstheme="minorHAnsi"/>
                <w:color w:val="000000"/>
                <w:sz w:val="20"/>
                <w:szCs w:val="20"/>
              </w:rPr>
            </w:pPr>
          </w:p>
        </w:tc>
        <w:tc>
          <w:tcPr>
            <w:tcW w:w="1137" w:type="dxa"/>
            <w:vAlign w:val="bottom"/>
          </w:tcPr>
          <w:p w14:paraId="27593AA4" w14:textId="2DFDF9E0" w:rsidR="00D87464" w:rsidRPr="00D87464" w:rsidRDefault="00D87464" w:rsidP="00D87464">
            <w:pPr>
              <w:rPr>
                <w:rFonts w:asciiTheme="minorHAnsi" w:hAnsiTheme="minorHAnsi" w:cstheme="minorHAnsi"/>
                <w:color w:val="000000"/>
                <w:sz w:val="20"/>
                <w:szCs w:val="20"/>
              </w:rPr>
            </w:pPr>
          </w:p>
        </w:tc>
        <w:tc>
          <w:tcPr>
            <w:tcW w:w="897" w:type="dxa"/>
            <w:vAlign w:val="bottom"/>
          </w:tcPr>
          <w:p w14:paraId="252B77DA" w14:textId="1361E795" w:rsidR="00D87464" w:rsidRPr="00D87464" w:rsidRDefault="00D87464" w:rsidP="00D87464">
            <w:pPr>
              <w:rPr>
                <w:rFonts w:asciiTheme="minorHAnsi" w:hAnsiTheme="minorHAnsi" w:cstheme="minorHAnsi"/>
                <w:color w:val="000000"/>
                <w:sz w:val="20"/>
                <w:szCs w:val="20"/>
              </w:rPr>
            </w:pPr>
          </w:p>
        </w:tc>
        <w:tc>
          <w:tcPr>
            <w:tcW w:w="243" w:type="dxa"/>
            <w:vAlign w:val="bottom"/>
          </w:tcPr>
          <w:p w14:paraId="0FA1AA9C" w14:textId="77777777" w:rsidR="00D87464" w:rsidRPr="00D87464" w:rsidRDefault="00D87464" w:rsidP="00D87464">
            <w:pPr>
              <w:rPr>
                <w:rFonts w:asciiTheme="minorHAnsi" w:hAnsiTheme="minorHAnsi" w:cstheme="minorHAnsi"/>
                <w:color w:val="000000"/>
                <w:sz w:val="20"/>
                <w:szCs w:val="20"/>
              </w:rPr>
            </w:pPr>
          </w:p>
        </w:tc>
        <w:tc>
          <w:tcPr>
            <w:tcW w:w="273" w:type="dxa"/>
            <w:vAlign w:val="bottom"/>
          </w:tcPr>
          <w:p w14:paraId="481ACFEE" w14:textId="77777777" w:rsidR="00D87464" w:rsidRPr="00D87464" w:rsidRDefault="00D87464" w:rsidP="00D87464">
            <w:pPr>
              <w:rPr>
                <w:rFonts w:asciiTheme="minorHAnsi" w:hAnsiTheme="minorHAnsi" w:cstheme="minorHAnsi"/>
                <w:sz w:val="20"/>
                <w:szCs w:val="20"/>
              </w:rPr>
            </w:pPr>
          </w:p>
        </w:tc>
        <w:tc>
          <w:tcPr>
            <w:tcW w:w="838" w:type="dxa"/>
            <w:vAlign w:val="bottom"/>
          </w:tcPr>
          <w:p w14:paraId="47A7AC36" w14:textId="3C1F2F2F" w:rsidR="00D87464" w:rsidRPr="00D87464" w:rsidRDefault="00D87464" w:rsidP="00D87464">
            <w:pPr>
              <w:rPr>
                <w:rFonts w:asciiTheme="minorHAnsi" w:hAnsiTheme="minorHAnsi" w:cstheme="minorHAnsi"/>
                <w:color w:val="000000"/>
                <w:sz w:val="20"/>
                <w:szCs w:val="20"/>
              </w:rPr>
            </w:pPr>
          </w:p>
        </w:tc>
        <w:tc>
          <w:tcPr>
            <w:tcW w:w="273" w:type="dxa"/>
            <w:vAlign w:val="bottom"/>
          </w:tcPr>
          <w:p w14:paraId="068669CA" w14:textId="77777777" w:rsidR="00D87464" w:rsidRPr="00D87464" w:rsidRDefault="00D87464" w:rsidP="00D87464">
            <w:pPr>
              <w:rPr>
                <w:rFonts w:asciiTheme="minorHAnsi" w:hAnsiTheme="minorHAnsi" w:cstheme="minorHAnsi"/>
                <w:color w:val="000000"/>
                <w:sz w:val="20"/>
                <w:szCs w:val="20"/>
              </w:rPr>
            </w:pPr>
          </w:p>
        </w:tc>
        <w:tc>
          <w:tcPr>
            <w:tcW w:w="729" w:type="dxa"/>
            <w:vAlign w:val="bottom"/>
          </w:tcPr>
          <w:p w14:paraId="6D951983" w14:textId="0BB50F78" w:rsidR="00D87464" w:rsidRPr="00D87464" w:rsidRDefault="00D87464" w:rsidP="00D87464">
            <w:pPr>
              <w:rPr>
                <w:rFonts w:asciiTheme="minorHAnsi" w:hAnsiTheme="minorHAnsi" w:cstheme="minorHAnsi"/>
                <w:color w:val="000000"/>
                <w:sz w:val="20"/>
                <w:szCs w:val="20"/>
              </w:rPr>
            </w:pPr>
          </w:p>
        </w:tc>
        <w:tc>
          <w:tcPr>
            <w:tcW w:w="820" w:type="dxa"/>
            <w:vAlign w:val="bottom"/>
          </w:tcPr>
          <w:p w14:paraId="0C009A19" w14:textId="0B6DBB3F" w:rsidR="00D87464" w:rsidRPr="00D87464" w:rsidRDefault="00D87464" w:rsidP="00D87464">
            <w:pPr>
              <w:rPr>
                <w:rFonts w:asciiTheme="minorHAnsi" w:hAnsiTheme="minorHAnsi" w:cstheme="minorHAnsi"/>
                <w:color w:val="000000"/>
                <w:sz w:val="20"/>
                <w:szCs w:val="20"/>
              </w:rPr>
            </w:pPr>
          </w:p>
        </w:tc>
        <w:tc>
          <w:tcPr>
            <w:tcW w:w="273" w:type="dxa"/>
            <w:vAlign w:val="bottom"/>
          </w:tcPr>
          <w:p w14:paraId="0E246CF4" w14:textId="77777777" w:rsidR="00D87464" w:rsidRPr="00D87464" w:rsidRDefault="00D87464" w:rsidP="00D87464">
            <w:pPr>
              <w:rPr>
                <w:rFonts w:asciiTheme="minorHAnsi" w:hAnsiTheme="minorHAnsi" w:cstheme="minorHAnsi"/>
                <w:color w:val="000000"/>
                <w:sz w:val="20"/>
                <w:szCs w:val="20"/>
              </w:rPr>
            </w:pPr>
          </w:p>
        </w:tc>
        <w:tc>
          <w:tcPr>
            <w:tcW w:w="1093" w:type="dxa"/>
            <w:vAlign w:val="bottom"/>
          </w:tcPr>
          <w:p w14:paraId="26748523" w14:textId="042B47CA" w:rsidR="00D87464" w:rsidRPr="00D87464" w:rsidRDefault="00D87464" w:rsidP="00D87464">
            <w:pPr>
              <w:rPr>
                <w:rFonts w:asciiTheme="minorHAnsi" w:hAnsiTheme="minorHAnsi" w:cstheme="minorHAnsi"/>
                <w:color w:val="000000"/>
                <w:sz w:val="20"/>
                <w:szCs w:val="20"/>
              </w:rPr>
            </w:pPr>
          </w:p>
        </w:tc>
        <w:tc>
          <w:tcPr>
            <w:tcW w:w="1549" w:type="dxa"/>
            <w:vAlign w:val="bottom"/>
          </w:tcPr>
          <w:p w14:paraId="5F2467E7" w14:textId="23BF7D01" w:rsidR="00D87464" w:rsidRPr="00D87464" w:rsidRDefault="00D87464" w:rsidP="00D87464">
            <w:pPr>
              <w:rPr>
                <w:rFonts w:asciiTheme="minorHAnsi" w:hAnsiTheme="minorHAnsi" w:cstheme="minorHAnsi"/>
                <w:color w:val="000000"/>
                <w:sz w:val="20"/>
                <w:szCs w:val="20"/>
              </w:rPr>
            </w:pPr>
          </w:p>
        </w:tc>
        <w:tc>
          <w:tcPr>
            <w:tcW w:w="888" w:type="dxa"/>
            <w:vAlign w:val="bottom"/>
          </w:tcPr>
          <w:p w14:paraId="12B3011B" w14:textId="45853E9A" w:rsidR="00D87464" w:rsidRPr="00D87464" w:rsidRDefault="00D87464" w:rsidP="00D87464">
            <w:pPr>
              <w:rPr>
                <w:rFonts w:asciiTheme="minorHAnsi" w:hAnsiTheme="minorHAnsi" w:cstheme="minorHAnsi"/>
                <w:color w:val="000000"/>
                <w:sz w:val="20"/>
                <w:szCs w:val="20"/>
              </w:rPr>
            </w:pPr>
          </w:p>
        </w:tc>
        <w:tc>
          <w:tcPr>
            <w:tcW w:w="934" w:type="dxa"/>
            <w:vAlign w:val="bottom"/>
          </w:tcPr>
          <w:p w14:paraId="783E29C5" w14:textId="2CC9B4D7" w:rsidR="00D87464" w:rsidRPr="00D87464" w:rsidRDefault="00D87464" w:rsidP="00D87464">
            <w:pPr>
              <w:jc w:val="right"/>
              <w:rPr>
                <w:rFonts w:asciiTheme="minorHAnsi" w:hAnsiTheme="minorHAnsi" w:cstheme="minorHAnsi"/>
                <w:sz w:val="20"/>
                <w:szCs w:val="20"/>
              </w:rPr>
            </w:pPr>
          </w:p>
        </w:tc>
        <w:tc>
          <w:tcPr>
            <w:tcW w:w="1093" w:type="dxa"/>
            <w:vAlign w:val="bottom"/>
          </w:tcPr>
          <w:p w14:paraId="03D556EB" w14:textId="61DE6B5D" w:rsidR="00D87464" w:rsidRPr="00D87464" w:rsidRDefault="00D87464" w:rsidP="00D87464">
            <w:pPr>
              <w:jc w:val="right"/>
              <w:rPr>
                <w:rFonts w:asciiTheme="minorHAnsi" w:hAnsiTheme="minorHAnsi" w:cstheme="minorHAnsi"/>
                <w:sz w:val="20"/>
                <w:szCs w:val="20"/>
              </w:rPr>
            </w:pPr>
          </w:p>
        </w:tc>
      </w:tr>
    </w:tbl>
    <w:p w14:paraId="488C6960" w14:textId="77777777" w:rsidR="009077C6" w:rsidRPr="009077C6" w:rsidRDefault="009077C6" w:rsidP="009077C6">
      <w:pPr>
        <w:rPr>
          <w:ins w:id="2636" w:author="Steve Baird" w:date="2016-04-29T16:19:00Z"/>
          <w:b/>
          <w:bCs/>
        </w:rPr>
      </w:pPr>
    </w:p>
    <w:p w14:paraId="4DB361B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37" w:author="Steve Baird" w:date="2016-04-29T16:19:00Z"/>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p>
    <w:p w14:paraId="75B87B2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38" w:author="Steve Baird" w:date="2016-04-29T16:19:00Z"/>
          <w:rFonts w:eastAsia="Arial Unicode MS"/>
          <w:b/>
          <w:bCs/>
          <w:sz w:val="22"/>
          <w:szCs w:val="22"/>
        </w:rPr>
      </w:pPr>
      <w:proofErr w:type="spellStart"/>
      <w:ins w:id="2639" w:author="Steve Baird" w:date="2016-04-29T16:19:00Z">
        <w:r w:rsidRPr="009077C6">
          <w:rPr>
            <w:rFonts w:eastAsia="Arial Unicode MS"/>
            <w:b/>
            <w:bCs/>
            <w:sz w:val="22"/>
            <w:szCs w:val="22"/>
            <w:highlight w:val="yellow"/>
          </w:rPr>
          <w:lastRenderedPageBreak/>
          <w:t>Seldovia</w:t>
        </w:r>
        <w:proofErr w:type="spellEnd"/>
        <w:r w:rsidRPr="009077C6">
          <w:rPr>
            <w:rFonts w:eastAsia="Arial Unicode MS"/>
            <w:b/>
            <w:bCs/>
            <w:sz w:val="22"/>
            <w:szCs w:val="22"/>
            <w:highlight w:val="yellow"/>
          </w:rPr>
          <w:t xml:space="preserve"> Surface (SS):</w:t>
        </w:r>
      </w:ins>
    </w:p>
    <w:p w14:paraId="4159608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40" w:author="Steve Baird" w:date="2016-04-29T16:19:00Z"/>
          <w:rFonts w:eastAsia="Arial Unicode MS"/>
          <w:b/>
          <w:bCs/>
          <w:sz w:val="22"/>
          <w:szCs w:val="22"/>
        </w:rPr>
      </w:pPr>
    </w:p>
    <w:p w14:paraId="1CDA1C4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41" w:author="Steve Baird" w:date="2016-04-29T16:19:00Z"/>
          <w:rFonts w:eastAsia="Arial Unicode MS"/>
          <w:b/>
          <w:bCs/>
          <w:sz w:val="22"/>
          <w:szCs w:val="22"/>
        </w:rPr>
      </w:pPr>
    </w:p>
    <w:tbl>
      <w:tblPr>
        <w:tblStyle w:val="TableGrid"/>
        <w:tblpPr w:leftFromText="180" w:rightFromText="180" w:vertAnchor="text" w:horzAnchor="margin" w:tblpX="-144" w:tblpY="187"/>
        <w:tblW w:w="13500" w:type="dxa"/>
        <w:tblLayout w:type="fixed"/>
        <w:tblLook w:val="0000" w:firstRow="0" w:lastRow="0" w:firstColumn="0" w:lastColumn="0" w:noHBand="0" w:noVBand="0"/>
      </w:tblPr>
      <w:tblGrid>
        <w:gridCol w:w="630"/>
        <w:gridCol w:w="1620"/>
        <w:gridCol w:w="1368"/>
        <w:gridCol w:w="990"/>
        <w:gridCol w:w="270"/>
        <w:gridCol w:w="270"/>
        <w:gridCol w:w="810"/>
        <w:gridCol w:w="270"/>
        <w:gridCol w:w="720"/>
        <w:gridCol w:w="810"/>
        <w:gridCol w:w="270"/>
        <w:gridCol w:w="1080"/>
        <w:gridCol w:w="1530"/>
        <w:gridCol w:w="900"/>
        <w:gridCol w:w="877"/>
        <w:gridCol w:w="1085"/>
      </w:tblGrid>
      <w:tr w:rsidR="00486413" w:rsidRPr="009077C6" w14:paraId="163878EE" w14:textId="77777777" w:rsidTr="000772CB">
        <w:trPr>
          <w:trHeight w:val="510"/>
          <w:ins w:id="2642" w:author="Steve Baird" w:date="2016-04-29T16:19:00Z"/>
        </w:trPr>
        <w:tc>
          <w:tcPr>
            <w:tcW w:w="630" w:type="dxa"/>
          </w:tcPr>
          <w:p w14:paraId="767A95F8" w14:textId="77777777" w:rsidR="00486413" w:rsidRPr="009077C6" w:rsidRDefault="00486413" w:rsidP="009077C6">
            <w:pPr>
              <w:jc w:val="center"/>
              <w:rPr>
                <w:ins w:id="2643" w:author="Steve Baird" w:date="2016-04-29T16:19:00Z"/>
                <w:b/>
                <w:bCs/>
                <w:sz w:val="22"/>
                <w:szCs w:val="22"/>
              </w:rPr>
            </w:pPr>
            <w:ins w:id="2644" w:author="Steve Baird" w:date="2016-04-29T16:19:00Z">
              <w:r w:rsidRPr="009077C6">
                <w:rPr>
                  <w:b/>
                  <w:bCs/>
                  <w:sz w:val="22"/>
                  <w:szCs w:val="22"/>
                </w:rPr>
                <w:t>Site</w:t>
              </w:r>
            </w:ins>
          </w:p>
        </w:tc>
        <w:tc>
          <w:tcPr>
            <w:tcW w:w="1620" w:type="dxa"/>
          </w:tcPr>
          <w:p w14:paraId="57D83950" w14:textId="77777777" w:rsidR="00486413" w:rsidRPr="009077C6" w:rsidRDefault="00486413" w:rsidP="009077C6">
            <w:pPr>
              <w:jc w:val="center"/>
              <w:rPr>
                <w:ins w:id="2645" w:author="Steve Baird" w:date="2016-04-29T16:19:00Z"/>
                <w:b/>
                <w:bCs/>
                <w:sz w:val="22"/>
                <w:szCs w:val="22"/>
              </w:rPr>
            </w:pPr>
            <w:ins w:id="2646" w:author="Steve Baird" w:date="2016-04-29T16:19:00Z">
              <w:r w:rsidRPr="009077C6">
                <w:rPr>
                  <w:b/>
                  <w:bCs/>
                  <w:sz w:val="20"/>
                  <w:szCs w:val="20"/>
                </w:rPr>
                <w:t>Deploy Date</w:t>
              </w:r>
            </w:ins>
          </w:p>
        </w:tc>
        <w:tc>
          <w:tcPr>
            <w:tcW w:w="1368" w:type="dxa"/>
          </w:tcPr>
          <w:p w14:paraId="1D1B9366" w14:textId="77777777" w:rsidR="00486413" w:rsidRPr="009077C6" w:rsidRDefault="00486413" w:rsidP="009077C6">
            <w:pPr>
              <w:jc w:val="center"/>
              <w:rPr>
                <w:ins w:id="2647" w:author="Steve Baird" w:date="2016-04-29T16:19:00Z"/>
                <w:b/>
                <w:bCs/>
                <w:sz w:val="22"/>
                <w:szCs w:val="22"/>
              </w:rPr>
            </w:pPr>
            <w:proofErr w:type="spellStart"/>
            <w:ins w:id="2648" w:author="Steve Baird" w:date="2016-04-29T16:19:00Z">
              <w:r w:rsidRPr="009077C6">
                <w:rPr>
                  <w:b/>
                  <w:bCs/>
                  <w:sz w:val="22"/>
                  <w:szCs w:val="22"/>
                </w:rPr>
                <w:t>Sonde</w:t>
              </w:r>
              <w:proofErr w:type="spellEnd"/>
            </w:ins>
          </w:p>
        </w:tc>
        <w:tc>
          <w:tcPr>
            <w:tcW w:w="990" w:type="dxa"/>
          </w:tcPr>
          <w:p w14:paraId="45F261A8" w14:textId="77777777" w:rsidR="00486413" w:rsidRPr="009077C6" w:rsidRDefault="00486413" w:rsidP="009077C6">
            <w:pPr>
              <w:jc w:val="center"/>
              <w:rPr>
                <w:ins w:id="2649" w:author="Steve Baird" w:date="2016-04-29T16:19:00Z"/>
                <w:b/>
                <w:bCs/>
                <w:sz w:val="22"/>
                <w:szCs w:val="22"/>
              </w:rPr>
            </w:pPr>
            <w:proofErr w:type="spellStart"/>
            <w:ins w:id="2650" w:author="Steve Baird" w:date="2016-04-29T16:19:00Z">
              <w:r w:rsidRPr="009077C6">
                <w:rPr>
                  <w:b/>
                  <w:bCs/>
                  <w:sz w:val="22"/>
                  <w:szCs w:val="22"/>
                </w:rPr>
                <w:t>SpCond</w:t>
              </w:r>
              <w:proofErr w:type="spellEnd"/>
              <w:proofErr w:type="gramStart"/>
              <w:r w:rsidRPr="009077C6">
                <w:rPr>
                  <w:b/>
                  <w:bCs/>
                  <w:sz w:val="22"/>
                  <w:szCs w:val="22"/>
                </w:rPr>
                <w:t xml:space="preserve">   </w:t>
              </w:r>
              <w:r w:rsidRPr="009077C6">
                <w:rPr>
                  <w:b/>
                  <w:bCs/>
                  <w:sz w:val="18"/>
                  <w:szCs w:val="18"/>
                </w:rPr>
                <w:t>(</w:t>
              </w:r>
              <w:proofErr w:type="gramEnd"/>
              <w:r w:rsidRPr="009077C6">
                <w:rPr>
                  <w:b/>
                  <w:bCs/>
                  <w:sz w:val="18"/>
                  <w:szCs w:val="18"/>
                </w:rPr>
                <w:t>50 mS/cm)</w:t>
              </w:r>
            </w:ins>
          </w:p>
        </w:tc>
        <w:tc>
          <w:tcPr>
            <w:tcW w:w="270" w:type="dxa"/>
          </w:tcPr>
          <w:p w14:paraId="7E994D4F" w14:textId="77777777" w:rsidR="00486413" w:rsidRPr="009077C6" w:rsidRDefault="00486413" w:rsidP="009077C6">
            <w:pPr>
              <w:jc w:val="center"/>
              <w:rPr>
                <w:ins w:id="2651" w:author="Steve Baird" w:date="2016-04-29T16:19:00Z"/>
                <w:b/>
                <w:bCs/>
                <w:sz w:val="22"/>
                <w:szCs w:val="22"/>
              </w:rPr>
            </w:pPr>
          </w:p>
        </w:tc>
        <w:tc>
          <w:tcPr>
            <w:tcW w:w="270" w:type="dxa"/>
          </w:tcPr>
          <w:p w14:paraId="5A37C363" w14:textId="77777777" w:rsidR="00486413" w:rsidRPr="009077C6" w:rsidRDefault="00486413" w:rsidP="009077C6">
            <w:pPr>
              <w:jc w:val="center"/>
              <w:rPr>
                <w:ins w:id="2652" w:author="Steve Baird" w:date="2016-04-29T16:19:00Z"/>
                <w:b/>
                <w:bCs/>
                <w:sz w:val="22"/>
                <w:szCs w:val="22"/>
              </w:rPr>
            </w:pPr>
          </w:p>
        </w:tc>
        <w:tc>
          <w:tcPr>
            <w:tcW w:w="810" w:type="dxa"/>
          </w:tcPr>
          <w:p w14:paraId="284F9830" w14:textId="77777777" w:rsidR="00486413" w:rsidRPr="009077C6" w:rsidRDefault="00486413" w:rsidP="009077C6">
            <w:pPr>
              <w:jc w:val="center"/>
              <w:rPr>
                <w:ins w:id="2653" w:author="Steve Baird" w:date="2016-04-29T16:19:00Z"/>
                <w:b/>
                <w:bCs/>
                <w:sz w:val="22"/>
                <w:szCs w:val="22"/>
              </w:rPr>
            </w:pPr>
            <w:ins w:id="2654" w:author="Steve Baird" w:date="2016-04-29T16:19:00Z">
              <w:r w:rsidRPr="009077C6">
                <w:rPr>
                  <w:b/>
                  <w:bCs/>
                  <w:sz w:val="22"/>
                  <w:szCs w:val="22"/>
                </w:rPr>
                <w:t xml:space="preserve">DO </w:t>
              </w:r>
              <w:r w:rsidRPr="009077C6">
                <w:rPr>
                  <w:b/>
                  <w:bCs/>
                  <w:sz w:val="18"/>
                  <w:szCs w:val="18"/>
                </w:rPr>
                <w:t>(%)</w:t>
              </w:r>
            </w:ins>
          </w:p>
        </w:tc>
        <w:tc>
          <w:tcPr>
            <w:tcW w:w="270" w:type="dxa"/>
          </w:tcPr>
          <w:p w14:paraId="108E4082" w14:textId="77777777" w:rsidR="00486413" w:rsidRPr="009077C6" w:rsidRDefault="00486413" w:rsidP="009077C6">
            <w:pPr>
              <w:jc w:val="center"/>
              <w:rPr>
                <w:ins w:id="2655" w:author="Steve Baird" w:date="2016-04-29T16:19:00Z"/>
                <w:b/>
                <w:bCs/>
                <w:sz w:val="22"/>
                <w:szCs w:val="22"/>
              </w:rPr>
            </w:pPr>
          </w:p>
        </w:tc>
        <w:tc>
          <w:tcPr>
            <w:tcW w:w="720" w:type="dxa"/>
          </w:tcPr>
          <w:p w14:paraId="3C4D7140" w14:textId="77777777" w:rsidR="00486413" w:rsidRPr="009077C6" w:rsidRDefault="00486413" w:rsidP="009077C6">
            <w:pPr>
              <w:jc w:val="center"/>
              <w:rPr>
                <w:ins w:id="2656" w:author="Steve Baird" w:date="2016-04-29T16:19:00Z"/>
                <w:b/>
                <w:bCs/>
                <w:sz w:val="22"/>
                <w:szCs w:val="22"/>
              </w:rPr>
            </w:pPr>
            <w:ins w:id="2657"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ins>
          </w:p>
        </w:tc>
        <w:tc>
          <w:tcPr>
            <w:tcW w:w="810" w:type="dxa"/>
          </w:tcPr>
          <w:p w14:paraId="01FE7CAB" w14:textId="77777777" w:rsidR="00486413" w:rsidRPr="009077C6" w:rsidRDefault="00486413" w:rsidP="009077C6">
            <w:pPr>
              <w:jc w:val="center"/>
              <w:rPr>
                <w:ins w:id="2658" w:author="Steve Baird" w:date="2016-04-29T16:19:00Z"/>
                <w:b/>
                <w:bCs/>
                <w:sz w:val="22"/>
                <w:szCs w:val="22"/>
              </w:rPr>
            </w:pPr>
            <w:ins w:id="2659"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ins>
          </w:p>
        </w:tc>
        <w:tc>
          <w:tcPr>
            <w:tcW w:w="270" w:type="dxa"/>
          </w:tcPr>
          <w:p w14:paraId="1B016C7D" w14:textId="77777777" w:rsidR="00486413" w:rsidRPr="009077C6" w:rsidRDefault="00486413" w:rsidP="009077C6">
            <w:pPr>
              <w:jc w:val="center"/>
              <w:rPr>
                <w:ins w:id="2660" w:author="Steve Baird" w:date="2016-04-29T16:19:00Z"/>
                <w:b/>
                <w:bCs/>
                <w:sz w:val="22"/>
                <w:szCs w:val="22"/>
              </w:rPr>
            </w:pPr>
          </w:p>
        </w:tc>
        <w:tc>
          <w:tcPr>
            <w:tcW w:w="1080" w:type="dxa"/>
          </w:tcPr>
          <w:p w14:paraId="20ABAC04" w14:textId="77777777" w:rsidR="00486413" w:rsidRPr="009077C6" w:rsidRDefault="00486413" w:rsidP="009077C6">
            <w:pPr>
              <w:jc w:val="center"/>
              <w:rPr>
                <w:ins w:id="2661" w:author="Steve Baird" w:date="2016-04-29T16:19:00Z"/>
                <w:b/>
                <w:bCs/>
                <w:sz w:val="22"/>
                <w:szCs w:val="22"/>
              </w:rPr>
            </w:pPr>
            <w:proofErr w:type="spellStart"/>
            <w:ins w:id="2662"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ins>
          </w:p>
        </w:tc>
        <w:tc>
          <w:tcPr>
            <w:tcW w:w="1530" w:type="dxa"/>
          </w:tcPr>
          <w:p w14:paraId="74F2CD32" w14:textId="77777777" w:rsidR="00486413" w:rsidRPr="009077C6" w:rsidRDefault="00486413" w:rsidP="009077C6">
            <w:pPr>
              <w:jc w:val="center"/>
              <w:rPr>
                <w:ins w:id="2663" w:author="Steve Baird" w:date="2016-04-29T16:19:00Z"/>
                <w:b/>
                <w:bCs/>
                <w:sz w:val="22"/>
                <w:szCs w:val="22"/>
              </w:rPr>
            </w:pPr>
            <w:proofErr w:type="spellStart"/>
            <w:ins w:id="2664"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12</w:t>
              </w:r>
            </w:ins>
            <w:r w:rsidR="00F32DB0">
              <w:rPr>
                <w:b/>
                <w:bCs/>
                <w:sz w:val="18"/>
                <w:szCs w:val="18"/>
              </w:rPr>
              <w:t>4</w:t>
            </w:r>
            <w:ins w:id="2665" w:author="Steve Baird" w:date="2016-04-29T16:19:00Z">
              <w:r w:rsidRPr="009077C6">
                <w:rPr>
                  <w:b/>
                  <w:bCs/>
                  <w:sz w:val="18"/>
                  <w:szCs w:val="18"/>
                </w:rPr>
                <w:t xml:space="preserve"> NTU)</w:t>
              </w:r>
            </w:ins>
          </w:p>
        </w:tc>
        <w:tc>
          <w:tcPr>
            <w:tcW w:w="900" w:type="dxa"/>
          </w:tcPr>
          <w:p w14:paraId="21B6FCC3" w14:textId="77777777" w:rsidR="00486413" w:rsidRPr="009077C6" w:rsidRDefault="00486413" w:rsidP="009077C6">
            <w:pPr>
              <w:jc w:val="center"/>
              <w:rPr>
                <w:ins w:id="2666" w:author="Steve Baird" w:date="2016-04-29T16:19:00Z"/>
                <w:b/>
                <w:bCs/>
                <w:sz w:val="22"/>
                <w:szCs w:val="22"/>
              </w:rPr>
            </w:pPr>
            <w:ins w:id="2667" w:author="Steve Baird" w:date="2016-04-29T16:19:00Z">
              <w:r w:rsidRPr="009077C6">
                <w:rPr>
                  <w:b/>
                  <w:bCs/>
                  <w:sz w:val="22"/>
                  <w:szCs w:val="22"/>
                </w:rPr>
                <w:t xml:space="preserve">Depth </w:t>
              </w:r>
              <w:r w:rsidRPr="009077C6">
                <w:rPr>
                  <w:b/>
                  <w:bCs/>
                  <w:sz w:val="18"/>
                  <w:szCs w:val="18"/>
                </w:rPr>
                <w:t>(m)</w:t>
              </w:r>
            </w:ins>
          </w:p>
        </w:tc>
        <w:tc>
          <w:tcPr>
            <w:tcW w:w="877" w:type="dxa"/>
          </w:tcPr>
          <w:p w14:paraId="040B9996" w14:textId="77777777" w:rsidR="00486413" w:rsidRPr="009077C6" w:rsidRDefault="00486413" w:rsidP="009077C6">
            <w:pPr>
              <w:jc w:val="center"/>
              <w:rPr>
                <w:ins w:id="2668" w:author="Steve Baird" w:date="2016-04-29T16:19:00Z"/>
                <w:b/>
                <w:bCs/>
                <w:sz w:val="22"/>
                <w:szCs w:val="22"/>
              </w:rPr>
            </w:pPr>
            <w:proofErr w:type="spellStart"/>
            <w:ins w:id="2669" w:author="Steve Baird" w:date="2016-04-29T16:19:00Z">
              <w:r w:rsidRPr="009077C6">
                <w:rPr>
                  <w:b/>
                  <w:bCs/>
                  <w:sz w:val="22"/>
                  <w:szCs w:val="22"/>
                </w:rPr>
                <w:t>Chl</w:t>
              </w:r>
              <w:proofErr w:type="spellEnd"/>
              <w:r w:rsidRPr="009077C6">
                <w:rPr>
                  <w:b/>
                  <w:bCs/>
                  <w:sz w:val="22"/>
                  <w:szCs w:val="22"/>
                </w:rPr>
                <w:t xml:space="preserve"> (0)</w:t>
              </w:r>
            </w:ins>
          </w:p>
        </w:tc>
        <w:tc>
          <w:tcPr>
            <w:tcW w:w="1085" w:type="dxa"/>
          </w:tcPr>
          <w:p w14:paraId="4C0FD3AD" w14:textId="77777777" w:rsidR="00486413" w:rsidRPr="009077C6" w:rsidRDefault="00486413" w:rsidP="009077C6">
            <w:pPr>
              <w:jc w:val="center"/>
              <w:rPr>
                <w:ins w:id="2670" w:author="Steve Baird" w:date="2016-04-29T16:19:00Z"/>
                <w:b/>
                <w:bCs/>
                <w:sz w:val="22"/>
                <w:szCs w:val="22"/>
              </w:rPr>
            </w:pPr>
            <w:ins w:id="2671" w:author="Steve Baird" w:date="2016-04-29T16:19:00Z">
              <w:r w:rsidRPr="009077C6">
                <w:rPr>
                  <w:b/>
                  <w:bCs/>
                  <w:sz w:val="22"/>
                  <w:szCs w:val="22"/>
                </w:rPr>
                <w:t>Notes</w:t>
              </w:r>
            </w:ins>
          </w:p>
        </w:tc>
      </w:tr>
      <w:tr w:rsidR="000F021C" w:rsidRPr="00486413" w14:paraId="04D12E38" w14:textId="77777777" w:rsidTr="00EF74D0">
        <w:trPr>
          <w:trHeight w:val="197"/>
          <w:ins w:id="2672" w:author="Steve Baird" w:date="2016-04-29T16:19:00Z"/>
        </w:trPr>
        <w:tc>
          <w:tcPr>
            <w:tcW w:w="630" w:type="dxa"/>
          </w:tcPr>
          <w:p w14:paraId="0F83F737" w14:textId="77777777" w:rsidR="000F021C" w:rsidRPr="00486413" w:rsidRDefault="000F021C" w:rsidP="000F021C">
            <w:pPr>
              <w:jc w:val="center"/>
              <w:rPr>
                <w:ins w:id="2673" w:author="Steve Baird" w:date="2016-04-29T16:19:00Z"/>
                <w:bCs/>
                <w:sz w:val="22"/>
                <w:szCs w:val="22"/>
              </w:rPr>
            </w:pPr>
            <w:ins w:id="2674" w:author="Steve Baird" w:date="2016-04-29T16:19:00Z">
              <w:r w:rsidRPr="00486413">
                <w:rPr>
                  <w:bCs/>
                  <w:sz w:val="22"/>
                  <w:szCs w:val="22"/>
                </w:rPr>
                <w:t>SS</w:t>
              </w:r>
            </w:ins>
          </w:p>
        </w:tc>
        <w:tc>
          <w:tcPr>
            <w:tcW w:w="1620" w:type="dxa"/>
            <w:vAlign w:val="bottom"/>
          </w:tcPr>
          <w:p w14:paraId="54AFA7A9" w14:textId="5A95784B" w:rsidR="000F021C" w:rsidRPr="00D97712" w:rsidRDefault="000F021C" w:rsidP="000F021C">
            <w:pPr>
              <w:rPr>
                <w:rFonts w:asciiTheme="minorHAnsi" w:hAnsiTheme="minorHAnsi" w:cstheme="minorHAnsi"/>
                <w:sz w:val="20"/>
                <w:szCs w:val="20"/>
              </w:rPr>
            </w:pPr>
          </w:p>
        </w:tc>
        <w:tc>
          <w:tcPr>
            <w:tcW w:w="1368" w:type="dxa"/>
            <w:vAlign w:val="bottom"/>
          </w:tcPr>
          <w:p w14:paraId="71BFDE73" w14:textId="4572A7A0" w:rsidR="000F021C" w:rsidRPr="00D97712" w:rsidRDefault="000F021C" w:rsidP="000F021C">
            <w:pPr>
              <w:rPr>
                <w:rFonts w:asciiTheme="minorHAnsi" w:hAnsiTheme="minorHAnsi" w:cstheme="minorHAnsi"/>
                <w:sz w:val="20"/>
                <w:szCs w:val="20"/>
              </w:rPr>
            </w:pPr>
          </w:p>
        </w:tc>
        <w:tc>
          <w:tcPr>
            <w:tcW w:w="990" w:type="dxa"/>
            <w:vAlign w:val="bottom"/>
          </w:tcPr>
          <w:p w14:paraId="68C5DCBC" w14:textId="3E044909" w:rsidR="000F021C" w:rsidRPr="00D97712" w:rsidRDefault="000F021C" w:rsidP="000F021C">
            <w:pPr>
              <w:rPr>
                <w:rFonts w:asciiTheme="minorHAnsi" w:hAnsiTheme="minorHAnsi" w:cstheme="minorHAnsi"/>
                <w:sz w:val="20"/>
                <w:szCs w:val="20"/>
              </w:rPr>
            </w:pPr>
          </w:p>
        </w:tc>
        <w:tc>
          <w:tcPr>
            <w:tcW w:w="270" w:type="dxa"/>
            <w:vAlign w:val="bottom"/>
          </w:tcPr>
          <w:p w14:paraId="09B1F4FD" w14:textId="77777777" w:rsidR="000F021C" w:rsidRPr="00D97712" w:rsidRDefault="000F021C" w:rsidP="000F021C">
            <w:pPr>
              <w:rPr>
                <w:rFonts w:asciiTheme="minorHAnsi" w:hAnsiTheme="minorHAnsi" w:cstheme="minorHAnsi"/>
                <w:sz w:val="20"/>
                <w:szCs w:val="20"/>
              </w:rPr>
            </w:pPr>
          </w:p>
        </w:tc>
        <w:tc>
          <w:tcPr>
            <w:tcW w:w="270" w:type="dxa"/>
            <w:vAlign w:val="bottom"/>
          </w:tcPr>
          <w:p w14:paraId="0B10357A" w14:textId="77777777" w:rsidR="000F021C" w:rsidRPr="00D97712" w:rsidRDefault="000F021C" w:rsidP="000F021C">
            <w:pPr>
              <w:rPr>
                <w:rFonts w:asciiTheme="minorHAnsi" w:hAnsiTheme="minorHAnsi" w:cstheme="minorHAnsi"/>
                <w:sz w:val="20"/>
                <w:szCs w:val="20"/>
              </w:rPr>
            </w:pPr>
          </w:p>
        </w:tc>
        <w:tc>
          <w:tcPr>
            <w:tcW w:w="810" w:type="dxa"/>
            <w:vAlign w:val="bottom"/>
          </w:tcPr>
          <w:p w14:paraId="07E03934" w14:textId="438E1D3B" w:rsidR="000F021C" w:rsidRPr="00D97712" w:rsidRDefault="000F021C" w:rsidP="000F021C">
            <w:pPr>
              <w:rPr>
                <w:rFonts w:asciiTheme="minorHAnsi" w:hAnsiTheme="minorHAnsi" w:cstheme="minorHAnsi"/>
                <w:sz w:val="20"/>
                <w:szCs w:val="20"/>
              </w:rPr>
            </w:pPr>
          </w:p>
        </w:tc>
        <w:tc>
          <w:tcPr>
            <w:tcW w:w="270" w:type="dxa"/>
            <w:vAlign w:val="bottom"/>
          </w:tcPr>
          <w:p w14:paraId="3FFF35FD" w14:textId="77777777" w:rsidR="000F021C" w:rsidRPr="00D97712" w:rsidRDefault="000F021C" w:rsidP="000F021C">
            <w:pPr>
              <w:rPr>
                <w:rFonts w:asciiTheme="minorHAnsi" w:hAnsiTheme="minorHAnsi" w:cstheme="minorHAnsi"/>
                <w:sz w:val="20"/>
                <w:szCs w:val="20"/>
              </w:rPr>
            </w:pPr>
          </w:p>
        </w:tc>
        <w:tc>
          <w:tcPr>
            <w:tcW w:w="720" w:type="dxa"/>
            <w:vAlign w:val="bottom"/>
          </w:tcPr>
          <w:p w14:paraId="3CC70A4B" w14:textId="09E8D05C" w:rsidR="000F021C" w:rsidRPr="00D97712" w:rsidRDefault="000F021C" w:rsidP="000F021C">
            <w:pPr>
              <w:rPr>
                <w:rFonts w:asciiTheme="minorHAnsi" w:hAnsiTheme="minorHAnsi" w:cstheme="minorHAnsi"/>
                <w:sz w:val="20"/>
                <w:szCs w:val="20"/>
              </w:rPr>
            </w:pPr>
          </w:p>
        </w:tc>
        <w:tc>
          <w:tcPr>
            <w:tcW w:w="810" w:type="dxa"/>
            <w:vAlign w:val="bottom"/>
          </w:tcPr>
          <w:p w14:paraId="3AE2C1DA" w14:textId="5CE9A196" w:rsidR="000F021C" w:rsidRPr="00D97712" w:rsidRDefault="000F021C" w:rsidP="000F021C">
            <w:pPr>
              <w:rPr>
                <w:rFonts w:asciiTheme="minorHAnsi" w:hAnsiTheme="minorHAnsi" w:cstheme="minorHAnsi"/>
                <w:sz w:val="20"/>
                <w:szCs w:val="20"/>
              </w:rPr>
            </w:pPr>
          </w:p>
        </w:tc>
        <w:tc>
          <w:tcPr>
            <w:tcW w:w="270" w:type="dxa"/>
            <w:vAlign w:val="bottom"/>
          </w:tcPr>
          <w:p w14:paraId="2833A389" w14:textId="77777777" w:rsidR="000F021C" w:rsidRPr="00D97712" w:rsidRDefault="000F021C" w:rsidP="000F021C">
            <w:pPr>
              <w:rPr>
                <w:rFonts w:asciiTheme="minorHAnsi" w:hAnsiTheme="minorHAnsi" w:cstheme="minorHAnsi"/>
                <w:sz w:val="20"/>
                <w:szCs w:val="20"/>
              </w:rPr>
            </w:pPr>
          </w:p>
        </w:tc>
        <w:tc>
          <w:tcPr>
            <w:tcW w:w="1080" w:type="dxa"/>
            <w:vAlign w:val="bottom"/>
          </w:tcPr>
          <w:p w14:paraId="6015825A" w14:textId="4C546669" w:rsidR="000F021C" w:rsidRPr="00D97712" w:rsidRDefault="000F021C" w:rsidP="000F021C">
            <w:pPr>
              <w:rPr>
                <w:rFonts w:asciiTheme="minorHAnsi" w:hAnsiTheme="minorHAnsi" w:cstheme="minorHAnsi"/>
                <w:sz w:val="20"/>
                <w:szCs w:val="20"/>
              </w:rPr>
            </w:pPr>
          </w:p>
        </w:tc>
        <w:tc>
          <w:tcPr>
            <w:tcW w:w="1530" w:type="dxa"/>
            <w:vAlign w:val="bottom"/>
          </w:tcPr>
          <w:p w14:paraId="3436B0C1" w14:textId="63C3099B" w:rsidR="000F021C" w:rsidRPr="00D97712" w:rsidRDefault="000F021C" w:rsidP="000F021C">
            <w:pPr>
              <w:rPr>
                <w:rFonts w:asciiTheme="minorHAnsi" w:hAnsiTheme="minorHAnsi" w:cstheme="minorHAnsi"/>
                <w:sz w:val="20"/>
                <w:szCs w:val="20"/>
              </w:rPr>
            </w:pPr>
          </w:p>
        </w:tc>
        <w:tc>
          <w:tcPr>
            <w:tcW w:w="900" w:type="dxa"/>
            <w:vAlign w:val="bottom"/>
          </w:tcPr>
          <w:p w14:paraId="3127B1D5" w14:textId="2DB71590" w:rsidR="000F021C" w:rsidRPr="00D97712" w:rsidRDefault="000F021C" w:rsidP="000F021C">
            <w:pPr>
              <w:rPr>
                <w:rFonts w:asciiTheme="minorHAnsi" w:hAnsiTheme="minorHAnsi" w:cstheme="minorHAnsi"/>
                <w:sz w:val="20"/>
                <w:szCs w:val="20"/>
              </w:rPr>
            </w:pPr>
          </w:p>
        </w:tc>
        <w:tc>
          <w:tcPr>
            <w:tcW w:w="877" w:type="dxa"/>
            <w:vAlign w:val="bottom"/>
          </w:tcPr>
          <w:p w14:paraId="5ADE0A6D" w14:textId="19CECDBA" w:rsidR="000F021C" w:rsidRPr="00D97712" w:rsidRDefault="000F021C" w:rsidP="000F021C">
            <w:pPr>
              <w:rPr>
                <w:rFonts w:asciiTheme="minorHAnsi" w:hAnsiTheme="minorHAnsi" w:cstheme="minorHAnsi"/>
                <w:sz w:val="20"/>
                <w:szCs w:val="20"/>
              </w:rPr>
            </w:pPr>
          </w:p>
        </w:tc>
        <w:tc>
          <w:tcPr>
            <w:tcW w:w="1085" w:type="dxa"/>
          </w:tcPr>
          <w:p w14:paraId="1342CD78" w14:textId="0DEC75FC" w:rsidR="000F021C" w:rsidRPr="00910FB7" w:rsidRDefault="000F021C" w:rsidP="000F021C">
            <w:pPr>
              <w:jc w:val="right"/>
              <w:rPr>
                <w:ins w:id="2675" w:author="Steve Baird" w:date="2016-04-29T16:19:00Z"/>
                <w:rFonts w:asciiTheme="minorHAnsi" w:hAnsiTheme="minorHAnsi" w:cstheme="minorHAnsi"/>
                <w:sz w:val="20"/>
                <w:szCs w:val="20"/>
              </w:rPr>
            </w:pPr>
          </w:p>
        </w:tc>
      </w:tr>
      <w:tr w:rsidR="000F021C" w:rsidRPr="00486413" w14:paraId="0FEA2C30" w14:textId="77777777" w:rsidTr="00EF74D0">
        <w:trPr>
          <w:trHeight w:val="221"/>
          <w:ins w:id="2676" w:author="Steve Baird" w:date="2016-04-29T16:19:00Z"/>
        </w:trPr>
        <w:tc>
          <w:tcPr>
            <w:tcW w:w="630" w:type="dxa"/>
          </w:tcPr>
          <w:p w14:paraId="67E6C19B" w14:textId="77777777" w:rsidR="000F021C" w:rsidRPr="00486413" w:rsidRDefault="000F021C" w:rsidP="000F021C">
            <w:pPr>
              <w:jc w:val="center"/>
              <w:rPr>
                <w:ins w:id="2677" w:author="Steve Baird" w:date="2016-04-29T16:19:00Z"/>
                <w:bCs/>
                <w:sz w:val="22"/>
                <w:szCs w:val="22"/>
              </w:rPr>
            </w:pPr>
            <w:ins w:id="2678" w:author="Steve Baird" w:date="2016-04-29T16:19:00Z">
              <w:r w:rsidRPr="00486413">
                <w:rPr>
                  <w:bCs/>
                  <w:sz w:val="22"/>
                  <w:szCs w:val="22"/>
                </w:rPr>
                <w:t>SS</w:t>
              </w:r>
            </w:ins>
          </w:p>
        </w:tc>
        <w:tc>
          <w:tcPr>
            <w:tcW w:w="1620" w:type="dxa"/>
            <w:vAlign w:val="bottom"/>
          </w:tcPr>
          <w:p w14:paraId="1A9E380B" w14:textId="32411290" w:rsidR="000F021C" w:rsidRPr="00D97712" w:rsidRDefault="000F021C" w:rsidP="000F021C">
            <w:pPr>
              <w:rPr>
                <w:rFonts w:asciiTheme="minorHAnsi" w:hAnsiTheme="minorHAnsi" w:cstheme="minorHAnsi"/>
                <w:sz w:val="20"/>
                <w:szCs w:val="20"/>
              </w:rPr>
            </w:pPr>
          </w:p>
        </w:tc>
        <w:tc>
          <w:tcPr>
            <w:tcW w:w="1368" w:type="dxa"/>
            <w:vAlign w:val="bottom"/>
          </w:tcPr>
          <w:p w14:paraId="42D8C494" w14:textId="7286A3A6" w:rsidR="000F021C" w:rsidRPr="00D97712" w:rsidRDefault="000F021C" w:rsidP="000F021C">
            <w:pPr>
              <w:rPr>
                <w:rFonts w:asciiTheme="minorHAnsi" w:hAnsiTheme="minorHAnsi" w:cstheme="minorHAnsi"/>
                <w:sz w:val="20"/>
                <w:szCs w:val="20"/>
              </w:rPr>
            </w:pPr>
          </w:p>
        </w:tc>
        <w:tc>
          <w:tcPr>
            <w:tcW w:w="990" w:type="dxa"/>
            <w:tcBorders>
              <w:bottom w:val="single" w:sz="4" w:space="0" w:color="auto"/>
            </w:tcBorders>
            <w:vAlign w:val="bottom"/>
          </w:tcPr>
          <w:p w14:paraId="10FA3FA7" w14:textId="12A22C35" w:rsidR="000F021C" w:rsidRPr="00D97712" w:rsidRDefault="000F021C" w:rsidP="000F021C">
            <w:pPr>
              <w:rPr>
                <w:rFonts w:asciiTheme="minorHAnsi" w:hAnsiTheme="minorHAnsi" w:cstheme="minorHAnsi"/>
                <w:sz w:val="20"/>
                <w:szCs w:val="20"/>
              </w:rPr>
            </w:pPr>
          </w:p>
        </w:tc>
        <w:tc>
          <w:tcPr>
            <w:tcW w:w="270" w:type="dxa"/>
            <w:vAlign w:val="bottom"/>
          </w:tcPr>
          <w:p w14:paraId="6B68B3FF" w14:textId="77777777" w:rsidR="000F021C" w:rsidRPr="00D97712" w:rsidRDefault="000F021C" w:rsidP="000F021C">
            <w:pPr>
              <w:rPr>
                <w:rFonts w:asciiTheme="minorHAnsi" w:hAnsiTheme="minorHAnsi" w:cstheme="minorHAnsi"/>
                <w:sz w:val="20"/>
                <w:szCs w:val="20"/>
              </w:rPr>
            </w:pPr>
          </w:p>
        </w:tc>
        <w:tc>
          <w:tcPr>
            <w:tcW w:w="270" w:type="dxa"/>
            <w:vAlign w:val="bottom"/>
          </w:tcPr>
          <w:p w14:paraId="2ACE1EAC" w14:textId="77777777" w:rsidR="000F021C" w:rsidRPr="00D97712" w:rsidRDefault="000F021C" w:rsidP="000F021C">
            <w:pPr>
              <w:rPr>
                <w:rFonts w:asciiTheme="minorHAnsi" w:hAnsiTheme="minorHAnsi" w:cstheme="minorHAnsi"/>
                <w:sz w:val="20"/>
                <w:szCs w:val="20"/>
              </w:rPr>
            </w:pPr>
          </w:p>
        </w:tc>
        <w:tc>
          <w:tcPr>
            <w:tcW w:w="810" w:type="dxa"/>
            <w:vAlign w:val="bottom"/>
          </w:tcPr>
          <w:p w14:paraId="407B68A7" w14:textId="38FE662A" w:rsidR="000F021C" w:rsidRPr="00D97712" w:rsidRDefault="000F021C" w:rsidP="000F021C">
            <w:pPr>
              <w:rPr>
                <w:rFonts w:asciiTheme="minorHAnsi" w:hAnsiTheme="minorHAnsi" w:cstheme="minorHAnsi"/>
                <w:sz w:val="20"/>
                <w:szCs w:val="20"/>
              </w:rPr>
            </w:pPr>
          </w:p>
        </w:tc>
        <w:tc>
          <w:tcPr>
            <w:tcW w:w="270" w:type="dxa"/>
            <w:vAlign w:val="bottom"/>
          </w:tcPr>
          <w:p w14:paraId="596AA309" w14:textId="77777777" w:rsidR="000F021C" w:rsidRPr="00D97712" w:rsidRDefault="000F021C" w:rsidP="000F021C">
            <w:pPr>
              <w:rPr>
                <w:rFonts w:asciiTheme="minorHAnsi" w:hAnsiTheme="minorHAnsi" w:cstheme="minorHAnsi"/>
                <w:sz w:val="20"/>
                <w:szCs w:val="20"/>
              </w:rPr>
            </w:pPr>
          </w:p>
        </w:tc>
        <w:tc>
          <w:tcPr>
            <w:tcW w:w="720" w:type="dxa"/>
            <w:vAlign w:val="bottom"/>
          </w:tcPr>
          <w:p w14:paraId="6AFD7E56" w14:textId="7BB7106F" w:rsidR="000F021C" w:rsidRPr="00D97712" w:rsidRDefault="000F021C" w:rsidP="000F021C">
            <w:pPr>
              <w:rPr>
                <w:rFonts w:asciiTheme="minorHAnsi" w:hAnsiTheme="minorHAnsi" w:cstheme="minorHAnsi"/>
                <w:sz w:val="20"/>
                <w:szCs w:val="20"/>
              </w:rPr>
            </w:pPr>
          </w:p>
        </w:tc>
        <w:tc>
          <w:tcPr>
            <w:tcW w:w="810" w:type="dxa"/>
            <w:vAlign w:val="bottom"/>
          </w:tcPr>
          <w:p w14:paraId="19E4A2EE" w14:textId="5A54A126" w:rsidR="000F021C" w:rsidRPr="00D97712" w:rsidRDefault="000F021C" w:rsidP="000F021C">
            <w:pPr>
              <w:rPr>
                <w:rFonts w:asciiTheme="minorHAnsi" w:hAnsiTheme="minorHAnsi" w:cstheme="minorHAnsi"/>
                <w:sz w:val="20"/>
                <w:szCs w:val="20"/>
              </w:rPr>
            </w:pPr>
          </w:p>
        </w:tc>
        <w:tc>
          <w:tcPr>
            <w:tcW w:w="270" w:type="dxa"/>
            <w:vAlign w:val="bottom"/>
          </w:tcPr>
          <w:p w14:paraId="734B3756" w14:textId="77777777" w:rsidR="000F021C" w:rsidRPr="00D97712" w:rsidRDefault="000F021C" w:rsidP="000F021C">
            <w:pPr>
              <w:rPr>
                <w:rFonts w:asciiTheme="minorHAnsi" w:hAnsiTheme="minorHAnsi" w:cstheme="minorHAnsi"/>
                <w:sz w:val="20"/>
                <w:szCs w:val="20"/>
              </w:rPr>
            </w:pPr>
          </w:p>
        </w:tc>
        <w:tc>
          <w:tcPr>
            <w:tcW w:w="1080" w:type="dxa"/>
            <w:vAlign w:val="bottom"/>
          </w:tcPr>
          <w:p w14:paraId="2796C4E5" w14:textId="6EEB7782" w:rsidR="000F021C" w:rsidRPr="00D97712" w:rsidRDefault="000F021C" w:rsidP="000F021C">
            <w:pPr>
              <w:rPr>
                <w:rFonts w:asciiTheme="minorHAnsi" w:hAnsiTheme="minorHAnsi" w:cstheme="minorHAnsi"/>
                <w:sz w:val="20"/>
                <w:szCs w:val="20"/>
              </w:rPr>
            </w:pPr>
          </w:p>
        </w:tc>
        <w:tc>
          <w:tcPr>
            <w:tcW w:w="1530" w:type="dxa"/>
            <w:vAlign w:val="bottom"/>
          </w:tcPr>
          <w:p w14:paraId="5E0C5956" w14:textId="7A56CC60" w:rsidR="000F021C" w:rsidRPr="00D97712" w:rsidRDefault="000F021C" w:rsidP="000F021C">
            <w:pPr>
              <w:rPr>
                <w:rFonts w:asciiTheme="minorHAnsi" w:hAnsiTheme="minorHAnsi" w:cstheme="minorHAnsi"/>
                <w:sz w:val="20"/>
                <w:szCs w:val="20"/>
              </w:rPr>
            </w:pPr>
          </w:p>
        </w:tc>
        <w:tc>
          <w:tcPr>
            <w:tcW w:w="900" w:type="dxa"/>
            <w:vAlign w:val="bottom"/>
          </w:tcPr>
          <w:p w14:paraId="1ACC1169" w14:textId="0ABFC78B" w:rsidR="000F021C" w:rsidRPr="000F021C" w:rsidRDefault="000F021C" w:rsidP="000F021C">
            <w:pPr>
              <w:rPr>
                <w:rFonts w:ascii="Calibri" w:hAnsi="Calibri"/>
                <w:color w:val="000000"/>
                <w:sz w:val="22"/>
                <w:szCs w:val="22"/>
              </w:rPr>
            </w:pPr>
          </w:p>
        </w:tc>
        <w:tc>
          <w:tcPr>
            <w:tcW w:w="877" w:type="dxa"/>
            <w:vAlign w:val="bottom"/>
          </w:tcPr>
          <w:p w14:paraId="21C4A278" w14:textId="3334C6EA" w:rsidR="000F021C" w:rsidRPr="00D97712" w:rsidRDefault="000F021C" w:rsidP="000F021C">
            <w:pPr>
              <w:rPr>
                <w:rFonts w:asciiTheme="minorHAnsi" w:hAnsiTheme="minorHAnsi" w:cstheme="minorHAnsi"/>
                <w:sz w:val="20"/>
                <w:szCs w:val="20"/>
              </w:rPr>
            </w:pPr>
          </w:p>
        </w:tc>
        <w:tc>
          <w:tcPr>
            <w:tcW w:w="1085" w:type="dxa"/>
          </w:tcPr>
          <w:p w14:paraId="0F998759" w14:textId="77777777" w:rsidR="000F021C" w:rsidRPr="00910FB7" w:rsidRDefault="000F021C" w:rsidP="000F021C">
            <w:pPr>
              <w:rPr>
                <w:rFonts w:asciiTheme="minorHAnsi" w:hAnsiTheme="minorHAnsi" w:cstheme="minorHAnsi"/>
                <w:sz w:val="20"/>
                <w:szCs w:val="20"/>
              </w:rPr>
            </w:pPr>
          </w:p>
        </w:tc>
      </w:tr>
      <w:tr w:rsidR="000F021C" w:rsidRPr="00486413" w14:paraId="549D2403" w14:textId="77777777" w:rsidTr="00EF74D0">
        <w:trPr>
          <w:trHeight w:val="242"/>
          <w:ins w:id="2679" w:author="Steve Baird" w:date="2016-04-29T16:19:00Z"/>
        </w:trPr>
        <w:tc>
          <w:tcPr>
            <w:tcW w:w="630" w:type="dxa"/>
          </w:tcPr>
          <w:p w14:paraId="25ADF286" w14:textId="77777777" w:rsidR="000F021C" w:rsidRPr="00486413" w:rsidRDefault="000F021C" w:rsidP="000F021C">
            <w:pPr>
              <w:jc w:val="center"/>
              <w:rPr>
                <w:ins w:id="2680" w:author="Steve Baird" w:date="2016-04-29T16:19:00Z"/>
                <w:bCs/>
                <w:sz w:val="22"/>
                <w:szCs w:val="22"/>
              </w:rPr>
            </w:pPr>
            <w:ins w:id="2681" w:author="Steve Baird" w:date="2016-04-29T16:19:00Z">
              <w:r w:rsidRPr="00486413">
                <w:rPr>
                  <w:bCs/>
                  <w:sz w:val="22"/>
                  <w:szCs w:val="22"/>
                </w:rPr>
                <w:t>SS</w:t>
              </w:r>
            </w:ins>
          </w:p>
        </w:tc>
        <w:tc>
          <w:tcPr>
            <w:tcW w:w="1620" w:type="dxa"/>
            <w:vAlign w:val="bottom"/>
          </w:tcPr>
          <w:p w14:paraId="1D3DC44A" w14:textId="2989EF62" w:rsidR="000F021C" w:rsidRPr="00D97712" w:rsidRDefault="000F021C" w:rsidP="000F021C">
            <w:pPr>
              <w:rPr>
                <w:rFonts w:asciiTheme="minorHAnsi" w:hAnsiTheme="minorHAnsi" w:cstheme="minorHAnsi"/>
                <w:sz w:val="20"/>
                <w:szCs w:val="20"/>
              </w:rPr>
            </w:pPr>
          </w:p>
        </w:tc>
        <w:tc>
          <w:tcPr>
            <w:tcW w:w="1368" w:type="dxa"/>
            <w:vAlign w:val="bottom"/>
          </w:tcPr>
          <w:p w14:paraId="65A01AE7" w14:textId="160A707C" w:rsidR="000F021C" w:rsidRPr="00D97712" w:rsidRDefault="000F021C" w:rsidP="000F021C">
            <w:pPr>
              <w:rPr>
                <w:rFonts w:asciiTheme="minorHAnsi" w:hAnsiTheme="minorHAnsi" w:cstheme="minorHAnsi"/>
                <w:sz w:val="20"/>
                <w:szCs w:val="20"/>
              </w:rPr>
            </w:pPr>
          </w:p>
        </w:tc>
        <w:tc>
          <w:tcPr>
            <w:tcW w:w="990" w:type="dxa"/>
            <w:tcBorders>
              <w:bottom w:val="single" w:sz="4" w:space="0" w:color="auto"/>
            </w:tcBorders>
            <w:shd w:val="clear" w:color="auto" w:fill="auto"/>
            <w:vAlign w:val="bottom"/>
          </w:tcPr>
          <w:p w14:paraId="4A350FD2" w14:textId="68BF82D1" w:rsidR="000F021C" w:rsidRPr="00D97712" w:rsidRDefault="000F021C" w:rsidP="000F021C">
            <w:pPr>
              <w:rPr>
                <w:rFonts w:asciiTheme="minorHAnsi" w:hAnsiTheme="minorHAnsi" w:cstheme="minorHAnsi"/>
                <w:sz w:val="20"/>
                <w:szCs w:val="20"/>
                <w:highlight w:val="yellow"/>
              </w:rPr>
            </w:pPr>
          </w:p>
        </w:tc>
        <w:tc>
          <w:tcPr>
            <w:tcW w:w="270" w:type="dxa"/>
            <w:vAlign w:val="bottom"/>
          </w:tcPr>
          <w:p w14:paraId="70ACC773" w14:textId="77777777" w:rsidR="000F021C" w:rsidRPr="00D97712" w:rsidRDefault="000F021C" w:rsidP="000F021C">
            <w:pPr>
              <w:rPr>
                <w:rFonts w:asciiTheme="minorHAnsi" w:hAnsiTheme="minorHAnsi" w:cstheme="minorHAnsi"/>
                <w:sz w:val="20"/>
                <w:szCs w:val="20"/>
              </w:rPr>
            </w:pPr>
          </w:p>
        </w:tc>
        <w:tc>
          <w:tcPr>
            <w:tcW w:w="270" w:type="dxa"/>
            <w:vAlign w:val="bottom"/>
          </w:tcPr>
          <w:p w14:paraId="2F6C70A7" w14:textId="77777777" w:rsidR="000F021C" w:rsidRPr="00D97712" w:rsidRDefault="000F021C" w:rsidP="000F021C">
            <w:pPr>
              <w:rPr>
                <w:rFonts w:asciiTheme="minorHAnsi" w:hAnsiTheme="minorHAnsi" w:cstheme="minorHAnsi"/>
                <w:sz w:val="20"/>
                <w:szCs w:val="20"/>
              </w:rPr>
            </w:pPr>
          </w:p>
        </w:tc>
        <w:tc>
          <w:tcPr>
            <w:tcW w:w="810" w:type="dxa"/>
            <w:vAlign w:val="bottom"/>
          </w:tcPr>
          <w:p w14:paraId="6E2A8378" w14:textId="46DEB481" w:rsidR="000F021C" w:rsidRPr="00D97712" w:rsidRDefault="000F021C" w:rsidP="000F021C">
            <w:pPr>
              <w:rPr>
                <w:rFonts w:asciiTheme="minorHAnsi" w:hAnsiTheme="minorHAnsi" w:cstheme="minorHAnsi"/>
                <w:sz w:val="20"/>
                <w:szCs w:val="20"/>
              </w:rPr>
            </w:pPr>
          </w:p>
        </w:tc>
        <w:tc>
          <w:tcPr>
            <w:tcW w:w="270" w:type="dxa"/>
            <w:vAlign w:val="bottom"/>
          </w:tcPr>
          <w:p w14:paraId="70027366" w14:textId="77777777" w:rsidR="000F021C" w:rsidRPr="00D97712" w:rsidRDefault="000F021C" w:rsidP="000F021C">
            <w:pPr>
              <w:rPr>
                <w:rFonts w:asciiTheme="minorHAnsi" w:hAnsiTheme="minorHAnsi" w:cstheme="minorHAnsi"/>
                <w:sz w:val="20"/>
                <w:szCs w:val="20"/>
              </w:rPr>
            </w:pPr>
          </w:p>
        </w:tc>
        <w:tc>
          <w:tcPr>
            <w:tcW w:w="720" w:type="dxa"/>
            <w:vAlign w:val="bottom"/>
          </w:tcPr>
          <w:p w14:paraId="291203F8" w14:textId="4125168B" w:rsidR="000F021C" w:rsidRPr="00D97712" w:rsidRDefault="000F021C" w:rsidP="000F021C">
            <w:pPr>
              <w:rPr>
                <w:rFonts w:asciiTheme="minorHAnsi" w:hAnsiTheme="minorHAnsi" w:cstheme="minorHAnsi"/>
                <w:sz w:val="20"/>
                <w:szCs w:val="20"/>
              </w:rPr>
            </w:pPr>
          </w:p>
        </w:tc>
        <w:tc>
          <w:tcPr>
            <w:tcW w:w="810" w:type="dxa"/>
            <w:vAlign w:val="bottom"/>
          </w:tcPr>
          <w:p w14:paraId="332F1AEF" w14:textId="0984A7C6" w:rsidR="000F021C" w:rsidRPr="00D97712" w:rsidRDefault="000F021C" w:rsidP="000F021C">
            <w:pPr>
              <w:rPr>
                <w:rFonts w:asciiTheme="minorHAnsi" w:hAnsiTheme="minorHAnsi" w:cstheme="minorHAnsi"/>
                <w:sz w:val="20"/>
                <w:szCs w:val="20"/>
              </w:rPr>
            </w:pPr>
          </w:p>
        </w:tc>
        <w:tc>
          <w:tcPr>
            <w:tcW w:w="270" w:type="dxa"/>
            <w:vAlign w:val="bottom"/>
          </w:tcPr>
          <w:p w14:paraId="3129147F" w14:textId="77777777" w:rsidR="000F021C" w:rsidRPr="00D97712" w:rsidRDefault="000F021C" w:rsidP="000F021C">
            <w:pPr>
              <w:rPr>
                <w:rFonts w:asciiTheme="minorHAnsi" w:hAnsiTheme="minorHAnsi" w:cstheme="minorHAnsi"/>
                <w:sz w:val="20"/>
                <w:szCs w:val="20"/>
              </w:rPr>
            </w:pPr>
          </w:p>
        </w:tc>
        <w:tc>
          <w:tcPr>
            <w:tcW w:w="1080" w:type="dxa"/>
            <w:vAlign w:val="bottom"/>
          </w:tcPr>
          <w:p w14:paraId="10042588" w14:textId="070297C2" w:rsidR="000F021C" w:rsidRPr="00D97712" w:rsidRDefault="000F021C" w:rsidP="000F021C">
            <w:pPr>
              <w:rPr>
                <w:rFonts w:asciiTheme="minorHAnsi" w:hAnsiTheme="minorHAnsi" w:cstheme="minorHAnsi"/>
                <w:sz w:val="20"/>
                <w:szCs w:val="20"/>
              </w:rPr>
            </w:pPr>
          </w:p>
        </w:tc>
        <w:tc>
          <w:tcPr>
            <w:tcW w:w="1530" w:type="dxa"/>
            <w:vAlign w:val="bottom"/>
          </w:tcPr>
          <w:p w14:paraId="0A207A46" w14:textId="388FFDA6" w:rsidR="000F021C" w:rsidRPr="00D97712" w:rsidRDefault="000F021C" w:rsidP="000F021C">
            <w:pPr>
              <w:rPr>
                <w:rFonts w:asciiTheme="minorHAnsi" w:hAnsiTheme="minorHAnsi" w:cstheme="minorHAnsi"/>
                <w:sz w:val="20"/>
                <w:szCs w:val="20"/>
              </w:rPr>
            </w:pPr>
          </w:p>
        </w:tc>
        <w:tc>
          <w:tcPr>
            <w:tcW w:w="900" w:type="dxa"/>
            <w:vAlign w:val="bottom"/>
          </w:tcPr>
          <w:p w14:paraId="1AFF74D2" w14:textId="7F248F07" w:rsidR="000F021C" w:rsidRPr="00D97712" w:rsidRDefault="000F021C" w:rsidP="000F021C">
            <w:pPr>
              <w:rPr>
                <w:rFonts w:asciiTheme="minorHAnsi" w:hAnsiTheme="minorHAnsi" w:cstheme="minorHAnsi"/>
                <w:sz w:val="20"/>
                <w:szCs w:val="20"/>
              </w:rPr>
            </w:pPr>
          </w:p>
        </w:tc>
        <w:tc>
          <w:tcPr>
            <w:tcW w:w="877" w:type="dxa"/>
            <w:vAlign w:val="bottom"/>
          </w:tcPr>
          <w:p w14:paraId="55316844" w14:textId="0571F083" w:rsidR="000F021C" w:rsidRPr="00D97712" w:rsidRDefault="000F021C" w:rsidP="000F021C">
            <w:pPr>
              <w:rPr>
                <w:rFonts w:asciiTheme="minorHAnsi" w:hAnsiTheme="minorHAnsi" w:cstheme="minorHAnsi"/>
                <w:sz w:val="20"/>
                <w:szCs w:val="20"/>
              </w:rPr>
            </w:pPr>
          </w:p>
        </w:tc>
        <w:tc>
          <w:tcPr>
            <w:tcW w:w="1085" w:type="dxa"/>
          </w:tcPr>
          <w:p w14:paraId="6379D995" w14:textId="77777777" w:rsidR="000F021C" w:rsidRPr="00910FB7" w:rsidRDefault="000F021C" w:rsidP="000F021C">
            <w:pPr>
              <w:jc w:val="right"/>
              <w:rPr>
                <w:ins w:id="2682" w:author="Steve Baird" w:date="2016-04-29T16:19:00Z"/>
                <w:rFonts w:asciiTheme="minorHAnsi" w:hAnsiTheme="minorHAnsi" w:cstheme="minorHAnsi"/>
                <w:sz w:val="20"/>
                <w:szCs w:val="20"/>
              </w:rPr>
            </w:pPr>
          </w:p>
        </w:tc>
      </w:tr>
      <w:tr w:rsidR="000F021C" w:rsidRPr="00486413" w14:paraId="72CF4FB1" w14:textId="77777777" w:rsidTr="00EF74D0">
        <w:trPr>
          <w:trHeight w:val="284"/>
          <w:ins w:id="2683" w:author="Steve Baird" w:date="2016-04-29T16:19:00Z"/>
        </w:trPr>
        <w:tc>
          <w:tcPr>
            <w:tcW w:w="630" w:type="dxa"/>
          </w:tcPr>
          <w:p w14:paraId="2B7B5CBC" w14:textId="77777777" w:rsidR="000F021C" w:rsidRPr="00486413" w:rsidRDefault="000F021C" w:rsidP="000F021C">
            <w:pPr>
              <w:jc w:val="center"/>
              <w:rPr>
                <w:ins w:id="2684" w:author="Steve Baird" w:date="2016-04-29T16:19:00Z"/>
                <w:bCs/>
                <w:sz w:val="22"/>
                <w:szCs w:val="22"/>
              </w:rPr>
            </w:pPr>
            <w:ins w:id="2685" w:author="Steve Baird" w:date="2016-04-29T16:19:00Z">
              <w:r w:rsidRPr="00486413">
                <w:rPr>
                  <w:bCs/>
                  <w:sz w:val="22"/>
                  <w:szCs w:val="22"/>
                </w:rPr>
                <w:t>SS</w:t>
              </w:r>
            </w:ins>
          </w:p>
        </w:tc>
        <w:tc>
          <w:tcPr>
            <w:tcW w:w="1620" w:type="dxa"/>
            <w:vAlign w:val="bottom"/>
          </w:tcPr>
          <w:p w14:paraId="36A16360" w14:textId="509F4407" w:rsidR="000F021C" w:rsidRPr="00D97712" w:rsidRDefault="000F021C" w:rsidP="000F021C">
            <w:pPr>
              <w:rPr>
                <w:rFonts w:asciiTheme="minorHAnsi" w:hAnsiTheme="minorHAnsi" w:cstheme="minorHAnsi"/>
                <w:color w:val="000000"/>
                <w:sz w:val="20"/>
                <w:szCs w:val="20"/>
              </w:rPr>
            </w:pPr>
          </w:p>
        </w:tc>
        <w:tc>
          <w:tcPr>
            <w:tcW w:w="1368" w:type="dxa"/>
            <w:vAlign w:val="bottom"/>
          </w:tcPr>
          <w:p w14:paraId="686E33DD" w14:textId="3A2FA37A" w:rsidR="000F021C" w:rsidRPr="00D97712" w:rsidRDefault="000F021C" w:rsidP="000F021C">
            <w:pPr>
              <w:rPr>
                <w:rFonts w:asciiTheme="minorHAnsi" w:hAnsiTheme="minorHAnsi" w:cstheme="minorHAnsi"/>
                <w:color w:val="000000"/>
                <w:sz w:val="20"/>
                <w:szCs w:val="20"/>
              </w:rPr>
            </w:pPr>
          </w:p>
        </w:tc>
        <w:tc>
          <w:tcPr>
            <w:tcW w:w="990" w:type="dxa"/>
            <w:tcBorders>
              <w:top w:val="single" w:sz="4" w:space="0" w:color="auto"/>
            </w:tcBorders>
            <w:vAlign w:val="bottom"/>
          </w:tcPr>
          <w:p w14:paraId="66C884E4" w14:textId="7F1DED90" w:rsidR="000F021C" w:rsidRPr="00D97712" w:rsidRDefault="000F021C" w:rsidP="000F021C">
            <w:pPr>
              <w:rPr>
                <w:rFonts w:asciiTheme="minorHAnsi" w:hAnsiTheme="minorHAnsi" w:cstheme="minorHAnsi"/>
                <w:color w:val="000000"/>
                <w:sz w:val="20"/>
                <w:szCs w:val="20"/>
              </w:rPr>
            </w:pPr>
          </w:p>
        </w:tc>
        <w:tc>
          <w:tcPr>
            <w:tcW w:w="270" w:type="dxa"/>
            <w:vAlign w:val="bottom"/>
          </w:tcPr>
          <w:p w14:paraId="359F1657"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3328D695" w14:textId="77777777" w:rsidR="000F021C" w:rsidRPr="00D97712" w:rsidRDefault="000F021C" w:rsidP="000F021C">
            <w:pPr>
              <w:rPr>
                <w:rFonts w:asciiTheme="minorHAnsi" w:hAnsiTheme="minorHAnsi" w:cstheme="minorHAnsi"/>
                <w:sz w:val="20"/>
                <w:szCs w:val="20"/>
              </w:rPr>
            </w:pPr>
          </w:p>
        </w:tc>
        <w:tc>
          <w:tcPr>
            <w:tcW w:w="810" w:type="dxa"/>
            <w:vAlign w:val="bottom"/>
          </w:tcPr>
          <w:p w14:paraId="40BCD6D7" w14:textId="37C0EBAC" w:rsidR="000F021C" w:rsidRPr="00D97712" w:rsidRDefault="000F021C" w:rsidP="000F021C">
            <w:pPr>
              <w:rPr>
                <w:rFonts w:asciiTheme="minorHAnsi" w:hAnsiTheme="minorHAnsi" w:cstheme="minorHAnsi"/>
                <w:color w:val="000000"/>
                <w:sz w:val="20"/>
                <w:szCs w:val="20"/>
              </w:rPr>
            </w:pPr>
          </w:p>
        </w:tc>
        <w:tc>
          <w:tcPr>
            <w:tcW w:w="270" w:type="dxa"/>
            <w:vAlign w:val="bottom"/>
          </w:tcPr>
          <w:p w14:paraId="278ABF3D"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10D7456E" w14:textId="11F67A5D" w:rsidR="000F021C" w:rsidRPr="00D97712" w:rsidRDefault="000F021C" w:rsidP="000F021C">
            <w:pPr>
              <w:rPr>
                <w:rFonts w:asciiTheme="minorHAnsi" w:hAnsiTheme="minorHAnsi" w:cstheme="minorHAnsi"/>
                <w:color w:val="000000"/>
                <w:sz w:val="20"/>
                <w:szCs w:val="20"/>
              </w:rPr>
            </w:pPr>
          </w:p>
        </w:tc>
        <w:tc>
          <w:tcPr>
            <w:tcW w:w="810" w:type="dxa"/>
            <w:vAlign w:val="bottom"/>
          </w:tcPr>
          <w:p w14:paraId="2D8F3E44" w14:textId="14F18E8D" w:rsidR="000F021C" w:rsidRPr="00D97712" w:rsidRDefault="000F021C" w:rsidP="000F021C">
            <w:pPr>
              <w:rPr>
                <w:rFonts w:asciiTheme="minorHAnsi" w:hAnsiTheme="minorHAnsi" w:cstheme="minorHAnsi"/>
                <w:color w:val="000000"/>
                <w:sz w:val="20"/>
                <w:szCs w:val="20"/>
              </w:rPr>
            </w:pPr>
          </w:p>
        </w:tc>
        <w:tc>
          <w:tcPr>
            <w:tcW w:w="270" w:type="dxa"/>
            <w:vAlign w:val="bottom"/>
          </w:tcPr>
          <w:p w14:paraId="6B547E1C"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2376D5FC" w14:textId="480F7B14" w:rsidR="000F021C" w:rsidRPr="00D97712" w:rsidRDefault="000F021C" w:rsidP="000F021C">
            <w:pPr>
              <w:rPr>
                <w:rFonts w:asciiTheme="minorHAnsi" w:hAnsiTheme="minorHAnsi" w:cstheme="minorHAnsi"/>
                <w:color w:val="000000"/>
                <w:sz w:val="20"/>
                <w:szCs w:val="20"/>
              </w:rPr>
            </w:pPr>
          </w:p>
        </w:tc>
        <w:tc>
          <w:tcPr>
            <w:tcW w:w="1530" w:type="dxa"/>
            <w:vAlign w:val="bottom"/>
          </w:tcPr>
          <w:p w14:paraId="20FBE7E9" w14:textId="7C1B8D7A" w:rsidR="000F021C" w:rsidRPr="00D97712" w:rsidRDefault="000F021C" w:rsidP="000F021C">
            <w:pPr>
              <w:rPr>
                <w:rFonts w:asciiTheme="minorHAnsi" w:hAnsiTheme="minorHAnsi" w:cstheme="minorHAnsi"/>
                <w:color w:val="000000"/>
                <w:sz w:val="20"/>
                <w:szCs w:val="20"/>
              </w:rPr>
            </w:pPr>
          </w:p>
        </w:tc>
        <w:tc>
          <w:tcPr>
            <w:tcW w:w="900" w:type="dxa"/>
            <w:vAlign w:val="bottom"/>
          </w:tcPr>
          <w:p w14:paraId="7AFC946E" w14:textId="4C0F256C" w:rsidR="000F021C" w:rsidRPr="00D97712" w:rsidRDefault="000F021C" w:rsidP="000F021C">
            <w:pPr>
              <w:rPr>
                <w:rFonts w:asciiTheme="minorHAnsi" w:hAnsiTheme="minorHAnsi" w:cstheme="minorHAnsi"/>
                <w:color w:val="000000"/>
                <w:sz w:val="20"/>
                <w:szCs w:val="20"/>
              </w:rPr>
            </w:pPr>
          </w:p>
        </w:tc>
        <w:tc>
          <w:tcPr>
            <w:tcW w:w="877" w:type="dxa"/>
            <w:vAlign w:val="bottom"/>
          </w:tcPr>
          <w:p w14:paraId="46D74868" w14:textId="2BB14E21" w:rsidR="000F021C" w:rsidRPr="00D97712" w:rsidRDefault="000F021C" w:rsidP="000F021C">
            <w:pPr>
              <w:rPr>
                <w:rFonts w:asciiTheme="minorHAnsi" w:hAnsiTheme="minorHAnsi" w:cstheme="minorHAnsi"/>
                <w:color w:val="000000"/>
                <w:sz w:val="20"/>
                <w:szCs w:val="20"/>
              </w:rPr>
            </w:pPr>
          </w:p>
        </w:tc>
        <w:tc>
          <w:tcPr>
            <w:tcW w:w="1085" w:type="dxa"/>
          </w:tcPr>
          <w:p w14:paraId="4C018EC7" w14:textId="77777777" w:rsidR="000F021C" w:rsidRPr="00910FB7" w:rsidRDefault="000F021C" w:rsidP="000F021C">
            <w:pPr>
              <w:rPr>
                <w:rFonts w:asciiTheme="minorHAnsi" w:hAnsiTheme="minorHAnsi" w:cstheme="minorHAnsi"/>
                <w:sz w:val="20"/>
                <w:szCs w:val="20"/>
              </w:rPr>
            </w:pPr>
          </w:p>
        </w:tc>
      </w:tr>
      <w:tr w:rsidR="000F021C" w:rsidRPr="00F32DB0" w14:paraId="00EB049E" w14:textId="77777777" w:rsidTr="00EF74D0">
        <w:trPr>
          <w:trHeight w:val="215"/>
          <w:ins w:id="2686" w:author="Steve Baird" w:date="2016-04-29T16:19:00Z"/>
        </w:trPr>
        <w:tc>
          <w:tcPr>
            <w:tcW w:w="630" w:type="dxa"/>
          </w:tcPr>
          <w:p w14:paraId="16312C9E" w14:textId="77777777" w:rsidR="000F021C" w:rsidRPr="00F32DB0" w:rsidRDefault="000F021C" w:rsidP="000F021C">
            <w:pPr>
              <w:jc w:val="center"/>
              <w:rPr>
                <w:ins w:id="2687" w:author="Steve Baird" w:date="2016-04-29T16:19:00Z"/>
                <w:bCs/>
                <w:sz w:val="22"/>
                <w:szCs w:val="22"/>
              </w:rPr>
            </w:pPr>
            <w:ins w:id="2688" w:author="Steve Baird" w:date="2016-04-29T16:19:00Z">
              <w:r w:rsidRPr="00F32DB0">
                <w:rPr>
                  <w:bCs/>
                  <w:sz w:val="22"/>
                  <w:szCs w:val="22"/>
                </w:rPr>
                <w:t>SS</w:t>
              </w:r>
            </w:ins>
          </w:p>
        </w:tc>
        <w:tc>
          <w:tcPr>
            <w:tcW w:w="1620" w:type="dxa"/>
            <w:vAlign w:val="bottom"/>
          </w:tcPr>
          <w:p w14:paraId="778971DA" w14:textId="1CF58FB4" w:rsidR="000F021C" w:rsidRPr="00D97712" w:rsidRDefault="000F021C" w:rsidP="000F021C">
            <w:pPr>
              <w:rPr>
                <w:rFonts w:asciiTheme="minorHAnsi" w:hAnsiTheme="minorHAnsi" w:cstheme="minorHAnsi"/>
                <w:color w:val="000000"/>
                <w:sz w:val="20"/>
                <w:szCs w:val="20"/>
              </w:rPr>
            </w:pPr>
          </w:p>
        </w:tc>
        <w:tc>
          <w:tcPr>
            <w:tcW w:w="1368" w:type="dxa"/>
            <w:vAlign w:val="bottom"/>
          </w:tcPr>
          <w:p w14:paraId="6EE1AAD5" w14:textId="7D46B75E" w:rsidR="000F021C" w:rsidRPr="00D97712" w:rsidRDefault="000F021C" w:rsidP="000F021C">
            <w:pPr>
              <w:rPr>
                <w:rFonts w:asciiTheme="minorHAnsi" w:hAnsiTheme="minorHAnsi" w:cstheme="minorHAnsi"/>
                <w:color w:val="000000"/>
                <w:sz w:val="20"/>
                <w:szCs w:val="20"/>
              </w:rPr>
            </w:pPr>
          </w:p>
        </w:tc>
        <w:tc>
          <w:tcPr>
            <w:tcW w:w="990" w:type="dxa"/>
            <w:vAlign w:val="bottom"/>
          </w:tcPr>
          <w:p w14:paraId="6263AA48" w14:textId="35684C5F" w:rsidR="000F021C" w:rsidRPr="00D97712" w:rsidRDefault="000F021C" w:rsidP="000F021C">
            <w:pPr>
              <w:rPr>
                <w:rFonts w:asciiTheme="minorHAnsi" w:hAnsiTheme="minorHAnsi" w:cstheme="minorHAnsi"/>
                <w:color w:val="000000"/>
                <w:sz w:val="20"/>
                <w:szCs w:val="20"/>
              </w:rPr>
            </w:pPr>
          </w:p>
        </w:tc>
        <w:tc>
          <w:tcPr>
            <w:tcW w:w="270" w:type="dxa"/>
            <w:vAlign w:val="bottom"/>
          </w:tcPr>
          <w:p w14:paraId="24888491"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2452848C" w14:textId="77777777" w:rsidR="000F021C" w:rsidRPr="00D97712" w:rsidRDefault="000F021C" w:rsidP="000F021C">
            <w:pPr>
              <w:rPr>
                <w:rFonts w:asciiTheme="minorHAnsi" w:hAnsiTheme="minorHAnsi" w:cstheme="minorHAnsi"/>
                <w:sz w:val="20"/>
                <w:szCs w:val="20"/>
              </w:rPr>
            </w:pPr>
          </w:p>
        </w:tc>
        <w:tc>
          <w:tcPr>
            <w:tcW w:w="810" w:type="dxa"/>
            <w:vAlign w:val="bottom"/>
          </w:tcPr>
          <w:p w14:paraId="0CB3A87C" w14:textId="19C1A875" w:rsidR="000F021C" w:rsidRPr="00D97712" w:rsidRDefault="000F021C" w:rsidP="000F021C">
            <w:pPr>
              <w:rPr>
                <w:rFonts w:asciiTheme="minorHAnsi" w:hAnsiTheme="minorHAnsi" w:cstheme="minorHAnsi"/>
                <w:color w:val="000000"/>
                <w:sz w:val="20"/>
                <w:szCs w:val="20"/>
              </w:rPr>
            </w:pPr>
          </w:p>
        </w:tc>
        <w:tc>
          <w:tcPr>
            <w:tcW w:w="270" w:type="dxa"/>
            <w:vAlign w:val="bottom"/>
          </w:tcPr>
          <w:p w14:paraId="6353444F"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0C706B6F" w14:textId="6D4561B1" w:rsidR="000F021C" w:rsidRPr="00D97712" w:rsidRDefault="000F021C" w:rsidP="000F021C">
            <w:pPr>
              <w:rPr>
                <w:rFonts w:asciiTheme="minorHAnsi" w:hAnsiTheme="minorHAnsi" w:cstheme="minorHAnsi"/>
                <w:color w:val="000000"/>
                <w:sz w:val="20"/>
                <w:szCs w:val="20"/>
              </w:rPr>
            </w:pPr>
          </w:p>
        </w:tc>
        <w:tc>
          <w:tcPr>
            <w:tcW w:w="810" w:type="dxa"/>
            <w:vAlign w:val="bottom"/>
          </w:tcPr>
          <w:p w14:paraId="4FD647E8" w14:textId="4893E858" w:rsidR="000F021C" w:rsidRPr="00D97712" w:rsidRDefault="000F021C" w:rsidP="000F021C">
            <w:pPr>
              <w:rPr>
                <w:rFonts w:asciiTheme="minorHAnsi" w:hAnsiTheme="minorHAnsi" w:cstheme="minorHAnsi"/>
                <w:color w:val="000000"/>
                <w:sz w:val="20"/>
                <w:szCs w:val="20"/>
              </w:rPr>
            </w:pPr>
          </w:p>
        </w:tc>
        <w:tc>
          <w:tcPr>
            <w:tcW w:w="270" w:type="dxa"/>
            <w:vAlign w:val="bottom"/>
          </w:tcPr>
          <w:p w14:paraId="6A916D2A"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6815D4F3" w14:textId="53BE5A1D" w:rsidR="000F021C" w:rsidRPr="00D97712" w:rsidRDefault="000F021C" w:rsidP="000F021C">
            <w:pPr>
              <w:rPr>
                <w:rFonts w:asciiTheme="minorHAnsi" w:hAnsiTheme="minorHAnsi" w:cstheme="minorHAnsi"/>
                <w:color w:val="000000"/>
                <w:sz w:val="20"/>
                <w:szCs w:val="20"/>
              </w:rPr>
            </w:pPr>
          </w:p>
        </w:tc>
        <w:tc>
          <w:tcPr>
            <w:tcW w:w="1530" w:type="dxa"/>
            <w:vAlign w:val="bottom"/>
          </w:tcPr>
          <w:p w14:paraId="28974F50" w14:textId="2DACA839" w:rsidR="000F021C" w:rsidRPr="00D97712" w:rsidRDefault="000F021C" w:rsidP="000F021C">
            <w:pPr>
              <w:rPr>
                <w:rFonts w:asciiTheme="minorHAnsi" w:hAnsiTheme="minorHAnsi" w:cstheme="minorHAnsi"/>
                <w:color w:val="000000"/>
                <w:sz w:val="20"/>
                <w:szCs w:val="20"/>
              </w:rPr>
            </w:pPr>
          </w:p>
        </w:tc>
        <w:tc>
          <w:tcPr>
            <w:tcW w:w="900" w:type="dxa"/>
            <w:vAlign w:val="bottom"/>
          </w:tcPr>
          <w:p w14:paraId="4FCA6C28" w14:textId="20CB2DE7" w:rsidR="000F021C" w:rsidRPr="00D97712" w:rsidRDefault="000F021C" w:rsidP="000F021C">
            <w:pPr>
              <w:rPr>
                <w:rFonts w:asciiTheme="minorHAnsi" w:hAnsiTheme="minorHAnsi" w:cstheme="minorHAnsi"/>
                <w:color w:val="000000"/>
                <w:sz w:val="20"/>
                <w:szCs w:val="20"/>
              </w:rPr>
            </w:pPr>
          </w:p>
        </w:tc>
        <w:tc>
          <w:tcPr>
            <w:tcW w:w="877" w:type="dxa"/>
            <w:vAlign w:val="bottom"/>
          </w:tcPr>
          <w:p w14:paraId="23A407EF" w14:textId="0901B00A" w:rsidR="000F021C" w:rsidRPr="00D97712" w:rsidRDefault="000F021C" w:rsidP="000F021C">
            <w:pPr>
              <w:rPr>
                <w:rFonts w:asciiTheme="minorHAnsi" w:hAnsiTheme="minorHAnsi" w:cstheme="minorHAnsi"/>
                <w:color w:val="000000"/>
                <w:sz w:val="20"/>
                <w:szCs w:val="20"/>
              </w:rPr>
            </w:pPr>
          </w:p>
        </w:tc>
        <w:tc>
          <w:tcPr>
            <w:tcW w:w="1085" w:type="dxa"/>
          </w:tcPr>
          <w:p w14:paraId="66D127A6" w14:textId="77777777" w:rsidR="000F021C" w:rsidRPr="00910FB7" w:rsidRDefault="000F021C" w:rsidP="000F021C">
            <w:pPr>
              <w:jc w:val="right"/>
              <w:rPr>
                <w:ins w:id="2689" w:author="Steve Baird" w:date="2016-04-29T16:19:00Z"/>
                <w:rFonts w:asciiTheme="minorHAnsi" w:hAnsiTheme="minorHAnsi" w:cstheme="minorHAnsi"/>
                <w:sz w:val="20"/>
                <w:szCs w:val="20"/>
              </w:rPr>
            </w:pPr>
          </w:p>
        </w:tc>
      </w:tr>
      <w:tr w:rsidR="000F021C" w:rsidRPr="00F32DB0" w14:paraId="4D2D5785" w14:textId="77777777" w:rsidTr="00EF74D0">
        <w:trPr>
          <w:trHeight w:val="215"/>
          <w:ins w:id="2690" w:author="Steve Baird" w:date="2016-04-29T16:19:00Z"/>
        </w:trPr>
        <w:tc>
          <w:tcPr>
            <w:tcW w:w="630" w:type="dxa"/>
          </w:tcPr>
          <w:p w14:paraId="531CD7CC" w14:textId="77777777" w:rsidR="000F021C" w:rsidRPr="00F32DB0" w:rsidRDefault="000F021C" w:rsidP="000F021C">
            <w:pPr>
              <w:jc w:val="center"/>
              <w:rPr>
                <w:ins w:id="2691" w:author="Steve Baird" w:date="2016-04-29T16:19:00Z"/>
                <w:bCs/>
                <w:sz w:val="22"/>
                <w:szCs w:val="22"/>
              </w:rPr>
            </w:pPr>
            <w:ins w:id="2692" w:author="Steve Baird" w:date="2016-04-29T16:19:00Z">
              <w:r w:rsidRPr="00F32DB0">
                <w:rPr>
                  <w:bCs/>
                  <w:sz w:val="22"/>
                  <w:szCs w:val="22"/>
                </w:rPr>
                <w:t>SS</w:t>
              </w:r>
            </w:ins>
          </w:p>
        </w:tc>
        <w:tc>
          <w:tcPr>
            <w:tcW w:w="1620" w:type="dxa"/>
            <w:vAlign w:val="bottom"/>
          </w:tcPr>
          <w:p w14:paraId="148F8202" w14:textId="44E4ED25" w:rsidR="000F021C" w:rsidRPr="00D97712" w:rsidRDefault="000F021C" w:rsidP="000F021C">
            <w:pPr>
              <w:rPr>
                <w:rFonts w:asciiTheme="minorHAnsi" w:hAnsiTheme="minorHAnsi" w:cstheme="minorHAnsi"/>
                <w:color w:val="000000"/>
                <w:sz w:val="20"/>
                <w:szCs w:val="20"/>
              </w:rPr>
            </w:pPr>
          </w:p>
        </w:tc>
        <w:tc>
          <w:tcPr>
            <w:tcW w:w="1368" w:type="dxa"/>
            <w:vAlign w:val="bottom"/>
          </w:tcPr>
          <w:p w14:paraId="607B3DF2" w14:textId="59FC736C" w:rsidR="000F021C" w:rsidRPr="00D97712" w:rsidRDefault="000F021C" w:rsidP="000F021C">
            <w:pPr>
              <w:rPr>
                <w:rFonts w:asciiTheme="minorHAnsi" w:hAnsiTheme="minorHAnsi" w:cstheme="minorHAnsi"/>
                <w:color w:val="000000"/>
                <w:sz w:val="20"/>
                <w:szCs w:val="20"/>
              </w:rPr>
            </w:pPr>
          </w:p>
        </w:tc>
        <w:tc>
          <w:tcPr>
            <w:tcW w:w="990" w:type="dxa"/>
            <w:vAlign w:val="bottom"/>
          </w:tcPr>
          <w:p w14:paraId="73046818" w14:textId="7F1B6B9D" w:rsidR="000F021C" w:rsidRPr="00D97712" w:rsidRDefault="000F021C" w:rsidP="000F021C">
            <w:pPr>
              <w:rPr>
                <w:rFonts w:asciiTheme="minorHAnsi" w:hAnsiTheme="minorHAnsi" w:cstheme="minorHAnsi"/>
                <w:color w:val="000000"/>
                <w:sz w:val="20"/>
                <w:szCs w:val="20"/>
              </w:rPr>
            </w:pPr>
          </w:p>
        </w:tc>
        <w:tc>
          <w:tcPr>
            <w:tcW w:w="270" w:type="dxa"/>
            <w:vAlign w:val="bottom"/>
          </w:tcPr>
          <w:p w14:paraId="0B1A523D"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0BD1A8D5" w14:textId="77777777" w:rsidR="000F021C" w:rsidRPr="00D97712" w:rsidRDefault="000F021C" w:rsidP="000F021C">
            <w:pPr>
              <w:rPr>
                <w:rFonts w:asciiTheme="minorHAnsi" w:hAnsiTheme="minorHAnsi" w:cstheme="minorHAnsi"/>
                <w:sz w:val="20"/>
                <w:szCs w:val="20"/>
              </w:rPr>
            </w:pPr>
          </w:p>
        </w:tc>
        <w:tc>
          <w:tcPr>
            <w:tcW w:w="810" w:type="dxa"/>
            <w:vAlign w:val="bottom"/>
          </w:tcPr>
          <w:p w14:paraId="0546AF7A" w14:textId="7D389790" w:rsidR="000F021C" w:rsidRPr="00D97712" w:rsidRDefault="000F021C" w:rsidP="000F021C">
            <w:pPr>
              <w:rPr>
                <w:rFonts w:asciiTheme="minorHAnsi" w:hAnsiTheme="minorHAnsi" w:cstheme="minorHAnsi"/>
                <w:color w:val="000000"/>
                <w:sz w:val="20"/>
                <w:szCs w:val="20"/>
              </w:rPr>
            </w:pPr>
          </w:p>
        </w:tc>
        <w:tc>
          <w:tcPr>
            <w:tcW w:w="270" w:type="dxa"/>
            <w:vAlign w:val="bottom"/>
          </w:tcPr>
          <w:p w14:paraId="03C6825D"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7183CF3F" w14:textId="764CD948" w:rsidR="000F021C" w:rsidRPr="00D97712" w:rsidRDefault="000F021C" w:rsidP="000F021C">
            <w:pPr>
              <w:rPr>
                <w:rFonts w:asciiTheme="minorHAnsi" w:hAnsiTheme="minorHAnsi" w:cstheme="minorHAnsi"/>
                <w:color w:val="000000"/>
                <w:sz w:val="20"/>
                <w:szCs w:val="20"/>
              </w:rPr>
            </w:pPr>
          </w:p>
        </w:tc>
        <w:tc>
          <w:tcPr>
            <w:tcW w:w="810" w:type="dxa"/>
            <w:vAlign w:val="bottom"/>
          </w:tcPr>
          <w:p w14:paraId="68B29D32" w14:textId="7674B4E6" w:rsidR="000F021C" w:rsidRPr="00D97712" w:rsidRDefault="000F021C" w:rsidP="000F021C">
            <w:pPr>
              <w:rPr>
                <w:rFonts w:asciiTheme="minorHAnsi" w:hAnsiTheme="minorHAnsi" w:cstheme="minorHAnsi"/>
                <w:color w:val="000000"/>
                <w:sz w:val="20"/>
                <w:szCs w:val="20"/>
              </w:rPr>
            </w:pPr>
          </w:p>
        </w:tc>
        <w:tc>
          <w:tcPr>
            <w:tcW w:w="270" w:type="dxa"/>
            <w:vAlign w:val="bottom"/>
          </w:tcPr>
          <w:p w14:paraId="27456401"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2C1A2FDD" w14:textId="4C04FD42" w:rsidR="000F021C" w:rsidRPr="00D97712" w:rsidRDefault="000F021C" w:rsidP="000F021C">
            <w:pPr>
              <w:rPr>
                <w:rFonts w:asciiTheme="minorHAnsi" w:hAnsiTheme="minorHAnsi" w:cstheme="minorHAnsi"/>
                <w:color w:val="000000"/>
                <w:sz w:val="20"/>
                <w:szCs w:val="20"/>
              </w:rPr>
            </w:pPr>
          </w:p>
        </w:tc>
        <w:tc>
          <w:tcPr>
            <w:tcW w:w="1530" w:type="dxa"/>
            <w:vAlign w:val="bottom"/>
          </w:tcPr>
          <w:p w14:paraId="03AAFF4A" w14:textId="6B6CE7C9" w:rsidR="000F021C" w:rsidRPr="00D97712" w:rsidRDefault="000F021C" w:rsidP="000F021C">
            <w:pPr>
              <w:rPr>
                <w:rFonts w:asciiTheme="minorHAnsi" w:hAnsiTheme="minorHAnsi" w:cstheme="minorHAnsi"/>
                <w:color w:val="000000"/>
                <w:sz w:val="20"/>
                <w:szCs w:val="20"/>
              </w:rPr>
            </w:pPr>
          </w:p>
        </w:tc>
        <w:tc>
          <w:tcPr>
            <w:tcW w:w="900" w:type="dxa"/>
            <w:vAlign w:val="bottom"/>
          </w:tcPr>
          <w:p w14:paraId="521070BB" w14:textId="190EE4D1" w:rsidR="000F021C" w:rsidRPr="00D97712" w:rsidRDefault="000F021C" w:rsidP="000F021C">
            <w:pPr>
              <w:rPr>
                <w:rFonts w:asciiTheme="minorHAnsi" w:hAnsiTheme="minorHAnsi" w:cstheme="minorHAnsi"/>
                <w:color w:val="000000"/>
                <w:sz w:val="20"/>
                <w:szCs w:val="20"/>
              </w:rPr>
            </w:pPr>
          </w:p>
        </w:tc>
        <w:tc>
          <w:tcPr>
            <w:tcW w:w="877" w:type="dxa"/>
            <w:vAlign w:val="bottom"/>
          </w:tcPr>
          <w:p w14:paraId="5BC18E46" w14:textId="1396BE4A" w:rsidR="000F021C" w:rsidRPr="00D97712" w:rsidRDefault="000F021C" w:rsidP="000F021C">
            <w:pPr>
              <w:rPr>
                <w:rFonts w:asciiTheme="minorHAnsi" w:hAnsiTheme="minorHAnsi" w:cstheme="minorHAnsi"/>
                <w:color w:val="000000"/>
                <w:sz w:val="20"/>
                <w:szCs w:val="20"/>
              </w:rPr>
            </w:pPr>
          </w:p>
        </w:tc>
        <w:tc>
          <w:tcPr>
            <w:tcW w:w="1085" w:type="dxa"/>
          </w:tcPr>
          <w:p w14:paraId="2B7BF331" w14:textId="77777777" w:rsidR="000F021C" w:rsidRPr="00910FB7" w:rsidRDefault="000F021C" w:rsidP="000F021C">
            <w:pPr>
              <w:jc w:val="right"/>
              <w:rPr>
                <w:ins w:id="2693" w:author="Steve Baird" w:date="2016-04-29T16:19:00Z"/>
                <w:rFonts w:asciiTheme="minorHAnsi" w:hAnsiTheme="minorHAnsi" w:cstheme="minorHAnsi"/>
                <w:sz w:val="20"/>
                <w:szCs w:val="20"/>
              </w:rPr>
            </w:pPr>
          </w:p>
        </w:tc>
      </w:tr>
      <w:tr w:rsidR="000F021C" w:rsidRPr="00F32DB0" w14:paraId="32C9749B" w14:textId="77777777" w:rsidTr="00EF74D0">
        <w:trPr>
          <w:trHeight w:val="269"/>
          <w:ins w:id="2694" w:author="Steve Baird" w:date="2016-04-29T16:19:00Z"/>
        </w:trPr>
        <w:tc>
          <w:tcPr>
            <w:tcW w:w="630" w:type="dxa"/>
          </w:tcPr>
          <w:p w14:paraId="5F837669" w14:textId="77777777" w:rsidR="000F021C" w:rsidRPr="00F32DB0" w:rsidRDefault="000F021C" w:rsidP="000F021C">
            <w:pPr>
              <w:jc w:val="center"/>
              <w:rPr>
                <w:ins w:id="2695" w:author="Steve Baird" w:date="2016-04-29T16:19:00Z"/>
                <w:bCs/>
                <w:sz w:val="22"/>
                <w:szCs w:val="22"/>
              </w:rPr>
            </w:pPr>
            <w:ins w:id="2696" w:author="Steve Baird" w:date="2016-04-29T16:19:00Z">
              <w:r w:rsidRPr="00F32DB0">
                <w:rPr>
                  <w:bCs/>
                  <w:sz w:val="22"/>
                  <w:szCs w:val="22"/>
                </w:rPr>
                <w:t>SS</w:t>
              </w:r>
            </w:ins>
          </w:p>
        </w:tc>
        <w:tc>
          <w:tcPr>
            <w:tcW w:w="1620" w:type="dxa"/>
            <w:vAlign w:val="bottom"/>
          </w:tcPr>
          <w:p w14:paraId="516285F7" w14:textId="5A1C71E2" w:rsidR="000F021C" w:rsidRPr="00D97712" w:rsidRDefault="000F021C" w:rsidP="000F021C">
            <w:pPr>
              <w:rPr>
                <w:rFonts w:asciiTheme="minorHAnsi" w:hAnsiTheme="minorHAnsi" w:cstheme="minorHAnsi"/>
                <w:color w:val="000000"/>
                <w:sz w:val="20"/>
                <w:szCs w:val="20"/>
              </w:rPr>
            </w:pPr>
          </w:p>
        </w:tc>
        <w:tc>
          <w:tcPr>
            <w:tcW w:w="1368" w:type="dxa"/>
            <w:vAlign w:val="bottom"/>
          </w:tcPr>
          <w:p w14:paraId="4BBA3D2E" w14:textId="40961E7D" w:rsidR="000F021C" w:rsidRPr="00D97712" w:rsidRDefault="000F021C" w:rsidP="000F021C">
            <w:pPr>
              <w:rPr>
                <w:rFonts w:asciiTheme="minorHAnsi" w:hAnsiTheme="minorHAnsi" w:cstheme="minorHAnsi"/>
                <w:color w:val="000000"/>
                <w:sz w:val="20"/>
                <w:szCs w:val="20"/>
              </w:rPr>
            </w:pPr>
          </w:p>
        </w:tc>
        <w:tc>
          <w:tcPr>
            <w:tcW w:w="990" w:type="dxa"/>
            <w:vAlign w:val="bottom"/>
          </w:tcPr>
          <w:p w14:paraId="42C9EF7E" w14:textId="61E8F1EE" w:rsidR="000F021C" w:rsidRPr="00D97712" w:rsidRDefault="000F021C" w:rsidP="000F021C">
            <w:pPr>
              <w:rPr>
                <w:rFonts w:asciiTheme="minorHAnsi" w:hAnsiTheme="minorHAnsi" w:cstheme="minorHAnsi"/>
                <w:color w:val="000000"/>
                <w:sz w:val="20"/>
                <w:szCs w:val="20"/>
              </w:rPr>
            </w:pPr>
          </w:p>
        </w:tc>
        <w:tc>
          <w:tcPr>
            <w:tcW w:w="270" w:type="dxa"/>
            <w:vAlign w:val="bottom"/>
          </w:tcPr>
          <w:p w14:paraId="57F5902F" w14:textId="77777777" w:rsidR="000F021C" w:rsidRPr="00D97712" w:rsidRDefault="000F021C" w:rsidP="000F021C">
            <w:pPr>
              <w:rPr>
                <w:rFonts w:asciiTheme="minorHAnsi" w:hAnsiTheme="minorHAnsi" w:cstheme="minorHAnsi"/>
                <w:sz w:val="20"/>
                <w:szCs w:val="20"/>
              </w:rPr>
            </w:pPr>
          </w:p>
        </w:tc>
        <w:tc>
          <w:tcPr>
            <w:tcW w:w="270" w:type="dxa"/>
            <w:vAlign w:val="bottom"/>
          </w:tcPr>
          <w:p w14:paraId="02A94BFF" w14:textId="77777777" w:rsidR="000F021C" w:rsidRPr="00D97712" w:rsidRDefault="000F021C" w:rsidP="000F021C">
            <w:pPr>
              <w:rPr>
                <w:rFonts w:asciiTheme="minorHAnsi" w:hAnsiTheme="minorHAnsi" w:cstheme="minorHAnsi"/>
                <w:sz w:val="20"/>
                <w:szCs w:val="20"/>
              </w:rPr>
            </w:pPr>
          </w:p>
        </w:tc>
        <w:tc>
          <w:tcPr>
            <w:tcW w:w="810" w:type="dxa"/>
            <w:vAlign w:val="bottom"/>
          </w:tcPr>
          <w:p w14:paraId="33D51ED9" w14:textId="752D3220" w:rsidR="000F021C" w:rsidRPr="00D97712" w:rsidRDefault="000F021C" w:rsidP="000F021C">
            <w:pPr>
              <w:rPr>
                <w:rFonts w:asciiTheme="minorHAnsi" w:hAnsiTheme="minorHAnsi" w:cstheme="minorHAnsi"/>
                <w:color w:val="000000"/>
                <w:sz w:val="20"/>
                <w:szCs w:val="20"/>
              </w:rPr>
            </w:pPr>
          </w:p>
        </w:tc>
        <w:tc>
          <w:tcPr>
            <w:tcW w:w="270" w:type="dxa"/>
            <w:vAlign w:val="bottom"/>
          </w:tcPr>
          <w:p w14:paraId="120D40EE" w14:textId="77777777" w:rsidR="000F021C" w:rsidRPr="00D97712" w:rsidRDefault="000F021C" w:rsidP="000F021C">
            <w:pPr>
              <w:rPr>
                <w:rFonts w:asciiTheme="minorHAnsi" w:hAnsiTheme="minorHAnsi" w:cstheme="minorHAnsi"/>
                <w:sz w:val="20"/>
                <w:szCs w:val="20"/>
              </w:rPr>
            </w:pPr>
          </w:p>
        </w:tc>
        <w:tc>
          <w:tcPr>
            <w:tcW w:w="720" w:type="dxa"/>
            <w:vAlign w:val="bottom"/>
          </w:tcPr>
          <w:p w14:paraId="2180A9A1" w14:textId="188D0608" w:rsidR="000F021C" w:rsidRPr="00D97712" w:rsidRDefault="000F021C" w:rsidP="000F021C">
            <w:pPr>
              <w:rPr>
                <w:rFonts w:asciiTheme="minorHAnsi" w:hAnsiTheme="minorHAnsi" w:cstheme="minorHAnsi"/>
                <w:color w:val="000000"/>
                <w:sz w:val="20"/>
                <w:szCs w:val="20"/>
              </w:rPr>
            </w:pPr>
          </w:p>
        </w:tc>
        <w:tc>
          <w:tcPr>
            <w:tcW w:w="810" w:type="dxa"/>
            <w:vAlign w:val="bottom"/>
          </w:tcPr>
          <w:p w14:paraId="5FF83DAF" w14:textId="28E5F24C" w:rsidR="000F021C" w:rsidRPr="00D97712" w:rsidRDefault="000F021C" w:rsidP="000F021C">
            <w:pPr>
              <w:rPr>
                <w:rFonts w:asciiTheme="minorHAnsi" w:hAnsiTheme="minorHAnsi" w:cstheme="minorHAnsi"/>
                <w:color w:val="000000"/>
                <w:sz w:val="20"/>
                <w:szCs w:val="20"/>
              </w:rPr>
            </w:pPr>
          </w:p>
        </w:tc>
        <w:tc>
          <w:tcPr>
            <w:tcW w:w="270" w:type="dxa"/>
            <w:vAlign w:val="bottom"/>
          </w:tcPr>
          <w:p w14:paraId="51634541" w14:textId="77777777" w:rsidR="000F021C" w:rsidRPr="00D97712" w:rsidRDefault="000F021C" w:rsidP="000F021C">
            <w:pPr>
              <w:rPr>
                <w:rFonts w:asciiTheme="minorHAnsi" w:hAnsiTheme="minorHAnsi" w:cstheme="minorHAnsi"/>
                <w:sz w:val="20"/>
                <w:szCs w:val="20"/>
              </w:rPr>
            </w:pPr>
          </w:p>
        </w:tc>
        <w:tc>
          <w:tcPr>
            <w:tcW w:w="1080" w:type="dxa"/>
            <w:vAlign w:val="bottom"/>
          </w:tcPr>
          <w:p w14:paraId="6864B0EB" w14:textId="4E803E61" w:rsidR="000F021C" w:rsidRPr="00D97712" w:rsidRDefault="000F021C" w:rsidP="000F021C">
            <w:pPr>
              <w:rPr>
                <w:rFonts w:asciiTheme="minorHAnsi" w:hAnsiTheme="minorHAnsi" w:cstheme="minorHAnsi"/>
                <w:color w:val="000000"/>
                <w:sz w:val="20"/>
                <w:szCs w:val="20"/>
              </w:rPr>
            </w:pPr>
          </w:p>
        </w:tc>
        <w:tc>
          <w:tcPr>
            <w:tcW w:w="1530" w:type="dxa"/>
            <w:vAlign w:val="bottom"/>
          </w:tcPr>
          <w:p w14:paraId="79E40D32" w14:textId="5486B2A5" w:rsidR="000F021C" w:rsidRPr="00D97712" w:rsidRDefault="000F021C" w:rsidP="000F021C">
            <w:pPr>
              <w:rPr>
                <w:rFonts w:asciiTheme="minorHAnsi" w:hAnsiTheme="minorHAnsi" w:cstheme="minorHAnsi"/>
                <w:color w:val="000000"/>
                <w:sz w:val="20"/>
                <w:szCs w:val="20"/>
              </w:rPr>
            </w:pPr>
          </w:p>
        </w:tc>
        <w:tc>
          <w:tcPr>
            <w:tcW w:w="900" w:type="dxa"/>
            <w:vAlign w:val="bottom"/>
          </w:tcPr>
          <w:p w14:paraId="3CDB3199" w14:textId="1AFF705F" w:rsidR="000F021C" w:rsidRPr="00D97712" w:rsidRDefault="000F021C" w:rsidP="000F021C">
            <w:pPr>
              <w:rPr>
                <w:rFonts w:asciiTheme="minorHAnsi" w:hAnsiTheme="minorHAnsi" w:cstheme="minorHAnsi"/>
                <w:color w:val="000000"/>
                <w:sz w:val="20"/>
                <w:szCs w:val="20"/>
              </w:rPr>
            </w:pPr>
          </w:p>
        </w:tc>
        <w:tc>
          <w:tcPr>
            <w:tcW w:w="877" w:type="dxa"/>
            <w:vAlign w:val="bottom"/>
          </w:tcPr>
          <w:p w14:paraId="400A8CEE" w14:textId="1D6A8866" w:rsidR="000F021C" w:rsidRPr="00D97712" w:rsidRDefault="000F021C" w:rsidP="000F021C">
            <w:pPr>
              <w:rPr>
                <w:rFonts w:asciiTheme="minorHAnsi" w:hAnsiTheme="minorHAnsi" w:cstheme="minorHAnsi"/>
                <w:color w:val="000000"/>
                <w:sz w:val="20"/>
                <w:szCs w:val="20"/>
              </w:rPr>
            </w:pPr>
          </w:p>
        </w:tc>
        <w:tc>
          <w:tcPr>
            <w:tcW w:w="1085" w:type="dxa"/>
          </w:tcPr>
          <w:p w14:paraId="6FCD51D6" w14:textId="77777777" w:rsidR="000F021C" w:rsidRPr="00910FB7" w:rsidRDefault="000F021C" w:rsidP="000F021C">
            <w:pPr>
              <w:jc w:val="right"/>
              <w:rPr>
                <w:ins w:id="2697" w:author="Steve Baird" w:date="2016-04-29T16:19:00Z"/>
                <w:rFonts w:asciiTheme="minorHAnsi" w:hAnsiTheme="minorHAnsi" w:cstheme="minorHAnsi"/>
                <w:sz w:val="20"/>
                <w:szCs w:val="20"/>
              </w:rPr>
            </w:pPr>
          </w:p>
        </w:tc>
      </w:tr>
      <w:tr w:rsidR="000F021C" w:rsidRPr="00486413" w14:paraId="500CDCB3" w14:textId="77777777" w:rsidTr="00EF74D0">
        <w:trPr>
          <w:trHeight w:val="260"/>
          <w:ins w:id="2698" w:author="Steve Baird" w:date="2016-04-29T16:19:00Z"/>
        </w:trPr>
        <w:tc>
          <w:tcPr>
            <w:tcW w:w="630" w:type="dxa"/>
          </w:tcPr>
          <w:p w14:paraId="758B2D81" w14:textId="77777777" w:rsidR="000F021C" w:rsidRPr="00486413" w:rsidRDefault="000F021C" w:rsidP="000F021C">
            <w:pPr>
              <w:jc w:val="center"/>
              <w:rPr>
                <w:ins w:id="2699" w:author="Steve Baird" w:date="2016-04-29T16:19:00Z"/>
                <w:bCs/>
                <w:sz w:val="22"/>
                <w:szCs w:val="22"/>
              </w:rPr>
            </w:pPr>
            <w:ins w:id="2700" w:author="Steve Baird" w:date="2016-04-29T16:19:00Z">
              <w:r w:rsidRPr="00486413">
                <w:rPr>
                  <w:bCs/>
                  <w:sz w:val="22"/>
                  <w:szCs w:val="22"/>
                </w:rPr>
                <w:t>SS</w:t>
              </w:r>
            </w:ins>
          </w:p>
        </w:tc>
        <w:tc>
          <w:tcPr>
            <w:tcW w:w="1620" w:type="dxa"/>
            <w:vAlign w:val="bottom"/>
          </w:tcPr>
          <w:p w14:paraId="775DADD6" w14:textId="0A2064FF" w:rsidR="000F021C" w:rsidRPr="00D97712" w:rsidRDefault="000F021C" w:rsidP="000F021C">
            <w:pPr>
              <w:rPr>
                <w:rFonts w:asciiTheme="minorHAnsi" w:hAnsiTheme="minorHAnsi" w:cstheme="minorHAnsi"/>
                <w:color w:val="000000"/>
                <w:sz w:val="20"/>
                <w:szCs w:val="20"/>
              </w:rPr>
            </w:pPr>
          </w:p>
        </w:tc>
        <w:tc>
          <w:tcPr>
            <w:tcW w:w="1368" w:type="dxa"/>
            <w:vAlign w:val="bottom"/>
          </w:tcPr>
          <w:p w14:paraId="5FE2F43C" w14:textId="5FA64E8D" w:rsidR="000F021C" w:rsidRPr="00D97712" w:rsidRDefault="000F021C" w:rsidP="000F021C">
            <w:pPr>
              <w:rPr>
                <w:rFonts w:asciiTheme="minorHAnsi" w:hAnsiTheme="minorHAnsi" w:cstheme="minorHAnsi"/>
                <w:color w:val="000000"/>
                <w:sz w:val="20"/>
                <w:szCs w:val="20"/>
              </w:rPr>
            </w:pPr>
          </w:p>
        </w:tc>
        <w:tc>
          <w:tcPr>
            <w:tcW w:w="990" w:type="dxa"/>
            <w:vAlign w:val="bottom"/>
          </w:tcPr>
          <w:p w14:paraId="20C087A0" w14:textId="3903BE3F" w:rsidR="000F021C" w:rsidRPr="00D97712" w:rsidRDefault="000F021C" w:rsidP="000F021C">
            <w:pPr>
              <w:rPr>
                <w:rFonts w:asciiTheme="minorHAnsi" w:hAnsiTheme="minorHAnsi" w:cstheme="minorHAnsi"/>
                <w:color w:val="000000"/>
                <w:sz w:val="20"/>
                <w:szCs w:val="20"/>
              </w:rPr>
            </w:pPr>
          </w:p>
        </w:tc>
        <w:tc>
          <w:tcPr>
            <w:tcW w:w="270" w:type="dxa"/>
            <w:vAlign w:val="bottom"/>
          </w:tcPr>
          <w:p w14:paraId="151FD933" w14:textId="77777777" w:rsidR="000F021C" w:rsidRPr="00D97712" w:rsidRDefault="000F021C" w:rsidP="000F021C">
            <w:pPr>
              <w:rPr>
                <w:ins w:id="2701" w:author="Steve Baird" w:date="2016-04-29T16:19:00Z"/>
                <w:rFonts w:asciiTheme="minorHAnsi" w:hAnsiTheme="minorHAnsi" w:cstheme="minorHAnsi"/>
                <w:sz w:val="20"/>
                <w:szCs w:val="20"/>
              </w:rPr>
            </w:pPr>
          </w:p>
        </w:tc>
        <w:tc>
          <w:tcPr>
            <w:tcW w:w="270" w:type="dxa"/>
            <w:vAlign w:val="bottom"/>
          </w:tcPr>
          <w:p w14:paraId="01DC255D" w14:textId="77777777" w:rsidR="000F021C" w:rsidRPr="00D97712" w:rsidRDefault="000F021C" w:rsidP="000F021C">
            <w:pPr>
              <w:rPr>
                <w:ins w:id="2702" w:author="Steve Baird" w:date="2016-04-29T16:19:00Z"/>
                <w:rFonts w:asciiTheme="minorHAnsi" w:hAnsiTheme="minorHAnsi" w:cstheme="minorHAnsi"/>
                <w:sz w:val="20"/>
                <w:szCs w:val="20"/>
              </w:rPr>
            </w:pPr>
          </w:p>
        </w:tc>
        <w:tc>
          <w:tcPr>
            <w:tcW w:w="810" w:type="dxa"/>
            <w:vAlign w:val="bottom"/>
          </w:tcPr>
          <w:p w14:paraId="75921E39" w14:textId="44F9AA36" w:rsidR="000F021C" w:rsidRPr="00D97712" w:rsidRDefault="000F021C" w:rsidP="000F021C">
            <w:pPr>
              <w:rPr>
                <w:rFonts w:asciiTheme="minorHAnsi" w:hAnsiTheme="minorHAnsi" w:cstheme="minorHAnsi"/>
                <w:color w:val="000000"/>
                <w:sz w:val="20"/>
                <w:szCs w:val="20"/>
              </w:rPr>
            </w:pPr>
          </w:p>
        </w:tc>
        <w:tc>
          <w:tcPr>
            <w:tcW w:w="270" w:type="dxa"/>
            <w:vAlign w:val="bottom"/>
          </w:tcPr>
          <w:p w14:paraId="019E6ED1" w14:textId="77777777" w:rsidR="000F021C" w:rsidRPr="00D97712" w:rsidRDefault="000F021C" w:rsidP="000F021C">
            <w:pPr>
              <w:rPr>
                <w:ins w:id="2703" w:author="Steve Baird" w:date="2016-04-29T16:19:00Z"/>
                <w:rFonts w:asciiTheme="minorHAnsi" w:hAnsiTheme="minorHAnsi" w:cstheme="minorHAnsi"/>
                <w:sz w:val="20"/>
                <w:szCs w:val="20"/>
              </w:rPr>
            </w:pPr>
          </w:p>
        </w:tc>
        <w:tc>
          <w:tcPr>
            <w:tcW w:w="720" w:type="dxa"/>
            <w:vAlign w:val="bottom"/>
          </w:tcPr>
          <w:p w14:paraId="360E06F1" w14:textId="7A23A83A" w:rsidR="000F021C" w:rsidRPr="00D97712" w:rsidRDefault="000F021C" w:rsidP="000F021C">
            <w:pPr>
              <w:rPr>
                <w:rFonts w:asciiTheme="minorHAnsi" w:hAnsiTheme="minorHAnsi" w:cstheme="minorHAnsi"/>
                <w:color w:val="000000"/>
                <w:sz w:val="20"/>
                <w:szCs w:val="20"/>
              </w:rPr>
            </w:pPr>
          </w:p>
        </w:tc>
        <w:tc>
          <w:tcPr>
            <w:tcW w:w="810" w:type="dxa"/>
            <w:vAlign w:val="bottom"/>
          </w:tcPr>
          <w:p w14:paraId="532D1C2D" w14:textId="5FD143D2" w:rsidR="000F021C" w:rsidRPr="00D97712" w:rsidRDefault="000F021C" w:rsidP="000F021C">
            <w:pPr>
              <w:rPr>
                <w:rFonts w:asciiTheme="minorHAnsi" w:hAnsiTheme="minorHAnsi" w:cstheme="minorHAnsi"/>
                <w:color w:val="000000"/>
                <w:sz w:val="20"/>
                <w:szCs w:val="20"/>
              </w:rPr>
            </w:pPr>
          </w:p>
        </w:tc>
        <w:tc>
          <w:tcPr>
            <w:tcW w:w="270" w:type="dxa"/>
            <w:vAlign w:val="bottom"/>
          </w:tcPr>
          <w:p w14:paraId="049EBA60" w14:textId="77777777" w:rsidR="000F021C" w:rsidRPr="00D97712" w:rsidRDefault="000F021C" w:rsidP="000F021C">
            <w:pPr>
              <w:rPr>
                <w:ins w:id="2704" w:author="Steve Baird" w:date="2016-04-29T16:19:00Z"/>
                <w:rFonts w:asciiTheme="minorHAnsi" w:hAnsiTheme="minorHAnsi" w:cstheme="minorHAnsi"/>
                <w:sz w:val="20"/>
                <w:szCs w:val="20"/>
              </w:rPr>
            </w:pPr>
          </w:p>
        </w:tc>
        <w:tc>
          <w:tcPr>
            <w:tcW w:w="1080" w:type="dxa"/>
            <w:vAlign w:val="bottom"/>
          </w:tcPr>
          <w:p w14:paraId="5860A80D" w14:textId="72A284E5" w:rsidR="000F021C" w:rsidRPr="00D97712" w:rsidRDefault="000F021C" w:rsidP="000F021C">
            <w:pPr>
              <w:rPr>
                <w:rFonts w:asciiTheme="minorHAnsi" w:hAnsiTheme="minorHAnsi" w:cstheme="minorHAnsi"/>
                <w:color w:val="000000"/>
                <w:sz w:val="20"/>
                <w:szCs w:val="20"/>
              </w:rPr>
            </w:pPr>
          </w:p>
        </w:tc>
        <w:tc>
          <w:tcPr>
            <w:tcW w:w="1530" w:type="dxa"/>
            <w:vAlign w:val="bottom"/>
          </w:tcPr>
          <w:p w14:paraId="0F1BD6E3" w14:textId="52827A81" w:rsidR="000F021C" w:rsidRPr="00D97712" w:rsidRDefault="000F021C" w:rsidP="000F021C">
            <w:pPr>
              <w:rPr>
                <w:rFonts w:asciiTheme="minorHAnsi" w:hAnsiTheme="minorHAnsi" w:cstheme="minorHAnsi"/>
                <w:color w:val="000000"/>
                <w:sz w:val="20"/>
                <w:szCs w:val="20"/>
              </w:rPr>
            </w:pPr>
          </w:p>
        </w:tc>
        <w:tc>
          <w:tcPr>
            <w:tcW w:w="900" w:type="dxa"/>
            <w:vAlign w:val="bottom"/>
          </w:tcPr>
          <w:p w14:paraId="3A0F85FA" w14:textId="798DDDCA" w:rsidR="000F021C" w:rsidRPr="00D97712" w:rsidRDefault="000F021C" w:rsidP="000F021C">
            <w:pPr>
              <w:rPr>
                <w:rFonts w:asciiTheme="minorHAnsi" w:hAnsiTheme="minorHAnsi" w:cstheme="minorHAnsi"/>
                <w:color w:val="000000"/>
                <w:sz w:val="20"/>
                <w:szCs w:val="20"/>
              </w:rPr>
            </w:pPr>
          </w:p>
        </w:tc>
        <w:tc>
          <w:tcPr>
            <w:tcW w:w="877" w:type="dxa"/>
            <w:vAlign w:val="bottom"/>
          </w:tcPr>
          <w:p w14:paraId="0093948D" w14:textId="1049C817" w:rsidR="000F021C" w:rsidRPr="00D97712" w:rsidRDefault="000F021C" w:rsidP="000F021C">
            <w:pPr>
              <w:rPr>
                <w:rFonts w:asciiTheme="minorHAnsi" w:hAnsiTheme="minorHAnsi" w:cstheme="minorHAnsi"/>
                <w:color w:val="000000"/>
                <w:sz w:val="20"/>
                <w:szCs w:val="20"/>
              </w:rPr>
            </w:pPr>
          </w:p>
        </w:tc>
        <w:tc>
          <w:tcPr>
            <w:tcW w:w="1085" w:type="dxa"/>
          </w:tcPr>
          <w:p w14:paraId="38B698B3" w14:textId="77777777" w:rsidR="000F021C" w:rsidRPr="00910FB7" w:rsidRDefault="000F021C" w:rsidP="000F021C">
            <w:pPr>
              <w:jc w:val="right"/>
              <w:rPr>
                <w:ins w:id="2705" w:author="Steve Baird" w:date="2016-04-29T16:19:00Z"/>
                <w:rFonts w:asciiTheme="minorHAnsi" w:hAnsiTheme="minorHAnsi" w:cstheme="minorHAnsi"/>
                <w:sz w:val="20"/>
                <w:szCs w:val="20"/>
              </w:rPr>
            </w:pPr>
          </w:p>
        </w:tc>
      </w:tr>
      <w:tr w:rsidR="000F021C" w:rsidRPr="00486413" w14:paraId="1C91023B" w14:textId="77777777" w:rsidTr="00EF74D0">
        <w:trPr>
          <w:trHeight w:val="197"/>
          <w:ins w:id="2706" w:author="Steve Baird" w:date="2016-04-29T16:19:00Z"/>
        </w:trPr>
        <w:tc>
          <w:tcPr>
            <w:tcW w:w="630" w:type="dxa"/>
          </w:tcPr>
          <w:p w14:paraId="187BA3E2" w14:textId="77777777" w:rsidR="000F021C" w:rsidRPr="00486413" w:rsidRDefault="000F021C" w:rsidP="000F021C">
            <w:pPr>
              <w:jc w:val="center"/>
              <w:rPr>
                <w:ins w:id="2707" w:author="Steve Baird" w:date="2016-04-29T16:19:00Z"/>
                <w:bCs/>
                <w:sz w:val="22"/>
                <w:szCs w:val="22"/>
              </w:rPr>
            </w:pPr>
            <w:ins w:id="2708" w:author="Steve Baird" w:date="2016-04-29T16:19:00Z">
              <w:r w:rsidRPr="00486413">
                <w:rPr>
                  <w:bCs/>
                  <w:sz w:val="22"/>
                  <w:szCs w:val="22"/>
                </w:rPr>
                <w:t>SS</w:t>
              </w:r>
            </w:ins>
          </w:p>
        </w:tc>
        <w:tc>
          <w:tcPr>
            <w:tcW w:w="1620" w:type="dxa"/>
            <w:vAlign w:val="bottom"/>
          </w:tcPr>
          <w:p w14:paraId="5A4ADB4F" w14:textId="7DB13607" w:rsidR="000F021C" w:rsidRPr="00D97712" w:rsidRDefault="000F021C" w:rsidP="000F021C">
            <w:pPr>
              <w:rPr>
                <w:rFonts w:asciiTheme="minorHAnsi" w:hAnsiTheme="minorHAnsi" w:cstheme="minorHAnsi"/>
                <w:color w:val="000000"/>
                <w:sz w:val="20"/>
                <w:szCs w:val="20"/>
              </w:rPr>
            </w:pPr>
          </w:p>
        </w:tc>
        <w:tc>
          <w:tcPr>
            <w:tcW w:w="1368" w:type="dxa"/>
            <w:vAlign w:val="bottom"/>
          </w:tcPr>
          <w:p w14:paraId="04CC471C" w14:textId="6A19DFF2" w:rsidR="000F021C" w:rsidRPr="00D97712" w:rsidRDefault="000F021C" w:rsidP="000F021C">
            <w:pPr>
              <w:rPr>
                <w:rFonts w:asciiTheme="minorHAnsi" w:hAnsiTheme="minorHAnsi" w:cstheme="minorHAnsi"/>
                <w:color w:val="000000"/>
                <w:sz w:val="20"/>
                <w:szCs w:val="20"/>
              </w:rPr>
            </w:pPr>
          </w:p>
        </w:tc>
        <w:tc>
          <w:tcPr>
            <w:tcW w:w="990" w:type="dxa"/>
            <w:vAlign w:val="bottom"/>
          </w:tcPr>
          <w:p w14:paraId="2BD0B5BF" w14:textId="7FDA05B5" w:rsidR="000F021C" w:rsidRPr="00D97712" w:rsidRDefault="000F021C" w:rsidP="000F021C">
            <w:pPr>
              <w:rPr>
                <w:rFonts w:asciiTheme="minorHAnsi" w:hAnsiTheme="minorHAnsi" w:cstheme="minorHAnsi"/>
                <w:color w:val="000000"/>
                <w:sz w:val="20"/>
                <w:szCs w:val="20"/>
              </w:rPr>
            </w:pPr>
          </w:p>
        </w:tc>
        <w:tc>
          <w:tcPr>
            <w:tcW w:w="270" w:type="dxa"/>
            <w:vAlign w:val="bottom"/>
          </w:tcPr>
          <w:p w14:paraId="00D91930" w14:textId="77777777" w:rsidR="000F021C" w:rsidRPr="00D97712" w:rsidRDefault="000F021C" w:rsidP="000F021C">
            <w:pPr>
              <w:rPr>
                <w:ins w:id="2709" w:author="Steve Baird" w:date="2016-04-29T16:19:00Z"/>
                <w:rFonts w:asciiTheme="minorHAnsi" w:hAnsiTheme="minorHAnsi" w:cstheme="minorHAnsi"/>
                <w:sz w:val="20"/>
                <w:szCs w:val="20"/>
              </w:rPr>
            </w:pPr>
          </w:p>
        </w:tc>
        <w:tc>
          <w:tcPr>
            <w:tcW w:w="270" w:type="dxa"/>
            <w:vAlign w:val="bottom"/>
          </w:tcPr>
          <w:p w14:paraId="23A7EDC7" w14:textId="77777777" w:rsidR="000F021C" w:rsidRPr="00D97712" w:rsidRDefault="000F021C" w:rsidP="000F021C">
            <w:pPr>
              <w:rPr>
                <w:ins w:id="2710" w:author="Steve Baird" w:date="2016-04-29T16:19:00Z"/>
                <w:rFonts w:asciiTheme="minorHAnsi" w:hAnsiTheme="minorHAnsi" w:cstheme="minorHAnsi"/>
                <w:sz w:val="20"/>
                <w:szCs w:val="20"/>
              </w:rPr>
            </w:pPr>
          </w:p>
        </w:tc>
        <w:tc>
          <w:tcPr>
            <w:tcW w:w="810" w:type="dxa"/>
            <w:vAlign w:val="bottom"/>
          </w:tcPr>
          <w:p w14:paraId="7C59ACA1" w14:textId="3DE47144" w:rsidR="000F021C" w:rsidRPr="00D97712" w:rsidRDefault="000F021C" w:rsidP="000F021C">
            <w:pPr>
              <w:rPr>
                <w:rFonts w:asciiTheme="minorHAnsi" w:hAnsiTheme="minorHAnsi" w:cstheme="minorHAnsi"/>
                <w:color w:val="000000"/>
                <w:sz w:val="20"/>
                <w:szCs w:val="20"/>
              </w:rPr>
            </w:pPr>
          </w:p>
        </w:tc>
        <w:tc>
          <w:tcPr>
            <w:tcW w:w="270" w:type="dxa"/>
            <w:vAlign w:val="bottom"/>
          </w:tcPr>
          <w:p w14:paraId="174090D1" w14:textId="77777777" w:rsidR="000F021C" w:rsidRPr="00D97712" w:rsidRDefault="000F021C" w:rsidP="000F021C">
            <w:pPr>
              <w:rPr>
                <w:ins w:id="2711" w:author="Steve Baird" w:date="2016-04-29T16:19:00Z"/>
                <w:rFonts w:asciiTheme="minorHAnsi" w:hAnsiTheme="minorHAnsi" w:cstheme="minorHAnsi"/>
                <w:sz w:val="20"/>
                <w:szCs w:val="20"/>
              </w:rPr>
            </w:pPr>
          </w:p>
        </w:tc>
        <w:tc>
          <w:tcPr>
            <w:tcW w:w="720" w:type="dxa"/>
            <w:vAlign w:val="bottom"/>
          </w:tcPr>
          <w:p w14:paraId="23006896" w14:textId="2BB79BE5" w:rsidR="000F021C" w:rsidRPr="00D97712" w:rsidRDefault="000F021C" w:rsidP="000F021C">
            <w:pPr>
              <w:rPr>
                <w:rFonts w:asciiTheme="minorHAnsi" w:hAnsiTheme="minorHAnsi" w:cstheme="minorHAnsi"/>
                <w:color w:val="000000"/>
                <w:sz w:val="20"/>
                <w:szCs w:val="20"/>
              </w:rPr>
            </w:pPr>
          </w:p>
        </w:tc>
        <w:tc>
          <w:tcPr>
            <w:tcW w:w="810" w:type="dxa"/>
            <w:vAlign w:val="bottom"/>
          </w:tcPr>
          <w:p w14:paraId="61B900FB" w14:textId="5BF045EE" w:rsidR="000F021C" w:rsidRPr="00D97712" w:rsidRDefault="000F021C" w:rsidP="000F021C">
            <w:pPr>
              <w:rPr>
                <w:rFonts w:asciiTheme="minorHAnsi" w:hAnsiTheme="minorHAnsi" w:cstheme="minorHAnsi"/>
                <w:color w:val="000000"/>
                <w:sz w:val="20"/>
                <w:szCs w:val="20"/>
              </w:rPr>
            </w:pPr>
          </w:p>
        </w:tc>
        <w:tc>
          <w:tcPr>
            <w:tcW w:w="270" w:type="dxa"/>
            <w:vAlign w:val="bottom"/>
          </w:tcPr>
          <w:p w14:paraId="116789C2" w14:textId="77777777" w:rsidR="000F021C" w:rsidRPr="00D97712" w:rsidRDefault="000F021C" w:rsidP="000F021C">
            <w:pPr>
              <w:rPr>
                <w:ins w:id="2712" w:author="Steve Baird" w:date="2016-04-29T16:19:00Z"/>
                <w:rFonts w:asciiTheme="minorHAnsi" w:hAnsiTheme="minorHAnsi" w:cstheme="minorHAnsi"/>
                <w:sz w:val="20"/>
                <w:szCs w:val="20"/>
              </w:rPr>
            </w:pPr>
          </w:p>
        </w:tc>
        <w:tc>
          <w:tcPr>
            <w:tcW w:w="1080" w:type="dxa"/>
            <w:vAlign w:val="bottom"/>
          </w:tcPr>
          <w:p w14:paraId="4C1C9285" w14:textId="7273B4E9" w:rsidR="000F021C" w:rsidRPr="00D97712" w:rsidRDefault="000F021C" w:rsidP="000F021C">
            <w:pPr>
              <w:rPr>
                <w:rFonts w:asciiTheme="minorHAnsi" w:hAnsiTheme="minorHAnsi" w:cstheme="minorHAnsi"/>
                <w:color w:val="000000"/>
                <w:sz w:val="20"/>
                <w:szCs w:val="20"/>
              </w:rPr>
            </w:pPr>
          </w:p>
        </w:tc>
        <w:tc>
          <w:tcPr>
            <w:tcW w:w="1530" w:type="dxa"/>
            <w:vAlign w:val="bottom"/>
          </w:tcPr>
          <w:p w14:paraId="7F2DD73F" w14:textId="459EA6D9" w:rsidR="000F021C" w:rsidRPr="00D97712" w:rsidRDefault="000F021C" w:rsidP="000F021C">
            <w:pPr>
              <w:rPr>
                <w:rFonts w:asciiTheme="minorHAnsi" w:hAnsiTheme="minorHAnsi" w:cstheme="minorHAnsi"/>
                <w:color w:val="000000"/>
                <w:sz w:val="20"/>
                <w:szCs w:val="20"/>
              </w:rPr>
            </w:pPr>
          </w:p>
        </w:tc>
        <w:tc>
          <w:tcPr>
            <w:tcW w:w="900" w:type="dxa"/>
            <w:vAlign w:val="bottom"/>
          </w:tcPr>
          <w:p w14:paraId="1CA79169" w14:textId="0527095B" w:rsidR="000F021C" w:rsidRPr="000F021C" w:rsidRDefault="000F021C" w:rsidP="000F021C">
            <w:pPr>
              <w:rPr>
                <w:rFonts w:ascii="Calibri" w:hAnsi="Calibri"/>
                <w:color w:val="000000"/>
                <w:sz w:val="22"/>
                <w:szCs w:val="22"/>
              </w:rPr>
            </w:pPr>
          </w:p>
        </w:tc>
        <w:tc>
          <w:tcPr>
            <w:tcW w:w="877" w:type="dxa"/>
            <w:vAlign w:val="bottom"/>
          </w:tcPr>
          <w:p w14:paraId="638236FE" w14:textId="17CF4216" w:rsidR="000F021C" w:rsidRPr="00D97712" w:rsidRDefault="000F021C" w:rsidP="000F021C">
            <w:pPr>
              <w:rPr>
                <w:rFonts w:asciiTheme="minorHAnsi" w:hAnsiTheme="minorHAnsi" w:cstheme="minorHAnsi"/>
                <w:color w:val="000000"/>
                <w:sz w:val="20"/>
                <w:szCs w:val="20"/>
              </w:rPr>
            </w:pPr>
          </w:p>
        </w:tc>
        <w:tc>
          <w:tcPr>
            <w:tcW w:w="1085" w:type="dxa"/>
          </w:tcPr>
          <w:p w14:paraId="1584A3EA" w14:textId="77777777" w:rsidR="000F021C" w:rsidRPr="00910FB7" w:rsidRDefault="000F021C" w:rsidP="000F021C">
            <w:pPr>
              <w:jc w:val="right"/>
              <w:rPr>
                <w:ins w:id="2713" w:author="Steve Baird" w:date="2016-04-29T16:19:00Z"/>
                <w:rFonts w:asciiTheme="minorHAnsi" w:hAnsiTheme="minorHAnsi" w:cstheme="minorHAnsi"/>
                <w:sz w:val="20"/>
                <w:szCs w:val="20"/>
              </w:rPr>
            </w:pPr>
          </w:p>
        </w:tc>
      </w:tr>
      <w:tr w:rsidR="000F021C" w:rsidRPr="00486413" w14:paraId="3BB1CEDB" w14:textId="77777777" w:rsidTr="00CB6E8A">
        <w:trPr>
          <w:trHeight w:val="269"/>
          <w:ins w:id="2714" w:author="Steve Baird" w:date="2016-04-29T16:19:00Z"/>
        </w:trPr>
        <w:tc>
          <w:tcPr>
            <w:tcW w:w="630" w:type="dxa"/>
          </w:tcPr>
          <w:p w14:paraId="020F4A15" w14:textId="77777777" w:rsidR="000F021C" w:rsidRPr="00486413" w:rsidRDefault="000F021C" w:rsidP="000F021C">
            <w:pPr>
              <w:jc w:val="center"/>
              <w:rPr>
                <w:ins w:id="2715" w:author="Steve Baird" w:date="2016-04-29T16:19:00Z"/>
                <w:bCs/>
                <w:sz w:val="22"/>
                <w:szCs w:val="22"/>
              </w:rPr>
            </w:pPr>
            <w:ins w:id="2716" w:author="Steve Baird" w:date="2016-04-29T16:19:00Z">
              <w:r w:rsidRPr="00486413">
                <w:rPr>
                  <w:bCs/>
                  <w:sz w:val="22"/>
                  <w:szCs w:val="22"/>
                </w:rPr>
                <w:t>SS</w:t>
              </w:r>
            </w:ins>
          </w:p>
        </w:tc>
        <w:tc>
          <w:tcPr>
            <w:tcW w:w="1620" w:type="dxa"/>
            <w:vAlign w:val="bottom"/>
          </w:tcPr>
          <w:p w14:paraId="1F99C765" w14:textId="23AC5636" w:rsidR="000F021C" w:rsidRPr="00D97712" w:rsidRDefault="000F021C" w:rsidP="000F021C">
            <w:pPr>
              <w:rPr>
                <w:rFonts w:asciiTheme="minorHAnsi" w:hAnsiTheme="minorHAnsi" w:cstheme="minorHAnsi"/>
                <w:color w:val="000000"/>
                <w:sz w:val="20"/>
                <w:szCs w:val="20"/>
              </w:rPr>
            </w:pPr>
          </w:p>
        </w:tc>
        <w:tc>
          <w:tcPr>
            <w:tcW w:w="1368" w:type="dxa"/>
            <w:vAlign w:val="bottom"/>
          </w:tcPr>
          <w:p w14:paraId="69833745" w14:textId="090F1BDB" w:rsidR="000F021C" w:rsidRPr="00D97712" w:rsidRDefault="000F021C" w:rsidP="000F021C">
            <w:pPr>
              <w:rPr>
                <w:rFonts w:asciiTheme="minorHAnsi" w:hAnsiTheme="minorHAnsi" w:cstheme="minorHAnsi"/>
                <w:color w:val="000000"/>
                <w:sz w:val="20"/>
                <w:szCs w:val="20"/>
              </w:rPr>
            </w:pPr>
          </w:p>
        </w:tc>
        <w:tc>
          <w:tcPr>
            <w:tcW w:w="990" w:type="dxa"/>
            <w:vAlign w:val="bottom"/>
          </w:tcPr>
          <w:p w14:paraId="69EC5124" w14:textId="2D64A4B2" w:rsidR="000F021C" w:rsidRPr="00D97712" w:rsidRDefault="000F021C" w:rsidP="000F021C">
            <w:pPr>
              <w:rPr>
                <w:rFonts w:asciiTheme="minorHAnsi" w:hAnsiTheme="minorHAnsi" w:cstheme="minorHAnsi"/>
                <w:color w:val="000000"/>
                <w:sz w:val="20"/>
                <w:szCs w:val="20"/>
              </w:rPr>
            </w:pPr>
          </w:p>
        </w:tc>
        <w:tc>
          <w:tcPr>
            <w:tcW w:w="270" w:type="dxa"/>
            <w:vAlign w:val="bottom"/>
          </w:tcPr>
          <w:p w14:paraId="29F1D4AE" w14:textId="77777777" w:rsidR="000F021C" w:rsidRPr="00D97712" w:rsidRDefault="000F021C" w:rsidP="000F021C">
            <w:pPr>
              <w:rPr>
                <w:rFonts w:asciiTheme="minorHAnsi" w:hAnsiTheme="minorHAnsi" w:cstheme="minorHAnsi"/>
                <w:color w:val="000000"/>
                <w:sz w:val="20"/>
                <w:szCs w:val="20"/>
              </w:rPr>
            </w:pPr>
          </w:p>
        </w:tc>
        <w:tc>
          <w:tcPr>
            <w:tcW w:w="270" w:type="dxa"/>
            <w:vAlign w:val="bottom"/>
          </w:tcPr>
          <w:p w14:paraId="3D78E1B1" w14:textId="77777777" w:rsidR="000F021C" w:rsidRPr="00D97712" w:rsidRDefault="000F021C" w:rsidP="000F021C">
            <w:pPr>
              <w:rPr>
                <w:rFonts w:asciiTheme="minorHAnsi" w:hAnsiTheme="minorHAnsi" w:cstheme="minorHAnsi"/>
                <w:sz w:val="20"/>
                <w:szCs w:val="20"/>
              </w:rPr>
            </w:pPr>
          </w:p>
        </w:tc>
        <w:tc>
          <w:tcPr>
            <w:tcW w:w="810" w:type="dxa"/>
            <w:vAlign w:val="bottom"/>
          </w:tcPr>
          <w:p w14:paraId="61770BE8" w14:textId="7243C836" w:rsidR="000F021C" w:rsidRPr="00D97712" w:rsidRDefault="000F021C" w:rsidP="000F021C">
            <w:pPr>
              <w:rPr>
                <w:rFonts w:asciiTheme="minorHAnsi" w:hAnsiTheme="minorHAnsi" w:cstheme="minorHAnsi"/>
                <w:color w:val="000000"/>
                <w:sz w:val="20"/>
                <w:szCs w:val="20"/>
              </w:rPr>
            </w:pPr>
          </w:p>
        </w:tc>
        <w:tc>
          <w:tcPr>
            <w:tcW w:w="270" w:type="dxa"/>
            <w:vAlign w:val="bottom"/>
          </w:tcPr>
          <w:p w14:paraId="2F109D7F" w14:textId="77777777" w:rsidR="000F021C" w:rsidRPr="00D97712" w:rsidRDefault="000F021C" w:rsidP="000F021C">
            <w:pPr>
              <w:rPr>
                <w:rFonts w:asciiTheme="minorHAnsi" w:hAnsiTheme="minorHAnsi" w:cstheme="minorHAnsi"/>
                <w:color w:val="000000"/>
                <w:sz w:val="20"/>
                <w:szCs w:val="20"/>
              </w:rPr>
            </w:pPr>
          </w:p>
        </w:tc>
        <w:tc>
          <w:tcPr>
            <w:tcW w:w="720" w:type="dxa"/>
            <w:vAlign w:val="bottom"/>
          </w:tcPr>
          <w:p w14:paraId="2B76DF4A" w14:textId="4547E5B2" w:rsidR="000F021C" w:rsidRPr="00D97712" w:rsidRDefault="000F021C" w:rsidP="000F021C">
            <w:pPr>
              <w:rPr>
                <w:rFonts w:asciiTheme="minorHAnsi" w:hAnsiTheme="minorHAnsi" w:cstheme="minorHAnsi"/>
                <w:color w:val="000000"/>
                <w:sz w:val="20"/>
                <w:szCs w:val="20"/>
              </w:rPr>
            </w:pPr>
          </w:p>
        </w:tc>
        <w:tc>
          <w:tcPr>
            <w:tcW w:w="810" w:type="dxa"/>
            <w:vAlign w:val="bottom"/>
          </w:tcPr>
          <w:p w14:paraId="0A60DEAC" w14:textId="6A9DDD83" w:rsidR="000F021C" w:rsidRPr="00D97712" w:rsidRDefault="000F021C" w:rsidP="000F021C">
            <w:pPr>
              <w:rPr>
                <w:rFonts w:asciiTheme="minorHAnsi" w:hAnsiTheme="minorHAnsi" w:cstheme="minorHAnsi"/>
                <w:color w:val="000000"/>
                <w:sz w:val="20"/>
                <w:szCs w:val="20"/>
              </w:rPr>
            </w:pPr>
          </w:p>
        </w:tc>
        <w:tc>
          <w:tcPr>
            <w:tcW w:w="270" w:type="dxa"/>
            <w:vAlign w:val="bottom"/>
          </w:tcPr>
          <w:p w14:paraId="414B1638" w14:textId="77777777" w:rsidR="000F021C" w:rsidRPr="00D97712" w:rsidRDefault="000F021C" w:rsidP="000F021C">
            <w:pPr>
              <w:rPr>
                <w:rFonts w:asciiTheme="minorHAnsi" w:hAnsiTheme="minorHAnsi" w:cstheme="minorHAnsi"/>
                <w:color w:val="000000"/>
                <w:sz w:val="20"/>
                <w:szCs w:val="20"/>
              </w:rPr>
            </w:pPr>
          </w:p>
        </w:tc>
        <w:tc>
          <w:tcPr>
            <w:tcW w:w="1080" w:type="dxa"/>
            <w:vAlign w:val="bottom"/>
          </w:tcPr>
          <w:p w14:paraId="78A042D9" w14:textId="49B973D7" w:rsidR="000F021C" w:rsidRPr="00D97712" w:rsidRDefault="000F021C" w:rsidP="000F021C">
            <w:pPr>
              <w:rPr>
                <w:rFonts w:asciiTheme="minorHAnsi" w:hAnsiTheme="minorHAnsi" w:cstheme="minorHAnsi"/>
                <w:color w:val="000000"/>
                <w:sz w:val="20"/>
                <w:szCs w:val="20"/>
              </w:rPr>
            </w:pPr>
          </w:p>
        </w:tc>
        <w:tc>
          <w:tcPr>
            <w:tcW w:w="1530" w:type="dxa"/>
            <w:vAlign w:val="bottom"/>
          </w:tcPr>
          <w:p w14:paraId="37317D3D" w14:textId="5FFB60B2" w:rsidR="000F021C" w:rsidRPr="00D97712" w:rsidRDefault="000F021C" w:rsidP="000F021C">
            <w:pPr>
              <w:rPr>
                <w:rFonts w:asciiTheme="minorHAnsi" w:hAnsiTheme="minorHAnsi" w:cstheme="minorHAnsi"/>
                <w:color w:val="000000"/>
                <w:sz w:val="20"/>
                <w:szCs w:val="20"/>
              </w:rPr>
            </w:pPr>
          </w:p>
        </w:tc>
        <w:tc>
          <w:tcPr>
            <w:tcW w:w="900" w:type="dxa"/>
            <w:vAlign w:val="bottom"/>
          </w:tcPr>
          <w:p w14:paraId="009E5120" w14:textId="56323A82" w:rsidR="000F021C" w:rsidRPr="00D97712" w:rsidRDefault="000F021C" w:rsidP="000F021C">
            <w:pPr>
              <w:rPr>
                <w:rFonts w:asciiTheme="minorHAnsi" w:hAnsiTheme="minorHAnsi" w:cstheme="minorHAnsi"/>
                <w:color w:val="000000"/>
                <w:sz w:val="20"/>
                <w:szCs w:val="20"/>
              </w:rPr>
            </w:pPr>
          </w:p>
        </w:tc>
        <w:tc>
          <w:tcPr>
            <w:tcW w:w="877" w:type="dxa"/>
            <w:vAlign w:val="bottom"/>
          </w:tcPr>
          <w:p w14:paraId="549AE26F" w14:textId="1272B90F" w:rsidR="000F021C" w:rsidRPr="00D97712" w:rsidRDefault="000F021C" w:rsidP="000F021C">
            <w:pPr>
              <w:rPr>
                <w:rFonts w:asciiTheme="minorHAnsi" w:hAnsiTheme="minorHAnsi" w:cstheme="minorHAnsi"/>
                <w:color w:val="000000"/>
                <w:sz w:val="20"/>
                <w:szCs w:val="20"/>
              </w:rPr>
            </w:pPr>
          </w:p>
        </w:tc>
        <w:tc>
          <w:tcPr>
            <w:tcW w:w="1085" w:type="dxa"/>
          </w:tcPr>
          <w:p w14:paraId="54EDA3CD" w14:textId="77777777" w:rsidR="000F021C" w:rsidRPr="00910FB7" w:rsidRDefault="000F021C" w:rsidP="000F021C">
            <w:pPr>
              <w:jc w:val="right"/>
              <w:rPr>
                <w:ins w:id="2717" w:author="Steve Baird" w:date="2016-04-29T16:19:00Z"/>
                <w:rFonts w:asciiTheme="minorHAnsi" w:hAnsiTheme="minorHAnsi" w:cstheme="minorHAnsi"/>
                <w:sz w:val="20"/>
                <w:szCs w:val="20"/>
              </w:rPr>
            </w:pPr>
          </w:p>
        </w:tc>
      </w:tr>
      <w:tr w:rsidR="000A303A" w:rsidRPr="00486413" w14:paraId="01EE80D7" w14:textId="77777777" w:rsidTr="000A303A">
        <w:trPr>
          <w:trHeight w:val="215"/>
          <w:ins w:id="2718" w:author="Steve Baird" w:date="2016-04-29T16:19:00Z"/>
        </w:trPr>
        <w:tc>
          <w:tcPr>
            <w:tcW w:w="630" w:type="dxa"/>
          </w:tcPr>
          <w:p w14:paraId="2F598A2A" w14:textId="77777777" w:rsidR="000A303A" w:rsidRPr="00486413" w:rsidRDefault="000A303A" w:rsidP="000A303A">
            <w:pPr>
              <w:jc w:val="center"/>
              <w:rPr>
                <w:ins w:id="2719" w:author="Steve Baird" w:date="2016-04-29T16:19:00Z"/>
                <w:bCs/>
                <w:sz w:val="22"/>
                <w:szCs w:val="22"/>
              </w:rPr>
            </w:pPr>
            <w:ins w:id="2720" w:author="Steve Baird" w:date="2016-04-29T16:19:00Z">
              <w:r w:rsidRPr="00486413">
                <w:rPr>
                  <w:bCs/>
                  <w:sz w:val="22"/>
                  <w:szCs w:val="22"/>
                </w:rPr>
                <w:t>SS</w:t>
              </w:r>
            </w:ins>
          </w:p>
        </w:tc>
        <w:tc>
          <w:tcPr>
            <w:tcW w:w="1620" w:type="dxa"/>
          </w:tcPr>
          <w:p w14:paraId="19164899" w14:textId="64FF70C4" w:rsidR="000A303A" w:rsidRPr="000A303A" w:rsidRDefault="000A303A" w:rsidP="000A303A">
            <w:pPr>
              <w:rPr>
                <w:rFonts w:asciiTheme="minorHAnsi" w:hAnsiTheme="minorHAnsi" w:cstheme="minorHAnsi"/>
                <w:color w:val="000000"/>
                <w:sz w:val="20"/>
                <w:szCs w:val="20"/>
              </w:rPr>
            </w:pPr>
          </w:p>
        </w:tc>
        <w:tc>
          <w:tcPr>
            <w:tcW w:w="1368" w:type="dxa"/>
          </w:tcPr>
          <w:p w14:paraId="06EBD92C" w14:textId="5BA25903" w:rsidR="000A303A" w:rsidRPr="000A303A" w:rsidRDefault="000A303A" w:rsidP="000A303A">
            <w:pPr>
              <w:rPr>
                <w:rFonts w:asciiTheme="minorHAnsi" w:hAnsiTheme="minorHAnsi" w:cstheme="minorHAnsi"/>
                <w:color w:val="000000"/>
                <w:sz w:val="20"/>
                <w:szCs w:val="20"/>
              </w:rPr>
            </w:pPr>
          </w:p>
        </w:tc>
        <w:tc>
          <w:tcPr>
            <w:tcW w:w="990" w:type="dxa"/>
          </w:tcPr>
          <w:p w14:paraId="20F71A51" w14:textId="02323831" w:rsidR="000A303A" w:rsidRPr="000A303A" w:rsidRDefault="000A303A" w:rsidP="000A303A">
            <w:pPr>
              <w:rPr>
                <w:rFonts w:asciiTheme="minorHAnsi" w:hAnsiTheme="minorHAnsi" w:cstheme="minorHAnsi"/>
                <w:color w:val="000000"/>
                <w:sz w:val="20"/>
                <w:szCs w:val="20"/>
              </w:rPr>
            </w:pPr>
          </w:p>
        </w:tc>
        <w:tc>
          <w:tcPr>
            <w:tcW w:w="270" w:type="dxa"/>
          </w:tcPr>
          <w:p w14:paraId="42B96B25" w14:textId="77777777" w:rsidR="000A303A" w:rsidRPr="000A303A" w:rsidRDefault="000A303A" w:rsidP="000A303A">
            <w:pPr>
              <w:rPr>
                <w:rFonts w:asciiTheme="minorHAnsi" w:hAnsiTheme="minorHAnsi" w:cstheme="minorHAnsi"/>
                <w:color w:val="000000"/>
                <w:sz w:val="20"/>
                <w:szCs w:val="20"/>
              </w:rPr>
            </w:pPr>
          </w:p>
        </w:tc>
        <w:tc>
          <w:tcPr>
            <w:tcW w:w="270" w:type="dxa"/>
          </w:tcPr>
          <w:p w14:paraId="5E503C7D" w14:textId="77777777" w:rsidR="000A303A" w:rsidRPr="000A303A" w:rsidRDefault="000A303A" w:rsidP="000A303A">
            <w:pPr>
              <w:rPr>
                <w:rFonts w:asciiTheme="minorHAnsi" w:hAnsiTheme="minorHAnsi" w:cstheme="minorHAnsi"/>
                <w:sz w:val="20"/>
                <w:szCs w:val="20"/>
              </w:rPr>
            </w:pPr>
          </w:p>
        </w:tc>
        <w:tc>
          <w:tcPr>
            <w:tcW w:w="810" w:type="dxa"/>
          </w:tcPr>
          <w:p w14:paraId="472D5D47" w14:textId="67D8C609" w:rsidR="000A303A" w:rsidRPr="000A303A" w:rsidRDefault="000A303A" w:rsidP="000A303A">
            <w:pPr>
              <w:rPr>
                <w:rFonts w:asciiTheme="minorHAnsi" w:hAnsiTheme="minorHAnsi" w:cstheme="minorHAnsi"/>
                <w:color w:val="000000"/>
                <w:sz w:val="20"/>
                <w:szCs w:val="20"/>
              </w:rPr>
            </w:pPr>
          </w:p>
        </w:tc>
        <w:tc>
          <w:tcPr>
            <w:tcW w:w="270" w:type="dxa"/>
          </w:tcPr>
          <w:p w14:paraId="32604CC7" w14:textId="77777777" w:rsidR="000A303A" w:rsidRPr="000A303A" w:rsidRDefault="000A303A" w:rsidP="000A303A">
            <w:pPr>
              <w:rPr>
                <w:rFonts w:asciiTheme="minorHAnsi" w:hAnsiTheme="minorHAnsi" w:cstheme="minorHAnsi"/>
                <w:color w:val="000000"/>
                <w:sz w:val="20"/>
                <w:szCs w:val="20"/>
              </w:rPr>
            </w:pPr>
          </w:p>
        </w:tc>
        <w:tc>
          <w:tcPr>
            <w:tcW w:w="720" w:type="dxa"/>
          </w:tcPr>
          <w:p w14:paraId="336E3BEB" w14:textId="7C29BA30" w:rsidR="000A303A" w:rsidRPr="000A303A" w:rsidRDefault="000A303A" w:rsidP="000A303A">
            <w:pPr>
              <w:rPr>
                <w:rFonts w:asciiTheme="minorHAnsi" w:hAnsiTheme="minorHAnsi" w:cstheme="minorHAnsi"/>
                <w:color w:val="000000"/>
                <w:sz w:val="20"/>
                <w:szCs w:val="20"/>
              </w:rPr>
            </w:pPr>
          </w:p>
        </w:tc>
        <w:tc>
          <w:tcPr>
            <w:tcW w:w="810" w:type="dxa"/>
          </w:tcPr>
          <w:p w14:paraId="26FD871B" w14:textId="765A2AD2" w:rsidR="000A303A" w:rsidRPr="000A303A" w:rsidRDefault="000A303A" w:rsidP="000A303A">
            <w:pPr>
              <w:rPr>
                <w:rFonts w:asciiTheme="minorHAnsi" w:hAnsiTheme="minorHAnsi" w:cstheme="minorHAnsi"/>
                <w:color w:val="000000"/>
                <w:sz w:val="20"/>
                <w:szCs w:val="20"/>
              </w:rPr>
            </w:pPr>
          </w:p>
        </w:tc>
        <w:tc>
          <w:tcPr>
            <w:tcW w:w="270" w:type="dxa"/>
          </w:tcPr>
          <w:p w14:paraId="6734DD64" w14:textId="77777777" w:rsidR="000A303A" w:rsidRPr="000A303A" w:rsidRDefault="000A303A" w:rsidP="000A303A">
            <w:pPr>
              <w:rPr>
                <w:rFonts w:asciiTheme="minorHAnsi" w:hAnsiTheme="minorHAnsi" w:cstheme="minorHAnsi"/>
                <w:color w:val="000000"/>
                <w:sz w:val="20"/>
                <w:szCs w:val="20"/>
              </w:rPr>
            </w:pPr>
          </w:p>
        </w:tc>
        <w:tc>
          <w:tcPr>
            <w:tcW w:w="1080" w:type="dxa"/>
          </w:tcPr>
          <w:p w14:paraId="721E2336" w14:textId="6D97DF30" w:rsidR="000A303A" w:rsidRPr="000A303A" w:rsidRDefault="000A303A" w:rsidP="000A303A">
            <w:pPr>
              <w:rPr>
                <w:rFonts w:asciiTheme="minorHAnsi" w:hAnsiTheme="minorHAnsi" w:cstheme="minorHAnsi"/>
                <w:color w:val="000000"/>
                <w:sz w:val="20"/>
                <w:szCs w:val="20"/>
              </w:rPr>
            </w:pPr>
          </w:p>
        </w:tc>
        <w:tc>
          <w:tcPr>
            <w:tcW w:w="1530" w:type="dxa"/>
          </w:tcPr>
          <w:p w14:paraId="0939BF50" w14:textId="5F2A1C98" w:rsidR="000A303A" w:rsidRPr="000A303A" w:rsidRDefault="000A303A" w:rsidP="000A303A">
            <w:pPr>
              <w:rPr>
                <w:rFonts w:asciiTheme="minorHAnsi" w:hAnsiTheme="minorHAnsi" w:cstheme="minorHAnsi"/>
                <w:color w:val="000000"/>
                <w:sz w:val="20"/>
                <w:szCs w:val="20"/>
              </w:rPr>
            </w:pPr>
          </w:p>
        </w:tc>
        <w:tc>
          <w:tcPr>
            <w:tcW w:w="900" w:type="dxa"/>
          </w:tcPr>
          <w:p w14:paraId="076D1ABC" w14:textId="67C3D75E" w:rsidR="000A303A" w:rsidRPr="000A303A" w:rsidRDefault="000A303A" w:rsidP="000A303A">
            <w:pPr>
              <w:rPr>
                <w:rFonts w:asciiTheme="minorHAnsi" w:hAnsiTheme="minorHAnsi" w:cstheme="minorHAnsi"/>
                <w:color w:val="000000"/>
                <w:sz w:val="20"/>
                <w:szCs w:val="20"/>
              </w:rPr>
            </w:pPr>
          </w:p>
        </w:tc>
        <w:tc>
          <w:tcPr>
            <w:tcW w:w="877" w:type="dxa"/>
          </w:tcPr>
          <w:p w14:paraId="7FA75A63" w14:textId="3D00EE54" w:rsidR="000A303A" w:rsidRPr="000A303A" w:rsidRDefault="000A303A" w:rsidP="000A303A">
            <w:pPr>
              <w:rPr>
                <w:rFonts w:asciiTheme="minorHAnsi" w:hAnsiTheme="minorHAnsi" w:cstheme="minorHAnsi"/>
                <w:color w:val="000000"/>
                <w:sz w:val="20"/>
                <w:szCs w:val="20"/>
              </w:rPr>
            </w:pPr>
          </w:p>
        </w:tc>
        <w:tc>
          <w:tcPr>
            <w:tcW w:w="1085" w:type="dxa"/>
          </w:tcPr>
          <w:p w14:paraId="52437BBA" w14:textId="77777777" w:rsidR="000A303A" w:rsidRPr="00486413" w:rsidRDefault="000A303A" w:rsidP="000A303A">
            <w:pPr>
              <w:jc w:val="right"/>
              <w:rPr>
                <w:ins w:id="2721" w:author="Steve Baird" w:date="2016-04-29T16:19:00Z"/>
                <w:sz w:val="22"/>
                <w:szCs w:val="22"/>
              </w:rPr>
            </w:pPr>
          </w:p>
        </w:tc>
      </w:tr>
      <w:tr w:rsidR="000A303A" w:rsidRPr="00486413" w14:paraId="05E3862A" w14:textId="77777777" w:rsidTr="000A303A">
        <w:trPr>
          <w:trHeight w:val="215"/>
          <w:ins w:id="2722" w:author="Steve Baird" w:date="2016-04-29T16:19:00Z"/>
        </w:trPr>
        <w:tc>
          <w:tcPr>
            <w:tcW w:w="630" w:type="dxa"/>
          </w:tcPr>
          <w:p w14:paraId="35D16BA8" w14:textId="77777777" w:rsidR="000A303A" w:rsidRPr="00486413" w:rsidRDefault="000A303A" w:rsidP="000A303A">
            <w:pPr>
              <w:jc w:val="center"/>
              <w:rPr>
                <w:ins w:id="2723" w:author="Steve Baird" w:date="2016-04-29T16:19:00Z"/>
                <w:bCs/>
                <w:sz w:val="22"/>
                <w:szCs w:val="22"/>
              </w:rPr>
            </w:pPr>
            <w:ins w:id="2724" w:author="Steve Baird" w:date="2016-04-29T16:19:00Z">
              <w:r w:rsidRPr="00486413">
                <w:rPr>
                  <w:bCs/>
                  <w:sz w:val="22"/>
                  <w:szCs w:val="22"/>
                </w:rPr>
                <w:t>SS</w:t>
              </w:r>
            </w:ins>
          </w:p>
        </w:tc>
        <w:tc>
          <w:tcPr>
            <w:tcW w:w="1620" w:type="dxa"/>
          </w:tcPr>
          <w:p w14:paraId="3E1BE4AD" w14:textId="36960A50" w:rsidR="000A303A" w:rsidRPr="000A303A" w:rsidRDefault="000A303A" w:rsidP="000A303A">
            <w:pPr>
              <w:rPr>
                <w:rFonts w:asciiTheme="minorHAnsi" w:hAnsiTheme="minorHAnsi" w:cstheme="minorHAnsi"/>
                <w:color w:val="000000"/>
                <w:sz w:val="20"/>
                <w:szCs w:val="20"/>
              </w:rPr>
            </w:pPr>
          </w:p>
        </w:tc>
        <w:tc>
          <w:tcPr>
            <w:tcW w:w="1368" w:type="dxa"/>
          </w:tcPr>
          <w:p w14:paraId="4F2086C1" w14:textId="2DE8A8C3" w:rsidR="000A303A" w:rsidRPr="000A303A" w:rsidRDefault="000A303A" w:rsidP="000A303A">
            <w:pPr>
              <w:rPr>
                <w:rFonts w:asciiTheme="minorHAnsi" w:hAnsiTheme="minorHAnsi" w:cstheme="minorHAnsi"/>
                <w:color w:val="000000"/>
                <w:sz w:val="20"/>
                <w:szCs w:val="20"/>
              </w:rPr>
            </w:pPr>
          </w:p>
        </w:tc>
        <w:tc>
          <w:tcPr>
            <w:tcW w:w="990" w:type="dxa"/>
          </w:tcPr>
          <w:p w14:paraId="2DDE8603" w14:textId="082FD41A" w:rsidR="000A303A" w:rsidRPr="000A303A" w:rsidRDefault="000A303A" w:rsidP="000A303A">
            <w:pPr>
              <w:rPr>
                <w:rFonts w:asciiTheme="minorHAnsi" w:hAnsiTheme="minorHAnsi" w:cstheme="minorHAnsi"/>
                <w:color w:val="000000"/>
                <w:sz w:val="20"/>
                <w:szCs w:val="20"/>
              </w:rPr>
            </w:pPr>
          </w:p>
        </w:tc>
        <w:tc>
          <w:tcPr>
            <w:tcW w:w="270" w:type="dxa"/>
          </w:tcPr>
          <w:p w14:paraId="4CC7EA25" w14:textId="77777777" w:rsidR="000A303A" w:rsidRPr="000A303A" w:rsidRDefault="000A303A" w:rsidP="000A303A">
            <w:pPr>
              <w:rPr>
                <w:rFonts w:asciiTheme="minorHAnsi" w:hAnsiTheme="minorHAnsi" w:cstheme="minorHAnsi"/>
                <w:color w:val="000000"/>
                <w:sz w:val="20"/>
                <w:szCs w:val="20"/>
              </w:rPr>
            </w:pPr>
          </w:p>
        </w:tc>
        <w:tc>
          <w:tcPr>
            <w:tcW w:w="270" w:type="dxa"/>
          </w:tcPr>
          <w:p w14:paraId="2C6E6B1A" w14:textId="77777777" w:rsidR="000A303A" w:rsidRPr="000A303A" w:rsidRDefault="000A303A" w:rsidP="000A303A">
            <w:pPr>
              <w:rPr>
                <w:rFonts w:asciiTheme="minorHAnsi" w:hAnsiTheme="minorHAnsi" w:cstheme="minorHAnsi"/>
                <w:sz w:val="20"/>
                <w:szCs w:val="20"/>
              </w:rPr>
            </w:pPr>
          </w:p>
        </w:tc>
        <w:tc>
          <w:tcPr>
            <w:tcW w:w="810" w:type="dxa"/>
          </w:tcPr>
          <w:p w14:paraId="230FA03C" w14:textId="2B44C46A" w:rsidR="000A303A" w:rsidRPr="000A303A" w:rsidRDefault="000A303A" w:rsidP="000A303A">
            <w:pPr>
              <w:rPr>
                <w:rFonts w:asciiTheme="minorHAnsi" w:hAnsiTheme="minorHAnsi" w:cstheme="minorHAnsi"/>
                <w:color w:val="000000"/>
                <w:sz w:val="20"/>
                <w:szCs w:val="20"/>
              </w:rPr>
            </w:pPr>
          </w:p>
        </w:tc>
        <w:tc>
          <w:tcPr>
            <w:tcW w:w="270" w:type="dxa"/>
          </w:tcPr>
          <w:p w14:paraId="2982E4D5" w14:textId="77777777" w:rsidR="000A303A" w:rsidRPr="000A303A" w:rsidRDefault="000A303A" w:rsidP="000A303A">
            <w:pPr>
              <w:rPr>
                <w:rFonts w:asciiTheme="minorHAnsi" w:hAnsiTheme="minorHAnsi" w:cstheme="minorHAnsi"/>
                <w:color w:val="000000"/>
                <w:sz w:val="20"/>
                <w:szCs w:val="20"/>
              </w:rPr>
            </w:pPr>
          </w:p>
        </w:tc>
        <w:tc>
          <w:tcPr>
            <w:tcW w:w="720" w:type="dxa"/>
          </w:tcPr>
          <w:p w14:paraId="1D917A5A" w14:textId="4F4F2B81" w:rsidR="000A303A" w:rsidRPr="000A303A" w:rsidRDefault="000A303A" w:rsidP="000A303A">
            <w:pPr>
              <w:rPr>
                <w:rFonts w:asciiTheme="minorHAnsi" w:hAnsiTheme="minorHAnsi" w:cstheme="minorHAnsi"/>
                <w:color w:val="000000"/>
                <w:sz w:val="20"/>
                <w:szCs w:val="20"/>
              </w:rPr>
            </w:pPr>
          </w:p>
        </w:tc>
        <w:tc>
          <w:tcPr>
            <w:tcW w:w="810" w:type="dxa"/>
          </w:tcPr>
          <w:p w14:paraId="710F804C" w14:textId="18ECCBB2" w:rsidR="000A303A" w:rsidRPr="000A303A" w:rsidRDefault="000A303A" w:rsidP="000A303A">
            <w:pPr>
              <w:rPr>
                <w:rFonts w:asciiTheme="minorHAnsi" w:hAnsiTheme="minorHAnsi" w:cstheme="minorHAnsi"/>
                <w:color w:val="000000"/>
                <w:sz w:val="20"/>
                <w:szCs w:val="20"/>
              </w:rPr>
            </w:pPr>
          </w:p>
        </w:tc>
        <w:tc>
          <w:tcPr>
            <w:tcW w:w="270" w:type="dxa"/>
          </w:tcPr>
          <w:p w14:paraId="7AB9C6E3" w14:textId="77777777" w:rsidR="000A303A" w:rsidRPr="000A303A" w:rsidRDefault="000A303A" w:rsidP="000A303A">
            <w:pPr>
              <w:rPr>
                <w:rFonts w:asciiTheme="minorHAnsi" w:hAnsiTheme="minorHAnsi" w:cstheme="minorHAnsi"/>
                <w:color w:val="000000"/>
                <w:sz w:val="20"/>
                <w:szCs w:val="20"/>
              </w:rPr>
            </w:pPr>
          </w:p>
        </w:tc>
        <w:tc>
          <w:tcPr>
            <w:tcW w:w="1080" w:type="dxa"/>
          </w:tcPr>
          <w:p w14:paraId="440FE63B" w14:textId="2C99876B" w:rsidR="000A303A" w:rsidRPr="000A303A" w:rsidRDefault="000A303A" w:rsidP="000A303A">
            <w:pPr>
              <w:rPr>
                <w:rFonts w:asciiTheme="minorHAnsi" w:hAnsiTheme="minorHAnsi" w:cstheme="minorHAnsi"/>
                <w:color w:val="000000"/>
                <w:sz w:val="20"/>
                <w:szCs w:val="20"/>
              </w:rPr>
            </w:pPr>
          </w:p>
        </w:tc>
        <w:tc>
          <w:tcPr>
            <w:tcW w:w="1530" w:type="dxa"/>
          </w:tcPr>
          <w:p w14:paraId="31003156" w14:textId="65093094" w:rsidR="000A303A" w:rsidRPr="000A303A" w:rsidRDefault="000A303A" w:rsidP="000A303A">
            <w:pPr>
              <w:rPr>
                <w:rFonts w:asciiTheme="minorHAnsi" w:hAnsiTheme="minorHAnsi" w:cstheme="minorHAnsi"/>
                <w:color w:val="000000"/>
                <w:sz w:val="20"/>
                <w:szCs w:val="20"/>
              </w:rPr>
            </w:pPr>
          </w:p>
        </w:tc>
        <w:tc>
          <w:tcPr>
            <w:tcW w:w="900" w:type="dxa"/>
          </w:tcPr>
          <w:p w14:paraId="6F718A27" w14:textId="1CEA569B" w:rsidR="000A303A" w:rsidRPr="000A303A" w:rsidRDefault="000A303A" w:rsidP="000A303A">
            <w:pPr>
              <w:rPr>
                <w:rFonts w:asciiTheme="minorHAnsi" w:hAnsiTheme="minorHAnsi" w:cstheme="minorHAnsi"/>
                <w:color w:val="000000"/>
                <w:sz w:val="20"/>
                <w:szCs w:val="20"/>
              </w:rPr>
            </w:pPr>
          </w:p>
        </w:tc>
        <w:tc>
          <w:tcPr>
            <w:tcW w:w="877" w:type="dxa"/>
          </w:tcPr>
          <w:p w14:paraId="71CDF92B" w14:textId="7E3D9E2E" w:rsidR="000A303A" w:rsidRPr="000A303A" w:rsidRDefault="000A303A" w:rsidP="000A303A">
            <w:pPr>
              <w:rPr>
                <w:rFonts w:asciiTheme="minorHAnsi" w:hAnsiTheme="minorHAnsi" w:cstheme="minorHAnsi"/>
                <w:color w:val="000000"/>
                <w:sz w:val="20"/>
                <w:szCs w:val="20"/>
              </w:rPr>
            </w:pPr>
          </w:p>
        </w:tc>
        <w:tc>
          <w:tcPr>
            <w:tcW w:w="1085" w:type="dxa"/>
          </w:tcPr>
          <w:p w14:paraId="05DCE255" w14:textId="77777777" w:rsidR="000A303A" w:rsidRPr="00486413" w:rsidRDefault="000A303A" w:rsidP="000A303A">
            <w:pPr>
              <w:jc w:val="right"/>
              <w:rPr>
                <w:ins w:id="2725" w:author="Steve Baird" w:date="2016-04-29T16:19:00Z"/>
                <w:sz w:val="22"/>
                <w:szCs w:val="22"/>
              </w:rPr>
            </w:pPr>
          </w:p>
        </w:tc>
      </w:tr>
      <w:tr w:rsidR="000A303A" w:rsidRPr="00486413" w14:paraId="17F738E2" w14:textId="77777777" w:rsidTr="000A303A">
        <w:trPr>
          <w:trHeight w:val="215"/>
        </w:trPr>
        <w:tc>
          <w:tcPr>
            <w:tcW w:w="630" w:type="dxa"/>
          </w:tcPr>
          <w:p w14:paraId="636021CA" w14:textId="77777777" w:rsidR="000A303A" w:rsidRPr="00486413" w:rsidRDefault="000A303A" w:rsidP="000A303A">
            <w:pPr>
              <w:jc w:val="center"/>
              <w:rPr>
                <w:bCs/>
                <w:sz w:val="22"/>
                <w:szCs w:val="22"/>
              </w:rPr>
            </w:pPr>
          </w:p>
        </w:tc>
        <w:tc>
          <w:tcPr>
            <w:tcW w:w="1620" w:type="dxa"/>
          </w:tcPr>
          <w:p w14:paraId="79FD24C3" w14:textId="35166340" w:rsidR="000A303A" w:rsidRPr="000A303A" w:rsidRDefault="000A303A" w:rsidP="000A303A">
            <w:pPr>
              <w:rPr>
                <w:rFonts w:asciiTheme="minorHAnsi" w:hAnsiTheme="minorHAnsi" w:cstheme="minorHAnsi"/>
                <w:color w:val="000000"/>
                <w:sz w:val="20"/>
                <w:szCs w:val="20"/>
              </w:rPr>
            </w:pPr>
          </w:p>
        </w:tc>
        <w:tc>
          <w:tcPr>
            <w:tcW w:w="1368" w:type="dxa"/>
          </w:tcPr>
          <w:p w14:paraId="7F7839A2" w14:textId="40F1B111" w:rsidR="000A303A" w:rsidRPr="000A303A" w:rsidRDefault="000A303A" w:rsidP="000A303A">
            <w:pPr>
              <w:rPr>
                <w:rFonts w:asciiTheme="minorHAnsi" w:hAnsiTheme="minorHAnsi" w:cstheme="minorHAnsi"/>
                <w:color w:val="000000"/>
                <w:sz w:val="20"/>
                <w:szCs w:val="20"/>
              </w:rPr>
            </w:pPr>
          </w:p>
        </w:tc>
        <w:tc>
          <w:tcPr>
            <w:tcW w:w="990" w:type="dxa"/>
          </w:tcPr>
          <w:p w14:paraId="4247F22A" w14:textId="3D2148C6" w:rsidR="000A303A" w:rsidRPr="000A303A" w:rsidRDefault="000A303A" w:rsidP="000A303A">
            <w:pPr>
              <w:rPr>
                <w:rFonts w:asciiTheme="minorHAnsi" w:hAnsiTheme="minorHAnsi" w:cstheme="minorHAnsi"/>
                <w:color w:val="000000"/>
                <w:sz w:val="20"/>
                <w:szCs w:val="20"/>
              </w:rPr>
            </w:pPr>
          </w:p>
        </w:tc>
        <w:tc>
          <w:tcPr>
            <w:tcW w:w="270" w:type="dxa"/>
          </w:tcPr>
          <w:p w14:paraId="5D2207E7" w14:textId="77777777" w:rsidR="000A303A" w:rsidRPr="000A303A" w:rsidRDefault="000A303A" w:rsidP="000A303A">
            <w:pPr>
              <w:rPr>
                <w:rFonts w:asciiTheme="minorHAnsi" w:hAnsiTheme="minorHAnsi" w:cstheme="minorHAnsi"/>
                <w:color w:val="000000"/>
                <w:sz w:val="20"/>
                <w:szCs w:val="20"/>
              </w:rPr>
            </w:pPr>
          </w:p>
        </w:tc>
        <w:tc>
          <w:tcPr>
            <w:tcW w:w="270" w:type="dxa"/>
          </w:tcPr>
          <w:p w14:paraId="7D96102A" w14:textId="77777777" w:rsidR="000A303A" w:rsidRPr="000A303A" w:rsidRDefault="000A303A" w:rsidP="000A303A">
            <w:pPr>
              <w:rPr>
                <w:rFonts w:asciiTheme="minorHAnsi" w:hAnsiTheme="minorHAnsi" w:cstheme="minorHAnsi"/>
                <w:sz w:val="20"/>
                <w:szCs w:val="20"/>
              </w:rPr>
            </w:pPr>
          </w:p>
        </w:tc>
        <w:tc>
          <w:tcPr>
            <w:tcW w:w="810" w:type="dxa"/>
          </w:tcPr>
          <w:p w14:paraId="00F72701" w14:textId="7C1E9AB0" w:rsidR="000A303A" w:rsidRPr="000A303A" w:rsidRDefault="000A303A" w:rsidP="000A303A">
            <w:pPr>
              <w:rPr>
                <w:rFonts w:asciiTheme="minorHAnsi" w:hAnsiTheme="minorHAnsi" w:cstheme="minorHAnsi"/>
                <w:color w:val="000000"/>
                <w:sz w:val="20"/>
                <w:szCs w:val="20"/>
              </w:rPr>
            </w:pPr>
          </w:p>
        </w:tc>
        <w:tc>
          <w:tcPr>
            <w:tcW w:w="270" w:type="dxa"/>
          </w:tcPr>
          <w:p w14:paraId="249FFBB3" w14:textId="77777777" w:rsidR="000A303A" w:rsidRPr="000A303A" w:rsidRDefault="000A303A" w:rsidP="000A303A">
            <w:pPr>
              <w:rPr>
                <w:rFonts w:asciiTheme="minorHAnsi" w:hAnsiTheme="minorHAnsi" w:cstheme="minorHAnsi"/>
                <w:color w:val="000000"/>
                <w:sz w:val="20"/>
                <w:szCs w:val="20"/>
              </w:rPr>
            </w:pPr>
          </w:p>
        </w:tc>
        <w:tc>
          <w:tcPr>
            <w:tcW w:w="720" w:type="dxa"/>
          </w:tcPr>
          <w:p w14:paraId="2887CD8F" w14:textId="3474B3B3" w:rsidR="000A303A" w:rsidRPr="000A303A" w:rsidRDefault="000A303A" w:rsidP="000A303A">
            <w:pPr>
              <w:rPr>
                <w:rFonts w:asciiTheme="minorHAnsi" w:hAnsiTheme="minorHAnsi" w:cstheme="minorHAnsi"/>
                <w:color w:val="000000"/>
                <w:sz w:val="20"/>
                <w:szCs w:val="20"/>
              </w:rPr>
            </w:pPr>
          </w:p>
        </w:tc>
        <w:tc>
          <w:tcPr>
            <w:tcW w:w="810" w:type="dxa"/>
          </w:tcPr>
          <w:p w14:paraId="7CE5A985" w14:textId="7477D6B4" w:rsidR="000A303A" w:rsidRPr="000A303A" w:rsidRDefault="000A303A" w:rsidP="000A303A">
            <w:pPr>
              <w:rPr>
                <w:rFonts w:asciiTheme="minorHAnsi" w:hAnsiTheme="minorHAnsi" w:cstheme="minorHAnsi"/>
                <w:color w:val="000000"/>
                <w:sz w:val="20"/>
                <w:szCs w:val="20"/>
              </w:rPr>
            </w:pPr>
          </w:p>
        </w:tc>
        <w:tc>
          <w:tcPr>
            <w:tcW w:w="270" w:type="dxa"/>
          </w:tcPr>
          <w:p w14:paraId="11A54F37" w14:textId="77777777" w:rsidR="000A303A" w:rsidRPr="000A303A" w:rsidRDefault="000A303A" w:rsidP="000A303A">
            <w:pPr>
              <w:rPr>
                <w:rFonts w:asciiTheme="minorHAnsi" w:hAnsiTheme="minorHAnsi" w:cstheme="minorHAnsi"/>
                <w:color w:val="000000"/>
                <w:sz w:val="20"/>
                <w:szCs w:val="20"/>
              </w:rPr>
            </w:pPr>
          </w:p>
        </w:tc>
        <w:tc>
          <w:tcPr>
            <w:tcW w:w="1080" w:type="dxa"/>
          </w:tcPr>
          <w:p w14:paraId="0DDC9E77" w14:textId="7D244BAB" w:rsidR="000A303A" w:rsidRPr="000A303A" w:rsidRDefault="000A303A" w:rsidP="000A303A">
            <w:pPr>
              <w:rPr>
                <w:rFonts w:asciiTheme="minorHAnsi" w:hAnsiTheme="minorHAnsi" w:cstheme="minorHAnsi"/>
                <w:color w:val="000000"/>
                <w:sz w:val="20"/>
                <w:szCs w:val="20"/>
              </w:rPr>
            </w:pPr>
          </w:p>
        </w:tc>
        <w:tc>
          <w:tcPr>
            <w:tcW w:w="1530" w:type="dxa"/>
          </w:tcPr>
          <w:p w14:paraId="63B7F885" w14:textId="65EE2C3F" w:rsidR="000A303A" w:rsidRPr="000A303A" w:rsidRDefault="000A303A" w:rsidP="000A303A">
            <w:pPr>
              <w:rPr>
                <w:rFonts w:asciiTheme="minorHAnsi" w:hAnsiTheme="minorHAnsi" w:cstheme="minorHAnsi"/>
                <w:color w:val="000000"/>
                <w:sz w:val="20"/>
                <w:szCs w:val="20"/>
              </w:rPr>
            </w:pPr>
          </w:p>
        </w:tc>
        <w:tc>
          <w:tcPr>
            <w:tcW w:w="900" w:type="dxa"/>
          </w:tcPr>
          <w:p w14:paraId="23C5F67C" w14:textId="5CDB58E5" w:rsidR="000A303A" w:rsidRPr="000A303A" w:rsidRDefault="000A303A" w:rsidP="000A303A">
            <w:pPr>
              <w:rPr>
                <w:rFonts w:asciiTheme="minorHAnsi" w:hAnsiTheme="minorHAnsi" w:cstheme="minorHAnsi"/>
                <w:color w:val="000000"/>
                <w:sz w:val="20"/>
                <w:szCs w:val="20"/>
              </w:rPr>
            </w:pPr>
          </w:p>
        </w:tc>
        <w:tc>
          <w:tcPr>
            <w:tcW w:w="877" w:type="dxa"/>
          </w:tcPr>
          <w:p w14:paraId="7C8DC9A9" w14:textId="519F06F9" w:rsidR="000A303A" w:rsidRPr="000A303A" w:rsidRDefault="000A303A" w:rsidP="000A303A">
            <w:pPr>
              <w:rPr>
                <w:rFonts w:asciiTheme="minorHAnsi" w:hAnsiTheme="minorHAnsi" w:cstheme="minorHAnsi"/>
                <w:color w:val="000000"/>
                <w:sz w:val="20"/>
                <w:szCs w:val="20"/>
              </w:rPr>
            </w:pPr>
          </w:p>
        </w:tc>
        <w:tc>
          <w:tcPr>
            <w:tcW w:w="1085" w:type="dxa"/>
          </w:tcPr>
          <w:p w14:paraId="667E57B2" w14:textId="77777777" w:rsidR="000A303A" w:rsidRPr="00486413" w:rsidRDefault="000A303A" w:rsidP="000A303A">
            <w:pPr>
              <w:jc w:val="right"/>
              <w:rPr>
                <w:sz w:val="22"/>
                <w:szCs w:val="22"/>
              </w:rPr>
            </w:pPr>
          </w:p>
        </w:tc>
      </w:tr>
    </w:tbl>
    <w:p w14:paraId="049E9DFA" w14:textId="77777777" w:rsidR="009077C6" w:rsidRPr="00486413" w:rsidRDefault="009077C6" w:rsidP="009077C6">
      <w:pPr>
        <w:ind w:right="900"/>
        <w:jc w:val="both"/>
        <w:rPr>
          <w:ins w:id="2726" w:author="Steve Baird" w:date="2016-04-29T16:19:00Z"/>
          <w:sz w:val="22"/>
          <w:szCs w:val="22"/>
        </w:rPr>
        <w:sectPr w:rsidR="009077C6" w:rsidRPr="00486413" w:rsidSect="00DD4094">
          <w:pgSz w:w="15840" w:h="12240" w:orient="landscape"/>
          <w:pgMar w:top="1152" w:right="1152" w:bottom="1152" w:left="1152" w:header="720" w:footer="720" w:gutter="0"/>
          <w:cols w:space="720"/>
          <w:docGrid w:linePitch="360"/>
        </w:sectPr>
      </w:pPr>
    </w:p>
    <w:p w14:paraId="541F3372" w14:textId="77777777" w:rsidR="009077C6" w:rsidRPr="009077C6" w:rsidRDefault="009077C6" w:rsidP="009077C6">
      <w:pPr>
        <w:rPr>
          <w:ins w:id="2727" w:author="Steve Baird" w:date="2016-04-29T16:19:00Z"/>
          <w:b/>
          <w:bCs/>
          <w:sz w:val="22"/>
          <w:szCs w:val="22"/>
        </w:rPr>
      </w:pPr>
      <w:proofErr w:type="spellStart"/>
      <w:ins w:id="2728" w:author="Steve Baird" w:date="2016-04-29T16:19:00Z">
        <w:r w:rsidRPr="009077C6">
          <w:rPr>
            <w:b/>
            <w:bCs/>
            <w:sz w:val="22"/>
            <w:szCs w:val="22"/>
            <w:highlight w:val="yellow"/>
          </w:rPr>
          <w:lastRenderedPageBreak/>
          <w:t>Seldovia</w:t>
        </w:r>
        <w:proofErr w:type="spellEnd"/>
        <w:r w:rsidRPr="009077C6">
          <w:rPr>
            <w:b/>
            <w:bCs/>
            <w:sz w:val="22"/>
            <w:szCs w:val="22"/>
            <w:highlight w:val="yellow"/>
          </w:rPr>
          <w:t xml:space="preserve"> Deep (SD):</w:t>
        </w:r>
      </w:ins>
    </w:p>
    <w:p w14:paraId="4C057C0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729" w:author="Steve Baird" w:date="2016-04-29T16:19:00Z"/>
          <w:rFonts w:eastAsia="Arial Unicode MS"/>
          <w:b/>
          <w:bCs/>
          <w:sz w:val="22"/>
          <w:szCs w:val="22"/>
        </w:rPr>
      </w:pPr>
    </w:p>
    <w:tbl>
      <w:tblPr>
        <w:tblStyle w:val="TableGrid"/>
        <w:tblpPr w:leftFromText="180" w:rightFromText="180" w:vertAnchor="text" w:horzAnchor="margin" w:tblpX="-144" w:tblpY="187"/>
        <w:tblW w:w="13338" w:type="dxa"/>
        <w:tblLayout w:type="fixed"/>
        <w:tblLook w:val="0000" w:firstRow="0" w:lastRow="0" w:firstColumn="0" w:lastColumn="0" w:noHBand="0" w:noVBand="0"/>
      </w:tblPr>
      <w:tblGrid>
        <w:gridCol w:w="630"/>
        <w:gridCol w:w="1368"/>
        <w:gridCol w:w="1260"/>
        <w:gridCol w:w="967"/>
        <w:gridCol w:w="275"/>
        <w:gridCol w:w="270"/>
        <w:gridCol w:w="810"/>
        <w:gridCol w:w="270"/>
        <w:gridCol w:w="720"/>
        <w:gridCol w:w="810"/>
        <w:gridCol w:w="270"/>
        <w:gridCol w:w="1098"/>
        <w:gridCol w:w="1530"/>
        <w:gridCol w:w="1080"/>
        <w:gridCol w:w="967"/>
        <w:gridCol w:w="1013"/>
      </w:tblGrid>
      <w:tr w:rsidR="00CB2078" w:rsidRPr="009077C6" w14:paraId="046DFAC8" w14:textId="77777777" w:rsidTr="009C2746">
        <w:trPr>
          <w:trHeight w:val="510"/>
          <w:ins w:id="2730" w:author="Steve Baird" w:date="2016-04-29T16:19:00Z"/>
        </w:trPr>
        <w:tc>
          <w:tcPr>
            <w:tcW w:w="630" w:type="dxa"/>
          </w:tcPr>
          <w:p w14:paraId="0973C355" w14:textId="77777777" w:rsidR="00CB2078" w:rsidRPr="009077C6" w:rsidRDefault="00CB2078" w:rsidP="009077C6">
            <w:pPr>
              <w:jc w:val="center"/>
              <w:rPr>
                <w:ins w:id="2731" w:author="Steve Baird" w:date="2016-04-29T16:19:00Z"/>
                <w:b/>
                <w:bCs/>
                <w:sz w:val="22"/>
                <w:szCs w:val="22"/>
              </w:rPr>
            </w:pPr>
            <w:ins w:id="2732" w:author="Steve Baird" w:date="2016-04-29T16:19:00Z">
              <w:r w:rsidRPr="009077C6">
                <w:rPr>
                  <w:b/>
                  <w:bCs/>
                  <w:sz w:val="22"/>
                  <w:szCs w:val="22"/>
                </w:rPr>
                <w:t>Site</w:t>
              </w:r>
            </w:ins>
          </w:p>
        </w:tc>
        <w:tc>
          <w:tcPr>
            <w:tcW w:w="1368" w:type="dxa"/>
          </w:tcPr>
          <w:p w14:paraId="39193C7E" w14:textId="77777777" w:rsidR="00CB2078" w:rsidRPr="009077C6" w:rsidRDefault="00CB2078" w:rsidP="009077C6">
            <w:pPr>
              <w:jc w:val="center"/>
              <w:rPr>
                <w:ins w:id="2733" w:author="Steve Baird" w:date="2016-04-29T16:19:00Z"/>
                <w:b/>
                <w:bCs/>
                <w:sz w:val="22"/>
                <w:szCs w:val="22"/>
              </w:rPr>
            </w:pPr>
            <w:ins w:id="2734" w:author="Steve Baird" w:date="2016-04-29T16:19:00Z">
              <w:r w:rsidRPr="009077C6">
                <w:rPr>
                  <w:b/>
                  <w:bCs/>
                  <w:sz w:val="20"/>
                  <w:szCs w:val="20"/>
                </w:rPr>
                <w:t>Deploy Date</w:t>
              </w:r>
            </w:ins>
          </w:p>
        </w:tc>
        <w:tc>
          <w:tcPr>
            <w:tcW w:w="1260" w:type="dxa"/>
          </w:tcPr>
          <w:p w14:paraId="1832727C" w14:textId="77777777" w:rsidR="00CB2078" w:rsidRPr="009077C6" w:rsidRDefault="00CB2078" w:rsidP="009077C6">
            <w:pPr>
              <w:jc w:val="center"/>
              <w:rPr>
                <w:ins w:id="2735" w:author="Steve Baird" w:date="2016-04-29T16:19:00Z"/>
                <w:b/>
                <w:bCs/>
                <w:sz w:val="22"/>
                <w:szCs w:val="22"/>
              </w:rPr>
            </w:pPr>
            <w:proofErr w:type="spellStart"/>
            <w:ins w:id="2736" w:author="Steve Baird" w:date="2016-04-29T16:19:00Z">
              <w:r w:rsidRPr="009077C6">
                <w:rPr>
                  <w:b/>
                  <w:bCs/>
                  <w:sz w:val="22"/>
                  <w:szCs w:val="22"/>
                </w:rPr>
                <w:t>Sonde</w:t>
              </w:r>
              <w:proofErr w:type="spellEnd"/>
            </w:ins>
          </w:p>
        </w:tc>
        <w:tc>
          <w:tcPr>
            <w:tcW w:w="967" w:type="dxa"/>
          </w:tcPr>
          <w:p w14:paraId="625EC82D" w14:textId="60DC16D3" w:rsidR="00CB2078" w:rsidRPr="009077C6" w:rsidRDefault="00CB2078" w:rsidP="009077C6">
            <w:pPr>
              <w:jc w:val="center"/>
              <w:rPr>
                <w:ins w:id="2737" w:author="Steve Baird" w:date="2016-04-29T16:19:00Z"/>
                <w:b/>
                <w:bCs/>
                <w:sz w:val="22"/>
                <w:szCs w:val="22"/>
              </w:rPr>
            </w:pPr>
            <w:proofErr w:type="spellStart"/>
            <w:ins w:id="2738" w:author="Steve Baird" w:date="2016-04-29T16:19:00Z">
              <w:r w:rsidRPr="009C2746">
                <w:rPr>
                  <w:b/>
                  <w:bCs/>
                  <w:sz w:val="20"/>
                  <w:szCs w:val="22"/>
                </w:rPr>
                <w:t>SpCo</w:t>
              </w:r>
            </w:ins>
            <w:r w:rsidR="009C2746" w:rsidRPr="009C2746">
              <w:rPr>
                <w:b/>
                <w:bCs/>
                <w:sz w:val="20"/>
                <w:szCs w:val="22"/>
              </w:rPr>
              <w:t>n</w:t>
            </w:r>
            <w:ins w:id="2739" w:author="Steve Baird" w:date="2016-04-29T16:19:00Z">
              <w:r w:rsidRPr="009C2746">
                <w:rPr>
                  <w:b/>
                  <w:bCs/>
                  <w:sz w:val="20"/>
                  <w:szCs w:val="22"/>
                </w:rPr>
                <w:t>d</w:t>
              </w:r>
              <w:proofErr w:type="spellEnd"/>
              <w:proofErr w:type="gramStart"/>
              <w:r w:rsidRPr="009C2746">
                <w:rPr>
                  <w:b/>
                  <w:bCs/>
                  <w:sz w:val="20"/>
                  <w:szCs w:val="22"/>
                </w:rPr>
                <w:t xml:space="preserve">   </w:t>
              </w:r>
              <w:r w:rsidRPr="009C2746">
                <w:rPr>
                  <w:b/>
                  <w:bCs/>
                  <w:sz w:val="16"/>
                  <w:szCs w:val="18"/>
                </w:rPr>
                <w:t>(</w:t>
              </w:r>
              <w:proofErr w:type="gramEnd"/>
              <w:r w:rsidRPr="009C2746">
                <w:rPr>
                  <w:b/>
                  <w:bCs/>
                  <w:sz w:val="16"/>
                  <w:szCs w:val="18"/>
                </w:rPr>
                <w:t>50 mS/cm)</w:t>
              </w:r>
            </w:ins>
          </w:p>
        </w:tc>
        <w:tc>
          <w:tcPr>
            <w:tcW w:w="275" w:type="dxa"/>
          </w:tcPr>
          <w:p w14:paraId="69324AF9" w14:textId="77777777" w:rsidR="00CB2078" w:rsidRPr="009077C6" w:rsidRDefault="00CB2078" w:rsidP="009077C6">
            <w:pPr>
              <w:jc w:val="center"/>
              <w:rPr>
                <w:ins w:id="2740" w:author="Steve Baird" w:date="2016-04-29T16:19:00Z"/>
                <w:b/>
                <w:bCs/>
                <w:sz w:val="22"/>
                <w:szCs w:val="22"/>
              </w:rPr>
            </w:pPr>
          </w:p>
        </w:tc>
        <w:tc>
          <w:tcPr>
            <w:tcW w:w="270" w:type="dxa"/>
          </w:tcPr>
          <w:p w14:paraId="4973307C" w14:textId="77777777" w:rsidR="00CB2078" w:rsidRPr="009077C6" w:rsidRDefault="00CB2078" w:rsidP="009077C6">
            <w:pPr>
              <w:jc w:val="center"/>
              <w:rPr>
                <w:ins w:id="2741" w:author="Steve Baird" w:date="2016-04-29T16:19:00Z"/>
                <w:b/>
                <w:bCs/>
                <w:sz w:val="22"/>
                <w:szCs w:val="22"/>
              </w:rPr>
            </w:pPr>
          </w:p>
        </w:tc>
        <w:tc>
          <w:tcPr>
            <w:tcW w:w="810" w:type="dxa"/>
          </w:tcPr>
          <w:p w14:paraId="6317F2D1" w14:textId="77777777" w:rsidR="00CB2078" w:rsidRPr="009077C6" w:rsidRDefault="00CB2078" w:rsidP="009077C6">
            <w:pPr>
              <w:jc w:val="center"/>
              <w:rPr>
                <w:ins w:id="2742" w:author="Steve Baird" w:date="2016-04-29T16:19:00Z"/>
                <w:b/>
                <w:bCs/>
                <w:sz w:val="22"/>
                <w:szCs w:val="22"/>
              </w:rPr>
            </w:pPr>
            <w:ins w:id="2743" w:author="Steve Baird" w:date="2016-04-29T16:19:00Z">
              <w:r w:rsidRPr="009077C6">
                <w:rPr>
                  <w:b/>
                  <w:bCs/>
                  <w:sz w:val="22"/>
                  <w:szCs w:val="22"/>
                </w:rPr>
                <w:t xml:space="preserve">DO </w:t>
              </w:r>
              <w:r w:rsidRPr="009077C6">
                <w:rPr>
                  <w:b/>
                  <w:bCs/>
                  <w:sz w:val="18"/>
                  <w:szCs w:val="18"/>
                </w:rPr>
                <w:t>(%)</w:t>
              </w:r>
            </w:ins>
          </w:p>
        </w:tc>
        <w:tc>
          <w:tcPr>
            <w:tcW w:w="270" w:type="dxa"/>
          </w:tcPr>
          <w:p w14:paraId="28CB19BD" w14:textId="77777777" w:rsidR="00CB2078" w:rsidRPr="009077C6" w:rsidRDefault="00CB2078" w:rsidP="009077C6">
            <w:pPr>
              <w:jc w:val="center"/>
              <w:rPr>
                <w:ins w:id="2744" w:author="Steve Baird" w:date="2016-04-29T16:19:00Z"/>
                <w:b/>
                <w:bCs/>
                <w:sz w:val="22"/>
                <w:szCs w:val="22"/>
              </w:rPr>
            </w:pPr>
          </w:p>
        </w:tc>
        <w:tc>
          <w:tcPr>
            <w:tcW w:w="720" w:type="dxa"/>
          </w:tcPr>
          <w:p w14:paraId="12A72B06" w14:textId="77777777" w:rsidR="00CB2078" w:rsidRPr="009077C6" w:rsidRDefault="00CB2078" w:rsidP="009077C6">
            <w:pPr>
              <w:jc w:val="center"/>
              <w:rPr>
                <w:ins w:id="2745" w:author="Steve Baird" w:date="2016-04-29T16:19:00Z"/>
                <w:b/>
                <w:bCs/>
                <w:sz w:val="22"/>
                <w:szCs w:val="22"/>
              </w:rPr>
            </w:pPr>
            <w:ins w:id="2746"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ins>
          </w:p>
        </w:tc>
        <w:tc>
          <w:tcPr>
            <w:tcW w:w="810" w:type="dxa"/>
          </w:tcPr>
          <w:p w14:paraId="322A43F9" w14:textId="77777777" w:rsidR="00CB2078" w:rsidRPr="009077C6" w:rsidRDefault="00CB2078" w:rsidP="009077C6">
            <w:pPr>
              <w:jc w:val="center"/>
              <w:rPr>
                <w:ins w:id="2747" w:author="Steve Baird" w:date="2016-04-29T16:19:00Z"/>
                <w:b/>
                <w:bCs/>
                <w:sz w:val="22"/>
                <w:szCs w:val="22"/>
              </w:rPr>
            </w:pPr>
            <w:ins w:id="2748" w:author="Steve Baird" w:date="2016-04-29T16:19:00Z">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ins>
          </w:p>
        </w:tc>
        <w:tc>
          <w:tcPr>
            <w:tcW w:w="270" w:type="dxa"/>
          </w:tcPr>
          <w:p w14:paraId="1A7E632D" w14:textId="77777777" w:rsidR="00CB2078" w:rsidRPr="009077C6" w:rsidRDefault="00CB2078" w:rsidP="009077C6">
            <w:pPr>
              <w:jc w:val="center"/>
              <w:rPr>
                <w:ins w:id="2749" w:author="Steve Baird" w:date="2016-04-29T16:19:00Z"/>
                <w:b/>
                <w:bCs/>
                <w:sz w:val="22"/>
                <w:szCs w:val="22"/>
              </w:rPr>
            </w:pPr>
          </w:p>
        </w:tc>
        <w:tc>
          <w:tcPr>
            <w:tcW w:w="1098" w:type="dxa"/>
          </w:tcPr>
          <w:p w14:paraId="7DAF8644" w14:textId="77777777" w:rsidR="00CB2078" w:rsidRPr="009077C6" w:rsidRDefault="00CB2078" w:rsidP="009077C6">
            <w:pPr>
              <w:jc w:val="center"/>
              <w:rPr>
                <w:ins w:id="2750" w:author="Steve Baird" w:date="2016-04-29T16:19:00Z"/>
                <w:b/>
                <w:bCs/>
                <w:sz w:val="22"/>
                <w:szCs w:val="22"/>
              </w:rPr>
            </w:pPr>
            <w:proofErr w:type="spellStart"/>
            <w:ins w:id="2751"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ins>
          </w:p>
        </w:tc>
        <w:tc>
          <w:tcPr>
            <w:tcW w:w="1530" w:type="dxa"/>
          </w:tcPr>
          <w:p w14:paraId="51BEE580" w14:textId="77777777" w:rsidR="00CB2078" w:rsidRPr="009077C6" w:rsidRDefault="00CB2078" w:rsidP="009077C6">
            <w:pPr>
              <w:jc w:val="center"/>
              <w:rPr>
                <w:ins w:id="2752" w:author="Steve Baird" w:date="2016-04-29T16:19:00Z"/>
                <w:b/>
                <w:bCs/>
                <w:sz w:val="22"/>
                <w:szCs w:val="22"/>
              </w:rPr>
            </w:pPr>
            <w:proofErr w:type="spellStart"/>
            <w:ins w:id="2753" w:author="Steve Baird" w:date="2016-04-29T16:19:00Z">
              <w:r w:rsidRPr="009077C6">
                <w:rPr>
                  <w:b/>
                  <w:bCs/>
                  <w:sz w:val="22"/>
                  <w:szCs w:val="22"/>
                </w:rPr>
                <w:t>Turb</w:t>
              </w:r>
              <w:proofErr w:type="spellEnd"/>
              <w:r w:rsidRPr="009077C6">
                <w:rPr>
                  <w:b/>
                  <w:bCs/>
                  <w:sz w:val="22"/>
                  <w:szCs w:val="22"/>
                </w:rPr>
                <w:t xml:space="preserve">      </w:t>
              </w:r>
              <w:proofErr w:type="gramStart"/>
              <w:r w:rsidRPr="009077C6">
                <w:rPr>
                  <w:b/>
                  <w:bCs/>
                  <w:sz w:val="22"/>
                  <w:szCs w:val="22"/>
                </w:rPr>
                <w:t xml:space="preserve">   </w:t>
              </w:r>
              <w:r w:rsidRPr="009077C6">
                <w:rPr>
                  <w:b/>
                  <w:bCs/>
                  <w:sz w:val="18"/>
                  <w:szCs w:val="18"/>
                </w:rPr>
                <w:t>(</w:t>
              </w:r>
              <w:proofErr w:type="gramEnd"/>
              <w:r w:rsidRPr="009077C6">
                <w:rPr>
                  <w:b/>
                  <w:bCs/>
                  <w:sz w:val="18"/>
                  <w:szCs w:val="18"/>
                </w:rPr>
                <w:t>126 NTU)</w:t>
              </w:r>
            </w:ins>
          </w:p>
        </w:tc>
        <w:tc>
          <w:tcPr>
            <w:tcW w:w="1080" w:type="dxa"/>
          </w:tcPr>
          <w:p w14:paraId="237730A6" w14:textId="77777777" w:rsidR="00CB2078" w:rsidRPr="009077C6" w:rsidRDefault="00CB2078" w:rsidP="009077C6">
            <w:pPr>
              <w:jc w:val="center"/>
              <w:rPr>
                <w:ins w:id="2754" w:author="Steve Baird" w:date="2016-04-29T16:19:00Z"/>
                <w:b/>
                <w:bCs/>
                <w:sz w:val="22"/>
                <w:szCs w:val="22"/>
              </w:rPr>
            </w:pPr>
            <w:ins w:id="2755" w:author="Steve Baird" w:date="2016-04-29T16:19:00Z">
              <w:r w:rsidRPr="009077C6">
                <w:rPr>
                  <w:b/>
                  <w:bCs/>
                  <w:sz w:val="22"/>
                  <w:szCs w:val="22"/>
                </w:rPr>
                <w:t xml:space="preserve">Depth </w:t>
              </w:r>
              <w:r w:rsidRPr="009077C6">
                <w:rPr>
                  <w:b/>
                  <w:bCs/>
                  <w:sz w:val="18"/>
                  <w:szCs w:val="18"/>
                </w:rPr>
                <w:t>(m)</w:t>
              </w:r>
            </w:ins>
          </w:p>
        </w:tc>
        <w:tc>
          <w:tcPr>
            <w:tcW w:w="967" w:type="dxa"/>
          </w:tcPr>
          <w:p w14:paraId="2E921F48" w14:textId="77777777" w:rsidR="00CB2078" w:rsidRPr="009077C6" w:rsidRDefault="00CB2078" w:rsidP="009077C6">
            <w:pPr>
              <w:jc w:val="center"/>
              <w:rPr>
                <w:ins w:id="2756" w:author="Steve Baird" w:date="2016-04-29T16:19:00Z"/>
                <w:b/>
                <w:bCs/>
                <w:sz w:val="22"/>
                <w:szCs w:val="22"/>
              </w:rPr>
            </w:pPr>
            <w:proofErr w:type="spellStart"/>
            <w:ins w:id="2757" w:author="Steve Baird" w:date="2016-04-29T16:19:00Z">
              <w:r w:rsidRPr="009077C6">
                <w:rPr>
                  <w:b/>
                  <w:bCs/>
                  <w:sz w:val="22"/>
                  <w:szCs w:val="22"/>
                </w:rPr>
                <w:t>Chl</w:t>
              </w:r>
              <w:proofErr w:type="spellEnd"/>
              <w:r w:rsidRPr="009077C6">
                <w:rPr>
                  <w:b/>
                  <w:bCs/>
                  <w:sz w:val="22"/>
                  <w:szCs w:val="22"/>
                </w:rPr>
                <w:t xml:space="preserve"> (0)</w:t>
              </w:r>
            </w:ins>
          </w:p>
        </w:tc>
        <w:tc>
          <w:tcPr>
            <w:tcW w:w="1013" w:type="dxa"/>
          </w:tcPr>
          <w:p w14:paraId="36C6D1DE" w14:textId="77777777" w:rsidR="00CB2078" w:rsidRPr="009077C6" w:rsidRDefault="00CB2078" w:rsidP="009077C6">
            <w:pPr>
              <w:jc w:val="center"/>
              <w:rPr>
                <w:ins w:id="2758" w:author="Steve Baird" w:date="2016-04-29T16:19:00Z"/>
                <w:b/>
                <w:bCs/>
                <w:sz w:val="22"/>
                <w:szCs w:val="22"/>
              </w:rPr>
            </w:pPr>
            <w:ins w:id="2759" w:author="Steve Baird" w:date="2016-04-29T16:19:00Z">
              <w:r w:rsidRPr="009077C6">
                <w:rPr>
                  <w:b/>
                  <w:bCs/>
                  <w:sz w:val="22"/>
                  <w:szCs w:val="22"/>
                </w:rPr>
                <w:t>Notes</w:t>
              </w:r>
            </w:ins>
          </w:p>
        </w:tc>
      </w:tr>
      <w:tr w:rsidR="006739AD" w:rsidRPr="009077C6" w14:paraId="5CDE1810" w14:textId="77777777" w:rsidTr="00EF74D0">
        <w:trPr>
          <w:trHeight w:val="197"/>
          <w:ins w:id="2760" w:author="Steve Baird" w:date="2016-04-29T16:19:00Z"/>
        </w:trPr>
        <w:tc>
          <w:tcPr>
            <w:tcW w:w="630" w:type="dxa"/>
          </w:tcPr>
          <w:p w14:paraId="0A3A88ED" w14:textId="77777777" w:rsidR="006739AD" w:rsidRPr="009077C6" w:rsidRDefault="006739AD" w:rsidP="006739AD">
            <w:pPr>
              <w:jc w:val="center"/>
              <w:rPr>
                <w:ins w:id="2761" w:author="Steve Baird" w:date="2016-04-29T16:19:00Z"/>
                <w:bCs/>
                <w:sz w:val="22"/>
                <w:szCs w:val="22"/>
              </w:rPr>
            </w:pPr>
            <w:ins w:id="2762" w:author="Steve Baird" w:date="2016-04-29T16:19:00Z">
              <w:r w:rsidRPr="009077C6">
                <w:rPr>
                  <w:bCs/>
                  <w:sz w:val="22"/>
                  <w:szCs w:val="22"/>
                </w:rPr>
                <w:t>SD</w:t>
              </w:r>
            </w:ins>
          </w:p>
        </w:tc>
        <w:tc>
          <w:tcPr>
            <w:tcW w:w="1368" w:type="dxa"/>
            <w:vAlign w:val="bottom"/>
          </w:tcPr>
          <w:p w14:paraId="02A39D68" w14:textId="679821D6" w:rsidR="006739AD" w:rsidRPr="00D97712" w:rsidRDefault="006739AD" w:rsidP="006739AD">
            <w:pPr>
              <w:rPr>
                <w:rFonts w:asciiTheme="minorHAnsi" w:hAnsiTheme="minorHAnsi" w:cstheme="minorHAnsi"/>
                <w:color w:val="000000"/>
                <w:sz w:val="20"/>
                <w:szCs w:val="20"/>
              </w:rPr>
            </w:pPr>
          </w:p>
        </w:tc>
        <w:tc>
          <w:tcPr>
            <w:tcW w:w="1260" w:type="dxa"/>
            <w:vAlign w:val="bottom"/>
          </w:tcPr>
          <w:p w14:paraId="59DA3FD3" w14:textId="5B9B1597" w:rsidR="006739AD" w:rsidRPr="00D97712" w:rsidRDefault="006739AD" w:rsidP="006739AD">
            <w:pPr>
              <w:rPr>
                <w:rFonts w:asciiTheme="minorHAnsi" w:hAnsiTheme="minorHAnsi" w:cstheme="minorHAnsi"/>
                <w:color w:val="000000"/>
                <w:sz w:val="20"/>
                <w:szCs w:val="20"/>
              </w:rPr>
            </w:pPr>
          </w:p>
        </w:tc>
        <w:tc>
          <w:tcPr>
            <w:tcW w:w="967" w:type="dxa"/>
            <w:vAlign w:val="bottom"/>
          </w:tcPr>
          <w:p w14:paraId="24CF5F78" w14:textId="6E94C01D" w:rsidR="006739AD" w:rsidRPr="00D97712" w:rsidRDefault="006739AD" w:rsidP="006739AD">
            <w:pPr>
              <w:rPr>
                <w:rFonts w:asciiTheme="minorHAnsi" w:hAnsiTheme="minorHAnsi" w:cstheme="minorHAnsi"/>
                <w:color w:val="000000"/>
                <w:sz w:val="20"/>
                <w:szCs w:val="20"/>
              </w:rPr>
            </w:pPr>
          </w:p>
        </w:tc>
        <w:tc>
          <w:tcPr>
            <w:tcW w:w="275" w:type="dxa"/>
            <w:vAlign w:val="bottom"/>
          </w:tcPr>
          <w:p w14:paraId="428E3298"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6437CD4E" w14:textId="77777777" w:rsidR="006739AD" w:rsidRPr="00D97712" w:rsidRDefault="006739AD" w:rsidP="006739AD">
            <w:pPr>
              <w:rPr>
                <w:rFonts w:asciiTheme="minorHAnsi" w:hAnsiTheme="minorHAnsi" w:cstheme="minorHAnsi"/>
                <w:sz w:val="20"/>
                <w:szCs w:val="20"/>
              </w:rPr>
            </w:pPr>
          </w:p>
        </w:tc>
        <w:tc>
          <w:tcPr>
            <w:tcW w:w="810" w:type="dxa"/>
            <w:vAlign w:val="bottom"/>
          </w:tcPr>
          <w:p w14:paraId="4BCC0C3E" w14:textId="603BBB7E" w:rsidR="006739AD" w:rsidRPr="00D97712" w:rsidRDefault="006739AD" w:rsidP="006739AD">
            <w:pPr>
              <w:rPr>
                <w:rFonts w:asciiTheme="minorHAnsi" w:hAnsiTheme="minorHAnsi" w:cstheme="minorHAnsi"/>
                <w:color w:val="000000"/>
                <w:sz w:val="20"/>
                <w:szCs w:val="20"/>
              </w:rPr>
            </w:pPr>
          </w:p>
        </w:tc>
        <w:tc>
          <w:tcPr>
            <w:tcW w:w="270" w:type="dxa"/>
            <w:vAlign w:val="bottom"/>
          </w:tcPr>
          <w:p w14:paraId="6DFE775E"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563650FA" w14:textId="0C52D17F" w:rsidR="006739AD" w:rsidRPr="00D97712" w:rsidRDefault="006739AD" w:rsidP="006739AD">
            <w:pPr>
              <w:rPr>
                <w:rFonts w:asciiTheme="minorHAnsi" w:hAnsiTheme="minorHAnsi" w:cstheme="minorHAnsi"/>
                <w:color w:val="000000"/>
                <w:sz w:val="20"/>
                <w:szCs w:val="20"/>
              </w:rPr>
            </w:pPr>
          </w:p>
        </w:tc>
        <w:tc>
          <w:tcPr>
            <w:tcW w:w="810" w:type="dxa"/>
            <w:vAlign w:val="bottom"/>
          </w:tcPr>
          <w:p w14:paraId="7CCD5C29" w14:textId="33ACEED3" w:rsidR="006739AD" w:rsidRPr="00D97712" w:rsidRDefault="006739AD" w:rsidP="006739AD">
            <w:pPr>
              <w:rPr>
                <w:rFonts w:asciiTheme="minorHAnsi" w:hAnsiTheme="minorHAnsi" w:cstheme="minorHAnsi"/>
                <w:color w:val="000000"/>
                <w:sz w:val="20"/>
                <w:szCs w:val="20"/>
              </w:rPr>
            </w:pPr>
          </w:p>
        </w:tc>
        <w:tc>
          <w:tcPr>
            <w:tcW w:w="270" w:type="dxa"/>
            <w:vAlign w:val="bottom"/>
          </w:tcPr>
          <w:p w14:paraId="6D558CD3"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06086547" w14:textId="3941FDA8" w:rsidR="006739AD" w:rsidRPr="00D97712" w:rsidRDefault="006739AD" w:rsidP="006739AD">
            <w:pPr>
              <w:rPr>
                <w:rFonts w:asciiTheme="minorHAnsi" w:hAnsiTheme="minorHAnsi" w:cstheme="minorHAnsi"/>
                <w:color w:val="000000"/>
                <w:sz w:val="20"/>
                <w:szCs w:val="20"/>
              </w:rPr>
            </w:pPr>
          </w:p>
        </w:tc>
        <w:tc>
          <w:tcPr>
            <w:tcW w:w="1530" w:type="dxa"/>
            <w:vAlign w:val="bottom"/>
          </w:tcPr>
          <w:p w14:paraId="0B221A8E" w14:textId="6FDE2BC4" w:rsidR="006739AD" w:rsidRPr="00D97712" w:rsidRDefault="006739AD" w:rsidP="006739AD">
            <w:pPr>
              <w:rPr>
                <w:rFonts w:asciiTheme="minorHAnsi" w:hAnsiTheme="minorHAnsi" w:cstheme="minorHAnsi"/>
                <w:color w:val="000000"/>
                <w:sz w:val="20"/>
                <w:szCs w:val="20"/>
              </w:rPr>
            </w:pPr>
          </w:p>
        </w:tc>
        <w:tc>
          <w:tcPr>
            <w:tcW w:w="1080" w:type="dxa"/>
            <w:vAlign w:val="bottom"/>
          </w:tcPr>
          <w:p w14:paraId="3661712F" w14:textId="25740B31" w:rsidR="006739AD" w:rsidRPr="00D97712" w:rsidRDefault="006739AD" w:rsidP="006739AD">
            <w:pPr>
              <w:rPr>
                <w:rFonts w:asciiTheme="minorHAnsi" w:hAnsiTheme="minorHAnsi" w:cstheme="minorHAnsi"/>
                <w:color w:val="000000"/>
                <w:sz w:val="20"/>
                <w:szCs w:val="20"/>
              </w:rPr>
            </w:pPr>
          </w:p>
        </w:tc>
        <w:tc>
          <w:tcPr>
            <w:tcW w:w="967" w:type="dxa"/>
          </w:tcPr>
          <w:p w14:paraId="533FE95F" w14:textId="0D8D6F67" w:rsidR="006739AD" w:rsidRPr="00910FB7" w:rsidRDefault="006739AD" w:rsidP="006739AD">
            <w:pPr>
              <w:jc w:val="right"/>
              <w:rPr>
                <w:rFonts w:asciiTheme="minorHAnsi" w:hAnsiTheme="minorHAnsi" w:cstheme="minorHAnsi"/>
                <w:color w:val="000000"/>
                <w:sz w:val="20"/>
                <w:szCs w:val="20"/>
              </w:rPr>
            </w:pPr>
          </w:p>
        </w:tc>
        <w:tc>
          <w:tcPr>
            <w:tcW w:w="1013" w:type="dxa"/>
          </w:tcPr>
          <w:p w14:paraId="55E8BE6C" w14:textId="0FCB83D6" w:rsidR="006739AD" w:rsidRDefault="006739AD" w:rsidP="006739AD">
            <w:pPr>
              <w:jc w:val="right"/>
              <w:rPr>
                <w:rFonts w:ascii="Calibri" w:hAnsi="Calibri"/>
                <w:color w:val="000000"/>
                <w:sz w:val="22"/>
                <w:szCs w:val="22"/>
              </w:rPr>
            </w:pPr>
          </w:p>
        </w:tc>
      </w:tr>
      <w:tr w:rsidR="006739AD" w:rsidRPr="009077C6" w14:paraId="1E9B262C" w14:textId="77777777" w:rsidTr="00EF74D0">
        <w:trPr>
          <w:trHeight w:val="272"/>
          <w:ins w:id="2763" w:author="Steve Baird" w:date="2016-04-29T16:19:00Z"/>
        </w:trPr>
        <w:tc>
          <w:tcPr>
            <w:tcW w:w="630" w:type="dxa"/>
          </w:tcPr>
          <w:p w14:paraId="4F4E0E0E" w14:textId="77777777" w:rsidR="006739AD" w:rsidRPr="009077C6" w:rsidRDefault="006739AD" w:rsidP="006739AD">
            <w:pPr>
              <w:jc w:val="center"/>
              <w:rPr>
                <w:ins w:id="2764" w:author="Steve Baird" w:date="2016-04-29T16:19:00Z"/>
                <w:bCs/>
                <w:sz w:val="22"/>
                <w:szCs w:val="22"/>
              </w:rPr>
            </w:pPr>
            <w:ins w:id="2765" w:author="Steve Baird" w:date="2016-04-29T16:19:00Z">
              <w:r w:rsidRPr="009077C6">
                <w:rPr>
                  <w:bCs/>
                  <w:sz w:val="22"/>
                  <w:szCs w:val="22"/>
                </w:rPr>
                <w:t>SD</w:t>
              </w:r>
            </w:ins>
          </w:p>
        </w:tc>
        <w:tc>
          <w:tcPr>
            <w:tcW w:w="1368" w:type="dxa"/>
            <w:vAlign w:val="bottom"/>
          </w:tcPr>
          <w:p w14:paraId="007E0CAD" w14:textId="3FD066C1" w:rsidR="006739AD" w:rsidRPr="00D97712" w:rsidRDefault="006739AD" w:rsidP="006739AD">
            <w:pPr>
              <w:rPr>
                <w:rFonts w:asciiTheme="minorHAnsi" w:hAnsiTheme="minorHAnsi" w:cstheme="minorHAnsi"/>
                <w:color w:val="000000"/>
                <w:sz w:val="20"/>
                <w:szCs w:val="20"/>
              </w:rPr>
            </w:pPr>
          </w:p>
        </w:tc>
        <w:tc>
          <w:tcPr>
            <w:tcW w:w="1260" w:type="dxa"/>
            <w:vAlign w:val="bottom"/>
          </w:tcPr>
          <w:p w14:paraId="7EB8F74D" w14:textId="7943F9BB" w:rsidR="006739AD" w:rsidRPr="00D97712" w:rsidRDefault="006739AD" w:rsidP="006739AD">
            <w:pPr>
              <w:rPr>
                <w:rFonts w:asciiTheme="minorHAnsi" w:hAnsiTheme="minorHAnsi" w:cstheme="minorHAnsi"/>
                <w:color w:val="000000"/>
                <w:sz w:val="20"/>
                <w:szCs w:val="20"/>
              </w:rPr>
            </w:pPr>
          </w:p>
        </w:tc>
        <w:tc>
          <w:tcPr>
            <w:tcW w:w="967" w:type="dxa"/>
            <w:vAlign w:val="bottom"/>
          </w:tcPr>
          <w:p w14:paraId="18F4367E" w14:textId="24DACF00" w:rsidR="006739AD" w:rsidRPr="00D97712" w:rsidRDefault="006739AD" w:rsidP="006739AD">
            <w:pPr>
              <w:rPr>
                <w:rFonts w:asciiTheme="minorHAnsi" w:hAnsiTheme="minorHAnsi" w:cstheme="minorHAnsi"/>
                <w:color w:val="000000"/>
                <w:sz w:val="20"/>
                <w:szCs w:val="20"/>
              </w:rPr>
            </w:pPr>
          </w:p>
        </w:tc>
        <w:tc>
          <w:tcPr>
            <w:tcW w:w="275" w:type="dxa"/>
            <w:vAlign w:val="bottom"/>
          </w:tcPr>
          <w:p w14:paraId="6BDB45FB"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56188F97" w14:textId="77777777" w:rsidR="006739AD" w:rsidRPr="00D97712" w:rsidRDefault="006739AD" w:rsidP="006739AD">
            <w:pPr>
              <w:rPr>
                <w:rFonts w:asciiTheme="minorHAnsi" w:hAnsiTheme="minorHAnsi" w:cstheme="minorHAnsi"/>
                <w:sz w:val="20"/>
                <w:szCs w:val="20"/>
              </w:rPr>
            </w:pPr>
          </w:p>
        </w:tc>
        <w:tc>
          <w:tcPr>
            <w:tcW w:w="810" w:type="dxa"/>
            <w:vAlign w:val="bottom"/>
          </w:tcPr>
          <w:p w14:paraId="074972CB" w14:textId="64DD9CF2" w:rsidR="006739AD" w:rsidRPr="00D97712" w:rsidRDefault="006739AD" w:rsidP="006739AD">
            <w:pPr>
              <w:rPr>
                <w:rFonts w:asciiTheme="minorHAnsi" w:hAnsiTheme="minorHAnsi" w:cstheme="minorHAnsi"/>
                <w:color w:val="000000"/>
                <w:sz w:val="20"/>
                <w:szCs w:val="20"/>
              </w:rPr>
            </w:pPr>
          </w:p>
        </w:tc>
        <w:tc>
          <w:tcPr>
            <w:tcW w:w="270" w:type="dxa"/>
            <w:vAlign w:val="bottom"/>
          </w:tcPr>
          <w:p w14:paraId="27C58E8B"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0FA3832" w14:textId="2F477EF1" w:rsidR="006739AD" w:rsidRPr="00D97712" w:rsidRDefault="006739AD" w:rsidP="006739AD">
            <w:pPr>
              <w:rPr>
                <w:rFonts w:asciiTheme="minorHAnsi" w:hAnsiTheme="minorHAnsi" w:cstheme="minorHAnsi"/>
                <w:color w:val="000000"/>
                <w:sz w:val="20"/>
                <w:szCs w:val="20"/>
              </w:rPr>
            </w:pPr>
          </w:p>
        </w:tc>
        <w:tc>
          <w:tcPr>
            <w:tcW w:w="810" w:type="dxa"/>
            <w:vAlign w:val="bottom"/>
          </w:tcPr>
          <w:p w14:paraId="7A4ABDDD" w14:textId="056C856E" w:rsidR="006739AD" w:rsidRPr="00D97712" w:rsidRDefault="006739AD" w:rsidP="006739AD">
            <w:pPr>
              <w:rPr>
                <w:rFonts w:asciiTheme="minorHAnsi" w:hAnsiTheme="minorHAnsi" w:cstheme="minorHAnsi"/>
                <w:color w:val="000000"/>
                <w:sz w:val="20"/>
                <w:szCs w:val="20"/>
              </w:rPr>
            </w:pPr>
          </w:p>
        </w:tc>
        <w:tc>
          <w:tcPr>
            <w:tcW w:w="270" w:type="dxa"/>
            <w:vAlign w:val="bottom"/>
          </w:tcPr>
          <w:p w14:paraId="2062B01D"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050B0083" w14:textId="6BF086B4" w:rsidR="006739AD" w:rsidRPr="00D97712" w:rsidRDefault="006739AD" w:rsidP="006739AD">
            <w:pPr>
              <w:rPr>
                <w:rFonts w:asciiTheme="minorHAnsi" w:hAnsiTheme="minorHAnsi" w:cstheme="minorHAnsi"/>
                <w:color w:val="000000"/>
                <w:sz w:val="20"/>
                <w:szCs w:val="20"/>
              </w:rPr>
            </w:pPr>
          </w:p>
        </w:tc>
        <w:tc>
          <w:tcPr>
            <w:tcW w:w="1530" w:type="dxa"/>
            <w:vAlign w:val="bottom"/>
          </w:tcPr>
          <w:p w14:paraId="121F4901" w14:textId="6F10A0AA" w:rsidR="006739AD" w:rsidRPr="00D97712" w:rsidRDefault="006739AD" w:rsidP="006739AD">
            <w:pPr>
              <w:rPr>
                <w:rFonts w:asciiTheme="minorHAnsi" w:hAnsiTheme="minorHAnsi" w:cstheme="minorHAnsi"/>
                <w:color w:val="000000"/>
                <w:sz w:val="20"/>
                <w:szCs w:val="20"/>
              </w:rPr>
            </w:pPr>
          </w:p>
        </w:tc>
        <w:tc>
          <w:tcPr>
            <w:tcW w:w="1080" w:type="dxa"/>
            <w:vAlign w:val="bottom"/>
          </w:tcPr>
          <w:p w14:paraId="554073AB" w14:textId="525702BB" w:rsidR="006739AD" w:rsidRPr="00D97712" w:rsidRDefault="006739AD" w:rsidP="006739AD">
            <w:pPr>
              <w:rPr>
                <w:rFonts w:asciiTheme="minorHAnsi" w:hAnsiTheme="minorHAnsi" w:cstheme="minorHAnsi"/>
                <w:color w:val="000000"/>
                <w:sz w:val="20"/>
                <w:szCs w:val="20"/>
              </w:rPr>
            </w:pPr>
          </w:p>
        </w:tc>
        <w:tc>
          <w:tcPr>
            <w:tcW w:w="967" w:type="dxa"/>
          </w:tcPr>
          <w:p w14:paraId="24A24BD4" w14:textId="71B92D0C" w:rsidR="006739AD" w:rsidRPr="00910FB7" w:rsidRDefault="006739AD" w:rsidP="006739AD">
            <w:pPr>
              <w:jc w:val="right"/>
              <w:rPr>
                <w:rFonts w:asciiTheme="minorHAnsi" w:hAnsiTheme="minorHAnsi" w:cstheme="minorHAnsi"/>
                <w:color w:val="000000"/>
                <w:sz w:val="20"/>
                <w:szCs w:val="20"/>
              </w:rPr>
            </w:pPr>
          </w:p>
        </w:tc>
        <w:tc>
          <w:tcPr>
            <w:tcW w:w="1013" w:type="dxa"/>
          </w:tcPr>
          <w:p w14:paraId="0143BC4A" w14:textId="77777777" w:rsidR="006739AD" w:rsidRDefault="006739AD" w:rsidP="006739AD">
            <w:pPr>
              <w:jc w:val="right"/>
              <w:rPr>
                <w:rFonts w:ascii="Calibri" w:hAnsi="Calibri"/>
                <w:color w:val="000000"/>
                <w:sz w:val="22"/>
                <w:szCs w:val="22"/>
              </w:rPr>
            </w:pPr>
          </w:p>
        </w:tc>
      </w:tr>
      <w:tr w:rsidR="006739AD" w:rsidRPr="009077C6" w14:paraId="1EE28A56" w14:textId="77777777" w:rsidTr="00EF74D0">
        <w:trPr>
          <w:trHeight w:val="242"/>
          <w:ins w:id="2766" w:author="Steve Baird" w:date="2016-04-29T16:19:00Z"/>
        </w:trPr>
        <w:tc>
          <w:tcPr>
            <w:tcW w:w="630" w:type="dxa"/>
          </w:tcPr>
          <w:p w14:paraId="41141DCF" w14:textId="77777777" w:rsidR="006739AD" w:rsidRPr="009077C6" w:rsidRDefault="006739AD" w:rsidP="006739AD">
            <w:pPr>
              <w:jc w:val="center"/>
              <w:rPr>
                <w:ins w:id="2767" w:author="Steve Baird" w:date="2016-04-29T16:19:00Z"/>
                <w:bCs/>
                <w:sz w:val="22"/>
                <w:szCs w:val="22"/>
              </w:rPr>
            </w:pPr>
            <w:ins w:id="2768" w:author="Steve Baird" w:date="2016-04-29T16:19:00Z">
              <w:r w:rsidRPr="009077C6">
                <w:rPr>
                  <w:bCs/>
                  <w:sz w:val="22"/>
                  <w:szCs w:val="22"/>
                </w:rPr>
                <w:t>SD</w:t>
              </w:r>
            </w:ins>
          </w:p>
        </w:tc>
        <w:tc>
          <w:tcPr>
            <w:tcW w:w="1368" w:type="dxa"/>
            <w:vAlign w:val="bottom"/>
          </w:tcPr>
          <w:p w14:paraId="3BC8598A" w14:textId="0E9BE141" w:rsidR="006739AD" w:rsidRPr="00D97712" w:rsidRDefault="006739AD" w:rsidP="006739AD">
            <w:pPr>
              <w:rPr>
                <w:rFonts w:asciiTheme="minorHAnsi" w:hAnsiTheme="minorHAnsi" w:cstheme="minorHAnsi"/>
                <w:color w:val="000000"/>
                <w:sz w:val="20"/>
                <w:szCs w:val="20"/>
              </w:rPr>
            </w:pPr>
          </w:p>
        </w:tc>
        <w:tc>
          <w:tcPr>
            <w:tcW w:w="1260" w:type="dxa"/>
            <w:vAlign w:val="bottom"/>
          </w:tcPr>
          <w:p w14:paraId="101FE24C" w14:textId="6C944159" w:rsidR="006739AD" w:rsidRPr="00D97712" w:rsidRDefault="006739AD" w:rsidP="006739AD">
            <w:pPr>
              <w:rPr>
                <w:rFonts w:asciiTheme="minorHAnsi" w:hAnsiTheme="minorHAnsi" w:cstheme="minorHAnsi"/>
                <w:color w:val="000000"/>
                <w:sz w:val="20"/>
                <w:szCs w:val="20"/>
              </w:rPr>
            </w:pPr>
          </w:p>
        </w:tc>
        <w:tc>
          <w:tcPr>
            <w:tcW w:w="967" w:type="dxa"/>
            <w:vAlign w:val="bottom"/>
          </w:tcPr>
          <w:p w14:paraId="323924F3" w14:textId="52F71959" w:rsidR="006739AD" w:rsidRPr="00D97712" w:rsidRDefault="006739AD" w:rsidP="006739AD">
            <w:pPr>
              <w:rPr>
                <w:rFonts w:asciiTheme="minorHAnsi" w:hAnsiTheme="minorHAnsi" w:cstheme="minorHAnsi"/>
                <w:color w:val="000000"/>
                <w:sz w:val="20"/>
                <w:szCs w:val="20"/>
              </w:rPr>
            </w:pPr>
          </w:p>
        </w:tc>
        <w:tc>
          <w:tcPr>
            <w:tcW w:w="275" w:type="dxa"/>
            <w:vAlign w:val="bottom"/>
          </w:tcPr>
          <w:p w14:paraId="554B3F9D"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42D452DC" w14:textId="77777777" w:rsidR="006739AD" w:rsidRPr="00D97712" w:rsidRDefault="006739AD" w:rsidP="006739AD">
            <w:pPr>
              <w:rPr>
                <w:rFonts w:asciiTheme="minorHAnsi" w:hAnsiTheme="minorHAnsi" w:cstheme="minorHAnsi"/>
                <w:sz w:val="20"/>
                <w:szCs w:val="20"/>
              </w:rPr>
            </w:pPr>
          </w:p>
        </w:tc>
        <w:tc>
          <w:tcPr>
            <w:tcW w:w="810" w:type="dxa"/>
            <w:vAlign w:val="bottom"/>
          </w:tcPr>
          <w:p w14:paraId="667BA02E" w14:textId="2AC4978F" w:rsidR="006739AD" w:rsidRPr="00D97712" w:rsidRDefault="006739AD" w:rsidP="006739AD">
            <w:pPr>
              <w:rPr>
                <w:rFonts w:asciiTheme="minorHAnsi" w:hAnsiTheme="minorHAnsi" w:cstheme="minorHAnsi"/>
                <w:color w:val="000000"/>
                <w:sz w:val="20"/>
                <w:szCs w:val="20"/>
              </w:rPr>
            </w:pPr>
          </w:p>
        </w:tc>
        <w:tc>
          <w:tcPr>
            <w:tcW w:w="270" w:type="dxa"/>
            <w:vAlign w:val="bottom"/>
          </w:tcPr>
          <w:p w14:paraId="2FBCF1E2"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7E983786" w14:textId="3A8F693A" w:rsidR="006739AD" w:rsidRPr="00D97712" w:rsidRDefault="006739AD" w:rsidP="006739AD">
            <w:pPr>
              <w:rPr>
                <w:rFonts w:asciiTheme="minorHAnsi" w:hAnsiTheme="minorHAnsi" w:cstheme="minorHAnsi"/>
                <w:color w:val="000000"/>
                <w:sz w:val="20"/>
                <w:szCs w:val="20"/>
              </w:rPr>
            </w:pPr>
          </w:p>
        </w:tc>
        <w:tc>
          <w:tcPr>
            <w:tcW w:w="810" w:type="dxa"/>
            <w:vAlign w:val="bottom"/>
          </w:tcPr>
          <w:p w14:paraId="30971A60" w14:textId="515B671B" w:rsidR="006739AD" w:rsidRPr="00D97712" w:rsidRDefault="006739AD" w:rsidP="006739AD">
            <w:pPr>
              <w:rPr>
                <w:rFonts w:asciiTheme="minorHAnsi" w:hAnsiTheme="minorHAnsi" w:cstheme="minorHAnsi"/>
                <w:color w:val="000000"/>
                <w:sz w:val="20"/>
                <w:szCs w:val="20"/>
              </w:rPr>
            </w:pPr>
          </w:p>
        </w:tc>
        <w:tc>
          <w:tcPr>
            <w:tcW w:w="270" w:type="dxa"/>
            <w:vAlign w:val="bottom"/>
          </w:tcPr>
          <w:p w14:paraId="2FDB90BE"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154CA7E3" w14:textId="047D2E07" w:rsidR="006739AD" w:rsidRPr="00D97712" w:rsidRDefault="006739AD" w:rsidP="006739AD">
            <w:pPr>
              <w:rPr>
                <w:rFonts w:asciiTheme="minorHAnsi" w:hAnsiTheme="minorHAnsi" w:cstheme="minorHAnsi"/>
                <w:color w:val="000000"/>
                <w:sz w:val="20"/>
                <w:szCs w:val="20"/>
              </w:rPr>
            </w:pPr>
          </w:p>
        </w:tc>
        <w:tc>
          <w:tcPr>
            <w:tcW w:w="1530" w:type="dxa"/>
            <w:vAlign w:val="bottom"/>
          </w:tcPr>
          <w:p w14:paraId="38D1614B" w14:textId="3EBD6FF7" w:rsidR="006739AD" w:rsidRPr="00D97712" w:rsidRDefault="006739AD" w:rsidP="006739AD">
            <w:pPr>
              <w:rPr>
                <w:rFonts w:asciiTheme="minorHAnsi" w:hAnsiTheme="minorHAnsi" w:cstheme="minorHAnsi"/>
                <w:color w:val="000000"/>
                <w:sz w:val="20"/>
                <w:szCs w:val="20"/>
              </w:rPr>
            </w:pPr>
          </w:p>
        </w:tc>
        <w:tc>
          <w:tcPr>
            <w:tcW w:w="1080" w:type="dxa"/>
            <w:vAlign w:val="bottom"/>
          </w:tcPr>
          <w:p w14:paraId="538E4C11" w14:textId="3902E2A4" w:rsidR="006739AD" w:rsidRPr="00D97712" w:rsidRDefault="006739AD" w:rsidP="006739AD">
            <w:pPr>
              <w:rPr>
                <w:rFonts w:asciiTheme="minorHAnsi" w:hAnsiTheme="minorHAnsi" w:cstheme="minorHAnsi"/>
                <w:color w:val="000000"/>
                <w:sz w:val="20"/>
                <w:szCs w:val="20"/>
              </w:rPr>
            </w:pPr>
          </w:p>
        </w:tc>
        <w:tc>
          <w:tcPr>
            <w:tcW w:w="967" w:type="dxa"/>
          </w:tcPr>
          <w:p w14:paraId="15090F81" w14:textId="63B6AA89" w:rsidR="006739AD" w:rsidRPr="00910FB7" w:rsidRDefault="006739AD" w:rsidP="006739AD">
            <w:pPr>
              <w:jc w:val="right"/>
              <w:rPr>
                <w:rFonts w:asciiTheme="minorHAnsi" w:hAnsiTheme="minorHAnsi" w:cstheme="minorHAnsi"/>
                <w:color w:val="000000"/>
                <w:sz w:val="20"/>
                <w:szCs w:val="20"/>
              </w:rPr>
            </w:pPr>
          </w:p>
        </w:tc>
        <w:tc>
          <w:tcPr>
            <w:tcW w:w="1013" w:type="dxa"/>
          </w:tcPr>
          <w:p w14:paraId="17A48DD9" w14:textId="77777777" w:rsidR="006739AD" w:rsidRDefault="006739AD" w:rsidP="006739AD">
            <w:pPr>
              <w:jc w:val="right"/>
              <w:rPr>
                <w:rFonts w:ascii="Calibri" w:hAnsi="Calibri"/>
                <w:color w:val="000000"/>
                <w:sz w:val="22"/>
                <w:szCs w:val="22"/>
              </w:rPr>
            </w:pPr>
          </w:p>
        </w:tc>
      </w:tr>
      <w:tr w:rsidR="006739AD" w:rsidRPr="009077C6" w14:paraId="0394A487" w14:textId="77777777" w:rsidTr="00EF74D0">
        <w:trPr>
          <w:trHeight w:val="215"/>
          <w:ins w:id="2769" w:author="Steve Baird" w:date="2016-04-29T16:19:00Z"/>
        </w:trPr>
        <w:tc>
          <w:tcPr>
            <w:tcW w:w="630" w:type="dxa"/>
          </w:tcPr>
          <w:p w14:paraId="73E1CA2C" w14:textId="77777777" w:rsidR="006739AD" w:rsidRPr="009077C6" w:rsidRDefault="006739AD" w:rsidP="006739AD">
            <w:pPr>
              <w:jc w:val="center"/>
              <w:rPr>
                <w:ins w:id="2770" w:author="Steve Baird" w:date="2016-04-29T16:19:00Z"/>
                <w:bCs/>
                <w:sz w:val="22"/>
                <w:szCs w:val="22"/>
              </w:rPr>
            </w:pPr>
            <w:ins w:id="2771" w:author="Steve Baird" w:date="2016-04-29T16:19:00Z">
              <w:r w:rsidRPr="009077C6">
                <w:rPr>
                  <w:bCs/>
                  <w:sz w:val="22"/>
                  <w:szCs w:val="22"/>
                </w:rPr>
                <w:t>SD</w:t>
              </w:r>
            </w:ins>
          </w:p>
        </w:tc>
        <w:tc>
          <w:tcPr>
            <w:tcW w:w="1368" w:type="dxa"/>
            <w:vAlign w:val="bottom"/>
          </w:tcPr>
          <w:p w14:paraId="3815FE62" w14:textId="7261783C" w:rsidR="006739AD" w:rsidRPr="00D97712" w:rsidRDefault="006739AD" w:rsidP="006739AD">
            <w:pPr>
              <w:rPr>
                <w:rFonts w:asciiTheme="minorHAnsi" w:hAnsiTheme="minorHAnsi" w:cstheme="minorHAnsi"/>
                <w:color w:val="000000"/>
                <w:sz w:val="20"/>
                <w:szCs w:val="20"/>
              </w:rPr>
            </w:pPr>
          </w:p>
        </w:tc>
        <w:tc>
          <w:tcPr>
            <w:tcW w:w="1260" w:type="dxa"/>
            <w:vAlign w:val="bottom"/>
          </w:tcPr>
          <w:p w14:paraId="3ECCCDF1" w14:textId="07C02BEB" w:rsidR="006739AD" w:rsidRPr="00D97712" w:rsidRDefault="006739AD" w:rsidP="006739AD">
            <w:pPr>
              <w:rPr>
                <w:rFonts w:asciiTheme="minorHAnsi" w:hAnsiTheme="minorHAnsi" w:cstheme="minorHAnsi"/>
                <w:color w:val="000000"/>
                <w:sz w:val="20"/>
                <w:szCs w:val="20"/>
              </w:rPr>
            </w:pPr>
          </w:p>
        </w:tc>
        <w:tc>
          <w:tcPr>
            <w:tcW w:w="967" w:type="dxa"/>
            <w:vAlign w:val="bottom"/>
          </w:tcPr>
          <w:p w14:paraId="5205764F" w14:textId="52865D90" w:rsidR="006739AD" w:rsidRPr="00D97712" w:rsidRDefault="006739AD" w:rsidP="006739AD">
            <w:pPr>
              <w:rPr>
                <w:rFonts w:asciiTheme="minorHAnsi" w:hAnsiTheme="minorHAnsi" w:cstheme="minorHAnsi"/>
                <w:color w:val="000000"/>
                <w:sz w:val="20"/>
                <w:szCs w:val="20"/>
              </w:rPr>
            </w:pPr>
          </w:p>
        </w:tc>
        <w:tc>
          <w:tcPr>
            <w:tcW w:w="275" w:type="dxa"/>
            <w:vAlign w:val="bottom"/>
          </w:tcPr>
          <w:p w14:paraId="369893C9"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166A4CC1" w14:textId="77777777" w:rsidR="006739AD" w:rsidRPr="00D97712" w:rsidRDefault="006739AD" w:rsidP="006739AD">
            <w:pPr>
              <w:rPr>
                <w:rFonts w:asciiTheme="minorHAnsi" w:hAnsiTheme="minorHAnsi" w:cstheme="minorHAnsi"/>
                <w:sz w:val="20"/>
                <w:szCs w:val="20"/>
              </w:rPr>
            </w:pPr>
          </w:p>
        </w:tc>
        <w:tc>
          <w:tcPr>
            <w:tcW w:w="810" w:type="dxa"/>
            <w:vAlign w:val="bottom"/>
          </w:tcPr>
          <w:p w14:paraId="070F4D93" w14:textId="79B93DD7" w:rsidR="006739AD" w:rsidRPr="00D97712" w:rsidRDefault="006739AD" w:rsidP="006739AD">
            <w:pPr>
              <w:rPr>
                <w:rFonts w:asciiTheme="minorHAnsi" w:hAnsiTheme="minorHAnsi" w:cstheme="minorHAnsi"/>
                <w:color w:val="000000"/>
                <w:sz w:val="20"/>
                <w:szCs w:val="20"/>
              </w:rPr>
            </w:pPr>
          </w:p>
        </w:tc>
        <w:tc>
          <w:tcPr>
            <w:tcW w:w="270" w:type="dxa"/>
            <w:vAlign w:val="bottom"/>
          </w:tcPr>
          <w:p w14:paraId="711FC27D"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A751730" w14:textId="3FDC1909" w:rsidR="006739AD" w:rsidRPr="00D97712" w:rsidRDefault="006739AD" w:rsidP="006739AD">
            <w:pPr>
              <w:rPr>
                <w:rFonts w:asciiTheme="minorHAnsi" w:hAnsiTheme="minorHAnsi" w:cstheme="minorHAnsi"/>
                <w:color w:val="000000"/>
                <w:sz w:val="20"/>
                <w:szCs w:val="20"/>
              </w:rPr>
            </w:pPr>
          </w:p>
        </w:tc>
        <w:tc>
          <w:tcPr>
            <w:tcW w:w="810" w:type="dxa"/>
            <w:vAlign w:val="bottom"/>
          </w:tcPr>
          <w:p w14:paraId="29078E4A" w14:textId="0C414AB7" w:rsidR="006739AD" w:rsidRPr="00D97712" w:rsidRDefault="006739AD" w:rsidP="006739AD">
            <w:pPr>
              <w:rPr>
                <w:rFonts w:asciiTheme="minorHAnsi" w:hAnsiTheme="minorHAnsi" w:cstheme="minorHAnsi"/>
                <w:color w:val="000000"/>
                <w:sz w:val="20"/>
                <w:szCs w:val="20"/>
              </w:rPr>
            </w:pPr>
          </w:p>
        </w:tc>
        <w:tc>
          <w:tcPr>
            <w:tcW w:w="270" w:type="dxa"/>
            <w:vAlign w:val="bottom"/>
          </w:tcPr>
          <w:p w14:paraId="21EA7E68"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3C00273C" w14:textId="64F0FDB1" w:rsidR="006739AD" w:rsidRPr="00D97712" w:rsidRDefault="006739AD" w:rsidP="006739AD">
            <w:pPr>
              <w:rPr>
                <w:rFonts w:asciiTheme="minorHAnsi" w:hAnsiTheme="minorHAnsi" w:cstheme="minorHAnsi"/>
                <w:color w:val="000000"/>
                <w:sz w:val="20"/>
                <w:szCs w:val="20"/>
              </w:rPr>
            </w:pPr>
          </w:p>
        </w:tc>
        <w:tc>
          <w:tcPr>
            <w:tcW w:w="1530" w:type="dxa"/>
            <w:vAlign w:val="bottom"/>
          </w:tcPr>
          <w:p w14:paraId="6CEDFF43" w14:textId="362FDAFD" w:rsidR="006739AD" w:rsidRPr="00D97712" w:rsidRDefault="006739AD" w:rsidP="006739AD">
            <w:pPr>
              <w:rPr>
                <w:rFonts w:asciiTheme="minorHAnsi" w:hAnsiTheme="minorHAnsi" w:cstheme="minorHAnsi"/>
                <w:color w:val="000000"/>
                <w:sz w:val="20"/>
                <w:szCs w:val="20"/>
              </w:rPr>
            </w:pPr>
          </w:p>
        </w:tc>
        <w:tc>
          <w:tcPr>
            <w:tcW w:w="1080" w:type="dxa"/>
            <w:vAlign w:val="bottom"/>
          </w:tcPr>
          <w:p w14:paraId="01669EB6" w14:textId="0D1D4013" w:rsidR="006739AD" w:rsidRPr="00D97712" w:rsidRDefault="006739AD" w:rsidP="006739AD">
            <w:pPr>
              <w:rPr>
                <w:rFonts w:asciiTheme="minorHAnsi" w:hAnsiTheme="minorHAnsi" w:cstheme="minorHAnsi"/>
                <w:color w:val="000000"/>
                <w:sz w:val="20"/>
                <w:szCs w:val="20"/>
              </w:rPr>
            </w:pPr>
          </w:p>
        </w:tc>
        <w:tc>
          <w:tcPr>
            <w:tcW w:w="967" w:type="dxa"/>
          </w:tcPr>
          <w:p w14:paraId="58E358D9" w14:textId="12BBA5E9" w:rsidR="006739AD" w:rsidRPr="00910FB7" w:rsidRDefault="006739AD" w:rsidP="006739AD">
            <w:pPr>
              <w:jc w:val="right"/>
              <w:rPr>
                <w:rFonts w:asciiTheme="minorHAnsi" w:hAnsiTheme="minorHAnsi" w:cstheme="minorHAnsi"/>
                <w:color w:val="000000"/>
                <w:sz w:val="20"/>
                <w:szCs w:val="20"/>
              </w:rPr>
            </w:pPr>
          </w:p>
        </w:tc>
        <w:tc>
          <w:tcPr>
            <w:tcW w:w="1013" w:type="dxa"/>
          </w:tcPr>
          <w:p w14:paraId="24D46788" w14:textId="17C924A8" w:rsidR="006739AD" w:rsidRDefault="006739AD" w:rsidP="006739AD">
            <w:pPr>
              <w:jc w:val="right"/>
              <w:rPr>
                <w:rFonts w:ascii="Calibri" w:hAnsi="Calibri"/>
                <w:color w:val="000000"/>
                <w:sz w:val="22"/>
                <w:szCs w:val="22"/>
              </w:rPr>
            </w:pPr>
          </w:p>
        </w:tc>
      </w:tr>
      <w:tr w:rsidR="006739AD" w:rsidRPr="00AF23BC" w14:paraId="3FDB7002" w14:textId="77777777" w:rsidTr="00EF74D0">
        <w:trPr>
          <w:trHeight w:val="215"/>
          <w:ins w:id="2772" w:author="Steve Baird" w:date="2016-04-29T16:19:00Z"/>
        </w:trPr>
        <w:tc>
          <w:tcPr>
            <w:tcW w:w="630" w:type="dxa"/>
          </w:tcPr>
          <w:p w14:paraId="78787388" w14:textId="77777777" w:rsidR="006739AD" w:rsidRPr="00AF23BC" w:rsidRDefault="006739AD" w:rsidP="006739AD">
            <w:pPr>
              <w:jc w:val="center"/>
              <w:rPr>
                <w:ins w:id="2773" w:author="Steve Baird" w:date="2016-04-29T16:19:00Z"/>
                <w:bCs/>
                <w:sz w:val="22"/>
                <w:szCs w:val="22"/>
              </w:rPr>
            </w:pPr>
            <w:ins w:id="2774" w:author="Steve Baird" w:date="2016-04-29T16:19:00Z">
              <w:r w:rsidRPr="00AF23BC">
                <w:rPr>
                  <w:bCs/>
                  <w:sz w:val="22"/>
                  <w:szCs w:val="22"/>
                </w:rPr>
                <w:t>SD</w:t>
              </w:r>
            </w:ins>
          </w:p>
        </w:tc>
        <w:tc>
          <w:tcPr>
            <w:tcW w:w="1368" w:type="dxa"/>
            <w:vAlign w:val="bottom"/>
          </w:tcPr>
          <w:p w14:paraId="3FF513DB" w14:textId="0B905F2B" w:rsidR="006739AD" w:rsidRPr="00D97712" w:rsidRDefault="006739AD" w:rsidP="006739AD">
            <w:pPr>
              <w:rPr>
                <w:rFonts w:asciiTheme="minorHAnsi" w:hAnsiTheme="minorHAnsi" w:cstheme="minorHAnsi"/>
                <w:color w:val="000000"/>
                <w:sz w:val="20"/>
                <w:szCs w:val="20"/>
              </w:rPr>
            </w:pPr>
          </w:p>
        </w:tc>
        <w:tc>
          <w:tcPr>
            <w:tcW w:w="1260" w:type="dxa"/>
            <w:vAlign w:val="bottom"/>
          </w:tcPr>
          <w:p w14:paraId="38077E51" w14:textId="2CD53CF5" w:rsidR="006739AD" w:rsidRPr="00D97712" w:rsidRDefault="006739AD" w:rsidP="006739AD">
            <w:pPr>
              <w:rPr>
                <w:rFonts w:asciiTheme="minorHAnsi" w:hAnsiTheme="minorHAnsi" w:cstheme="minorHAnsi"/>
                <w:color w:val="000000"/>
                <w:sz w:val="20"/>
                <w:szCs w:val="20"/>
              </w:rPr>
            </w:pPr>
          </w:p>
        </w:tc>
        <w:tc>
          <w:tcPr>
            <w:tcW w:w="967" w:type="dxa"/>
            <w:vAlign w:val="bottom"/>
          </w:tcPr>
          <w:p w14:paraId="1285C764" w14:textId="14A58468" w:rsidR="006739AD" w:rsidRPr="00D97712" w:rsidRDefault="006739AD" w:rsidP="006739AD">
            <w:pPr>
              <w:rPr>
                <w:rFonts w:asciiTheme="minorHAnsi" w:hAnsiTheme="minorHAnsi" w:cstheme="minorHAnsi"/>
                <w:color w:val="000000"/>
                <w:sz w:val="20"/>
                <w:szCs w:val="20"/>
              </w:rPr>
            </w:pPr>
          </w:p>
        </w:tc>
        <w:tc>
          <w:tcPr>
            <w:tcW w:w="275" w:type="dxa"/>
            <w:vAlign w:val="bottom"/>
          </w:tcPr>
          <w:p w14:paraId="313EF243" w14:textId="77777777" w:rsidR="006739AD" w:rsidRPr="00D97712" w:rsidRDefault="006739AD" w:rsidP="006739AD">
            <w:pPr>
              <w:rPr>
                <w:rFonts w:asciiTheme="minorHAnsi" w:hAnsiTheme="minorHAnsi" w:cstheme="minorHAnsi"/>
                <w:color w:val="000000"/>
                <w:sz w:val="20"/>
                <w:szCs w:val="20"/>
              </w:rPr>
            </w:pPr>
          </w:p>
        </w:tc>
        <w:tc>
          <w:tcPr>
            <w:tcW w:w="270" w:type="dxa"/>
            <w:vAlign w:val="bottom"/>
          </w:tcPr>
          <w:p w14:paraId="56E0D140" w14:textId="77777777" w:rsidR="006739AD" w:rsidRPr="00D97712" w:rsidRDefault="006739AD" w:rsidP="006739AD">
            <w:pPr>
              <w:rPr>
                <w:rFonts w:asciiTheme="minorHAnsi" w:hAnsiTheme="minorHAnsi" w:cstheme="minorHAnsi"/>
                <w:sz w:val="20"/>
                <w:szCs w:val="20"/>
              </w:rPr>
            </w:pPr>
          </w:p>
        </w:tc>
        <w:tc>
          <w:tcPr>
            <w:tcW w:w="810" w:type="dxa"/>
            <w:vAlign w:val="bottom"/>
          </w:tcPr>
          <w:p w14:paraId="09C86716" w14:textId="2F1D5DD5" w:rsidR="006739AD" w:rsidRPr="00D97712" w:rsidRDefault="006739AD" w:rsidP="006739AD">
            <w:pPr>
              <w:rPr>
                <w:rFonts w:asciiTheme="minorHAnsi" w:hAnsiTheme="minorHAnsi" w:cstheme="minorHAnsi"/>
                <w:color w:val="000000"/>
                <w:sz w:val="20"/>
                <w:szCs w:val="20"/>
              </w:rPr>
            </w:pPr>
          </w:p>
        </w:tc>
        <w:tc>
          <w:tcPr>
            <w:tcW w:w="270" w:type="dxa"/>
            <w:vAlign w:val="bottom"/>
          </w:tcPr>
          <w:p w14:paraId="68275A82"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48C80AD0" w14:textId="3ACEEB15" w:rsidR="006739AD" w:rsidRPr="00D97712" w:rsidRDefault="006739AD" w:rsidP="006739AD">
            <w:pPr>
              <w:rPr>
                <w:rFonts w:asciiTheme="minorHAnsi" w:hAnsiTheme="minorHAnsi" w:cstheme="minorHAnsi"/>
                <w:color w:val="000000"/>
                <w:sz w:val="20"/>
                <w:szCs w:val="20"/>
              </w:rPr>
            </w:pPr>
          </w:p>
        </w:tc>
        <w:tc>
          <w:tcPr>
            <w:tcW w:w="810" w:type="dxa"/>
            <w:vAlign w:val="bottom"/>
          </w:tcPr>
          <w:p w14:paraId="3D53A262" w14:textId="18ACDE0A" w:rsidR="006739AD" w:rsidRPr="00D97712" w:rsidRDefault="006739AD" w:rsidP="006739AD">
            <w:pPr>
              <w:rPr>
                <w:rFonts w:asciiTheme="minorHAnsi" w:hAnsiTheme="minorHAnsi" w:cstheme="minorHAnsi"/>
                <w:color w:val="000000"/>
                <w:sz w:val="20"/>
                <w:szCs w:val="20"/>
              </w:rPr>
            </w:pPr>
          </w:p>
        </w:tc>
        <w:tc>
          <w:tcPr>
            <w:tcW w:w="270" w:type="dxa"/>
            <w:vAlign w:val="bottom"/>
          </w:tcPr>
          <w:p w14:paraId="4C8954C1"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4B855112" w14:textId="0896B510" w:rsidR="006739AD" w:rsidRPr="00D97712" w:rsidRDefault="006739AD" w:rsidP="006739AD">
            <w:pPr>
              <w:rPr>
                <w:rFonts w:asciiTheme="minorHAnsi" w:hAnsiTheme="minorHAnsi" w:cstheme="minorHAnsi"/>
                <w:color w:val="000000"/>
                <w:sz w:val="20"/>
                <w:szCs w:val="20"/>
              </w:rPr>
            </w:pPr>
          </w:p>
        </w:tc>
        <w:tc>
          <w:tcPr>
            <w:tcW w:w="1530" w:type="dxa"/>
            <w:vAlign w:val="bottom"/>
          </w:tcPr>
          <w:p w14:paraId="5483FB07" w14:textId="0272C907" w:rsidR="006739AD" w:rsidRPr="00D97712" w:rsidRDefault="006739AD" w:rsidP="006739AD">
            <w:pPr>
              <w:rPr>
                <w:rFonts w:asciiTheme="minorHAnsi" w:hAnsiTheme="minorHAnsi" w:cstheme="minorHAnsi"/>
                <w:color w:val="000000"/>
                <w:sz w:val="20"/>
                <w:szCs w:val="20"/>
              </w:rPr>
            </w:pPr>
          </w:p>
        </w:tc>
        <w:tc>
          <w:tcPr>
            <w:tcW w:w="1080" w:type="dxa"/>
            <w:vAlign w:val="bottom"/>
          </w:tcPr>
          <w:p w14:paraId="66420D10" w14:textId="204E99E6" w:rsidR="006739AD" w:rsidRPr="00D97712" w:rsidRDefault="006739AD" w:rsidP="006739AD">
            <w:pPr>
              <w:rPr>
                <w:rFonts w:asciiTheme="minorHAnsi" w:hAnsiTheme="minorHAnsi" w:cstheme="minorHAnsi"/>
                <w:color w:val="000000"/>
                <w:sz w:val="20"/>
                <w:szCs w:val="20"/>
              </w:rPr>
            </w:pPr>
          </w:p>
        </w:tc>
        <w:tc>
          <w:tcPr>
            <w:tcW w:w="967" w:type="dxa"/>
          </w:tcPr>
          <w:p w14:paraId="0EFC10A2" w14:textId="43D88EE5" w:rsidR="006739AD" w:rsidRPr="00910FB7" w:rsidRDefault="006739AD" w:rsidP="006739AD">
            <w:pPr>
              <w:jc w:val="right"/>
              <w:rPr>
                <w:rFonts w:asciiTheme="minorHAnsi" w:hAnsiTheme="minorHAnsi" w:cstheme="minorHAnsi"/>
                <w:color w:val="000000"/>
                <w:sz w:val="20"/>
                <w:szCs w:val="20"/>
              </w:rPr>
            </w:pPr>
          </w:p>
        </w:tc>
        <w:tc>
          <w:tcPr>
            <w:tcW w:w="1013" w:type="dxa"/>
          </w:tcPr>
          <w:p w14:paraId="7716C6F4" w14:textId="1A8FF7E2" w:rsidR="006739AD" w:rsidRDefault="006739AD" w:rsidP="006739AD">
            <w:pPr>
              <w:jc w:val="right"/>
              <w:rPr>
                <w:rFonts w:ascii="Calibri" w:hAnsi="Calibri"/>
                <w:color w:val="000000"/>
                <w:sz w:val="22"/>
                <w:szCs w:val="22"/>
              </w:rPr>
            </w:pPr>
          </w:p>
        </w:tc>
      </w:tr>
      <w:tr w:rsidR="006739AD" w:rsidRPr="00AF23BC" w14:paraId="2B84C8CC" w14:textId="77777777" w:rsidTr="00EF74D0">
        <w:trPr>
          <w:trHeight w:val="215"/>
          <w:ins w:id="2775" w:author="Steve Baird" w:date="2016-04-29T16:19:00Z"/>
        </w:trPr>
        <w:tc>
          <w:tcPr>
            <w:tcW w:w="630" w:type="dxa"/>
          </w:tcPr>
          <w:p w14:paraId="6064CFD2" w14:textId="77777777" w:rsidR="006739AD" w:rsidRPr="00AF23BC" w:rsidRDefault="006739AD" w:rsidP="006739AD">
            <w:pPr>
              <w:jc w:val="center"/>
              <w:rPr>
                <w:ins w:id="2776" w:author="Steve Baird" w:date="2016-04-29T16:19:00Z"/>
                <w:bCs/>
                <w:sz w:val="22"/>
                <w:szCs w:val="22"/>
              </w:rPr>
            </w:pPr>
            <w:ins w:id="2777" w:author="Steve Baird" w:date="2016-04-29T16:19:00Z">
              <w:r w:rsidRPr="00AF23BC">
                <w:rPr>
                  <w:bCs/>
                  <w:sz w:val="22"/>
                  <w:szCs w:val="22"/>
                </w:rPr>
                <w:t>SD</w:t>
              </w:r>
            </w:ins>
          </w:p>
        </w:tc>
        <w:tc>
          <w:tcPr>
            <w:tcW w:w="1368" w:type="dxa"/>
            <w:vAlign w:val="bottom"/>
          </w:tcPr>
          <w:p w14:paraId="168595FD" w14:textId="19A1AD09" w:rsidR="006739AD" w:rsidRPr="00D97712" w:rsidRDefault="006739AD" w:rsidP="006739AD">
            <w:pPr>
              <w:rPr>
                <w:rFonts w:asciiTheme="minorHAnsi" w:hAnsiTheme="minorHAnsi" w:cstheme="minorHAnsi"/>
                <w:color w:val="000000"/>
                <w:sz w:val="20"/>
                <w:szCs w:val="20"/>
              </w:rPr>
            </w:pPr>
          </w:p>
        </w:tc>
        <w:tc>
          <w:tcPr>
            <w:tcW w:w="1260" w:type="dxa"/>
            <w:vAlign w:val="bottom"/>
          </w:tcPr>
          <w:p w14:paraId="1DD7D790" w14:textId="64833C00" w:rsidR="006739AD" w:rsidRPr="00D97712" w:rsidRDefault="006739AD" w:rsidP="006739AD">
            <w:pPr>
              <w:rPr>
                <w:rFonts w:asciiTheme="minorHAnsi" w:hAnsiTheme="minorHAnsi" w:cstheme="minorHAnsi"/>
                <w:color w:val="000000"/>
                <w:sz w:val="20"/>
                <w:szCs w:val="20"/>
              </w:rPr>
            </w:pPr>
          </w:p>
        </w:tc>
        <w:tc>
          <w:tcPr>
            <w:tcW w:w="967" w:type="dxa"/>
            <w:vAlign w:val="bottom"/>
          </w:tcPr>
          <w:p w14:paraId="7C75822E" w14:textId="745463BD" w:rsidR="006739AD" w:rsidRPr="00D97712" w:rsidRDefault="006739AD" w:rsidP="006739AD">
            <w:pPr>
              <w:rPr>
                <w:rFonts w:asciiTheme="minorHAnsi" w:hAnsiTheme="minorHAnsi" w:cstheme="minorHAnsi"/>
                <w:color w:val="000000"/>
                <w:sz w:val="20"/>
                <w:szCs w:val="20"/>
              </w:rPr>
            </w:pPr>
          </w:p>
        </w:tc>
        <w:tc>
          <w:tcPr>
            <w:tcW w:w="275" w:type="dxa"/>
            <w:vAlign w:val="bottom"/>
          </w:tcPr>
          <w:p w14:paraId="43101ADE" w14:textId="77777777" w:rsidR="006739AD" w:rsidRPr="00D97712" w:rsidRDefault="006739AD" w:rsidP="006739AD">
            <w:pPr>
              <w:rPr>
                <w:rFonts w:asciiTheme="minorHAnsi" w:hAnsiTheme="minorHAnsi" w:cstheme="minorHAnsi"/>
                <w:sz w:val="20"/>
                <w:szCs w:val="20"/>
              </w:rPr>
            </w:pPr>
          </w:p>
        </w:tc>
        <w:tc>
          <w:tcPr>
            <w:tcW w:w="270" w:type="dxa"/>
            <w:vAlign w:val="bottom"/>
          </w:tcPr>
          <w:p w14:paraId="5BE38FBD" w14:textId="77777777" w:rsidR="006739AD" w:rsidRPr="00D97712" w:rsidRDefault="006739AD" w:rsidP="006739AD">
            <w:pPr>
              <w:rPr>
                <w:rFonts w:asciiTheme="minorHAnsi" w:hAnsiTheme="minorHAnsi" w:cstheme="minorHAnsi"/>
                <w:sz w:val="20"/>
                <w:szCs w:val="20"/>
              </w:rPr>
            </w:pPr>
          </w:p>
        </w:tc>
        <w:tc>
          <w:tcPr>
            <w:tcW w:w="810" w:type="dxa"/>
            <w:vAlign w:val="bottom"/>
          </w:tcPr>
          <w:p w14:paraId="440E1E60" w14:textId="5C16DE20" w:rsidR="006739AD" w:rsidRPr="00D97712" w:rsidRDefault="006739AD" w:rsidP="006739AD">
            <w:pPr>
              <w:rPr>
                <w:rFonts w:asciiTheme="minorHAnsi" w:hAnsiTheme="minorHAnsi" w:cstheme="minorHAnsi"/>
                <w:color w:val="000000"/>
                <w:sz w:val="20"/>
                <w:szCs w:val="20"/>
              </w:rPr>
            </w:pPr>
          </w:p>
        </w:tc>
        <w:tc>
          <w:tcPr>
            <w:tcW w:w="270" w:type="dxa"/>
            <w:vAlign w:val="bottom"/>
          </w:tcPr>
          <w:p w14:paraId="6CB0251C"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3C8C9404" w14:textId="4D62A313" w:rsidR="006739AD" w:rsidRPr="00D97712" w:rsidRDefault="006739AD" w:rsidP="006739AD">
            <w:pPr>
              <w:rPr>
                <w:rFonts w:asciiTheme="minorHAnsi" w:hAnsiTheme="minorHAnsi" w:cstheme="minorHAnsi"/>
                <w:color w:val="000000"/>
                <w:sz w:val="20"/>
                <w:szCs w:val="20"/>
              </w:rPr>
            </w:pPr>
          </w:p>
        </w:tc>
        <w:tc>
          <w:tcPr>
            <w:tcW w:w="810" w:type="dxa"/>
            <w:vAlign w:val="bottom"/>
          </w:tcPr>
          <w:p w14:paraId="78172635" w14:textId="3B05177B" w:rsidR="006739AD" w:rsidRPr="00D97712" w:rsidRDefault="006739AD" w:rsidP="006739AD">
            <w:pPr>
              <w:rPr>
                <w:rFonts w:asciiTheme="minorHAnsi" w:hAnsiTheme="minorHAnsi" w:cstheme="minorHAnsi"/>
                <w:color w:val="000000"/>
                <w:sz w:val="20"/>
                <w:szCs w:val="20"/>
              </w:rPr>
            </w:pPr>
          </w:p>
        </w:tc>
        <w:tc>
          <w:tcPr>
            <w:tcW w:w="270" w:type="dxa"/>
            <w:vAlign w:val="bottom"/>
          </w:tcPr>
          <w:p w14:paraId="2B21A768"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452006D7" w14:textId="64CD821A" w:rsidR="006739AD" w:rsidRPr="00D97712" w:rsidRDefault="006739AD" w:rsidP="006739AD">
            <w:pPr>
              <w:rPr>
                <w:rFonts w:asciiTheme="minorHAnsi" w:hAnsiTheme="minorHAnsi" w:cstheme="minorHAnsi"/>
                <w:color w:val="000000"/>
                <w:sz w:val="20"/>
                <w:szCs w:val="20"/>
              </w:rPr>
            </w:pPr>
          </w:p>
        </w:tc>
        <w:tc>
          <w:tcPr>
            <w:tcW w:w="1530" w:type="dxa"/>
            <w:vAlign w:val="bottom"/>
          </w:tcPr>
          <w:p w14:paraId="78B33993" w14:textId="5667BD14" w:rsidR="006739AD" w:rsidRPr="00D97712" w:rsidRDefault="006739AD" w:rsidP="006739AD">
            <w:pPr>
              <w:rPr>
                <w:rFonts w:asciiTheme="minorHAnsi" w:hAnsiTheme="minorHAnsi" w:cstheme="minorHAnsi"/>
                <w:color w:val="000000"/>
                <w:sz w:val="20"/>
                <w:szCs w:val="20"/>
              </w:rPr>
            </w:pPr>
          </w:p>
        </w:tc>
        <w:tc>
          <w:tcPr>
            <w:tcW w:w="1080" w:type="dxa"/>
            <w:vAlign w:val="bottom"/>
          </w:tcPr>
          <w:p w14:paraId="0EB4A395" w14:textId="3C9FB822" w:rsidR="006739AD" w:rsidRPr="00D97712" w:rsidRDefault="006739AD" w:rsidP="006739AD">
            <w:pPr>
              <w:rPr>
                <w:rFonts w:asciiTheme="minorHAnsi" w:hAnsiTheme="minorHAnsi" w:cstheme="minorHAnsi"/>
                <w:color w:val="000000"/>
                <w:sz w:val="20"/>
                <w:szCs w:val="20"/>
              </w:rPr>
            </w:pPr>
          </w:p>
        </w:tc>
        <w:tc>
          <w:tcPr>
            <w:tcW w:w="967" w:type="dxa"/>
          </w:tcPr>
          <w:p w14:paraId="42F44340" w14:textId="65EECA52" w:rsidR="006739AD" w:rsidRPr="00910FB7" w:rsidRDefault="006739AD" w:rsidP="006739AD">
            <w:pPr>
              <w:rPr>
                <w:rFonts w:asciiTheme="minorHAnsi" w:hAnsiTheme="minorHAnsi" w:cstheme="minorHAnsi"/>
                <w:sz w:val="20"/>
                <w:szCs w:val="20"/>
              </w:rPr>
            </w:pPr>
          </w:p>
        </w:tc>
        <w:tc>
          <w:tcPr>
            <w:tcW w:w="1013" w:type="dxa"/>
          </w:tcPr>
          <w:p w14:paraId="2FC4C9F7" w14:textId="20254B15" w:rsidR="006739AD" w:rsidRDefault="006739AD" w:rsidP="006739AD">
            <w:pPr>
              <w:rPr>
                <w:sz w:val="20"/>
                <w:szCs w:val="20"/>
              </w:rPr>
            </w:pPr>
          </w:p>
        </w:tc>
      </w:tr>
      <w:tr w:rsidR="006739AD" w:rsidRPr="00AF23BC" w14:paraId="46D835E0" w14:textId="77777777" w:rsidTr="00EF74D0">
        <w:trPr>
          <w:trHeight w:val="269"/>
          <w:ins w:id="2778" w:author="Steve Baird" w:date="2016-04-29T16:19:00Z"/>
        </w:trPr>
        <w:tc>
          <w:tcPr>
            <w:tcW w:w="630" w:type="dxa"/>
          </w:tcPr>
          <w:p w14:paraId="2017F934" w14:textId="77777777" w:rsidR="006739AD" w:rsidRPr="00AF23BC" w:rsidRDefault="006739AD" w:rsidP="006739AD">
            <w:pPr>
              <w:jc w:val="center"/>
              <w:rPr>
                <w:ins w:id="2779" w:author="Steve Baird" w:date="2016-04-29T16:19:00Z"/>
                <w:bCs/>
                <w:sz w:val="22"/>
                <w:szCs w:val="22"/>
              </w:rPr>
            </w:pPr>
            <w:ins w:id="2780" w:author="Steve Baird" w:date="2016-04-29T16:19:00Z">
              <w:r w:rsidRPr="00AF23BC">
                <w:rPr>
                  <w:bCs/>
                  <w:sz w:val="22"/>
                  <w:szCs w:val="22"/>
                </w:rPr>
                <w:t>SD</w:t>
              </w:r>
            </w:ins>
          </w:p>
        </w:tc>
        <w:tc>
          <w:tcPr>
            <w:tcW w:w="1368" w:type="dxa"/>
            <w:vAlign w:val="bottom"/>
          </w:tcPr>
          <w:p w14:paraId="52BFF11E" w14:textId="7F6DA44B" w:rsidR="006739AD" w:rsidRPr="00D97712" w:rsidRDefault="006739AD" w:rsidP="006739AD">
            <w:pPr>
              <w:rPr>
                <w:rFonts w:asciiTheme="minorHAnsi" w:hAnsiTheme="minorHAnsi" w:cstheme="minorHAnsi"/>
                <w:color w:val="000000"/>
                <w:sz w:val="20"/>
                <w:szCs w:val="20"/>
              </w:rPr>
            </w:pPr>
          </w:p>
        </w:tc>
        <w:tc>
          <w:tcPr>
            <w:tcW w:w="1260" w:type="dxa"/>
            <w:vAlign w:val="bottom"/>
          </w:tcPr>
          <w:p w14:paraId="2891F2B4" w14:textId="4436A53B" w:rsidR="006739AD" w:rsidRPr="00D97712" w:rsidRDefault="006739AD" w:rsidP="006739AD">
            <w:pPr>
              <w:rPr>
                <w:rFonts w:asciiTheme="minorHAnsi" w:hAnsiTheme="minorHAnsi" w:cstheme="minorHAnsi"/>
                <w:color w:val="000000"/>
                <w:sz w:val="20"/>
                <w:szCs w:val="20"/>
              </w:rPr>
            </w:pPr>
          </w:p>
        </w:tc>
        <w:tc>
          <w:tcPr>
            <w:tcW w:w="967" w:type="dxa"/>
            <w:vAlign w:val="bottom"/>
          </w:tcPr>
          <w:p w14:paraId="02189EF6" w14:textId="56C0F9A9" w:rsidR="006739AD" w:rsidRPr="00D97712" w:rsidRDefault="006739AD" w:rsidP="006739AD">
            <w:pPr>
              <w:rPr>
                <w:rFonts w:asciiTheme="minorHAnsi" w:hAnsiTheme="minorHAnsi" w:cstheme="minorHAnsi"/>
                <w:color w:val="000000"/>
                <w:sz w:val="20"/>
                <w:szCs w:val="20"/>
              </w:rPr>
            </w:pPr>
          </w:p>
        </w:tc>
        <w:tc>
          <w:tcPr>
            <w:tcW w:w="275" w:type="dxa"/>
            <w:vAlign w:val="bottom"/>
          </w:tcPr>
          <w:p w14:paraId="0597065B" w14:textId="77777777" w:rsidR="006739AD" w:rsidRPr="00D97712" w:rsidRDefault="006739AD" w:rsidP="006739AD">
            <w:pPr>
              <w:rPr>
                <w:rFonts w:asciiTheme="minorHAnsi" w:hAnsiTheme="minorHAnsi" w:cstheme="minorHAnsi"/>
                <w:sz w:val="20"/>
                <w:szCs w:val="20"/>
              </w:rPr>
            </w:pPr>
          </w:p>
        </w:tc>
        <w:tc>
          <w:tcPr>
            <w:tcW w:w="270" w:type="dxa"/>
            <w:vAlign w:val="bottom"/>
          </w:tcPr>
          <w:p w14:paraId="0DDB9360" w14:textId="77777777" w:rsidR="006739AD" w:rsidRPr="00D97712" w:rsidRDefault="006739AD" w:rsidP="006739AD">
            <w:pPr>
              <w:rPr>
                <w:rFonts w:asciiTheme="minorHAnsi" w:hAnsiTheme="minorHAnsi" w:cstheme="minorHAnsi"/>
                <w:sz w:val="20"/>
                <w:szCs w:val="20"/>
              </w:rPr>
            </w:pPr>
          </w:p>
        </w:tc>
        <w:tc>
          <w:tcPr>
            <w:tcW w:w="810" w:type="dxa"/>
            <w:vAlign w:val="bottom"/>
          </w:tcPr>
          <w:p w14:paraId="3BB18AD4" w14:textId="27D5F912" w:rsidR="006739AD" w:rsidRPr="00D97712" w:rsidRDefault="006739AD" w:rsidP="006739AD">
            <w:pPr>
              <w:rPr>
                <w:rFonts w:asciiTheme="minorHAnsi" w:hAnsiTheme="minorHAnsi" w:cstheme="minorHAnsi"/>
                <w:color w:val="000000"/>
                <w:sz w:val="20"/>
                <w:szCs w:val="20"/>
              </w:rPr>
            </w:pPr>
          </w:p>
        </w:tc>
        <w:tc>
          <w:tcPr>
            <w:tcW w:w="270" w:type="dxa"/>
            <w:vAlign w:val="bottom"/>
          </w:tcPr>
          <w:p w14:paraId="2527C41E"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019B6DA5" w14:textId="43477811" w:rsidR="006739AD" w:rsidRPr="00D97712" w:rsidRDefault="006739AD" w:rsidP="006739AD">
            <w:pPr>
              <w:rPr>
                <w:rFonts w:asciiTheme="minorHAnsi" w:hAnsiTheme="minorHAnsi" w:cstheme="minorHAnsi"/>
                <w:color w:val="000000"/>
                <w:sz w:val="20"/>
                <w:szCs w:val="20"/>
              </w:rPr>
            </w:pPr>
          </w:p>
        </w:tc>
        <w:tc>
          <w:tcPr>
            <w:tcW w:w="810" w:type="dxa"/>
            <w:vAlign w:val="bottom"/>
          </w:tcPr>
          <w:p w14:paraId="42CA1601" w14:textId="61B6F7A6" w:rsidR="006739AD" w:rsidRPr="00D97712" w:rsidRDefault="006739AD" w:rsidP="006739AD">
            <w:pPr>
              <w:rPr>
                <w:rFonts w:asciiTheme="minorHAnsi" w:hAnsiTheme="minorHAnsi" w:cstheme="minorHAnsi"/>
                <w:color w:val="000000"/>
                <w:sz w:val="20"/>
                <w:szCs w:val="20"/>
              </w:rPr>
            </w:pPr>
          </w:p>
        </w:tc>
        <w:tc>
          <w:tcPr>
            <w:tcW w:w="270" w:type="dxa"/>
            <w:vAlign w:val="bottom"/>
          </w:tcPr>
          <w:p w14:paraId="5DBAEDA5"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673BAA9B" w14:textId="20B88444" w:rsidR="006739AD" w:rsidRPr="00D97712" w:rsidRDefault="006739AD" w:rsidP="006739AD">
            <w:pPr>
              <w:rPr>
                <w:rFonts w:asciiTheme="minorHAnsi" w:hAnsiTheme="minorHAnsi" w:cstheme="minorHAnsi"/>
                <w:color w:val="000000"/>
                <w:sz w:val="20"/>
                <w:szCs w:val="20"/>
              </w:rPr>
            </w:pPr>
          </w:p>
        </w:tc>
        <w:tc>
          <w:tcPr>
            <w:tcW w:w="1530" w:type="dxa"/>
            <w:vAlign w:val="bottom"/>
          </w:tcPr>
          <w:p w14:paraId="770CEA13" w14:textId="16003330" w:rsidR="006739AD" w:rsidRPr="00D97712" w:rsidRDefault="006739AD" w:rsidP="006739AD">
            <w:pPr>
              <w:rPr>
                <w:rFonts w:asciiTheme="minorHAnsi" w:hAnsiTheme="minorHAnsi" w:cstheme="minorHAnsi"/>
                <w:color w:val="000000"/>
                <w:sz w:val="20"/>
                <w:szCs w:val="20"/>
              </w:rPr>
            </w:pPr>
          </w:p>
        </w:tc>
        <w:tc>
          <w:tcPr>
            <w:tcW w:w="1080" w:type="dxa"/>
            <w:vAlign w:val="bottom"/>
          </w:tcPr>
          <w:p w14:paraId="457CDF13" w14:textId="6A77EE5C" w:rsidR="006739AD" w:rsidRPr="00D97712" w:rsidRDefault="006739AD" w:rsidP="006739AD">
            <w:pPr>
              <w:rPr>
                <w:rFonts w:asciiTheme="minorHAnsi" w:hAnsiTheme="minorHAnsi" w:cstheme="minorHAnsi"/>
                <w:color w:val="000000"/>
                <w:sz w:val="20"/>
                <w:szCs w:val="20"/>
              </w:rPr>
            </w:pPr>
          </w:p>
        </w:tc>
        <w:tc>
          <w:tcPr>
            <w:tcW w:w="967" w:type="dxa"/>
          </w:tcPr>
          <w:p w14:paraId="6286C5A0" w14:textId="14D4918B" w:rsidR="006739AD" w:rsidRPr="00910FB7" w:rsidRDefault="006739AD" w:rsidP="006739AD">
            <w:pPr>
              <w:rPr>
                <w:ins w:id="2781" w:author="Steve Baird" w:date="2016-04-29T16:19:00Z"/>
                <w:rFonts w:asciiTheme="minorHAnsi" w:hAnsiTheme="minorHAnsi" w:cstheme="minorHAnsi"/>
                <w:sz w:val="20"/>
                <w:szCs w:val="20"/>
              </w:rPr>
            </w:pPr>
          </w:p>
        </w:tc>
        <w:tc>
          <w:tcPr>
            <w:tcW w:w="1013" w:type="dxa"/>
          </w:tcPr>
          <w:p w14:paraId="67587047" w14:textId="51BE1E06" w:rsidR="006739AD" w:rsidRPr="00AF23BC" w:rsidRDefault="006739AD" w:rsidP="006739AD">
            <w:pPr>
              <w:jc w:val="right"/>
              <w:rPr>
                <w:ins w:id="2782" w:author="Steve Baird" w:date="2016-04-29T16:19:00Z"/>
                <w:sz w:val="22"/>
                <w:szCs w:val="22"/>
              </w:rPr>
            </w:pPr>
          </w:p>
        </w:tc>
      </w:tr>
      <w:tr w:rsidR="006739AD" w:rsidRPr="009077C6" w14:paraId="63B04AA6" w14:textId="77777777" w:rsidTr="00463E74">
        <w:trPr>
          <w:trHeight w:val="260"/>
          <w:ins w:id="2783" w:author="Steve Baird" w:date="2016-04-29T16:19:00Z"/>
        </w:trPr>
        <w:tc>
          <w:tcPr>
            <w:tcW w:w="630" w:type="dxa"/>
          </w:tcPr>
          <w:p w14:paraId="6F97A34C" w14:textId="77777777" w:rsidR="006739AD" w:rsidRPr="009077C6" w:rsidRDefault="006739AD" w:rsidP="006739AD">
            <w:pPr>
              <w:jc w:val="center"/>
              <w:rPr>
                <w:ins w:id="2784" w:author="Steve Baird" w:date="2016-04-29T16:19:00Z"/>
                <w:bCs/>
                <w:sz w:val="22"/>
                <w:szCs w:val="22"/>
              </w:rPr>
            </w:pPr>
            <w:ins w:id="2785" w:author="Steve Baird" w:date="2016-04-29T16:19:00Z">
              <w:r w:rsidRPr="009077C6">
                <w:rPr>
                  <w:bCs/>
                  <w:sz w:val="22"/>
                  <w:szCs w:val="22"/>
                </w:rPr>
                <w:t>SD</w:t>
              </w:r>
            </w:ins>
          </w:p>
        </w:tc>
        <w:tc>
          <w:tcPr>
            <w:tcW w:w="1368" w:type="dxa"/>
            <w:vAlign w:val="bottom"/>
          </w:tcPr>
          <w:p w14:paraId="27607B0B" w14:textId="55C05E9D" w:rsidR="006739AD" w:rsidRPr="00D97712" w:rsidRDefault="006739AD" w:rsidP="006739AD">
            <w:pPr>
              <w:rPr>
                <w:rFonts w:asciiTheme="minorHAnsi" w:hAnsiTheme="minorHAnsi" w:cstheme="minorHAnsi"/>
                <w:color w:val="000000"/>
                <w:sz w:val="20"/>
                <w:szCs w:val="20"/>
              </w:rPr>
            </w:pPr>
          </w:p>
        </w:tc>
        <w:tc>
          <w:tcPr>
            <w:tcW w:w="1260" w:type="dxa"/>
          </w:tcPr>
          <w:p w14:paraId="3B5D2625" w14:textId="041FDF26" w:rsidR="006739AD" w:rsidRPr="00D97712" w:rsidRDefault="006739AD" w:rsidP="006739AD">
            <w:pPr>
              <w:rPr>
                <w:rFonts w:asciiTheme="minorHAnsi" w:hAnsiTheme="minorHAnsi" w:cstheme="minorHAnsi"/>
                <w:color w:val="000000"/>
                <w:sz w:val="20"/>
                <w:szCs w:val="20"/>
              </w:rPr>
            </w:pPr>
          </w:p>
        </w:tc>
        <w:tc>
          <w:tcPr>
            <w:tcW w:w="967" w:type="dxa"/>
            <w:vAlign w:val="bottom"/>
          </w:tcPr>
          <w:p w14:paraId="7F8D286A" w14:textId="2F0F96FB" w:rsidR="006739AD" w:rsidRPr="00D97712" w:rsidRDefault="006739AD" w:rsidP="006739AD">
            <w:pPr>
              <w:rPr>
                <w:rFonts w:asciiTheme="minorHAnsi" w:hAnsiTheme="minorHAnsi" w:cstheme="minorHAnsi"/>
                <w:color w:val="000000"/>
                <w:sz w:val="20"/>
                <w:szCs w:val="20"/>
              </w:rPr>
            </w:pPr>
          </w:p>
        </w:tc>
        <w:tc>
          <w:tcPr>
            <w:tcW w:w="275" w:type="dxa"/>
          </w:tcPr>
          <w:p w14:paraId="65545594" w14:textId="77777777" w:rsidR="006739AD" w:rsidRPr="00D97712" w:rsidRDefault="006739AD" w:rsidP="006739AD">
            <w:pPr>
              <w:rPr>
                <w:ins w:id="2786" w:author="Steve Baird" w:date="2016-04-29T16:19:00Z"/>
                <w:rFonts w:asciiTheme="minorHAnsi" w:hAnsiTheme="minorHAnsi" w:cstheme="minorHAnsi"/>
                <w:sz w:val="20"/>
                <w:szCs w:val="20"/>
              </w:rPr>
            </w:pPr>
          </w:p>
        </w:tc>
        <w:tc>
          <w:tcPr>
            <w:tcW w:w="270" w:type="dxa"/>
          </w:tcPr>
          <w:p w14:paraId="6F63FE55" w14:textId="77777777" w:rsidR="006739AD" w:rsidRPr="00D97712" w:rsidRDefault="006739AD" w:rsidP="006739AD">
            <w:pPr>
              <w:rPr>
                <w:ins w:id="2787" w:author="Steve Baird" w:date="2016-04-29T16:19:00Z"/>
                <w:rFonts w:asciiTheme="minorHAnsi" w:hAnsiTheme="minorHAnsi" w:cstheme="minorHAnsi"/>
                <w:sz w:val="20"/>
                <w:szCs w:val="20"/>
              </w:rPr>
            </w:pPr>
          </w:p>
        </w:tc>
        <w:tc>
          <w:tcPr>
            <w:tcW w:w="810" w:type="dxa"/>
            <w:vAlign w:val="bottom"/>
          </w:tcPr>
          <w:p w14:paraId="6A20EE79" w14:textId="498FDC9F" w:rsidR="006739AD" w:rsidRPr="00D97712" w:rsidRDefault="006739AD" w:rsidP="006739AD">
            <w:pPr>
              <w:rPr>
                <w:rFonts w:asciiTheme="minorHAnsi" w:hAnsiTheme="minorHAnsi" w:cstheme="minorHAnsi"/>
                <w:color w:val="000000"/>
                <w:sz w:val="20"/>
                <w:szCs w:val="20"/>
              </w:rPr>
            </w:pPr>
          </w:p>
        </w:tc>
        <w:tc>
          <w:tcPr>
            <w:tcW w:w="270" w:type="dxa"/>
            <w:vAlign w:val="bottom"/>
          </w:tcPr>
          <w:p w14:paraId="0C6991DE"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490DB96E" w14:textId="10AFF67D" w:rsidR="006739AD" w:rsidRPr="00D97712" w:rsidRDefault="006739AD" w:rsidP="006739AD">
            <w:pPr>
              <w:rPr>
                <w:rFonts w:asciiTheme="minorHAnsi" w:hAnsiTheme="minorHAnsi" w:cstheme="minorHAnsi"/>
                <w:color w:val="000000"/>
                <w:sz w:val="20"/>
                <w:szCs w:val="20"/>
              </w:rPr>
            </w:pPr>
          </w:p>
        </w:tc>
        <w:tc>
          <w:tcPr>
            <w:tcW w:w="810" w:type="dxa"/>
            <w:vAlign w:val="bottom"/>
          </w:tcPr>
          <w:p w14:paraId="2E8F8B40" w14:textId="621D14B3" w:rsidR="006739AD" w:rsidRPr="00D97712" w:rsidRDefault="006739AD" w:rsidP="006739AD">
            <w:pPr>
              <w:rPr>
                <w:rFonts w:asciiTheme="minorHAnsi" w:hAnsiTheme="minorHAnsi" w:cstheme="minorHAnsi"/>
                <w:color w:val="000000"/>
                <w:sz w:val="20"/>
                <w:szCs w:val="20"/>
              </w:rPr>
            </w:pPr>
          </w:p>
        </w:tc>
        <w:tc>
          <w:tcPr>
            <w:tcW w:w="270" w:type="dxa"/>
          </w:tcPr>
          <w:p w14:paraId="53DDEB5E"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039B5C2E" w14:textId="5AD96C50" w:rsidR="006739AD" w:rsidRPr="00D97712" w:rsidRDefault="006739AD" w:rsidP="006739AD">
            <w:pPr>
              <w:rPr>
                <w:rFonts w:asciiTheme="minorHAnsi" w:hAnsiTheme="minorHAnsi" w:cstheme="minorHAnsi"/>
                <w:color w:val="000000"/>
                <w:sz w:val="20"/>
                <w:szCs w:val="20"/>
              </w:rPr>
            </w:pPr>
          </w:p>
        </w:tc>
        <w:tc>
          <w:tcPr>
            <w:tcW w:w="1530" w:type="dxa"/>
            <w:vAlign w:val="bottom"/>
          </w:tcPr>
          <w:p w14:paraId="7A2BFAD1" w14:textId="655DCEF5" w:rsidR="006739AD" w:rsidRPr="00D97712" w:rsidRDefault="006739AD" w:rsidP="006739AD">
            <w:pPr>
              <w:rPr>
                <w:rFonts w:asciiTheme="minorHAnsi" w:hAnsiTheme="minorHAnsi" w:cstheme="minorHAnsi"/>
                <w:color w:val="000000"/>
                <w:sz w:val="20"/>
                <w:szCs w:val="20"/>
              </w:rPr>
            </w:pPr>
          </w:p>
        </w:tc>
        <w:tc>
          <w:tcPr>
            <w:tcW w:w="1080" w:type="dxa"/>
            <w:vAlign w:val="bottom"/>
          </w:tcPr>
          <w:p w14:paraId="04422747" w14:textId="2C44C59C" w:rsidR="006739AD" w:rsidRPr="00D97712" w:rsidRDefault="006739AD" w:rsidP="006739AD">
            <w:pPr>
              <w:rPr>
                <w:rFonts w:asciiTheme="minorHAnsi" w:hAnsiTheme="minorHAnsi" w:cstheme="minorHAnsi"/>
                <w:color w:val="000000"/>
                <w:sz w:val="20"/>
                <w:szCs w:val="20"/>
              </w:rPr>
            </w:pPr>
          </w:p>
        </w:tc>
        <w:tc>
          <w:tcPr>
            <w:tcW w:w="967" w:type="dxa"/>
            <w:vAlign w:val="bottom"/>
          </w:tcPr>
          <w:p w14:paraId="78E9924D" w14:textId="53BFAAAD" w:rsidR="006739AD" w:rsidRPr="00910FB7" w:rsidRDefault="006739AD" w:rsidP="006739AD">
            <w:pPr>
              <w:rPr>
                <w:ins w:id="2788" w:author="Steve Baird" w:date="2016-04-29T16:19:00Z"/>
                <w:rFonts w:asciiTheme="minorHAnsi" w:hAnsiTheme="minorHAnsi" w:cstheme="minorHAnsi"/>
                <w:sz w:val="20"/>
                <w:szCs w:val="20"/>
              </w:rPr>
            </w:pPr>
          </w:p>
        </w:tc>
        <w:tc>
          <w:tcPr>
            <w:tcW w:w="1013" w:type="dxa"/>
          </w:tcPr>
          <w:p w14:paraId="339E8710" w14:textId="5063994F" w:rsidR="006739AD" w:rsidRPr="009077C6" w:rsidRDefault="006739AD" w:rsidP="006739AD">
            <w:pPr>
              <w:jc w:val="right"/>
              <w:rPr>
                <w:ins w:id="2789" w:author="Steve Baird" w:date="2016-04-29T16:19:00Z"/>
                <w:sz w:val="22"/>
                <w:szCs w:val="22"/>
              </w:rPr>
            </w:pPr>
          </w:p>
        </w:tc>
      </w:tr>
      <w:tr w:rsidR="006739AD" w:rsidRPr="009077C6" w14:paraId="5DFE1C95" w14:textId="77777777" w:rsidTr="00463E74">
        <w:trPr>
          <w:trHeight w:val="197"/>
          <w:ins w:id="2790" w:author="Steve Baird" w:date="2016-04-29T16:19:00Z"/>
        </w:trPr>
        <w:tc>
          <w:tcPr>
            <w:tcW w:w="630" w:type="dxa"/>
          </w:tcPr>
          <w:p w14:paraId="7D2CBA56" w14:textId="77777777" w:rsidR="006739AD" w:rsidRPr="009077C6" w:rsidRDefault="006739AD" w:rsidP="006739AD">
            <w:pPr>
              <w:jc w:val="center"/>
              <w:rPr>
                <w:ins w:id="2791" w:author="Steve Baird" w:date="2016-04-29T16:19:00Z"/>
                <w:bCs/>
                <w:sz w:val="22"/>
                <w:szCs w:val="22"/>
              </w:rPr>
            </w:pPr>
            <w:ins w:id="2792" w:author="Steve Baird" w:date="2016-04-29T16:19:00Z">
              <w:r w:rsidRPr="009077C6">
                <w:rPr>
                  <w:bCs/>
                  <w:sz w:val="22"/>
                  <w:szCs w:val="22"/>
                </w:rPr>
                <w:t>SD</w:t>
              </w:r>
            </w:ins>
          </w:p>
        </w:tc>
        <w:tc>
          <w:tcPr>
            <w:tcW w:w="1368" w:type="dxa"/>
            <w:vAlign w:val="bottom"/>
          </w:tcPr>
          <w:p w14:paraId="37F574FF" w14:textId="7F93A53D" w:rsidR="006739AD" w:rsidRPr="00D97712" w:rsidRDefault="006739AD" w:rsidP="006739AD">
            <w:pPr>
              <w:rPr>
                <w:rFonts w:asciiTheme="minorHAnsi" w:hAnsiTheme="minorHAnsi" w:cstheme="minorHAnsi"/>
                <w:color w:val="000000"/>
                <w:sz w:val="20"/>
                <w:szCs w:val="20"/>
              </w:rPr>
            </w:pPr>
          </w:p>
        </w:tc>
        <w:tc>
          <w:tcPr>
            <w:tcW w:w="1260" w:type="dxa"/>
          </w:tcPr>
          <w:p w14:paraId="5E9628EF" w14:textId="6CD9EE30" w:rsidR="006739AD" w:rsidRPr="00D97712" w:rsidRDefault="006739AD" w:rsidP="006739AD">
            <w:pPr>
              <w:rPr>
                <w:rFonts w:asciiTheme="minorHAnsi" w:hAnsiTheme="minorHAnsi" w:cstheme="minorHAnsi"/>
                <w:color w:val="000000"/>
                <w:sz w:val="20"/>
                <w:szCs w:val="20"/>
              </w:rPr>
            </w:pPr>
          </w:p>
        </w:tc>
        <w:tc>
          <w:tcPr>
            <w:tcW w:w="967" w:type="dxa"/>
            <w:vAlign w:val="bottom"/>
          </w:tcPr>
          <w:p w14:paraId="41AD51E9" w14:textId="788DA403" w:rsidR="006739AD" w:rsidRPr="00D97712" w:rsidRDefault="006739AD" w:rsidP="006739AD">
            <w:pPr>
              <w:rPr>
                <w:rFonts w:asciiTheme="minorHAnsi" w:hAnsiTheme="minorHAnsi" w:cstheme="minorHAnsi"/>
                <w:color w:val="000000"/>
                <w:sz w:val="20"/>
                <w:szCs w:val="20"/>
              </w:rPr>
            </w:pPr>
          </w:p>
        </w:tc>
        <w:tc>
          <w:tcPr>
            <w:tcW w:w="275" w:type="dxa"/>
          </w:tcPr>
          <w:p w14:paraId="312C1F81" w14:textId="77777777" w:rsidR="006739AD" w:rsidRPr="00D97712" w:rsidRDefault="006739AD" w:rsidP="006739AD">
            <w:pPr>
              <w:rPr>
                <w:ins w:id="2793" w:author="Steve Baird" w:date="2016-04-29T16:19:00Z"/>
                <w:rFonts w:asciiTheme="minorHAnsi" w:hAnsiTheme="minorHAnsi" w:cstheme="minorHAnsi"/>
                <w:sz w:val="20"/>
                <w:szCs w:val="20"/>
              </w:rPr>
            </w:pPr>
          </w:p>
        </w:tc>
        <w:tc>
          <w:tcPr>
            <w:tcW w:w="270" w:type="dxa"/>
          </w:tcPr>
          <w:p w14:paraId="04C152C3" w14:textId="77777777" w:rsidR="006739AD" w:rsidRPr="00D97712" w:rsidRDefault="006739AD" w:rsidP="006739AD">
            <w:pPr>
              <w:rPr>
                <w:ins w:id="2794" w:author="Steve Baird" w:date="2016-04-29T16:19:00Z"/>
                <w:rFonts w:asciiTheme="minorHAnsi" w:hAnsiTheme="minorHAnsi" w:cstheme="minorHAnsi"/>
                <w:sz w:val="20"/>
                <w:szCs w:val="20"/>
              </w:rPr>
            </w:pPr>
          </w:p>
        </w:tc>
        <w:tc>
          <w:tcPr>
            <w:tcW w:w="810" w:type="dxa"/>
            <w:vAlign w:val="bottom"/>
          </w:tcPr>
          <w:p w14:paraId="0790AD7A" w14:textId="6850A317" w:rsidR="006739AD" w:rsidRPr="00D97712" w:rsidRDefault="006739AD" w:rsidP="006739AD">
            <w:pPr>
              <w:rPr>
                <w:rFonts w:asciiTheme="minorHAnsi" w:hAnsiTheme="minorHAnsi" w:cstheme="minorHAnsi"/>
                <w:color w:val="000000"/>
                <w:sz w:val="20"/>
                <w:szCs w:val="20"/>
              </w:rPr>
            </w:pPr>
          </w:p>
        </w:tc>
        <w:tc>
          <w:tcPr>
            <w:tcW w:w="270" w:type="dxa"/>
            <w:vAlign w:val="bottom"/>
          </w:tcPr>
          <w:p w14:paraId="545BE25B"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407B05F" w14:textId="3A79A8E1" w:rsidR="006739AD" w:rsidRPr="00D97712" w:rsidRDefault="006739AD" w:rsidP="006739AD">
            <w:pPr>
              <w:rPr>
                <w:rFonts w:asciiTheme="minorHAnsi" w:hAnsiTheme="minorHAnsi" w:cstheme="minorHAnsi"/>
                <w:color w:val="000000"/>
                <w:sz w:val="20"/>
                <w:szCs w:val="20"/>
              </w:rPr>
            </w:pPr>
          </w:p>
        </w:tc>
        <w:tc>
          <w:tcPr>
            <w:tcW w:w="810" w:type="dxa"/>
            <w:vAlign w:val="bottom"/>
          </w:tcPr>
          <w:p w14:paraId="16061B42" w14:textId="2251E2E1" w:rsidR="006739AD" w:rsidRPr="00D97712" w:rsidRDefault="006739AD" w:rsidP="006739AD">
            <w:pPr>
              <w:rPr>
                <w:rFonts w:asciiTheme="minorHAnsi" w:hAnsiTheme="minorHAnsi" w:cstheme="minorHAnsi"/>
                <w:color w:val="000000"/>
                <w:sz w:val="20"/>
                <w:szCs w:val="20"/>
              </w:rPr>
            </w:pPr>
          </w:p>
        </w:tc>
        <w:tc>
          <w:tcPr>
            <w:tcW w:w="270" w:type="dxa"/>
          </w:tcPr>
          <w:p w14:paraId="0350784A"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41236308" w14:textId="7E4B1AD9" w:rsidR="006739AD" w:rsidRPr="00D97712" w:rsidRDefault="006739AD" w:rsidP="006739AD">
            <w:pPr>
              <w:rPr>
                <w:rFonts w:asciiTheme="minorHAnsi" w:hAnsiTheme="minorHAnsi" w:cstheme="minorHAnsi"/>
                <w:color w:val="000000"/>
                <w:sz w:val="20"/>
                <w:szCs w:val="20"/>
              </w:rPr>
            </w:pPr>
          </w:p>
        </w:tc>
        <w:tc>
          <w:tcPr>
            <w:tcW w:w="1530" w:type="dxa"/>
            <w:vAlign w:val="bottom"/>
          </w:tcPr>
          <w:p w14:paraId="059B13F0" w14:textId="5B203982" w:rsidR="006739AD" w:rsidRPr="00D97712" w:rsidRDefault="006739AD" w:rsidP="006739AD">
            <w:pPr>
              <w:rPr>
                <w:rFonts w:asciiTheme="minorHAnsi" w:hAnsiTheme="minorHAnsi" w:cstheme="minorHAnsi"/>
                <w:color w:val="000000"/>
                <w:sz w:val="20"/>
                <w:szCs w:val="20"/>
              </w:rPr>
            </w:pPr>
          </w:p>
        </w:tc>
        <w:tc>
          <w:tcPr>
            <w:tcW w:w="1080" w:type="dxa"/>
            <w:vAlign w:val="bottom"/>
          </w:tcPr>
          <w:p w14:paraId="29588321" w14:textId="4FFA9483" w:rsidR="006739AD" w:rsidRPr="00D97712" w:rsidRDefault="006739AD" w:rsidP="006739AD">
            <w:pPr>
              <w:rPr>
                <w:rFonts w:asciiTheme="minorHAnsi" w:hAnsiTheme="minorHAnsi" w:cstheme="minorHAnsi"/>
                <w:color w:val="000000"/>
                <w:sz w:val="20"/>
                <w:szCs w:val="20"/>
              </w:rPr>
            </w:pPr>
          </w:p>
        </w:tc>
        <w:tc>
          <w:tcPr>
            <w:tcW w:w="967" w:type="dxa"/>
            <w:vAlign w:val="bottom"/>
          </w:tcPr>
          <w:p w14:paraId="43AB5185" w14:textId="7B039772" w:rsidR="006739AD" w:rsidRPr="00910FB7" w:rsidRDefault="006739AD" w:rsidP="006739AD">
            <w:pPr>
              <w:rPr>
                <w:ins w:id="2795" w:author="Steve Baird" w:date="2016-04-29T16:19:00Z"/>
                <w:rFonts w:asciiTheme="minorHAnsi" w:hAnsiTheme="minorHAnsi" w:cstheme="minorHAnsi"/>
                <w:sz w:val="20"/>
                <w:szCs w:val="20"/>
              </w:rPr>
            </w:pPr>
          </w:p>
        </w:tc>
        <w:tc>
          <w:tcPr>
            <w:tcW w:w="1013" w:type="dxa"/>
          </w:tcPr>
          <w:p w14:paraId="1E632E90" w14:textId="77777777" w:rsidR="006739AD" w:rsidRPr="009077C6" w:rsidRDefault="006739AD" w:rsidP="006739AD">
            <w:pPr>
              <w:jc w:val="right"/>
              <w:rPr>
                <w:ins w:id="2796" w:author="Steve Baird" w:date="2016-04-29T16:19:00Z"/>
                <w:sz w:val="22"/>
                <w:szCs w:val="22"/>
              </w:rPr>
            </w:pPr>
          </w:p>
        </w:tc>
      </w:tr>
      <w:tr w:rsidR="006739AD" w:rsidRPr="009077C6" w14:paraId="679EA6AA" w14:textId="77777777" w:rsidTr="00463E74">
        <w:trPr>
          <w:trHeight w:val="269"/>
          <w:ins w:id="2797" w:author="Steve Baird" w:date="2016-04-29T16:19:00Z"/>
        </w:trPr>
        <w:tc>
          <w:tcPr>
            <w:tcW w:w="630" w:type="dxa"/>
          </w:tcPr>
          <w:p w14:paraId="789B6AE6" w14:textId="77777777" w:rsidR="006739AD" w:rsidRPr="009077C6" w:rsidRDefault="006739AD" w:rsidP="006739AD">
            <w:pPr>
              <w:jc w:val="center"/>
              <w:rPr>
                <w:ins w:id="2798" w:author="Steve Baird" w:date="2016-04-29T16:19:00Z"/>
                <w:bCs/>
                <w:sz w:val="22"/>
                <w:szCs w:val="22"/>
              </w:rPr>
            </w:pPr>
            <w:ins w:id="2799" w:author="Steve Baird" w:date="2016-04-29T16:19:00Z">
              <w:r w:rsidRPr="009077C6">
                <w:rPr>
                  <w:bCs/>
                  <w:sz w:val="22"/>
                  <w:szCs w:val="22"/>
                </w:rPr>
                <w:t>SD</w:t>
              </w:r>
            </w:ins>
          </w:p>
        </w:tc>
        <w:tc>
          <w:tcPr>
            <w:tcW w:w="1368" w:type="dxa"/>
            <w:vAlign w:val="bottom"/>
          </w:tcPr>
          <w:p w14:paraId="7D60F389" w14:textId="643493A3" w:rsidR="006739AD" w:rsidRPr="00D97712" w:rsidRDefault="006739AD" w:rsidP="006739AD">
            <w:pPr>
              <w:rPr>
                <w:rFonts w:asciiTheme="minorHAnsi" w:hAnsiTheme="minorHAnsi" w:cstheme="minorHAnsi"/>
                <w:color w:val="000000"/>
                <w:sz w:val="20"/>
                <w:szCs w:val="20"/>
              </w:rPr>
            </w:pPr>
          </w:p>
        </w:tc>
        <w:tc>
          <w:tcPr>
            <w:tcW w:w="1260" w:type="dxa"/>
          </w:tcPr>
          <w:p w14:paraId="0B6BC3E3" w14:textId="00B2BE20" w:rsidR="006739AD" w:rsidRPr="00D97712" w:rsidRDefault="006739AD" w:rsidP="006739AD">
            <w:pPr>
              <w:rPr>
                <w:rFonts w:asciiTheme="minorHAnsi" w:hAnsiTheme="minorHAnsi" w:cstheme="minorHAnsi"/>
                <w:color w:val="000000"/>
                <w:sz w:val="20"/>
                <w:szCs w:val="20"/>
              </w:rPr>
            </w:pPr>
          </w:p>
        </w:tc>
        <w:tc>
          <w:tcPr>
            <w:tcW w:w="967" w:type="dxa"/>
            <w:vAlign w:val="bottom"/>
          </w:tcPr>
          <w:p w14:paraId="40468B58" w14:textId="17C1CBC3" w:rsidR="006739AD" w:rsidRPr="00D97712" w:rsidRDefault="006739AD" w:rsidP="006739AD">
            <w:pPr>
              <w:rPr>
                <w:rFonts w:asciiTheme="minorHAnsi" w:hAnsiTheme="minorHAnsi" w:cstheme="minorHAnsi"/>
                <w:color w:val="000000"/>
                <w:sz w:val="20"/>
                <w:szCs w:val="20"/>
              </w:rPr>
            </w:pPr>
          </w:p>
        </w:tc>
        <w:tc>
          <w:tcPr>
            <w:tcW w:w="275" w:type="dxa"/>
          </w:tcPr>
          <w:p w14:paraId="6D5C8B6E" w14:textId="77777777" w:rsidR="006739AD" w:rsidRPr="00D97712" w:rsidRDefault="006739AD" w:rsidP="006739AD">
            <w:pPr>
              <w:rPr>
                <w:rFonts w:asciiTheme="minorHAnsi" w:hAnsiTheme="minorHAnsi" w:cstheme="minorHAnsi"/>
                <w:color w:val="000000"/>
                <w:sz w:val="20"/>
                <w:szCs w:val="20"/>
              </w:rPr>
            </w:pPr>
          </w:p>
        </w:tc>
        <w:tc>
          <w:tcPr>
            <w:tcW w:w="270" w:type="dxa"/>
          </w:tcPr>
          <w:p w14:paraId="125DDA59" w14:textId="77777777" w:rsidR="006739AD" w:rsidRPr="00D97712" w:rsidRDefault="006739AD" w:rsidP="006739AD">
            <w:pPr>
              <w:rPr>
                <w:rFonts w:asciiTheme="minorHAnsi" w:hAnsiTheme="minorHAnsi" w:cstheme="minorHAnsi"/>
                <w:sz w:val="20"/>
                <w:szCs w:val="20"/>
              </w:rPr>
            </w:pPr>
          </w:p>
        </w:tc>
        <w:tc>
          <w:tcPr>
            <w:tcW w:w="810" w:type="dxa"/>
            <w:vAlign w:val="bottom"/>
          </w:tcPr>
          <w:p w14:paraId="358E44A6" w14:textId="518934F7" w:rsidR="006739AD" w:rsidRPr="00D97712" w:rsidRDefault="006739AD" w:rsidP="006739AD">
            <w:pPr>
              <w:rPr>
                <w:rFonts w:asciiTheme="minorHAnsi" w:hAnsiTheme="minorHAnsi" w:cstheme="minorHAnsi"/>
                <w:color w:val="000000"/>
                <w:sz w:val="20"/>
                <w:szCs w:val="20"/>
              </w:rPr>
            </w:pPr>
          </w:p>
        </w:tc>
        <w:tc>
          <w:tcPr>
            <w:tcW w:w="270" w:type="dxa"/>
            <w:vAlign w:val="bottom"/>
          </w:tcPr>
          <w:p w14:paraId="2DEC769D"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38F247F" w14:textId="7AC77966" w:rsidR="006739AD" w:rsidRPr="00D97712" w:rsidRDefault="006739AD" w:rsidP="006739AD">
            <w:pPr>
              <w:rPr>
                <w:rFonts w:asciiTheme="minorHAnsi" w:hAnsiTheme="minorHAnsi" w:cstheme="minorHAnsi"/>
                <w:color w:val="000000"/>
                <w:sz w:val="20"/>
                <w:szCs w:val="20"/>
              </w:rPr>
            </w:pPr>
          </w:p>
        </w:tc>
        <w:tc>
          <w:tcPr>
            <w:tcW w:w="810" w:type="dxa"/>
            <w:vAlign w:val="bottom"/>
          </w:tcPr>
          <w:p w14:paraId="05781693" w14:textId="744AF5E0" w:rsidR="006739AD" w:rsidRPr="00D97712" w:rsidRDefault="006739AD" w:rsidP="006739AD">
            <w:pPr>
              <w:rPr>
                <w:rFonts w:asciiTheme="minorHAnsi" w:hAnsiTheme="minorHAnsi" w:cstheme="minorHAnsi"/>
                <w:color w:val="000000"/>
                <w:sz w:val="20"/>
                <w:szCs w:val="20"/>
              </w:rPr>
            </w:pPr>
          </w:p>
        </w:tc>
        <w:tc>
          <w:tcPr>
            <w:tcW w:w="270" w:type="dxa"/>
          </w:tcPr>
          <w:p w14:paraId="6B06B13C"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7ACA2E99" w14:textId="0FF2E514" w:rsidR="006739AD" w:rsidRPr="00D97712" w:rsidRDefault="006739AD" w:rsidP="006739AD">
            <w:pPr>
              <w:rPr>
                <w:rFonts w:asciiTheme="minorHAnsi" w:hAnsiTheme="minorHAnsi" w:cstheme="minorHAnsi"/>
                <w:color w:val="000000"/>
                <w:sz w:val="20"/>
                <w:szCs w:val="20"/>
              </w:rPr>
            </w:pPr>
          </w:p>
        </w:tc>
        <w:tc>
          <w:tcPr>
            <w:tcW w:w="1530" w:type="dxa"/>
            <w:vAlign w:val="bottom"/>
          </w:tcPr>
          <w:p w14:paraId="396AA1B0" w14:textId="0218E417" w:rsidR="006739AD" w:rsidRPr="00D97712" w:rsidRDefault="006739AD" w:rsidP="006739AD">
            <w:pPr>
              <w:rPr>
                <w:rFonts w:asciiTheme="minorHAnsi" w:hAnsiTheme="minorHAnsi" w:cstheme="minorHAnsi"/>
                <w:color w:val="000000"/>
                <w:sz w:val="20"/>
                <w:szCs w:val="20"/>
              </w:rPr>
            </w:pPr>
          </w:p>
        </w:tc>
        <w:tc>
          <w:tcPr>
            <w:tcW w:w="1080" w:type="dxa"/>
            <w:vAlign w:val="bottom"/>
          </w:tcPr>
          <w:p w14:paraId="4AC9AB63" w14:textId="5E371476" w:rsidR="006739AD" w:rsidRPr="00D97712" w:rsidRDefault="006739AD" w:rsidP="006739AD">
            <w:pPr>
              <w:rPr>
                <w:rFonts w:asciiTheme="minorHAnsi" w:hAnsiTheme="minorHAnsi" w:cstheme="minorHAnsi"/>
                <w:color w:val="000000"/>
                <w:sz w:val="20"/>
                <w:szCs w:val="20"/>
              </w:rPr>
            </w:pPr>
          </w:p>
        </w:tc>
        <w:tc>
          <w:tcPr>
            <w:tcW w:w="967" w:type="dxa"/>
            <w:vAlign w:val="bottom"/>
          </w:tcPr>
          <w:p w14:paraId="35C0D5A0" w14:textId="53D5E022" w:rsidR="006739AD" w:rsidRPr="00910FB7" w:rsidRDefault="006739AD" w:rsidP="006739AD">
            <w:pPr>
              <w:rPr>
                <w:ins w:id="2800" w:author="Steve Baird" w:date="2016-04-29T16:19:00Z"/>
                <w:rFonts w:asciiTheme="minorHAnsi" w:hAnsiTheme="minorHAnsi" w:cstheme="minorHAnsi"/>
                <w:sz w:val="20"/>
                <w:szCs w:val="20"/>
              </w:rPr>
            </w:pPr>
          </w:p>
        </w:tc>
        <w:tc>
          <w:tcPr>
            <w:tcW w:w="1013" w:type="dxa"/>
          </w:tcPr>
          <w:p w14:paraId="41D01ABD" w14:textId="77777777" w:rsidR="006739AD" w:rsidRPr="009077C6" w:rsidRDefault="006739AD" w:rsidP="006739AD">
            <w:pPr>
              <w:jc w:val="right"/>
              <w:rPr>
                <w:ins w:id="2801" w:author="Steve Baird" w:date="2016-04-29T16:19:00Z"/>
                <w:sz w:val="22"/>
                <w:szCs w:val="22"/>
              </w:rPr>
            </w:pPr>
          </w:p>
        </w:tc>
      </w:tr>
      <w:tr w:rsidR="006739AD" w:rsidRPr="009077C6" w14:paraId="4DAB1C12" w14:textId="77777777" w:rsidTr="00463E74">
        <w:trPr>
          <w:trHeight w:val="215"/>
          <w:ins w:id="2802" w:author="Steve Baird" w:date="2016-04-29T16:19:00Z"/>
        </w:trPr>
        <w:tc>
          <w:tcPr>
            <w:tcW w:w="630" w:type="dxa"/>
          </w:tcPr>
          <w:p w14:paraId="4C6CB813" w14:textId="77777777" w:rsidR="006739AD" w:rsidRPr="009077C6" w:rsidRDefault="006739AD" w:rsidP="006739AD">
            <w:pPr>
              <w:jc w:val="center"/>
              <w:rPr>
                <w:ins w:id="2803" w:author="Steve Baird" w:date="2016-04-29T16:19:00Z"/>
                <w:bCs/>
                <w:sz w:val="22"/>
                <w:szCs w:val="22"/>
              </w:rPr>
            </w:pPr>
            <w:ins w:id="2804" w:author="Steve Baird" w:date="2016-04-29T16:19:00Z">
              <w:r w:rsidRPr="009077C6">
                <w:rPr>
                  <w:bCs/>
                  <w:sz w:val="22"/>
                  <w:szCs w:val="22"/>
                </w:rPr>
                <w:t>SD</w:t>
              </w:r>
            </w:ins>
          </w:p>
        </w:tc>
        <w:tc>
          <w:tcPr>
            <w:tcW w:w="1368" w:type="dxa"/>
            <w:vAlign w:val="bottom"/>
          </w:tcPr>
          <w:p w14:paraId="01DE9576" w14:textId="29580FD6" w:rsidR="006739AD" w:rsidRPr="00D97712" w:rsidRDefault="006739AD" w:rsidP="006739AD">
            <w:pPr>
              <w:rPr>
                <w:rFonts w:asciiTheme="minorHAnsi" w:hAnsiTheme="minorHAnsi" w:cstheme="minorHAnsi"/>
                <w:color w:val="000000"/>
                <w:sz w:val="20"/>
                <w:szCs w:val="20"/>
              </w:rPr>
            </w:pPr>
          </w:p>
        </w:tc>
        <w:tc>
          <w:tcPr>
            <w:tcW w:w="1260" w:type="dxa"/>
          </w:tcPr>
          <w:p w14:paraId="53187A33" w14:textId="35376630" w:rsidR="006739AD" w:rsidRPr="00D97712" w:rsidRDefault="006739AD" w:rsidP="006739AD">
            <w:pPr>
              <w:rPr>
                <w:rFonts w:asciiTheme="minorHAnsi" w:hAnsiTheme="minorHAnsi" w:cstheme="minorHAnsi"/>
                <w:color w:val="000000"/>
                <w:sz w:val="20"/>
                <w:szCs w:val="20"/>
              </w:rPr>
            </w:pPr>
          </w:p>
        </w:tc>
        <w:tc>
          <w:tcPr>
            <w:tcW w:w="967" w:type="dxa"/>
            <w:vAlign w:val="bottom"/>
          </w:tcPr>
          <w:p w14:paraId="6D14E86B" w14:textId="2551264F" w:rsidR="006739AD" w:rsidRPr="00D97712" w:rsidRDefault="006739AD" w:rsidP="006739AD">
            <w:pPr>
              <w:rPr>
                <w:rFonts w:asciiTheme="minorHAnsi" w:hAnsiTheme="minorHAnsi" w:cstheme="minorHAnsi"/>
                <w:color w:val="000000"/>
                <w:sz w:val="20"/>
                <w:szCs w:val="20"/>
              </w:rPr>
            </w:pPr>
          </w:p>
        </w:tc>
        <w:tc>
          <w:tcPr>
            <w:tcW w:w="275" w:type="dxa"/>
          </w:tcPr>
          <w:p w14:paraId="5625454F" w14:textId="77777777" w:rsidR="006739AD" w:rsidRPr="00D97712" w:rsidRDefault="006739AD" w:rsidP="006739AD">
            <w:pPr>
              <w:rPr>
                <w:rFonts w:asciiTheme="minorHAnsi" w:hAnsiTheme="minorHAnsi" w:cstheme="minorHAnsi"/>
                <w:color w:val="000000"/>
                <w:sz w:val="20"/>
                <w:szCs w:val="20"/>
              </w:rPr>
            </w:pPr>
          </w:p>
        </w:tc>
        <w:tc>
          <w:tcPr>
            <w:tcW w:w="270" w:type="dxa"/>
          </w:tcPr>
          <w:p w14:paraId="6EE0CC07" w14:textId="77777777" w:rsidR="006739AD" w:rsidRPr="00D97712" w:rsidRDefault="006739AD" w:rsidP="006739AD">
            <w:pPr>
              <w:rPr>
                <w:rFonts w:asciiTheme="minorHAnsi" w:hAnsiTheme="minorHAnsi" w:cstheme="minorHAnsi"/>
                <w:sz w:val="20"/>
                <w:szCs w:val="20"/>
              </w:rPr>
            </w:pPr>
          </w:p>
        </w:tc>
        <w:tc>
          <w:tcPr>
            <w:tcW w:w="810" w:type="dxa"/>
            <w:vAlign w:val="bottom"/>
          </w:tcPr>
          <w:p w14:paraId="41000AB3" w14:textId="3B757D35" w:rsidR="006739AD" w:rsidRPr="00D97712" w:rsidRDefault="006739AD" w:rsidP="006739AD">
            <w:pPr>
              <w:rPr>
                <w:rFonts w:asciiTheme="minorHAnsi" w:hAnsiTheme="minorHAnsi" w:cstheme="minorHAnsi"/>
                <w:color w:val="000000"/>
                <w:sz w:val="20"/>
                <w:szCs w:val="20"/>
              </w:rPr>
            </w:pPr>
          </w:p>
        </w:tc>
        <w:tc>
          <w:tcPr>
            <w:tcW w:w="270" w:type="dxa"/>
            <w:vAlign w:val="bottom"/>
          </w:tcPr>
          <w:p w14:paraId="39A74D12" w14:textId="77777777" w:rsidR="006739AD" w:rsidRPr="00D97712" w:rsidRDefault="006739AD" w:rsidP="006739AD">
            <w:pPr>
              <w:rPr>
                <w:rFonts w:asciiTheme="minorHAnsi" w:hAnsiTheme="minorHAnsi" w:cstheme="minorHAnsi"/>
                <w:color w:val="000000"/>
                <w:sz w:val="20"/>
                <w:szCs w:val="20"/>
              </w:rPr>
            </w:pPr>
          </w:p>
        </w:tc>
        <w:tc>
          <w:tcPr>
            <w:tcW w:w="720" w:type="dxa"/>
            <w:vAlign w:val="bottom"/>
          </w:tcPr>
          <w:p w14:paraId="62446F6C" w14:textId="1B80E8F3" w:rsidR="006739AD" w:rsidRPr="00D97712" w:rsidRDefault="006739AD" w:rsidP="006739AD">
            <w:pPr>
              <w:rPr>
                <w:rFonts w:asciiTheme="minorHAnsi" w:hAnsiTheme="minorHAnsi" w:cstheme="minorHAnsi"/>
                <w:color w:val="000000"/>
                <w:sz w:val="20"/>
                <w:szCs w:val="20"/>
              </w:rPr>
            </w:pPr>
          </w:p>
        </w:tc>
        <w:tc>
          <w:tcPr>
            <w:tcW w:w="810" w:type="dxa"/>
            <w:vAlign w:val="bottom"/>
          </w:tcPr>
          <w:p w14:paraId="767371CD" w14:textId="1EFAEDC9" w:rsidR="006739AD" w:rsidRPr="00D97712" w:rsidRDefault="006739AD" w:rsidP="006739AD">
            <w:pPr>
              <w:rPr>
                <w:rFonts w:asciiTheme="minorHAnsi" w:hAnsiTheme="minorHAnsi" w:cstheme="minorHAnsi"/>
                <w:color w:val="000000"/>
                <w:sz w:val="20"/>
                <w:szCs w:val="20"/>
              </w:rPr>
            </w:pPr>
          </w:p>
        </w:tc>
        <w:tc>
          <w:tcPr>
            <w:tcW w:w="270" w:type="dxa"/>
          </w:tcPr>
          <w:p w14:paraId="45E1B112" w14:textId="77777777" w:rsidR="006739AD" w:rsidRPr="00D97712" w:rsidRDefault="006739AD" w:rsidP="006739AD">
            <w:pPr>
              <w:rPr>
                <w:rFonts w:asciiTheme="minorHAnsi" w:hAnsiTheme="minorHAnsi" w:cstheme="minorHAnsi"/>
                <w:color w:val="000000"/>
                <w:sz w:val="20"/>
                <w:szCs w:val="20"/>
              </w:rPr>
            </w:pPr>
          </w:p>
        </w:tc>
        <w:tc>
          <w:tcPr>
            <w:tcW w:w="1098" w:type="dxa"/>
            <w:vAlign w:val="bottom"/>
          </w:tcPr>
          <w:p w14:paraId="7E52D315" w14:textId="412AB8A8" w:rsidR="006739AD" w:rsidRPr="00D97712" w:rsidRDefault="006739AD" w:rsidP="006739AD">
            <w:pPr>
              <w:rPr>
                <w:rFonts w:asciiTheme="minorHAnsi" w:hAnsiTheme="minorHAnsi" w:cstheme="minorHAnsi"/>
                <w:color w:val="000000"/>
                <w:sz w:val="20"/>
                <w:szCs w:val="20"/>
              </w:rPr>
            </w:pPr>
          </w:p>
        </w:tc>
        <w:tc>
          <w:tcPr>
            <w:tcW w:w="1530" w:type="dxa"/>
            <w:vAlign w:val="bottom"/>
          </w:tcPr>
          <w:p w14:paraId="4A78BAC6" w14:textId="2B178A8B" w:rsidR="006739AD" w:rsidRPr="00D97712" w:rsidRDefault="006739AD" w:rsidP="006739AD">
            <w:pPr>
              <w:rPr>
                <w:rFonts w:asciiTheme="minorHAnsi" w:hAnsiTheme="minorHAnsi" w:cstheme="minorHAnsi"/>
                <w:color w:val="000000"/>
                <w:sz w:val="20"/>
                <w:szCs w:val="20"/>
              </w:rPr>
            </w:pPr>
          </w:p>
        </w:tc>
        <w:tc>
          <w:tcPr>
            <w:tcW w:w="1080" w:type="dxa"/>
            <w:vAlign w:val="bottom"/>
          </w:tcPr>
          <w:p w14:paraId="14A2185F" w14:textId="5010AF07" w:rsidR="006739AD" w:rsidRPr="00D97712" w:rsidRDefault="006739AD" w:rsidP="006739AD">
            <w:pPr>
              <w:rPr>
                <w:rFonts w:asciiTheme="minorHAnsi" w:hAnsiTheme="minorHAnsi" w:cstheme="minorHAnsi"/>
                <w:color w:val="000000"/>
                <w:sz w:val="20"/>
                <w:szCs w:val="20"/>
              </w:rPr>
            </w:pPr>
          </w:p>
        </w:tc>
        <w:tc>
          <w:tcPr>
            <w:tcW w:w="967" w:type="dxa"/>
          </w:tcPr>
          <w:p w14:paraId="298DB135" w14:textId="77777777" w:rsidR="006739AD" w:rsidRPr="000A303A" w:rsidRDefault="006739AD" w:rsidP="006739AD">
            <w:pPr>
              <w:rPr>
                <w:ins w:id="2805" w:author="Steve Baird" w:date="2016-04-29T16:19:00Z"/>
                <w:rFonts w:asciiTheme="minorHAnsi" w:hAnsiTheme="minorHAnsi" w:cstheme="minorHAnsi"/>
                <w:sz w:val="20"/>
                <w:szCs w:val="20"/>
              </w:rPr>
            </w:pPr>
          </w:p>
        </w:tc>
        <w:tc>
          <w:tcPr>
            <w:tcW w:w="1013" w:type="dxa"/>
          </w:tcPr>
          <w:p w14:paraId="3BD3F6AD" w14:textId="77777777" w:rsidR="006739AD" w:rsidRPr="009077C6" w:rsidRDefault="006739AD" w:rsidP="006739AD">
            <w:pPr>
              <w:jc w:val="right"/>
              <w:rPr>
                <w:ins w:id="2806" w:author="Steve Baird" w:date="2016-04-29T16:19:00Z"/>
                <w:sz w:val="22"/>
                <w:szCs w:val="22"/>
              </w:rPr>
            </w:pPr>
          </w:p>
        </w:tc>
      </w:tr>
      <w:tr w:rsidR="006739AD" w:rsidRPr="009077C6" w14:paraId="15FEF41E" w14:textId="77777777" w:rsidTr="000A303A">
        <w:trPr>
          <w:trHeight w:val="215"/>
          <w:ins w:id="2807" w:author="Steve Baird" w:date="2016-04-29T16:19:00Z"/>
        </w:trPr>
        <w:tc>
          <w:tcPr>
            <w:tcW w:w="630" w:type="dxa"/>
          </w:tcPr>
          <w:p w14:paraId="3860B47C" w14:textId="77777777" w:rsidR="006739AD" w:rsidRPr="009077C6" w:rsidRDefault="006739AD" w:rsidP="006739AD">
            <w:pPr>
              <w:jc w:val="center"/>
              <w:rPr>
                <w:ins w:id="2808" w:author="Steve Baird" w:date="2016-04-29T16:19:00Z"/>
                <w:bCs/>
                <w:sz w:val="22"/>
                <w:szCs w:val="22"/>
              </w:rPr>
            </w:pPr>
            <w:ins w:id="2809" w:author="Steve Baird" w:date="2016-04-29T16:19:00Z">
              <w:r w:rsidRPr="009077C6">
                <w:rPr>
                  <w:bCs/>
                  <w:sz w:val="22"/>
                  <w:szCs w:val="22"/>
                </w:rPr>
                <w:t>SD</w:t>
              </w:r>
            </w:ins>
          </w:p>
        </w:tc>
        <w:tc>
          <w:tcPr>
            <w:tcW w:w="1368" w:type="dxa"/>
          </w:tcPr>
          <w:p w14:paraId="70F8B9A2" w14:textId="6BAE4BE3" w:rsidR="006739AD" w:rsidRPr="000A303A" w:rsidRDefault="006739AD" w:rsidP="006739AD">
            <w:pPr>
              <w:rPr>
                <w:rFonts w:asciiTheme="minorHAnsi" w:hAnsiTheme="minorHAnsi" w:cstheme="minorHAnsi"/>
                <w:color w:val="000000"/>
                <w:sz w:val="20"/>
                <w:szCs w:val="20"/>
              </w:rPr>
            </w:pPr>
          </w:p>
        </w:tc>
        <w:tc>
          <w:tcPr>
            <w:tcW w:w="1260" w:type="dxa"/>
          </w:tcPr>
          <w:p w14:paraId="10F66BB9" w14:textId="2CF26F8D" w:rsidR="006739AD" w:rsidRPr="000A303A" w:rsidRDefault="006739AD" w:rsidP="006739AD">
            <w:pPr>
              <w:rPr>
                <w:rFonts w:asciiTheme="minorHAnsi" w:hAnsiTheme="minorHAnsi" w:cstheme="minorHAnsi"/>
                <w:color w:val="000000"/>
                <w:sz w:val="20"/>
                <w:szCs w:val="20"/>
              </w:rPr>
            </w:pPr>
          </w:p>
        </w:tc>
        <w:tc>
          <w:tcPr>
            <w:tcW w:w="967" w:type="dxa"/>
          </w:tcPr>
          <w:p w14:paraId="588F5306" w14:textId="6707AFDC" w:rsidR="006739AD" w:rsidRPr="000A303A" w:rsidRDefault="006739AD" w:rsidP="006739AD">
            <w:pPr>
              <w:rPr>
                <w:rFonts w:asciiTheme="minorHAnsi" w:hAnsiTheme="minorHAnsi" w:cstheme="minorHAnsi"/>
                <w:color w:val="000000"/>
                <w:sz w:val="20"/>
                <w:szCs w:val="20"/>
              </w:rPr>
            </w:pPr>
          </w:p>
        </w:tc>
        <w:tc>
          <w:tcPr>
            <w:tcW w:w="275" w:type="dxa"/>
          </w:tcPr>
          <w:p w14:paraId="0D70FD93" w14:textId="77777777" w:rsidR="006739AD" w:rsidRPr="000A303A" w:rsidRDefault="006739AD" w:rsidP="006739AD">
            <w:pPr>
              <w:rPr>
                <w:rFonts w:asciiTheme="minorHAnsi" w:hAnsiTheme="minorHAnsi" w:cstheme="minorHAnsi"/>
                <w:color w:val="000000"/>
                <w:sz w:val="20"/>
                <w:szCs w:val="20"/>
              </w:rPr>
            </w:pPr>
          </w:p>
        </w:tc>
        <w:tc>
          <w:tcPr>
            <w:tcW w:w="270" w:type="dxa"/>
          </w:tcPr>
          <w:p w14:paraId="42BCB590" w14:textId="77777777" w:rsidR="006739AD" w:rsidRPr="000A303A" w:rsidRDefault="006739AD" w:rsidP="006739AD">
            <w:pPr>
              <w:rPr>
                <w:rFonts w:asciiTheme="minorHAnsi" w:hAnsiTheme="minorHAnsi" w:cstheme="minorHAnsi"/>
                <w:sz w:val="20"/>
                <w:szCs w:val="20"/>
              </w:rPr>
            </w:pPr>
          </w:p>
        </w:tc>
        <w:tc>
          <w:tcPr>
            <w:tcW w:w="810" w:type="dxa"/>
          </w:tcPr>
          <w:p w14:paraId="5C8E21E3" w14:textId="3BA93FF7" w:rsidR="006739AD" w:rsidRPr="000A303A" w:rsidRDefault="006739AD" w:rsidP="006739AD">
            <w:pPr>
              <w:rPr>
                <w:rFonts w:asciiTheme="minorHAnsi" w:hAnsiTheme="minorHAnsi" w:cstheme="minorHAnsi"/>
                <w:color w:val="000000"/>
                <w:sz w:val="20"/>
                <w:szCs w:val="20"/>
              </w:rPr>
            </w:pPr>
          </w:p>
        </w:tc>
        <w:tc>
          <w:tcPr>
            <w:tcW w:w="270" w:type="dxa"/>
          </w:tcPr>
          <w:p w14:paraId="53B6F3BB" w14:textId="77777777" w:rsidR="006739AD" w:rsidRPr="000A303A" w:rsidRDefault="006739AD" w:rsidP="006739AD">
            <w:pPr>
              <w:rPr>
                <w:rFonts w:asciiTheme="minorHAnsi" w:hAnsiTheme="minorHAnsi" w:cstheme="minorHAnsi"/>
                <w:color w:val="000000"/>
                <w:sz w:val="20"/>
                <w:szCs w:val="20"/>
              </w:rPr>
            </w:pPr>
          </w:p>
        </w:tc>
        <w:tc>
          <w:tcPr>
            <w:tcW w:w="720" w:type="dxa"/>
          </w:tcPr>
          <w:p w14:paraId="2CB126D9" w14:textId="334A1235" w:rsidR="006739AD" w:rsidRPr="000A303A" w:rsidRDefault="006739AD" w:rsidP="006739AD">
            <w:pPr>
              <w:rPr>
                <w:rFonts w:asciiTheme="minorHAnsi" w:hAnsiTheme="minorHAnsi" w:cstheme="minorHAnsi"/>
                <w:color w:val="000000"/>
                <w:sz w:val="20"/>
                <w:szCs w:val="20"/>
              </w:rPr>
            </w:pPr>
          </w:p>
        </w:tc>
        <w:tc>
          <w:tcPr>
            <w:tcW w:w="810" w:type="dxa"/>
          </w:tcPr>
          <w:p w14:paraId="232C2B79" w14:textId="4D864677" w:rsidR="006739AD" w:rsidRPr="000A303A" w:rsidRDefault="006739AD" w:rsidP="006739AD">
            <w:pPr>
              <w:rPr>
                <w:rFonts w:asciiTheme="minorHAnsi" w:hAnsiTheme="minorHAnsi" w:cstheme="minorHAnsi"/>
                <w:color w:val="000000"/>
                <w:sz w:val="20"/>
                <w:szCs w:val="20"/>
              </w:rPr>
            </w:pPr>
          </w:p>
        </w:tc>
        <w:tc>
          <w:tcPr>
            <w:tcW w:w="270" w:type="dxa"/>
          </w:tcPr>
          <w:p w14:paraId="708C9639" w14:textId="77777777" w:rsidR="006739AD" w:rsidRPr="000A303A" w:rsidRDefault="006739AD" w:rsidP="006739AD">
            <w:pPr>
              <w:rPr>
                <w:rFonts w:asciiTheme="minorHAnsi" w:hAnsiTheme="minorHAnsi" w:cstheme="minorHAnsi"/>
                <w:color w:val="000000"/>
                <w:sz w:val="20"/>
                <w:szCs w:val="20"/>
              </w:rPr>
            </w:pPr>
          </w:p>
        </w:tc>
        <w:tc>
          <w:tcPr>
            <w:tcW w:w="1098" w:type="dxa"/>
          </w:tcPr>
          <w:p w14:paraId="5C6BFDAB" w14:textId="07B53386" w:rsidR="006739AD" w:rsidRPr="000A303A" w:rsidRDefault="006739AD" w:rsidP="006739AD">
            <w:pPr>
              <w:rPr>
                <w:rFonts w:asciiTheme="minorHAnsi" w:hAnsiTheme="minorHAnsi" w:cstheme="minorHAnsi"/>
                <w:color w:val="000000"/>
                <w:sz w:val="20"/>
                <w:szCs w:val="20"/>
              </w:rPr>
            </w:pPr>
          </w:p>
        </w:tc>
        <w:tc>
          <w:tcPr>
            <w:tcW w:w="1530" w:type="dxa"/>
          </w:tcPr>
          <w:p w14:paraId="35EF77CB" w14:textId="185172FE" w:rsidR="006739AD" w:rsidRPr="000A303A" w:rsidRDefault="006739AD" w:rsidP="006739AD">
            <w:pPr>
              <w:rPr>
                <w:rFonts w:asciiTheme="minorHAnsi" w:hAnsiTheme="minorHAnsi" w:cstheme="minorHAnsi"/>
                <w:color w:val="000000"/>
                <w:sz w:val="20"/>
                <w:szCs w:val="20"/>
              </w:rPr>
            </w:pPr>
          </w:p>
        </w:tc>
        <w:tc>
          <w:tcPr>
            <w:tcW w:w="1080" w:type="dxa"/>
          </w:tcPr>
          <w:p w14:paraId="3ED36516" w14:textId="13BB6D01" w:rsidR="006739AD" w:rsidRPr="000A303A" w:rsidRDefault="006739AD" w:rsidP="006739AD">
            <w:pPr>
              <w:rPr>
                <w:rFonts w:asciiTheme="minorHAnsi" w:hAnsiTheme="minorHAnsi" w:cstheme="minorHAnsi"/>
                <w:color w:val="000000"/>
                <w:sz w:val="20"/>
                <w:szCs w:val="20"/>
              </w:rPr>
            </w:pPr>
          </w:p>
        </w:tc>
        <w:tc>
          <w:tcPr>
            <w:tcW w:w="967" w:type="dxa"/>
          </w:tcPr>
          <w:p w14:paraId="4ED9DBA0" w14:textId="77777777" w:rsidR="006739AD" w:rsidRPr="000A303A" w:rsidRDefault="006739AD" w:rsidP="006739AD">
            <w:pPr>
              <w:rPr>
                <w:ins w:id="2810" w:author="Steve Baird" w:date="2016-04-29T16:19:00Z"/>
                <w:rFonts w:asciiTheme="minorHAnsi" w:hAnsiTheme="minorHAnsi" w:cstheme="minorHAnsi"/>
                <w:sz w:val="20"/>
                <w:szCs w:val="20"/>
              </w:rPr>
            </w:pPr>
          </w:p>
        </w:tc>
        <w:tc>
          <w:tcPr>
            <w:tcW w:w="1013" w:type="dxa"/>
          </w:tcPr>
          <w:p w14:paraId="16CB72C7" w14:textId="77777777" w:rsidR="006739AD" w:rsidRPr="009077C6" w:rsidRDefault="006739AD" w:rsidP="006739AD">
            <w:pPr>
              <w:jc w:val="right"/>
              <w:rPr>
                <w:ins w:id="2811" w:author="Steve Baird" w:date="2016-04-29T16:19:00Z"/>
                <w:sz w:val="22"/>
                <w:szCs w:val="22"/>
              </w:rPr>
            </w:pPr>
          </w:p>
        </w:tc>
      </w:tr>
      <w:tr w:rsidR="006739AD" w:rsidRPr="009077C6" w14:paraId="6974E35B" w14:textId="77777777" w:rsidTr="000A303A">
        <w:trPr>
          <w:trHeight w:val="215"/>
        </w:trPr>
        <w:tc>
          <w:tcPr>
            <w:tcW w:w="630" w:type="dxa"/>
          </w:tcPr>
          <w:p w14:paraId="7EE5529D" w14:textId="77777777" w:rsidR="006739AD" w:rsidRPr="009077C6" w:rsidRDefault="006739AD" w:rsidP="006739AD">
            <w:pPr>
              <w:jc w:val="center"/>
              <w:rPr>
                <w:bCs/>
                <w:sz w:val="22"/>
                <w:szCs w:val="22"/>
              </w:rPr>
            </w:pPr>
          </w:p>
        </w:tc>
        <w:tc>
          <w:tcPr>
            <w:tcW w:w="1368" w:type="dxa"/>
          </w:tcPr>
          <w:p w14:paraId="3E9F5C07" w14:textId="60B3DF83" w:rsidR="006739AD" w:rsidRPr="000A303A" w:rsidRDefault="006739AD" w:rsidP="006739AD">
            <w:pPr>
              <w:rPr>
                <w:rFonts w:asciiTheme="minorHAnsi" w:hAnsiTheme="minorHAnsi" w:cstheme="minorHAnsi"/>
                <w:color w:val="000000"/>
                <w:sz w:val="20"/>
                <w:szCs w:val="20"/>
              </w:rPr>
            </w:pPr>
          </w:p>
        </w:tc>
        <w:tc>
          <w:tcPr>
            <w:tcW w:w="1260" w:type="dxa"/>
          </w:tcPr>
          <w:p w14:paraId="029A504A" w14:textId="04A8F461" w:rsidR="006739AD" w:rsidRPr="000A303A" w:rsidRDefault="006739AD" w:rsidP="006739AD">
            <w:pPr>
              <w:rPr>
                <w:rFonts w:asciiTheme="minorHAnsi" w:hAnsiTheme="minorHAnsi" w:cstheme="minorHAnsi"/>
                <w:color w:val="000000"/>
                <w:sz w:val="20"/>
                <w:szCs w:val="20"/>
              </w:rPr>
            </w:pPr>
          </w:p>
        </w:tc>
        <w:tc>
          <w:tcPr>
            <w:tcW w:w="967" w:type="dxa"/>
          </w:tcPr>
          <w:p w14:paraId="7506CEE4" w14:textId="58F330EE" w:rsidR="006739AD" w:rsidRPr="000A303A" w:rsidRDefault="006739AD" w:rsidP="006739AD">
            <w:pPr>
              <w:rPr>
                <w:rFonts w:asciiTheme="minorHAnsi" w:hAnsiTheme="minorHAnsi" w:cstheme="minorHAnsi"/>
                <w:color w:val="000000"/>
                <w:sz w:val="20"/>
                <w:szCs w:val="20"/>
              </w:rPr>
            </w:pPr>
          </w:p>
        </w:tc>
        <w:tc>
          <w:tcPr>
            <w:tcW w:w="275" w:type="dxa"/>
          </w:tcPr>
          <w:p w14:paraId="213C00E3" w14:textId="77777777" w:rsidR="006739AD" w:rsidRPr="000A303A" w:rsidRDefault="006739AD" w:rsidP="006739AD">
            <w:pPr>
              <w:rPr>
                <w:rFonts w:asciiTheme="minorHAnsi" w:hAnsiTheme="minorHAnsi" w:cstheme="minorHAnsi"/>
                <w:color w:val="000000"/>
                <w:sz w:val="20"/>
                <w:szCs w:val="20"/>
              </w:rPr>
            </w:pPr>
          </w:p>
        </w:tc>
        <w:tc>
          <w:tcPr>
            <w:tcW w:w="270" w:type="dxa"/>
          </w:tcPr>
          <w:p w14:paraId="15FAB8D8" w14:textId="77777777" w:rsidR="006739AD" w:rsidRPr="000A303A" w:rsidRDefault="006739AD" w:rsidP="006739AD">
            <w:pPr>
              <w:rPr>
                <w:rFonts w:asciiTheme="minorHAnsi" w:hAnsiTheme="minorHAnsi" w:cstheme="minorHAnsi"/>
                <w:sz w:val="20"/>
                <w:szCs w:val="20"/>
              </w:rPr>
            </w:pPr>
          </w:p>
        </w:tc>
        <w:tc>
          <w:tcPr>
            <w:tcW w:w="810" w:type="dxa"/>
          </w:tcPr>
          <w:p w14:paraId="4E91E8AC" w14:textId="32DCBAB3" w:rsidR="006739AD" w:rsidRPr="000A303A" w:rsidRDefault="006739AD" w:rsidP="006739AD">
            <w:pPr>
              <w:rPr>
                <w:rFonts w:asciiTheme="minorHAnsi" w:hAnsiTheme="minorHAnsi" w:cstheme="minorHAnsi"/>
                <w:color w:val="000000"/>
                <w:sz w:val="20"/>
                <w:szCs w:val="20"/>
              </w:rPr>
            </w:pPr>
          </w:p>
        </w:tc>
        <w:tc>
          <w:tcPr>
            <w:tcW w:w="270" w:type="dxa"/>
          </w:tcPr>
          <w:p w14:paraId="4E97DCC9" w14:textId="77777777" w:rsidR="006739AD" w:rsidRPr="000A303A" w:rsidRDefault="006739AD" w:rsidP="006739AD">
            <w:pPr>
              <w:rPr>
                <w:rFonts w:asciiTheme="minorHAnsi" w:hAnsiTheme="minorHAnsi" w:cstheme="minorHAnsi"/>
                <w:color w:val="000000"/>
                <w:sz w:val="20"/>
                <w:szCs w:val="20"/>
              </w:rPr>
            </w:pPr>
          </w:p>
        </w:tc>
        <w:tc>
          <w:tcPr>
            <w:tcW w:w="720" w:type="dxa"/>
          </w:tcPr>
          <w:p w14:paraId="32FDDDBE" w14:textId="7DA4B5BB" w:rsidR="006739AD" w:rsidRPr="000A303A" w:rsidRDefault="006739AD" w:rsidP="006739AD">
            <w:pPr>
              <w:rPr>
                <w:rFonts w:asciiTheme="minorHAnsi" w:hAnsiTheme="minorHAnsi" w:cstheme="minorHAnsi"/>
                <w:color w:val="000000"/>
                <w:sz w:val="20"/>
                <w:szCs w:val="20"/>
              </w:rPr>
            </w:pPr>
          </w:p>
        </w:tc>
        <w:tc>
          <w:tcPr>
            <w:tcW w:w="810" w:type="dxa"/>
          </w:tcPr>
          <w:p w14:paraId="503089E1" w14:textId="23187DF4" w:rsidR="006739AD" w:rsidRPr="000A303A" w:rsidRDefault="006739AD" w:rsidP="006739AD">
            <w:pPr>
              <w:rPr>
                <w:rFonts w:asciiTheme="minorHAnsi" w:hAnsiTheme="minorHAnsi" w:cstheme="minorHAnsi"/>
                <w:color w:val="000000"/>
                <w:sz w:val="20"/>
                <w:szCs w:val="20"/>
              </w:rPr>
            </w:pPr>
          </w:p>
        </w:tc>
        <w:tc>
          <w:tcPr>
            <w:tcW w:w="270" w:type="dxa"/>
          </w:tcPr>
          <w:p w14:paraId="71265DFE" w14:textId="77777777" w:rsidR="006739AD" w:rsidRPr="000A303A" w:rsidRDefault="006739AD" w:rsidP="006739AD">
            <w:pPr>
              <w:rPr>
                <w:rFonts w:asciiTheme="minorHAnsi" w:hAnsiTheme="minorHAnsi" w:cstheme="minorHAnsi"/>
                <w:color w:val="000000"/>
                <w:sz w:val="20"/>
                <w:szCs w:val="20"/>
              </w:rPr>
            </w:pPr>
          </w:p>
        </w:tc>
        <w:tc>
          <w:tcPr>
            <w:tcW w:w="1098" w:type="dxa"/>
          </w:tcPr>
          <w:p w14:paraId="67F0D0A2" w14:textId="551F0BE7" w:rsidR="006739AD" w:rsidRPr="000A303A" w:rsidRDefault="006739AD" w:rsidP="006739AD">
            <w:pPr>
              <w:rPr>
                <w:rFonts w:asciiTheme="minorHAnsi" w:hAnsiTheme="minorHAnsi" w:cstheme="minorHAnsi"/>
                <w:color w:val="000000"/>
                <w:sz w:val="20"/>
                <w:szCs w:val="20"/>
              </w:rPr>
            </w:pPr>
          </w:p>
        </w:tc>
        <w:tc>
          <w:tcPr>
            <w:tcW w:w="1530" w:type="dxa"/>
          </w:tcPr>
          <w:p w14:paraId="1C80BE54" w14:textId="2147A8AF" w:rsidR="006739AD" w:rsidRPr="000A303A" w:rsidRDefault="006739AD" w:rsidP="006739AD">
            <w:pPr>
              <w:rPr>
                <w:rFonts w:asciiTheme="minorHAnsi" w:hAnsiTheme="minorHAnsi" w:cstheme="minorHAnsi"/>
                <w:color w:val="000000"/>
                <w:sz w:val="20"/>
                <w:szCs w:val="20"/>
              </w:rPr>
            </w:pPr>
          </w:p>
        </w:tc>
        <w:tc>
          <w:tcPr>
            <w:tcW w:w="1080" w:type="dxa"/>
          </w:tcPr>
          <w:p w14:paraId="12127070" w14:textId="18A2313D" w:rsidR="006739AD" w:rsidRPr="000A303A" w:rsidRDefault="006739AD" w:rsidP="006739AD">
            <w:pPr>
              <w:rPr>
                <w:rFonts w:asciiTheme="minorHAnsi" w:hAnsiTheme="minorHAnsi" w:cstheme="minorHAnsi"/>
                <w:color w:val="000000"/>
                <w:sz w:val="20"/>
                <w:szCs w:val="20"/>
              </w:rPr>
            </w:pPr>
          </w:p>
        </w:tc>
        <w:tc>
          <w:tcPr>
            <w:tcW w:w="967" w:type="dxa"/>
          </w:tcPr>
          <w:p w14:paraId="68703CF2" w14:textId="77777777" w:rsidR="006739AD" w:rsidRPr="000A303A" w:rsidRDefault="006739AD" w:rsidP="006739AD">
            <w:pPr>
              <w:rPr>
                <w:rFonts w:asciiTheme="minorHAnsi" w:hAnsiTheme="minorHAnsi" w:cstheme="minorHAnsi"/>
                <w:sz w:val="20"/>
                <w:szCs w:val="20"/>
              </w:rPr>
            </w:pPr>
          </w:p>
        </w:tc>
        <w:tc>
          <w:tcPr>
            <w:tcW w:w="1013" w:type="dxa"/>
          </w:tcPr>
          <w:p w14:paraId="34DEFBF6" w14:textId="77777777" w:rsidR="006739AD" w:rsidRPr="009077C6" w:rsidRDefault="006739AD" w:rsidP="006739AD">
            <w:pPr>
              <w:jc w:val="right"/>
              <w:rPr>
                <w:sz w:val="22"/>
                <w:szCs w:val="22"/>
              </w:rPr>
            </w:pPr>
          </w:p>
        </w:tc>
      </w:tr>
    </w:tbl>
    <w:p w14:paraId="70E7E2BC"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12" w:author="Steve Baird" w:date="2016-04-29T16:19:00Z"/>
          <w:rFonts w:eastAsia="Arial Unicode MS"/>
          <w:b/>
          <w:bCs/>
          <w:sz w:val="22"/>
          <w:szCs w:val="22"/>
        </w:rPr>
      </w:pPr>
    </w:p>
    <w:p w14:paraId="0AF23D36" w14:textId="77777777" w:rsidR="009077C6" w:rsidRPr="009077C6" w:rsidRDefault="009077C6">
      <w:pPr>
        <w:rPr>
          <w:ins w:id="2813" w:author="Steve Baird" w:date="2016-04-29T16:19:00Z"/>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Change w:id="2814" w:author="Steve Baird" w:date="2016-04-29T16: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815" w:author="Steve Baird" w:date="2016-04-29T16:19:00Z">
        <w:r w:rsidRPr="009077C6">
          <w:rPr>
            <w:b/>
            <w:bCs/>
            <w:sz w:val="22"/>
            <w:szCs w:val="22"/>
          </w:rPr>
          <w:br w:type="page"/>
        </w:r>
      </w:ins>
    </w:p>
    <w:p w14:paraId="0A22FE49" w14:textId="77777777" w:rsidR="009077C6" w:rsidRDefault="009077C6" w:rsidP="00F8159F">
      <w:pPr>
        <w:pStyle w:val="HTMLPreformatted"/>
        <w:rPr>
          <w:ins w:id="2816" w:author="Steve Baird" w:date="2016-04-29T16:18:00Z"/>
          <w:rFonts w:ascii="Times New Roman" w:hAnsi="Times New Roman" w:cs="Times New Roman"/>
          <w:bCs/>
          <w:sz w:val="22"/>
          <w:szCs w:val="22"/>
        </w:rPr>
      </w:pPr>
    </w:p>
    <w:p w14:paraId="7B81FCCD" w14:textId="77777777" w:rsidR="00020C95" w:rsidRPr="0024769B" w:rsidDel="009077C6" w:rsidRDefault="00020C95" w:rsidP="00F8159F">
      <w:pPr>
        <w:pStyle w:val="HTMLPreformatted"/>
        <w:rPr>
          <w:del w:id="2817" w:author="Steve Baird" w:date="2016-04-29T16:19:00Z"/>
          <w:rFonts w:ascii="Times New Roman" w:hAnsi="Times New Roman" w:cs="Times New Roman"/>
          <w:bCs/>
          <w:sz w:val="22"/>
          <w:szCs w:val="22"/>
          <w:rPrChange w:id="2818" w:author="Steve Baird" w:date="2016-04-29T15:40:00Z">
            <w:rPr>
              <w:del w:id="2819" w:author="Steve Baird" w:date="2016-04-29T16:19:00Z"/>
              <w:rFonts w:ascii="Garamond" w:hAnsi="Garamond" w:cs="Times New Roman"/>
              <w:bCs/>
              <w:sz w:val="22"/>
              <w:szCs w:val="22"/>
            </w:rPr>
          </w:rPrChange>
        </w:rPr>
      </w:pPr>
      <w:del w:id="2820" w:author="Steve Baird" w:date="2016-04-29T16:18:00Z">
        <w:r w:rsidRPr="0024769B" w:rsidDel="009077C6">
          <w:rPr>
            <w:rFonts w:ascii="Times New Roman" w:hAnsi="Times New Roman"/>
            <w:bCs/>
            <w:sz w:val="22"/>
            <w:szCs w:val="22"/>
            <w:rPrChange w:id="2821" w:author="Steve Baird" w:date="2016-04-29T15:40:00Z">
              <w:rPr>
                <w:rFonts w:ascii="Garamond" w:hAnsi="Garamond"/>
                <w:bCs/>
                <w:sz w:val="22"/>
                <w:szCs w:val="22"/>
              </w:rPr>
            </w:rPrChange>
          </w:rPr>
          <w:delText xml:space="preserve">– </w:delText>
        </w:r>
        <w:r w:rsidR="009D0A44" w:rsidRPr="0024769B" w:rsidDel="009077C6">
          <w:rPr>
            <w:rFonts w:ascii="Times New Roman" w:hAnsi="Times New Roman"/>
            <w:sz w:val="22"/>
            <w:szCs w:val="22"/>
            <w:rPrChange w:id="2822" w:author="Steve Baird" w:date="2016-04-29T15:40:00Z">
              <w:rPr>
                <w:rFonts w:ascii="Garamond" w:hAnsi="Garamond"/>
                <w:sz w:val="22"/>
                <w:szCs w:val="22"/>
              </w:rPr>
            </w:rPrChange>
          </w:rPr>
          <w:delText>Included in annual metadata document</w:delText>
        </w:r>
        <w:r w:rsidR="00B60965" w:rsidRPr="0024769B" w:rsidDel="009077C6">
          <w:rPr>
            <w:rFonts w:ascii="Times New Roman" w:hAnsi="Times New Roman"/>
            <w:bCs/>
            <w:sz w:val="22"/>
            <w:szCs w:val="22"/>
            <w:rPrChange w:id="2823" w:author="Steve Baird" w:date="2016-04-29T15:40:00Z">
              <w:rPr>
                <w:rFonts w:ascii="Garamond" w:hAnsi="Garamond"/>
                <w:bCs/>
                <w:sz w:val="22"/>
                <w:szCs w:val="22"/>
              </w:rPr>
            </w:rPrChange>
          </w:rPr>
          <w:delText>.</w:delText>
        </w:r>
      </w:del>
    </w:p>
    <w:p w14:paraId="44CC2CD9" w14:textId="77777777" w:rsidR="00020C95" w:rsidRPr="0024769B" w:rsidDel="009077C6" w:rsidRDefault="00020C95" w:rsidP="00F8159F">
      <w:pPr>
        <w:pStyle w:val="HTMLPreformatted"/>
        <w:rPr>
          <w:del w:id="2824" w:author="Steve Baird" w:date="2016-04-29T16:19:00Z"/>
          <w:rFonts w:ascii="Times New Roman" w:hAnsi="Times New Roman" w:cs="Times New Roman"/>
          <w:b/>
          <w:bCs/>
          <w:sz w:val="22"/>
          <w:szCs w:val="22"/>
          <w:rPrChange w:id="2825" w:author="Steve Baird" w:date="2016-04-29T15:40:00Z">
            <w:rPr>
              <w:del w:id="2826" w:author="Steve Baird" w:date="2016-04-29T16:19:00Z"/>
              <w:rFonts w:ascii="Garamond" w:hAnsi="Garamond" w:cs="Times New Roman"/>
              <w:b/>
              <w:bCs/>
              <w:sz w:val="22"/>
              <w:szCs w:val="22"/>
            </w:rPr>
          </w:rPrChange>
        </w:rPr>
      </w:pPr>
    </w:p>
    <w:p w14:paraId="67E15BB8" w14:textId="77777777" w:rsidR="00F8159F" w:rsidRPr="0024769B" w:rsidDel="009077C6" w:rsidRDefault="00020C95" w:rsidP="00F8159F">
      <w:pPr>
        <w:pStyle w:val="HTMLPreformatted"/>
        <w:rPr>
          <w:del w:id="2827" w:author="Steve Baird" w:date="2016-04-29T16:20:00Z"/>
          <w:rFonts w:ascii="Times New Roman" w:hAnsi="Times New Roman" w:cs="Times New Roman"/>
          <w:sz w:val="22"/>
          <w:szCs w:val="22"/>
          <w:rPrChange w:id="2828" w:author="Steve Baird" w:date="2016-04-29T15:40:00Z">
            <w:rPr>
              <w:del w:id="2829" w:author="Steve Baird" w:date="2016-04-29T16:20:00Z"/>
              <w:rFonts w:ascii="Garamond" w:hAnsi="Garamond" w:cs="Times New Roman"/>
              <w:sz w:val="22"/>
              <w:szCs w:val="22"/>
            </w:rPr>
          </w:rPrChange>
        </w:rPr>
      </w:pPr>
      <w:r w:rsidRPr="0024769B">
        <w:rPr>
          <w:rFonts w:ascii="Times New Roman" w:hAnsi="Times New Roman"/>
          <w:b/>
          <w:bCs/>
          <w:sz w:val="22"/>
          <w:szCs w:val="22"/>
          <w:rPrChange w:id="2830" w:author="Steve Baird" w:date="2016-04-29T15:40:00Z">
            <w:rPr>
              <w:rFonts w:ascii="Garamond" w:hAnsi="Garamond"/>
              <w:b/>
              <w:bCs/>
              <w:sz w:val="22"/>
              <w:szCs w:val="22"/>
            </w:rPr>
          </w:rPrChange>
        </w:rPr>
        <w:t xml:space="preserve">14)  </w:t>
      </w:r>
      <w:r w:rsidR="00B4483D" w:rsidRPr="009077C6">
        <w:rPr>
          <w:rFonts w:ascii="Times New Roman" w:hAnsi="Times New Roman"/>
          <w:b/>
          <w:bCs/>
          <w:sz w:val="22"/>
          <w:szCs w:val="22"/>
          <w:highlight w:val="yellow"/>
          <w:rPrChange w:id="2831" w:author="Steve Baird" w:date="2016-04-29T16:19:00Z">
            <w:rPr>
              <w:rFonts w:ascii="Garamond" w:hAnsi="Garamond"/>
              <w:b/>
              <w:bCs/>
              <w:sz w:val="22"/>
              <w:szCs w:val="22"/>
            </w:rPr>
          </w:rPrChange>
        </w:rPr>
        <w:t xml:space="preserve">Other </w:t>
      </w:r>
      <w:r w:rsidR="00F32C85" w:rsidRPr="009077C6">
        <w:rPr>
          <w:rFonts w:ascii="Times New Roman" w:hAnsi="Times New Roman"/>
          <w:b/>
          <w:bCs/>
          <w:sz w:val="22"/>
          <w:szCs w:val="22"/>
          <w:highlight w:val="yellow"/>
          <w:rPrChange w:id="2832" w:author="Steve Baird" w:date="2016-04-29T16:19:00Z">
            <w:rPr>
              <w:rFonts w:ascii="Garamond" w:hAnsi="Garamond"/>
              <w:b/>
              <w:bCs/>
              <w:sz w:val="22"/>
              <w:szCs w:val="22"/>
            </w:rPr>
          </w:rPrChange>
        </w:rPr>
        <w:t>remarks</w:t>
      </w:r>
      <w:r w:rsidR="00B4483D" w:rsidRPr="009077C6">
        <w:rPr>
          <w:rFonts w:ascii="Times New Roman" w:hAnsi="Times New Roman"/>
          <w:b/>
          <w:bCs/>
          <w:sz w:val="22"/>
          <w:szCs w:val="22"/>
          <w:highlight w:val="yellow"/>
          <w:rPrChange w:id="2833" w:author="Steve Baird" w:date="2016-04-29T16:19:00Z">
            <w:rPr>
              <w:rFonts w:ascii="Garamond" w:hAnsi="Garamond"/>
              <w:b/>
              <w:bCs/>
              <w:sz w:val="22"/>
              <w:szCs w:val="22"/>
            </w:rPr>
          </w:rPrChange>
        </w:rPr>
        <w:t>/</w:t>
      </w:r>
      <w:r w:rsidR="00F32C85" w:rsidRPr="009077C6">
        <w:rPr>
          <w:rFonts w:ascii="Times New Roman" w:hAnsi="Times New Roman"/>
          <w:b/>
          <w:bCs/>
          <w:sz w:val="22"/>
          <w:szCs w:val="22"/>
          <w:highlight w:val="yellow"/>
          <w:rPrChange w:id="2834" w:author="Steve Baird" w:date="2016-04-29T16:19:00Z">
            <w:rPr>
              <w:rFonts w:ascii="Garamond" w:hAnsi="Garamond"/>
              <w:b/>
              <w:bCs/>
              <w:sz w:val="22"/>
              <w:szCs w:val="22"/>
            </w:rPr>
          </w:rPrChange>
        </w:rPr>
        <w:t>notes</w:t>
      </w:r>
      <w:r w:rsidR="00F32C85" w:rsidRPr="0024769B">
        <w:rPr>
          <w:rFonts w:ascii="Times New Roman" w:hAnsi="Times New Roman"/>
          <w:b/>
          <w:bCs/>
          <w:sz w:val="22"/>
          <w:szCs w:val="22"/>
          <w:rPrChange w:id="2835" w:author="Steve Baird" w:date="2016-04-29T15:40:00Z">
            <w:rPr>
              <w:rFonts w:ascii="Garamond" w:hAnsi="Garamond"/>
              <w:b/>
              <w:bCs/>
              <w:sz w:val="22"/>
              <w:szCs w:val="22"/>
            </w:rPr>
          </w:rPrChange>
        </w:rPr>
        <w:t xml:space="preserve"> </w:t>
      </w:r>
      <w:del w:id="2836" w:author="Steve Baird" w:date="2016-04-29T16:20:00Z">
        <w:r w:rsidR="003C4828" w:rsidRPr="0024769B" w:rsidDel="009077C6">
          <w:rPr>
            <w:rFonts w:ascii="Times New Roman" w:hAnsi="Times New Roman"/>
            <w:b/>
            <w:bCs/>
            <w:sz w:val="22"/>
            <w:szCs w:val="22"/>
            <w:rPrChange w:id="2837" w:author="Steve Baird" w:date="2016-04-29T15:40:00Z">
              <w:rPr>
                <w:rFonts w:ascii="Garamond" w:hAnsi="Garamond"/>
                <w:b/>
                <w:bCs/>
                <w:sz w:val="22"/>
                <w:szCs w:val="22"/>
              </w:rPr>
            </w:rPrChange>
          </w:rPr>
          <w:delText>–</w:delText>
        </w:r>
        <w:r w:rsidR="00F8159F" w:rsidRPr="0024769B" w:rsidDel="009077C6">
          <w:rPr>
            <w:rFonts w:ascii="Times New Roman" w:hAnsi="Times New Roman"/>
            <w:b/>
            <w:bCs/>
            <w:sz w:val="22"/>
            <w:szCs w:val="22"/>
            <w:rPrChange w:id="2838" w:author="Steve Baird" w:date="2016-04-29T15:40:00Z">
              <w:rPr>
                <w:rFonts w:ascii="Garamond" w:hAnsi="Garamond"/>
                <w:b/>
                <w:bCs/>
                <w:sz w:val="22"/>
                <w:szCs w:val="22"/>
              </w:rPr>
            </w:rPrChange>
          </w:rPr>
          <w:delText xml:space="preserve"> </w:delText>
        </w:r>
        <w:r w:rsidR="00F8159F" w:rsidRPr="0024769B" w:rsidDel="009077C6">
          <w:rPr>
            <w:rFonts w:ascii="Times New Roman" w:hAnsi="Times New Roman"/>
            <w:sz w:val="22"/>
            <w:szCs w:val="22"/>
            <w:rPrChange w:id="2839" w:author="Steve Baird" w:date="2016-04-29T15:40:00Z">
              <w:rPr>
                <w:rFonts w:ascii="Garamond" w:hAnsi="Garamond"/>
                <w:sz w:val="22"/>
                <w:szCs w:val="22"/>
              </w:rPr>
            </w:rPrChange>
          </w:rPr>
          <w:delText>Use this section for further documentation of the research data set.  Include</w:delText>
        </w:r>
        <w:r w:rsidR="00DF225B" w:rsidRPr="0024769B" w:rsidDel="009077C6">
          <w:rPr>
            <w:rFonts w:ascii="Times New Roman" w:hAnsi="Times New Roman"/>
            <w:sz w:val="22"/>
            <w:szCs w:val="22"/>
            <w:rPrChange w:id="2840" w:author="Steve Baird" w:date="2016-04-29T15:40:00Z">
              <w:rPr>
                <w:rFonts w:ascii="Garamond" w:hAnsi="Garamond"/>
                <w:sz w:val="22"/>
                <w:szCs w:val="22"/>
              </w:rPr>
            </w:rPrChange>
          </w:rPr>
          <w:delText xml:space="preserve"> any additional notes regarding </w:delText>
        </w:r>
        <w:r w:rsidR="00236E73" w:rsidRPr="0024769B" w:rsidDel="009077C6">
          <w:rPr>
            <w:rFonts w:ascii="Times New Roman" w:hAnsi="Times New Roman"/>
            <w:sz w:val="22"/>
            <w:szCs w:val="22"/>
            <w:rPrChange w:id="2841" w:author="Steve Baird" w:date="2016-04-29T15:40:00Z">
              <w:rPr>
                <w:rFonts w:ascii="Garamond" w:hAnsi="Garamond"/>
                <w:sz w:val="22"/>
                <w:szCs w:val="22"/>
              </w:rPr>
            </w:rPrChange>
          </w:rPr>
          <w:delText xml:space="preserve">the data set in general, circumstances not covered by the flags and comment codes, or specific data that were coded with the CSM “See Metadata” comment code.  You </w:delText>
        </w:r>
        <w:r w:rsidR="009119BB" w:rsidRPr="0024769B" w:rsidDel="009077C6">
          <w:rPr>
            <w:rFonts w:ascii="Times New Roman" w:hAnsi="Times New Roman"/>
            <w:sz w:val="22"/>
            <w:szCs w:val="22"/>
            <w:rPrChange w:id="2842" w:author="Steve Baird" w:date="2016-04-29T15:40:00Z">
              <w:rPr>
                <w:rFonts w:ascii="Garamond" w:hAnsi="Garamond"/>
                <w:sz w:val="22"/>
                <w:szCs w:val="22"/>
              </w:rPr>
            </w:rPrChange>
          </w:rPr>
          <w:delText xml:space="preserve">may </w:delText>
        </w:r>
        <w:r w:rsidR="00141DA8" w:rsidRPr="0024769B" w:rsidDel="009077C6">
          <w:rPr>
            <w:rFonts w:ascii="Times New Roman" w:hAnsi="Times New Roman"/>
            <w:sz w:val="22"/>
            <w:szCs w:val="22"/>
            <w:rPrChange w:id="2843" w:author="Steve Baird" w:date="2016-04-29T15:40:00Z">
              <w:rPr>
                <w:rFonts w:ascii="Garamond" w:hAnsi="Garamond"/>
                <w:sz w:val="22"/>
                <w:szCs w:val="22"/>
              </w:rPr>
            </w:rPrChange>
          </w:rPr>
          <w:delText xml:space="preserve">include the metadata worksheets here if so desired.  You </w:delText>
        </w:r>
        <w:r w:rsidR="00236E73" w:rsidRPr="0024769B" w:rsidDel="009077C6">
          <w:rPr>
            <w:rFonts w:ascii="Times New Roman" w:hAnsi="Times New Roman"/>
            <w:sz w:val="22"/>
            <w:szCs w:val="22"/>
            <w:rPrChange w:id="2844" w:author="Steve Baird" w:date="2016-04-29T15:40:00Z">
              <w:rPr>
                <w:rFonts w:ascii="Garamond" w:hAnsi="Garamond"/>
                <w:sz w:val="22"/>
                <w:szCs w:val="22"/>
              </w:rPr>
            </w:rPrChange>
          </w:rPr>
          <w:delText>may also include information on major storms or precipitation events that could have affected the data recorded at the sample sites.</w:delText>
        </w:r>
        <w:r w:rsidR="00FE61BA" w:rsidRPr="0024769B" w:rsidDel="009077C6">
          <w:rPr>
            <w:rFonts w:ascii="Times New Roman" w:hAnsi="Times New Roman"/>
            <w:sz w:val="22"/>
            <w:szCs w:val="22"/>
            <w:rPrChange w:id="2845" w:author="Steve Baird" w:date="2016-04-29T15:40:00Z">
              <w:rPr>
                <w:rFonts w:ascii="Garamond" w:hAnsi="Garamond"/>
                <w:sz w:val="22"/>
                <w:szCs w:val="22"/>
              </w:rPr>
            </w:rPrChange>
          </w:rPr>
          <w:delText xml:space="preserve">  </w:delText>
        </w:r>
        <w:r w:rsidR="00FE61BA" w:rsidRPr="0024769B" w:rsidDel="009077C6">
          <w:rPr>
            <w:rFonts w:ascii="Times New Roman" w:hAnsi="Times New Roman"/>
            <w:sz w:val="22"/>
            <w:szCs w:val="22"/>
            <w:u w:val="single"/>
            <w:rPrChange w:id="2846" w:author="Steve Baird" w:date="2016-04-29T15:40:00Z">
              <w:rPr>
                <w:rFonts w:ascii="Garamond" w:hAnsi="Garamond"/>
                <w:sz w:val="22"/>
                <w:szCs w:val="22"/>
                <w:u w:val="single"/>
              </w:rPr>
            </w:rPrChange>
          </w:rPr>
          <w:delText>Include the following excerpt:</w:delText>
        </w:r>
      </w:del>
    </w:p>
    <w:p w14:paraId="4B888858" w14:textId="77777777" w:rsidR="00FE61BA" w:rsidRPr="0024769B" w:rsidDel="009077C6" w:rsidRDefault="00FE61BA" w:rsidP="00F8159F">
      <w:pPr>
        <w:pStyle w:val="HTMLPreformatted"/>
        <w:rPr>
          <w:del w:id="2847" w:author="Steve Baird" w:date="2016-04-29T16:20:00Z"/>
          <w:rFonts w:ascii="Times New Roman" w:hAnsi="Times New Roman" w:cs="Times New Roman"/>
          <w:b/>
          <w:bCs/>
          <w:sz w:val="22"/>
          <w:szCs w:val="22"/>
          <w:rPrChange w:id="2848" w:author="Steve Baird" w:date="2016-04-29T15:40:00Z">
            <w:rPr>
              <w:del w:id="2849" w:author="Steve Baird" w:date="2016-04-29T16:20:00Z"/>
              <w:rFonts w:ascii="Garamond" w:hAnsi="Garamond" w:cs="Times New Roman"/>
              <w:b/>
              <w:bCs/>
              <w:sz w:val="22"/>
              <w:szCs w:val="22"/>
            </w:rPr>
          </w:rPrChange>
        </w:rPr>
      </w:pPr>
    </w:p>
    <w:p w14:paraId="4FE38464" w14:textId="77777777" w:rsidR="009077C6" w:rsidRDefault="009077C6">
      <w:pPr>
        <w:pStyle w:val="HTMLPreformatted"/>
        <w:rPr>
          <w:ins w:id="2850" w:author="Steve Baird" w:date="2016-04-29T16:20:00Z"/>
          <w:b/>
          <w:bCs/>
          <w:sz w:val="22"/>
          <w:szCs w:val="22"/>
        </w:rPr>
        <w:pPrChange w:id="2851" w:author="Steve Baird" w:date="2016-04-29T16:20:00Z">
          <w:pPr>
            <w:ind w:left="540" w:right="900"/>
            <w:jc w:val="both"/>
          </w:pPr>
        </w:pPrChange>
      </w:pPr>
    </w:p>
    <w:p w14:paraId="43165049" w14:textId="77777777" w:rsidR="009077C6" w:rsidRDefault="009077C6">
      <w:pPr>
        <w:pStyle w:val="HTMLPreformatted"/>
        <w:rPr>
          <w:ins w:id="2852" w:author="Steve Baird" w:date="2016-04-29T16:20:00Z"/>
          <w:b/>
          <w:bCs/>
          <w:sz w:val="22"/>
          <w:szCs w:val="22"/>
        </w:rPr>
        <w:pPrChange w:id="2853" w:author="Steve Baird" w:date="2016-04-29T16:20:00Z">
          <w:pPr>
            <w:ind w:left="540" w:right="900"/>
            <w:jc w:val="both"/>
          </w:pPr>
        </w:pPrChange>
      </w:pPr>
    </w:p>
    <w:p w14:paraId="4A12DEEE" w14:textId="77777777" w:rsidR="00B4483D" w:rsidRDefault="00FE61BA">
      <w:pPr>
        <w:pStyle w:val="HTMLPreformatted"/>
        <w:ind w:left="540"/>
        <w:rPr>
          <w:ins w:id="2854" w:author="Steve Baird" w:date="2016-04-29T16:20:00Z"/>
          <w:sz w:val="22"/>
          <w:szCs w:val="22"/>
        </w:rPr>
        <w:pPrChange w:id="2855" w:author="Steve Baird" w:date="2016-04-29T16:20:00Z">
          <w:pPr>
            <w:ind w:left="540" w:right="900"/>
            <w:jc w:val="both"/>
          </w:pPr>
        </w:pPrChange>
      </w:pPr>
      <w:r w:rsidRPr="0024769B">
        <w:rPr>
          <w:rFonts w:ascii="Times New Roman" w:hAnsi="Times New Roman" w:cs="Times New Roman"/>
          <w:sz w:val="22"/>
          <w:szCs w:val="22"/>
          <w:rPrChange w:id="2856" w:author="Steve Baird" w:date="2016-04-29T15:40:00Z">
            <w:rPr>
              <w:rFonts w:ascii="Garamond" w:hAnsi="Garamond"/>
              <w:sz w:val="22"/>
              <w:szCs w:val="22"/>
            </w:rPr>
          </w:rPrChange>
        </w:rPr>
        <w:t xml:space="preserve">Data are missing due to equipment or associated specific probes not being deployed, equipment failure, time of maintenance or calibration of equipment, or repair/replacement of a sampling station platform.  </w:t>
      </w:r>
      <w:r w:rsidR="004B2A17" w:rsidRPr="0024769B">
        <w:rPr>
          <w:rFonts w:ascii="Times New Roman" w:hAnsi="Times New Roman" w:cs="Times New Roman"/>
          <w:sz w:val="22"/>
          <w:szCs w:val="22"/>
          <w:rPrChange w:id="2857" w:author="Steve Baird" w:date="2016-04-29T15:40:00Z">
            <w:rPr>
              <w:rFonts w:ascii="Garamond" w:hAnsi="Garamond"/>
              <w:sz w:val="22"/>
              <w:szCs w:val="22"/>
            </w:rPr>
          </w:rPrChange>
        </w:rPr>
        <w:t xml:space="preserve">Any NANs in the dataset stand for “not a number” and are the result of low power, disconnected wires, or out of range readings.  </w:t>
      </w:r>
      <w:r w:rsidRPr="0024769B">
        <w:rPr>
          <w:rFonts w:ascii="Times New Roman" w:hAnsi="Times New Roman" w:cs="Times New Roman"/>
          <w:sz w:val="22"/>
          <w:szCs w:val="22"/>
          <w:rPrChange w:id="2858" w:author="Steve Baird" w:date="2016-04-29T15:40:00Z">
            <w:rPr>
              <w:rFonts w:ascii="Garamond" w:hAnsi="Garamond"/>
              <w:sz w:val="22"/>
              <w:szCs w:val="22"/>
            </w:rPr>
          </w:rPrChange>
        </w:rPr>
        <w:t>If additional information on missing data is needed, contact the Research Coordinator at the reserve submitting the data.</w:t>
      </w:r>
    </w:p>
    <w:p w14:paraId="50FF2534" w14:textId="77777777" w:rsidR="009077C6" w:rsidRDefault="009077C6" w:rsidP="0024722E">
      <w:pPr>
        <w:ind w:left="540" w:right="900"/>
        <w:jc w:val="both"/>
        <w:rPr>
          <w:ins w:id="2859" w:author="Steve Baird" w:date="2016-04-29T16:20:00Z"/>
          <w:sz w:val="22"/>
          <w:szCs w:val="22"/>
        </w:rPr>
      </w:pPr>
    </w:p>
    <w:p w14:paraId="67432670" w14:textId="77777777" w:rsidR="009077C6" w:rsidRPr="00717A13" w:rsidRDefault="009077C6" w:rsidP="009077C6">
      <w:pPr>
        <w:ind w:left="540" w:right="900"/>
        <w:jc w:val="both"/>
        <w:rPr>
          <w:color w:val="FF0000"/>
          <w:sz w:val="22"/>
          <w:szCs w:val="22"/>
        </w:rPr>
      </w:pPr>
      <w:proofErr w:type="spellStart"/>
      <w:ins w:id="2860" w:author="Steve Baird" w:date="2016-04-29T16:20:00Z">
        <w:r w:rsidRPr="00717A13">
          <w:rPr>
            <w:color w:val="FF0000"/>
            <w:sz w:val="22"/>
            <w:szCs w:val="22"/>
          </w:rPr>
          <w:t>Seldovia</w:t>
        </w:r>
        <w:proofErr w:type="spellEnd"/>
        <w:r w:rsidRPr="00717A13">
          <w:rPr>
            <w:color w:val="FF0000"/>
            <w:sz w:val="22"/>
            <w:szCs w:val="22"/>
          </w:rPr>
          <w:t xml:space="preserve"> Surface &amp; Homer Surface sites move up and down on a cable.  Sometimes the </w:t>
        </w:r>
        <w:proofErr w:type="spellStart"/>
        <w:r w:rsidRPr="00717A13">
          <w:rPr>
            <w:color w:val="FF0000"/>
            <w:sz w:val="22"/>
            <w:szCs w:val="22"/>
          </w:rPr>
          <w:t>sonde</w:t>
        </w:r>
        <w:proofErr w:type="spellEnd"/>
        <w:r w:rsidRPr="00717A13">
          <w:rPr>
            <w:color w:val="FF0000"/>
            <w:sz w:val="22"/>
            <w:szCs w:val="22"/>
          </w:rPr>
          <w:t xml:space="preserve"> gets hung-up on the cable, causing out of water events.  &lt;1.0 meter and &gt;</w:t>
        </w:r>
        <w:proofErr w:type="gramStart"/>
        <w:r w:rsidRPr="00717A13">
          <w:rPr>
            <w:color w:val="FF0000"/>
            <w:sz w:val="22"/>
            <w:szCs w:val="22"/>
          </w:rPr>
          <w:t>0.1 meter</w:t>
        </w:r>
        <w:proofErr w:type="gramEnd"/>
        <w:r w:rsidRPr="00717A13">
          <w:rPr>
            <w:color w:val="FF0000"/>
            <w:sz w:val="22"/>
            <w:szCs w:val="22"/>
          </w:rPr>
          <w:t xml:space="preserve"> data are retained.</w:t>
        </w:r>
      </w:ins>
    </w:p>
    <w:p w14:paraId="7901B9C4" w14:textId="77777777" w:rsidR="002D08B8" w:rsidRPr="00717A13" w:rsidRDefault="002D08B8" w:rsidP="009077C6">
      <w:pPr>
        <w:ind w:left="540" w:right="900"/>
        <w:jc w:val="both"/>
        <w:rPr>
          <w:color w:val="FF0000"/>
          <w:sz w:val="22"/>
          <w:szCs w:val="22"/>
        </w:rPr>
      </w:pPr>
    </w:p>
    <w:p w14:paraId="0AA0CB6B" w14:textId="5B19CB3A" w:rsidR="00A62D94" w:rsidRDefault="00B24E55" w:rsidP="0024722E">
      <w:pPr>
        <w:ind w:left="540" w:right="900"/>
        <w:jc w:val="both"/>
        <w:rPr>
          <w:color w:val="000000"/>
          <w:sz w:val="22"/>
          <w:szCs w:val="22"/>
        </w:rPr>
      </w:pPr>
      <w:r>
        <w:rPr>
          <w:color w:val="000000"/>
          <w:sz w:val="22"/>
          <w:szCs w:val="22"/>
        </w:rPr>
        <w:t>Homer surface was discovered missing on 03/24/2021 during routine field work. The mooring was damaged, and the sensor floated free. The sensor was not recovered, and all date were lost. Delay in manufacturing of the custom surface shuttle prevented redeployment until 05/10/2021.</w:t>
      </w:r>
    </w:p>
    <w:p w14:paraId="155A3BD5" w14:textId="41B606A9" w:rsidR="00140B92" w:rsidRDefault="00140B92" w:rsidP="0015361E">
      <w:pPr>
        <w:ind w:right="900"/>
        <w:jc w:val="both"/>
        <w:rPr>
          <w:color w:val="000000"/>
          <w:sz w:val="22"/>
          <w:szCs w:val="22"/>
        </w:rPr>
      </w:pPr>
    </w:p>
    <w:p w14:paraId="7AD1BEDF" w14:textId="77777777" w:rsidR="00DA6C4F" w:rsidRDefault="00DA6C4F" w:rsidP="0024722E">
      <w:pPr>
        <w:ind w:left="540" w:right="900"/>
        <w:jc w:val="both"/>
        <w:rPr>
          <w:sz w:val="22"/>
          <w:szCs w:val="22"/>
        </w:rPr>
      </w:pPr>
    </w:p>
    <w:p w14:paraId="5B9463BA" w14:textId="77777777" w:rsidR="00DA6C4F" w:rsidRPr="0024769B" w:rsidRDefault="00DA6C4F" w:rsidP="0024722E">
      <w:pPr>
        <w:ind w:left="540" w:right="900"/>
        <w:jc w:val="both"/>
        <w:rPr>
          <w:sz w:val="22"/>
          <w:szCs w:val="22"/>
          <w:rPrChange w:id="2861" w:author="Steve Baird" w:date="2016-04-29T15:40:00Z">
            <w:rPr>
              <w:rFonts w:ascii="Garamond" w:hAnsi="Garamond"/>
              <w:sz w:val="22"/>
              <w:szCs w:val="22"/>
            </w:rPr>
          </w:rPrChange>
        </w:rPr>
      </w:pPr>
      <w:bookmarkStart w:id="2862" w:name="_GoBack"/>
      <w:bookmarkEnd w:id="2862"/>
    </w:p>
    <w:sectPr w:rsidR="00DA6C4F" w:rsidRPr="0024769B"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9168D" w14:textId="77777777" w:rsidR="00C1560F" w:rsidRDefault="00C1560F" w:rsidP="00A25D1A">
      <w:r>
        <w:separator/>
      </w:r>
    </w:p>
  </w:endnote>
  <w:endnote w:type="continuationSeparator" w:id="0">
    <w:p w14:paraId="65819E0E" w14:textId="77777777" w:rsidR="00C1560F" w:rsidRDefault="00C1560F"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B7F39" w14:textId="77777777" w:rsidR="00C1560F" w:rsidRDefault="00C1560F" w:rsidP="00A25D1A">
      <w:r>
        <w:separator/>
      </w:r>
    </w:p>
  </w:footnote>
  <w:footnote w:type="continuationSeparator" w:id="0">
    <w:p w14:paraId="7850B44C" w14:textId="77777777" w:rsidR="00C1560F" w:rsidRDefault="00C1560F" w:rsidP="00A25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Baird">
    <w15:presenceInfo w15:providerId="None" w15:userId="Steve Bai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23EF"/>
    <w:rsid w:val="00002B06"/>
    <w:rsid w:val="00007333"/>
    <w:rsid w:val="00020C95"/>
    <w:rsid w:val="00024913"/>
    <w:rsid w:val="000278DE"/>
    <w:rsid w:val="00041498"/>
    <w:rsid w:val="00041544"/>
    <w:rsid w:val="0005173F"/>
    <w:rsid w:val="00054B12"/>
    <w:rsid w:val="00062394"/>
    <w:rsid w:val="00071A94"/>
    <w:rsid w:val="00076356"/>
    <w:rsid w:val="000772CB"/>
    <w:rsid w:val="000A303A"/>
    <w:rsid w:val="000C04A3"/>
    <w:rsid w:val="000C61EC"/>
    <w:rsid w:val="000D26B3"/>
    <w:rsid w:val="000E2F2C"/>
    <w:rsid w:val="000F021C"/>
    <w:rsid w:val="001065B5"/>
    <w:rsid w:val="00130C6F"/>
    <w:rsid w:val="00136522"/>
    <w:rsid w:val="001371B5"/>
    <w:rsid w:val="00140B92"/>
    <w:rsid w:val="00141DA8"/>
    <w:rsid w:val="001477AE"/>
    <w:rsid w:val="0015361E"/>
    <w:rsid w:val="00160E4D"/>
    <w:rsid w:val="0016536E"/>
    <w:rsid w:val="00166D17"/>
    <w:rsid w:val="0018166B"/>
    <w:rsid w:val="00181B44"/>
    <w:rsid w:val="0019352E"/>
    <w:rsid w:val="001A0456"/>
    <w:rsid w:val="001A2451"/>
    <w:rsid w:val="001A3843"/>
    <w:rsid w:val="001B4B43"/>
    <w:rsid w:val="001D3FDD"/>
    <w:rsid w:val="001E5567"/>
    <w:rsid w:val="00207BFA"/>
    <w:rsid w:val="00217A69"/>
    <w:rsid w:val="00224AFE"/>
    <w:rsid w:val="002257DF"/>
    <w:rsid w:val="0022691F"/>
    <w:rsid w:val="00231E2C"/>
    <w:rsid w:val="00235F0B"/>
    <w:rsid w:val="00236E73"/>
    <w:rsid w:val="0024467F"/>
    <w:rsid w:val="0024722E"/>
    <w:rsid w:val="0024769B"/>
    <w:rsid w:val="00270554"/>
    <w:rsid w:val="00282E3D"/>
    <w:rsid w:val="002B3E41"/>
    <w:rsid w:val="002B4F5E"/>
    <w:rsid w:val="002B7A40"/>
    <w:rsid w:val="002C7A8E"/>
    <w:rsid w:val="002D0653"/>
    <w:rsid w:val="002D08B8"/>
    <w:rsid w:val="002E48D5"/>
    <w:rsid w:val="002E7463"/>
    <w:rsid w:val="00300F1D"/>
    <w:rsid w:val="003045B2"/>
    <w:rsid w:val="00307666"/>
    <w:rsid w:val="00314573"/>
    <w:rsid w:val="00314FE0"/>
    <w:rsid w:val="00317D02"/>
    <w:rsid w:val="00317FBB"/>
    <w:rsid w:val="00321B2B"/>
    <w:rsid w:val="00325D44"/>
    <w:rsid w:val="00344E38"/>
    <w:rsid w:val="00376290"/>
    <w:rsid w:val="003A12ED"/>
    <w:rsid w:val="003C4289"/>
    <w:rsid w:val="003C4828"/>
    <w:rsid w:val="003E16A1"/>
    <w:rsid w:val="003E7FDA"/>
    <w:rsid w:val="003F58AE"/>
    <w:rsid w:val="003F6B96"/>
    <w:rsid w:val="00431176"/>
    <w:rsid w:val="00432D32"/>
    <w:rsid w:val="004341A7"/>
    <w:rsid w:val="004425D2"/>
    <w:rsid w:val="00447199"/>
    <w:rsid w:val="004514AD"/>
    <w:rsid w:val="00463E74"/>
    <w:rsid w:val="00472C7D"/>
    <w:rsid w:val="004860B3"/>
    <w:rsid w:val="00486413"/>
    <w:rsid w:val="00491323"/>
    <w:rsid w:val="004A2C40"/>
    <w:rsid w:val="004A68EB"/>
    <w:rsid w:val="004B2A17"/>
    <w:rsid w:val="004C594A"/>
    <w:rsid w:val="004C612D"/>
    <w:rsid w:val="004D1CCF"/>
    <w:rsid w:val="004D2E4E"/>
    <w:rsid w:val="004D7F5E"/>
    <w:rsid w:val="004E78A7"/>
    <w:rsid w:val="004F5822"/>
    <w:rsid w:val="00500399"/>
    <w:rsid w:val="005014B0"/>
    <w:rsid w:val="00505301"/>
    <w:rsid w:val="00516665"/>
    <w:rsid w:val="00520454"/>
    <w:rsid w:val="00526832"/>
    <w:rsid w:val="00530251"/>
    <w:rsid w:val="00556400"/>
    <w:rsid w:val="00560984"/>
    <w:rsid w:val="005613F8"/>
    <w:rsid w:val="00577B76"/>
    <w:rsid w:val="005866D9"/>
    <w:rsid w:val="00594941"/>
    <w:rsid w:val="00595380"/>
    <w:rsid w:val="00595806"/>
    <w:rsid w:val="005974E9"/>
    <w:rsid w:val="005A0EC7"/>
    <w:rsid w:val="005B0E15"/>
    <w:rsid w:val="005B25C6"/>
    <w:rsid w:val="005B638C"/>
    <w:rsid w:val="005C3C14"/>
    <w:rsid w:val="005E12F8"/>
    <w:rsid w:val="005F40C9"/>
    <w:rsid w:val="005F4640"/>
    <w:rsid w:val="006446B6"/>
    <w:rsid w:val="0065020B"/>
    <w:rsid w:val="00657762"/>
    <w:rsid w:val="006739AD"/>
    <w:rsid w:val="00676BA2"/>
    <w:rsid w:val="00687503"/>
    <w:rsid w:val="00690BB4"/>
    <w:rsid w:val="0069770D"/>
    <w:rsid w:val="006C17BB"/>
    <w:rsid w:val="006D6E13"/>
    <w:rsid w:val="006E5125"/>
    <w:rsid w:val="0071302E"/>
    <w:rsid w:val="007148FA"/>
    <w:rsid w:val="00717A13"/>
    <w:rsid w:val="00720A42"/>
    <w:rsid w:val="00722953"/>
    <w:rsid w:val="00733D82"/>
    <w:rsid w:val="0073678A"/>
    <w:rsid w:val="00763370"/>
    <w:rsid w:val="00796DA2"/>
    <w:rsid w:val="007A0D81"/>
    <w:rsid w:val="007A52F9"/>
    <w:rsid w:val="007B6B21"/>
    <w:rsid w:val="007C490B"/>
    <w:rsid w:val="007D2DC1"/>
    <w:rsid w:val="007F0EAC"/>
    <w:rsid w:val="007F13A5"/>
    <w:rsid w:val="008175A4"/>
    <w:rsid w:val="00853C1F"/>
    <w:rsid w:val="008552BF"/>
    <w:rsid w:val="0086463C"/>
    <w:rsid w:val="00875634"/>
    <w:rsid w:val="0089634C"/>
    <w:rsid w:val="008A175D"/>
    <w:rsid w:val="008A27B7"/>
    <w:rsid w:val="008A3CCC"/>
    <w:rsid w:val="008C27AE"/>
    <w:rsid w:val="008C48E0"/>
    <w:rsid w:val="008D11B8"/>
    <w:rsid w:val="008E05B9"/>
    <w:rsid w:val="008F6B19"/>
    <w:rsid w:val="009077C6"/>
    <w:rsid w:val="00907A2D"/>
    <w:rsid w:val="00910FB7"/>
    <w:rsid w:val="009119BB"/>
    <w:rsid w:val="00912316"/>
    <w:rsid w:val="00914B41"/>
    <w:rsid w:val="00927E52"/>
    <w:rsid w:val="00936747"/>
    <w:rsid w:val="0094504B"/>
    <w:rsid w:val="009459BC"/>
    <w:rsid w:val="00953397"/>
    <w:rsid w:val="00953E92"/>
    <w:rsid w:val="00957188"/>
    <w:rsid w:val="0096141F"/>
    <w:rsid w:val="00972645"/>
    <w:rsid w:val="0097534A"/>
    <w:rsid w:val="0099147D"/>
    <w:rsid w:val="009B3254"/>
    <w:rsid w:val="009B430A"/>
    <w:rsid w:val="009C2746"/>
    <w:rsid w:val="009D07BF"/>
    <w:rsid w:val="009D0A44"/>
    <w:rsid w:val="009F7241"/>
    <w:rsid w:val="00A10CB2"/>
    <w:rsid w:val="00A141AC"/>
    <w:rsid w:val="00A16F1A"/>
    <w:rsid w:val="00A23FA7"/>
    <w:rsid w:val="00A25D1A"/>
    <w:rsid w:val="00A62827"/>
    <w:rsid w:val="00A62D94"/>
    <w:rsid w:val="00A65DCA"/>
    <w:rsid w:val="00A70CA6"/>
    <w:rsid w:val="00A827E8"/>
    <w:rsid w:val="00AA1338"/>
    <w:rsid w:val="00AA53D4"/>
    <w:rsid w:val="00AC05EB"/>
    <w:rsid w:val="00AD2E46"/>
    <w:rsid w:val="00AE03D3"/>
    <w:rsid w:val="00AE2810"/>
    <w:rsid w:val="00AE7C18"/>
    <w:rsid w:val="00AF23BC"/>
    <w:rsid w:val="00B0113A"/>
    <w:rsid w:val="00B13E26"/>
    <w:rsid w:val="00B24E55"/>
    <w:rsid w:val="00B3596F"/>
    <w:rsid w:val="00B40671"/>
    <w:rsid w:val="00B41BDE"/>
    <w:rsid w:val="00B425A9"/>
    <w:rsid w:val="00B4483D"/>
    <w:rsid w:val="00B4530B"/>
    <w:rsid w:val="00B60965"/>
    <w:rsid w:val="00B64792"/>
    <w:rsid w:val="00BA3A0D"/>
    <w:rsid w:val="00BA597F"/>
    <w:rsid w:val="00BB5C6E"/>
    <w:rsid w:val="00BC05D6"/>
    <w:rsid w:val="00BD357C"/>
    <w:rsid w:val="00BD46F9"/>
    <w:rsid w:val="00BD5D03"/>
    <w:rsid w:val="00BE1761"/>
    <w:rsid w:val="00BE5BE5"/>
    <w:rsid w:val="00BE5EF8"/>
    <w:rsid w:val="00BF1F9F"/>
    <w:rsid w:val="00BF31A1"/>
    <w:rsid w:val="00BF350A"/>
    <w:rsid w:val="00C04F24"/>
    <w:rsid w:val="00C11621"/>
    <w:rsid w:val="00C1560F"/>
    <w:rsid w:val="00C16BEB"/>
    <w:rsid w:val="00C40AD6"/>
    <w:rsid w:val="00C40D7A"/>
    <w:rsid w:val="00C435B5"/>
    <w:rsid w:val="00C70A1F"/>
    <w:rsid w:val="00CB2078"/>
    <w:rsid w:val="00CB6E8A"/>
    <w:rsid w:val="00CC041F"/>
    <w:rsid w:val="00CC1A36"/>
    <w:rsid w:val="00CE3AD7"/>
    <w:rsid w:val="00D065B8"/>
    <w:rsid w:val="00D214C9"/>
    <w:rsid w:val="00D33CE3"/>
    <w:rsid w:val="00D4484A"/>
    <w:rsid w:val="00D6696C"/>
    <w:rsid w:val="00D857D6"/>
    <w:rsid w:val="00D87464"/>
    <w:rsid w:val="00D97712"/>
    <w:rsid w:val="00DA3E2A"/>
    <w:rsid w:val="00DA6C4F"/>
    <w:rsid w:val="00DC58C1"/>
    <w:rsid w:val="00DC5FD9"/>
    <w:rsid w:val="00DD4094"/>
    <w:rsid w:val="00DD688C"/>
    <w:rsid w:val="00DF0AF4"/>
    <w:rsid w:val="00DF225B"/>
    <w:rsid w:val="00DF6463"/>
    <w:rsid w:val="00DF6DD6"/>
    <w:rsid w:val="00E00CB1"/>
    <w:rsid w:val="00E13A30"/>
    <w:rsid w:val="00E16F02"/>
    <w:rsid w:val="00E30C9B"/>
    <w:rsid w:val="00E456D5"/>
    <w:rsid w:val="00E47B7F"/>
    <w:rsid w:val="00E47CBB"/>
    <w:rsid w:val="00E5570D"/>
    <w:rsid w:val="00E563E2"/>
    <w:rsid w:val="00E57502"/>
    <w:rsid w:val="00E63587"/>
    <w:rsid w:val="00E649D6"/>
    <w:rsid w:val="00E6507D"/>
    <w:rsid w:val="00E715AA"/>
    <w:rsid w:val="00E82492"/>
    <w:rsid w:val="00E84546"/>
    <w:rsid w:val="00EB5B95"/>
    <w:rsid w:val="00EB769D"/>
    <w:rsid w:val="00ED62D7"/>
    <w:rsid w:val="00EE25CA"/>
    <w:rsid w:val="00EF5F96"/>
    <w:rsid w:val="00EF74D0"/>
    <w:rsid w:val="00F009DC"/>
    <w:rsid w:val="00F32C85"/>
    <w:rsid w:val="00F32DB0"/>
    <w:rsid w:val="00F36D1A"/>
    <w:rsid w:val="00F43EF4"/>
    <w:rsid w:val="00F55E29"/>
    <w:rsid w:val="00F57E8A"/>
    <w:rsid w:val="00F66033"/>
    <w:rsid w:val="00F75484"/>
    <w:rsid w:val="00F8159F"/>
    <w:rsid w:val="00FA138D"/>
    <w:rsid w:val="00FA4D86"/>
    <w:rsid w:val="00FC0342"/>
    <w:rsid w:val="00FE61BA"/>
    <w:rsid w:val="00FE6697"/>
    <w:rsid w:val="00FF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CE124"/>
  <w15:chartTrackingRefBased/>
  <w15:docId w15:val="{87C06883-AAE7-4CA2-86EC-8D2E918F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 w:type="table" w:styleId="TableGrid">
    <w:name w:val="Table Grid"/>
    <w:basedOn w:val="TableNormal"/>
    <w:rsid w:val="00077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2014">
      <w:bodyDiv w:val="1"/>
      <w:marLeft w:val="0"/>
      <w:marRight w:val="0"/>
      <w:marTop w:val="0"/>
      <w:marBottom w:val="0"/>
      <w:divBdr>
        <w:top w:val="none" w:sz="0" w:space="0" w:color="auto"/>
        <w:left w:val="none" w:sz="0" w:space="0" w:color="auto"/>
        <w:bottom w:val="none" w:sz="0" w:space="0" w:color="auto"/>
        <w:right w:val="none" w:sz="0" w:space="0" w:color="auto"/>
      </w:divBdr>
    </w:div>
    <w:div w:id="97481734">
      <w:bodyDiv w:val="1"/>
      <w:marLeft w:val="0"/>
      <w:marRight w:val="0"/>
      <w:marTop w:val="0"/>
      <w:marBottom w:val="0"/>
      <w:divBdr>
        <w:top w:val="none" w:sz="0" w:space="0" w:color="auto"/>
        <w:left w:val="none" w:sz="0" w:space="0" w:color="auto"/>
        <w:bottom w:val="none" w:sz="0" w:space="0" w:color="auto"/>
        <w:right w:val="none" w:sz="0" w:space="0" w:color="auto"/>
      </w:divBdr>
    </w:div>
    <w:div w:id="209996616">
      <w:bodyDiv w:val="1"/>
      <w:marLeft w:val="0"/>
      <w:marRight w:val="0"/>
      <w:marTop w:val="0"/>
      <w:marBottom w:val="0"/>
      <w:divBdr>
        <w:top w:val="none" w:sz="0" w:space="0" w:color="auto"/>
        <w:left w:val="none" w:sz="0" w:space="0" w:color="auto"/>
        <w:bottom w:val="none" w:sz="0" w:space="0" w:color="auto"/>
        <w:right w:val="none" w:sz="0" w:space="0" w:color="auto"/>
      </w:divBdr>
    </w:div>
    <w:div w:id="243800962">
      <w:bodyDiv w:val="1"/>
      <w:marLeft w:val="0"/>
      <w:marRight w:val="0"/>
      <w:marTop w:val="0"/>
      <w:marBottom w:val="0"/>
      <w:divBdr>
        <w:top w:val="none" w:sz="0" w:space="0" w:color="auto"/>
        <w:left w:val="none" w:sz="0" w:space="0" w:color="auto"/>
        <w:bottom w:val="none" w:sz="0" w:space="0" w:color="auto"/>
        <w:right w:val="none" w:sz="0" w:space="0" w:color="auto"/>
      </w:divBdr>
    </w:div>
    <w:div w:id="268591150">
      <w:bodyDiv w:val="1"/>
      <w:marLeft w:val="0"/>
      <w:marRight w:val="0"/>
      <w:marTop w:val="0"/>
      <w:marBottom w:val="0"/>
      <w:divBdr>
        <w:top w:val="none" w:sz="0" w:space="0" w:color="auto"/>
        <w:left w:val="none" w:sz="0" w:space="0" w:color="auto"/>
        <w:bottom w:val="none" w:sz="0" w:space="0" w:color="auto"/>
        <w:right w:val="none" w:sz="0" w:space="0" w:color="auto"/>
      </w:divBdr>
    </w:div>
    <w:div w:id="346948935">
      <w:bodyDiv w:val="1"/>
      <w:marLeft w:val="0"/>
      <w:marRight w:val="0"/>
      <w:marTop w:val="0"/>
      <w:marBottom w:val="0"/>
      <w:divBdr>
        <w:top w:val="none" w:sz="0" w:space="0" w:color="auto"/>
        <w:left w:val="none" w:sz="0" w:space="0" w:color="auto"/>
        <w:bottom w:val="none" w:sz="0" w:space="0" w:color="auto"/>
        <w:right w:val="none" w:sz="0" w:space="0" w:color="auto"/>
      </w:divBdr>
    </w:div>
    <w:div w:id="357392562">
      <w:bodyDiv w:val="1"/>
      <w:marLeft w:val="0"/>
      <w:marRight w:val="0"/>
      <w:marTop w:val="0"/>
      <w:marBottom w:val="0"/>
      <w:divBdr>
        <w:top w:val="none" w:sz="0" w:space="0" w:color="auto"/>
        <w:left w:val="none" w:sz="0" w:space="0" w:color="auto"/>
        <w:bottom w:val="none" w:sz="0" w:space="0" w:color="auto"/>
        <w:right w:val="none" w:sz="0" w:space="0" w:color="auto"/>
      </w:divBdr>
    </w:div>
    <w:div w:id="382798543">
      <w:bodyDiv w:val="1"/>
      <w:marLeft w:val="0"/>
      <w:marRight w:val="0"/>
      <w:marTop w:val="0"/>
      <w:marBottom w:val="0"/>
      <w:divBdr>
        <w:top w:val="none" w:sz="0" w:space="0" w:color="auto"/>
        <w:left w:val="none" w:sz="0" w:space="0" w:color="auto"/>
        <w:bottom w:val="none" w:sz="0" w:space="0" w:color="auto"/>
        <w:right w:val="none" w:sz="0" w:space="0" w:color="auto"/>
      </w:divBdr>
    </w:div>
    <w:div w:id="512258176">
      <w:bodyDiv w:val="1"/>
      <w:marLeft w:val="0"/>
      <w:marRight w:val="0"/>
      <w:marTop w:val="0"/>
      <w:marBottom w:val="0"/>
      <w:divBdr>
        <w:top w:val="none" w:sz="0" w:space="0" w:color="auto"/>
        <w:left w:val="none" w:sz="0" w:space="0" w:color="auto"/>
        <w:bottom w:val="none" w:sz="0" w:space="0" w:color="auto"/>
        <w:right w:val="none" w:sz="0" w:space="0" w:color="auto"/>
      </w:divBdr>
    </w:div>
    <w:div w:id="530460959">
      <w:bodyDiv w:val="1"/>
      <w:marLeft w:val="0"/>
      <w:marRight w:val="0"/>
      <w:marTop w:val="0"/>
      <w:marBottom w:val="0"/>
      <w:divBdr>
        <w:top w:val="none" w:sz="0" w:space="0" w:color="auto"/>
        <w:left w:val="none" w:sz="0" w:space="0" w:color="auto"/>
        <w:bottom w:val="none" w:sz="0" w:space="0" w:color="auto"/>
        <w:right w:val="none" w:sz="0" w:space="0" w:color="auto"/>
      </w:divBdr>
    </w:div>
    <w:div w:id="563028583">
      <w:bodyDiv w:val="1"/>
      <w:marLeft w:val="0"/>
      <w:marRight w:val="0"/>
      <w:marTop w:val="0"/>
      <w:marBottom w:val="0"/>
      <w:divBdr>
        <w:top w:val="none" w:sz="0" w:space="0" w:color="auto"/>
        <w:left w:val="none" w:sz="0" w:space="0" w:color="auto"/>
        <w:bottom w:val="none" w:sz="0" w:space="0" w:color="auto"/>
        <w:right w:val="none" w:sz="0" w:space="0" w:color="auto"/>
      </w:divBdr>
    </w:div>
    <w:div w:id="596641279">
      <w:bodyDiv w:val="1"/>
      <w:marLeft w:val="0"/>
      <w:marRight w:val="0"/>
      <w:marTop w:val="0"/>
      <w:marBottom w:val="0"/>
      <w:divBdr>
        <w:top w:val="none" w:sz="0" w:space="0" w:color="auto"/>
        <w:left w:val="none" w:sz="0" w:space="0" w:color="auto"/>
        <w:bottom w:val="none" w:sz="0" w:space="0" w:color="auto"/>
        <w:right w:val="none" w:sz="0" w:space="0" w:color="auto"/>
      </w:divBdr>
    </w:div>
    <w:div w:id="62404651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67507484">
      <w:bodyDiv w:val="1"/>
      <w:marLeft w:val="0"/>
      <w:marRight w:val="0"/>
      <w:marTop w:val="0"/>
      <w:marBottom w:val="0"/>
      <w:divBdr>
        <w:top w:val="none" w:sz="0" w:space="0" w:color="auto"/>
        <w:left w:val="none" w:sz="0" w:space="0" w:color="auto"/>
        <w:bottom w:val="none" w:sz="0" w:space="0" w:color="auto"/>
        <w:right w:val="none" w:sz="0" w:space="0" w:color="auto"/>
      </w:divBdr>
    </w:div>
    <w:div w:id="799304606">
      <w:bodyDiv w:val="1"/>
      <w:marLeft w:val="0"/>
      <w:marRight w:val="0"/>
      <w:marTop w:val="0"/>
      <w:marBottom w:val="0"/>
      <w:divBdr>
        <w:top w:val="none" w:sz="0" w:space="0" w:color="auto"/>
        <w:left w:val="none" w:sz="0" w:space="0" w:color="auto"/>
        <w:bottom w:val="none" w:sz="0" w:space="0" w:color="auto"/>
        <w:right w:val="none" w:sz="0" w:space="0" w:color="auto"/>
      </w:divBdr>
    </w:div>
    <w:div w:id="1068765461">
      <w:bodyDiv w:val="1"/>
      <w:marLeft w:val="0"/>
      <w:marRight w:val="0"/>
      <w:marTop w:val="0"/>
      <w:marBottom w:val="0"/>
      <w:divBdr>
        <w:top w:val="none" w:sz="0" w:space="0" w:color="auto"/>
        <w:left w:val="none" w:sz="0" w:space="0" w:color="auto"/>
        <w:bottom w:val="none" w:sz="0" w:space="0" w:color="auto"/>
        <w:right w:val="none" w:sz="0" w:space="0" w:color="auto"/>
      </w:divBdr>
    </w:div>
    <w:div w:id="1132794417">
      <w:bodyDiv w:val="1"/>
      <w:marLeft w:val="0"/>
      <w:marRight w:val="0"/>
      <w:marTop w:val="0"/>
      <w:marBottom w:val="0"/>
      <w:divBdr>
        <w:top w:val="none" w:sz="0" w:space="0" w:color="auto"/>
        <w:left w:val="none" w:sz="0" w:space="0" w:color="auto"/>
        <w:bottom w:val="none" w:sz="0" w:space="0" w:color="auto"/>
        <w:right w:val="none" w:sz="0" w:space="0" w:color="auto"/>
      </w:divBdr>
    </w:div>
    <w:div w:id="1140801830">
      <w:bodyDiv w:val="1"/>
      <w:marLeft w:val="0"/>
      <w:marRight w:val="0"/>
      <w:marTop w:val="0"/>
      <w:marBottom w:val="0"/>
      <w:divBdr>
        <w:top w:val="none" w:sz="0" w:space="0" w:color="auto"/>
        <w:left w:val="none" w:sz="0" w:space="0" w:color="auto"/>
        <w:bottom w:val="none" w:sz="0" w:space="0" w:color="auto"/>
        <w:right w:val="none" w:sz="0" w:space="0" w:color="auto"/>
      </w:divBdr>
    </w:div>
    <w:div w:id="1140999131">
      <w:bodyDiv w:val="1"/>
      <w:marLeft w:val="0"/>
      <w:marRight w:val="0"/>
      <w:marTop w:val="0"/>
      <w:marBottom w:val="0"/>
      <w:divBdr>
        <w:top w:val="none" w:sz="0" w:space="0" w:color="auto"/>
        <w:left w:val="none" w:sz="0" w:space="0" w:color="auto"/>
        <w:bottom w:val="none" w:sz="0" w:space="0" w:color="auto"/>
        <w:right w:val="none" w:sz="0" w:space="0" w:color="auto"/>
      </w:divBdr>
    </w:div>
    <w:div w:id="1520583638">
      <w:bodyDiv w:val="1"/>
      <w:marLeft w:val="0"/>
      <w:marRight w:val="0"/>
      <w:marTop w:val="0"/>
      <w:marBottom w:val="0"/>
      <w:divBdr>
        <w:top w:val="none" w:sz="0" w:space="0" w:color="auto"/>
        <w:left w:val="none" w:sz="0" w:space="0" w:color="auto"/>
        <w:bottom w:val="none" w:sz="0" w:space="0" w:color="auto"/>
        <w:right w:val="none" w:sz="0" w:space="0" w:color="auto"/>
      </w:divBdr>
    </w:div>
    <w:div w:id="1538619838">
      <w:bodyDiv w:val="1"/>
      <w:marLeft w:val="0"/>
      <w:marRight w:val="0"/>
      <w:marTop w:val="0"/>
      <w:marBottom w:val="0"/>
      <w:divBdr>
        <w:top w:val="none" w:sz="0" w:space="0" w:color="auto"/>
        <w:left w:val="none" w:sz="0" w:space="0" w:color="auto"/>
        <w:bottom w:val="none" w:sz="0" w:space="0" w:color="auto"/>
        <w:right w:val="none" w:sz="0" w:space="0" w:color="auto"/>
      </w:divBdr>
    </w:div>
    <w:div w:id="1544058110">
      <w:bodyDiv w:val="1"/>
      <w:marLeft w:val="0"/>
      <w:marRight w:val="0"/>
      <w:marTop w:val="0"/>
      <w:marBottom w:val="0"/>
      <w:divBdr>
        <w:top w:val="none" w:sz="0" w:space="0" w:color="auto"/>
        <w:left w:val="none" w:sz="0" w:space="0" w:color="auto"/>
        <w:bottom w:val="none" w:sz="0" w:space="0" w:color="auto"/>
        <w:right w:val="none" w:sz="0" w:space="0" w:color="auto"/>
      </w:divBdr>
    </w:div>
    <w:div w:id="1625309119">
      <w:bodyDiv w:val="1"/>
      <w:marLeft w:val="0"/>
      <w:marRight w:val="0"/>
      <w:marTop w:val="0"/>
      <w:marBottom w:val="0"/>
      <w:divBdr>
        <w:top w:val="none" w:sz="0" w:space="0" w:color="auto"/>
        <w:left w:val="none" w:sz="0" w:space="0" w:color="auto"/>
        <w:bottom w:val="none" w:sz="0" w:space="0" w:color="auto"/>
        <w:right w:val="none" w:sz="0" w:space="0" w:color="auto"/>
      </w:divBdr>
    </w:div>
    <w:div w:id="1664628575">
      <w:bodyDiv w:val="1"/>
      <w:marLeft w:val="0"/>
      <w:marRight w:val="0"/>
      <w:marTop w:val="0"/>
      <w:marBottom w:val="0"/>
      <w:divBdr>
        <w:top w:val="none" w:sz="0" w:space="0" w:color="auto"/>
        <w:left w:val="none" w:sz="0" w:space="0" w:color="auto"/>
        <w:bottom w:val="none" w:sz="0" w:space="0" w:color="auto"/>
        <w:right w:val="none" w:sz="0" w:space="0" w:color="auto"/>
      </w:divBdr>
    </w:div>
    <w:div w:id="177729230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97488184">
      <w:bodyDiv w:val="1"/>
      <w:marLeft w:val="0"/>
      <w:marRight w:val="0"/>
      <w:marTop w:val="0"/>
      <w:marBottom w:val="0"/>
      <w:divBdr>
        <w:top w:val="none" w:sz="0" w:space="0" w:color="auto"/>
        <w:left w:val="none" w:sz="0" w:space="0" w:color="auto"/>
        <w:bottom w:val="none" w:sz="0" w:space="0" w:color="auto"/>
        <w:right w:val="none" w:sz="0" w:space="0" w:color="auto"/>
      </w:divBdr>
    </w:div>
    <w:div w:id="1998072752">
      <w:bodyDiv w:val="1"/>
      <w:marLeft w:val="0"/>
      <w:marRight w:val="0"/>
      <w:marTop w:val="0"/>
      <w:marBottom w:val="0"/>
      <w:divBdr>
        <w:top w:val="none" w:sz="0" w:space="0" w:color="auto"/>
        <w:left w:val="none" w:sz="0" w:space="0" w:color="auto"/>
        <w:bottom w:val="none" w:sz="0" w:space="0" w:color="auto"/>
        <w:right w:val="none" w:sz="0" w:space="0" w:color="auto"/>
      </w:divBdr>
    </w:div>
    <w:div w:id="20138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68F49-2087-4E05-9AB3-4C79F06D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19</Pages>
  <Words>6171</Words>
  <Characters>35180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41269</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Steve</cp:lastModifiedBy>
  <cp:revision>16</cp:revision>
  <cp:lastPrinted>2006-03-16T00:04:00Z</cp:lastPrinted>
  <dcterms:created xsi:type="dcterms:W3CDTF">2020-04-28T21:47:00Z</dcterms:created>
  <dcterms:modified xsi:type="dcterms:W3CDTF">2021-07-29T19:22:00Z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